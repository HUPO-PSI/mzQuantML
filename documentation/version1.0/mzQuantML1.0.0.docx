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07" w:rsidRDefault="008D7A07" w:rsidP="00466496">
      <w:pPr>
        <w:spacing w:line="240" w:lineRule="auto"/>
        <w:rPr>
          <w:b/>
          <w:lang w:val="en-GB"/>
        </w:rPr>
      </w:pPr>
    </w:p>
    <w:p w:rsidR="008D7A07" w:rsidRDefault="008D7A07" w:rsidP="00466496">
      <w:pPr>
        <w:spacing w:line="240" w:lineRule="auto"/>
        <w:rPr>
          <w:b/>
          <w:lang w:val="en-GB"/>
        </w:rPr>
      </w:pPr>
    </w:p>
    <w:p w:rsidR="00532E8A" w:rsidRDefault="00DB73AC" w:rsidP="00466496">
      <w:pPr>
        <w:spacing w:line="240" w:lineRule="auto"/>
        <w:rPr>
          <w:b/>
          <w:lang w:val="en-GB"/>
        </w:rPr>
      </w:pPr>
      <w:r>
        <w:rPr>
          <w:b/>
          <w:lang w:val="en-GB"/>
        </w:rPr>
        <w:t>mz</w:t>
      </w:r>
      <w:r w:rsidR="00EC7296">
        <w:rPr>
          <w:b/>
          <w:lang w:val="en-GB"/>
        </w:rPr>
        <w:t>Quant</w:t>
      </w:r>
      <w:r>
        <w:rPr>
          <w:b/>
          <w:lang w:val="en-GB"/>
        </w:rPr>
        <w:t>ML</w:t>
      </w:r>
      <w:r w:rsidR="002D794A">
        <w:rPr>
          <w:b/>
          <w:lang w:val="en-GB"/>
        </w:rPr>
        <w:t xml:space="preserve">: </w:t>
      </w:r>
      <w:r w:rsidR="003A4DC1">
        <w:rPr>
          <w:b/>
          <w:lang w:val="en-GB"/>
        </w:rPr>
        <w:t>e</w:t>
      </w:r>
      <w:r w:rsidR="002D794A">
        <w:rPr>
          <w:b/>
          <w:lang w:val="en-GB"/>
        </w:rPr>
        <w:t xml:space="preserve">xchange </w:t>
      </w:r>
      <w:r w:rsidR="003A4DC1">
        <w:rPr>
          <w:b/>
          <w:lang w:val="en-GB"/>
        </w:rPr>
        <w:t>f</w:t>
      </w:r>
      <w:r w:rsidR="002D794A">
        <w:rPr>
          <w:b/>
          <w:lang w:val="en-GB"/>
        </w:rPr>
        <w:t xml:space="preserve">ormat for </w:t>
      </w:r>
      <w:r w:rsidR="001677BB">
        <w:rPr>
          <w:b/>
          <w:lang w:val="en-GB"/>
        </w:rPr>
        <w:t>quantitation</w:t>
      </w:r>
      <w:r w:rsidR="00A447EC">
        <w:rPr>
          <w:b/>
          <w:lang w:val="en-GB"/>
        </w:rPr>
        <w:t xml:space="preserve"> values associated with </w:t>
      </w:r>
      <w:r w:rsidR="003A4DC1">
        <w:rPr>
          <w:b/>
          <w:lang w:val="en-GB"/>
        </w:rPr>
        <w:t>p</w:t>
      </w:r>
      <w:r w:rsidR="002D794A">
        <w:rPr>
          <w:b/>
          <w:lang w:val="en-GB"/>
        </w:rPr>
        <w:t>eptides</w:t>
      </w:r>
      <w:r w:rsidR="00A447EC">
        <w:rPr>
          <w:b/>
          <w:lang w:val="en-GB"/>
        </w:rPr>
        <w:t xml:space="preserve">, </w:t>
      </w:r>
      <w:r w:rsidR="003A4DC1">
        <w:rPr>
          <w:b/>
          <w:lang w:val="en-GB"/>
        </w:rPr>
        <w:t xml:space="preserve">proteins </w:t>
      </w:r>
      <w:r w:rsidR="00A447EC">
        <w:rPr>
          <w:b/>
          <w:lang w:val="en-GB"/>
        </w:rPr>
        <w:t xml:space="preserve">and small molecules </w:t>
      </w:r>
      <w:r w:rsidR="002D794A">
        <w:rPr>
          <w:b/>
          <w:lang w:val="en-GB"/>
        </w:rPr>
        <w:t xml:space="preserve">from </w:t>
      </w:r>
      <w:r w:rsidR="003A4DC1">
        <w:rPr>
          <w:b/>
          <w:lang w:val="en-GB"/>
        </w:rPr>
        <w:t>m</w:t>
      </w:r>
      <w:r w:rsidR="002D794A">
        <w:rPr>
          <w:b/>
          <w:lang w:val="en-GB"/>
        </w:rPr>
        <w:t xml:space="preserve">ass </w:t>
      </w:r>
      <w:r w:rsidR="003A4DC1">
        <w:rPr>
          <w:b/>
          <w:lang w:val="en-GB"/>
        </w:rPr>
        <w:t>s</w:t>
      </w:r>
      <w:r w:rsidR="002D794A">
        <w:rPr>
          <w:b/>
          <w:lang w:val="en-GB"/>
        </w:rPr>
        <w:t xml:space="preserve">pectra </w:t>
      </w:r>
    </w:p>
    <w:p w:rsidR="007B0DFD" w:rsidRPr="002D794A" w:rsidRDefault="007B0DFD" w:rsidP="00466496">
      <w:pPr>
        <w:spacing w:line="240" w:lineRule="auto"/>
        <w:rPr>
          <w:lang w:val="en-GB"/>
        </w:rPr>
      </w:pPr>
    </w:p>
    <w:p w:rsidR="007B0DFD" w:rsidRPr="002D794A" w:rsidRDefault="007B0DFD" w:rsidP="00466496">
      <w:pPr>
        <w:spacing w:line="240" w:lineRule="auto"/>
        <w:rPr>
          <w:u w:val="single"/>
          <w:lang w:val="en-GB"/>
        </w:rPr>
      </w:pPr>
      <w:r w:rsidRPr="002D794A">
        <w:rPr>
          <w:u w:val="single"/>
          <w:lang w:val="en-GB"/>
        </w:rPr>
        <w:t xml:space="preserve">Status of This </w:t>
      </w:r>
      <w:r w:rsidR="006E4345" w:rsidRPr="002D794A">
        <w:rPr>
          <w:u w:val="single"/>
          <w:lang w:val="en-GB"/>
        </w:rPr>
        <w:t>Document</w:t>
      </w:r>
    </w:p>
    <w:p w:rsidR="007B0DFD" w:rsidRPr="002D794A" w:rsidRDefault="007B0DFD" w:rsidP="00466496">
      <w:pPr>
        <w:spacing w:line="240" w:lineRule="auto"/>
        <w:rPr>
          <w:lang w:val="en-GB"/>
        </w:rPr>
      </w:pPr>
    </w:p>
    <w:p w:rsidR="007B0DFD" w:rsidRPr="002D794A" w:rsidRDefault="00F57CDB" w:rsidP="00466496">
      <w:pPr>
        <w:spacing w:line="240" w:lineRule="auto"/>
        <w:rPr>
          <w:lang w:val="en-GB"/>
        </w:rPr>
      </w:pPr>
      <w:r w:rsidRPr="002D794A">
        <w:rPr>
          <w:lang w:val="en-GB"/>
        </w:rPr>
        <w:t xml:space="preserve">This document </w:t>
      </w:r>
      <w:r w:rsidR="00023724" w:rsidRPr="002D794A">
        <w:rPr>
          <w:lang w:val="en-GB"/>
        </w:rPr>
        <w:t xml:space="preserve">presents </w:t>
      </w:r>
      <w:r w:rsidR="002D794A" w:rsidRPr="002D794A">
        <w:rPr>
          <w:lang w:val="en-GB"/>
        </w:rPr>
        <w:t xml:space="preserve">a </w:t>
      </w:r>
      <w:r w:rsidR="0036559A">
        <w:rPr>
          <w:lang w:val="en-GB"/>
        </w:rPr>
        <w:t>final</w:t>
      </w:r>
      <w:r w:rsidR="00526C9A">
        <w:rPr>
          <w:lang w:val="en-GB"/>
        </w:rPr>
        <w:t xml:space="preserve"> </w:t>
      </w:r>
      <w:r w:rsidR="008D7A07" w:rsidRPr="002D794A">
        <w:rPr>
          <w:lang w:val="en-GB"/>
        </w:rPr>
        <w:t>specification</w:t>
      </w:r>
      <w:r w:rsidR="00023724" w:rsidRPr="002D794A">
        <w:rPr>
          <w:lang w:val="en-GB"/>
        </w:rPr>
        <w:t xml:space="preserve"> for the </w:t>
      </w:r>
      <w:r w:rsidR="00CA43A1">
        <w:rPr>
          <w:lang w:val="en-GB"/>
        </w:rPr>
        <w:t>mzQuantML</w:t>
      </w:r>
      <w:r w:rsidRPr="002D794A">
        <w:rPr>
          <w:lang w:val="en-GB"/>
        </w:rPr>
        <w:t xml:space="preserve"> </w:t>
      </w:r>
      <w:r w:rsidR="006E4345" w:rsidRPr="002D794A">
        <w:rPr>
          <w:lang w:val="en-GB"/>
        </w:rPr>
        <w:t xml:space="preserve">data format </w:t>
      </w:r>
      <w:r w:rsidR="00023724" w:rsidRPr="002D794A">
        <w:rPr>
          <w:lang w:val="en-GB"/>
        </w:rPr>
        <w:t xml:space="preserve">developed by </w:t>
      </w:r>
      <w:r w:rsidRPr="002D794A">
        <w:rPr>
          <w:lang w:val="en-GB"/>
        </w:rPr>
        <w:t xml:space="preserve">the </w:t>
      </w:r>
      <w:r w:rsidR="003F7EA3" w:rsidRPr="002D794A">
        <w:rPr>
          <w:lang w:val="en-GB"/>
        </w:rPr>
        <w:t xml:space="preserve">HUPO </w:t>
      </w:r>
      <w:r w:rsidRPr="002D794A">
        <w:rPr>
          <w:lang w:val="en-GB"/>
        </w:rPr>
        <w:t xml:space="preserve">Proteomics Standards Initiative. </w:t>
      </w:r>
      <w:r w:rsidR="007B0DFD" w:rsidRPr="002D794A">
        <w:rPr>
          <w:lang w:val="en-GB"/>
        </w:rPr>
        <w:t>Distribution is unlimited.</w:t>
      </w:r>
    </w:p>
    <w:p w:rsidR="007B0DFD" w:rsidRPr="002D794A" w:rsidRDefault="007B0DFD" w:rsidP="00466496">
      <w:pPr>
        <w:spacing w:line="240" w:lineRule="auto"/>
        <w:rPr>
          <w:lang w:val="en-GB"/>
        </w:rPr>
      </w:pPr>
    </w:p>
    <w:p w:rsidR="002E367A" w:rsidRPr="002D794A" w:rsidRDefault="002E367A" w:rsidP="00466496">
      <w:pPr>
        <w:spacing w:line="240" w:lineRule="auto"/>
        <w:rPr>
          <w:u w:val="single"/>
          <w:lang w:val="en-GB"/>
        </w:rPr>
      </w:pPr>
      <w:r w:rsidRPr="002D794A">
        <w:rPr>
          <w:u w:val="single"/>
          <w:lang w:val="en-GB"/>
        </w:rPr>
        <w:t>Version of This Document</w:t>
      </w:r>
    </w:p>
    <w:p w:rsidR="001B6667" w:rsidRPr="002D794A" w:rsidRDefault="002E367A" w:rsidP="00466496">
      <w:pPr>
        <w:spacing w:line="240" w:lineRule="auto"/>
        <w:rPr>
          <w:lang w:val="en-GB"/>
        </w:rPr>
      </w:pPr>
      <w:r w:rsidRPr="002D794A">
        <w:rPr>
          <w:lang w:val="en-GB"/>
        </w:rPr>
        <w:t xml:space="preserve">The current version of this document is: </w:t>
      </w:r>
      <w:r w:rsidR="000B529B" w:rsidRPr="000B529B">
        <w:rPr>
          <w:lang w:val="en-GB"/>
        </w:rPr>
        <w:t>version 1.</w:t>
      </w:r>
      <w:r w:rsidR="00F2799E">
        <w:rPr>
          <w:lang w:val="en-GB"/>
        </w:rPr>
        <w:t>0.0</w:t>
      </w:r>
    </w:p>
    <w:p w:rsidR="009F7758" w:rsidRDefault="00F05239" w:rsidP="001D786E">
      <w:pPr>
        <w:pStyle w:val="Heading1"/>
        <w:numPr>
          <w:ilvl w:val="0"/>
          <w:numId w:val="0"/>
        </w:numPr>
        <w:tabs>
          <w:tab w:val="left" w:pos="6466"/>
          <w:tab w:val="left" w:pos="6870"/>
        </w:tabs>
        <w:spacing w:line="240" w:lineRule="auto"/>
        <w:rPr>
          <w:lang w:val="en-GB"/>
        </w:rPr>
      </w:pPr>
      <w:bookmarkStart w:id="0" w:name="_Ref525097868"/>
      <w:bookmarkStart w:id="1" w:name="_Toc118017561"/>
      <w:bookmarkStart w:id="2" w:name="_Toc156877855"/>
      <w:r>
        <w:rPr>
          <w:lang w:val="en-GB"/>
        </w:rPr>
        <w:tab/>
      </w:r>
      <w:r w:rsidR="001D786E">
        <w:rPr>
          <w:lang w:val="en-GB"/>
        </w:rPr>
        <w:tab/>
      </w:r>
    </w:p>
    <w:p w:rsidR="007B0DFD" w:rsidRPr="008B6BE0" w:rsidRDefault="007B0DFD" w:rsidP="00466496">
      <w:pPr>
        <w:pStyle w:val="Heading1"/>
        <w:numPr>
          <w:ilvl w:val="0"/>
          <w:numId w:val="0"/>
        </w:numPr>
        <w:spacing w:line="240" w:lineRule="auto"/>
        <w:rPr>
          <w:lang w:val="en-GB"/>
        </w:rPr>
      </w:pPr>
      <w:bookmarkStart w:id="3" w:name="_Toc342391908"/>
      <w:r w:rsidRPr="008B6BE0">
        <w:rPr>
          <w:lang w:val="en-GB"/>
        </w:rPr>
        <w:t>Abstract</w:t>
      </w:r>
      <w:bookmarkEnd w:id="0"/>
      <w:bookmarkEnd w:id="1"/>
      <w:bookmarkEnd w:id="2"/>
      <w:bookmarkEnd w:id="3"/>
    </w:p>
    <w:p w:rsidR="002D794A" w:rsidRDefault="002D794A" w:rsidP="00466496">
      <w:pPr>
        <w:spacing w:line="240" w:lineRule="auto"/>
        <w:rPr>
          <w:lang w:val="en-GB"/>
        </w:rPr>
      </w:pPr>
      <w:r>
        <w:rPr>
          <w:lang w:val="en-GB"/>
        </w:rPr>
        <w:t>The Human Proteome Organisation (HUPO) Proteomics Standards Initiative (PSI) defines community standards for data representation in proteomics to facilitate data comparison, exchange and verification. The Proteomics Informatics Working Group is developing standards for describing the results of identification and quantitation proces</w:t>
      </w:r>
      <w:r w:rsidR="00985000">
        <w:rPr>
          <w:lang w:val="en-GB"/>
        </w:rPr>
        <w:t>s</w:t>
      </w:r>
      <w:r>
        <w:rPr>
          <w:lang w:val="en-GB"/>
        </w:rPr>
        <w:t xml:space="preserve">es for proteins, peptides and protein modifications from mass spectrometry. This document defines an XML schema that can be used to describe the outputs of </w:t>
      </w:r>
      <w:r w:rsidR="001677BB">
        <w:rPr>
          <w:lang w:val="en-GB"/>
        </w:rPr>
        <w:t>quantitation</w:t>
      </w:r>
      <w:r w:rsidR="00CA43A1">
        <w:rPr>
          <w:lang w:val="en-GB"/>
        </w:rPr>
        <w:t xml:space="preserve"> software for proteomics</w:t>
      </w:r>
      <w:r w:rsidR="00B84893">
        <w:rPr>
          <w:lang w:val="en-GB"/>
        </w:rPr>
        <w:t xml:space="preserve">. </w:t>
      </w:r>
      <w:r w:rsidR="00DB3D58">
        <w:rPr>
          <w:lang w:val="en-GB"/>
        </w:rPr>
        <w:t xml:space="preserve">Limited support is also provided for capturing </w:t>
      </w:r>
      <w:r w:rsidR="001677BB">
        <w:rPr>
          <w:lang w:val="en-GB"/>
        </w:rPr>
        <w:t>quantitation</w:t>
      </w:r>
      <w:r w:rsidR="00DB3D58">
        <w:rPr>
          <w:lang w:val="en-GB"/>
        </w:rPr>
        <w:t xml:space="preserve"> values about small molecule generated from mass spectrometry.</w:t>
      </w:r>
    </w:p>
    <w:p w:rsidR="007B0DFD" w:rsidRPr="002D794A" w:rsidRDefault="007B0DFD" w:rsidP="00466496">
      <w:pPr>
        <w:spacing w:line="240" w:lineRule="auto"/>
        <w:rPr>
          <w:lang w:val="en-GB"/>
        </w:rPr>
      </w:pPr>
    </w:p>
    <w:p w:rsidR="00686D21" w:rsidRPr="00060CAA" w:rsidRDefault="007B0DFD" w:rsidP="00466496">
      <w:pPr>
        <w:spacing w:line="240" w:lineRule="auto"/>
        <w:rPr>
          <w:b/>
          <w:sz w:val="28"/>
          <w:szCs w:val="28"/>
          <w:lang w:val="en-GB"/>
        </w:rPr>
      </w:pPr>
      <w:r w:rsidRPr="00060CAA">
        <w:rPr>
          <w:b/>
          <w:sz w:val="28"/>
          <w:szCs w:val="28"/>
          <w:lang w:val="en-GB"/>
        </w:rPr>
        <w:t>Contents</w:t>
      </w:r>
    </w:p>
    <w:p w:rsidR="0085702E" w:rsidRDefault="003A117B">
      <w:pPr>
        <w:pStyle w:val="TOC1"/>
        <w:tabs>
          <w:tab w:val="right" w:leader="dot" w:pos="9962"/>
        </w:tabs>
        <w:rPr>
          <w:rFonts w:ascii="Calibri" w:hAnsi="Calibri"/>
          <w:noProof/>
          <w:sz w:val="22"/>
          <w:szCs w:val="22"/>
          <w:lang w:val="en-GB" w:eastAsia="en-GB"/>
        </w:rPr>
      </w:pPr>
      <w:r w:rsidRPr="00E86995">
        <w:rPr>
          <w:highlight w:val="yellow"/>
          <w:lang w:val="en-GB"/>
        </w:rPr>
        <w:fldChar w:fldCharType="begin"/>
      </w:r>
      <w:r w:rsidRPr="00E86995">
        <w:rPr>
          <w:highlight w:val="yellow"/>
          <w:lang w:val="en-GB"/>
        </w:rPr>
        <w:instrText xml:space="preserve"> TOC \o "1-3" \h \z \u </w:instrText>
      </w:r>
      <w:r w:rsidRPr="00E86995">
        <w:rPr>
          <w:highlight w:val="yellow"/>
          <w:lang w:val="en-GB"/>
        </w:rPr>
        <w:fldChar w:fldCharType="separate"/>
      </w:r>
      <w:hyperlink w:anchor="_Toc342391908" w:history="1">
        <w:r w:rsidR="0085702E" w:rsidRPr="00BD0BE4">
          <w:rPr>
            <w:rStyle w:val="Hyperlink"/>
            <w:noProof/>
            <w:lang w:val="en-GB"/>
          </w:rPr>
          <w:t>Abstract</w:t>
        </w:r>
        <w:r w:rsidR="0085702E">
          <w:rPr>
            <w:noProof/>
            <w:webHidden/>
          </w:rPr>
          <w:tab/>
        </w:r>
        <w:r w:rsidR="0085702E">
          <w:rPr>
            <w:noProof/>
            <w:webHidden/>
          </w:rPr>
          <w:fldChar w:fldCharType="begin"/>
        </w:r>
        <w:r w:rsidR="0085702E">
          <w:rPr>
            <w:noProof/>
            <w:webHidden/>
          </w:rPr>
          <w:instrText xml:space="preserve"> PAGEREF _Toc342391908 \h </w:instrText>
        </w:r>
        <w:r w:rsidR="0085702E">
          <w:rPr>
            <w:noProof/>
            <w:webHidden/>
          </w:rPr>
        </w:r>
        <w:r w:rsidR="0085702E">
          <w:rPr>
            <w:noProof/>
            <w:webHidden/>
          </w:rPr>
          <w:fldChar w:fldCharType="separate"/>
        </w:r>
        <w:r w:rsidR="0085702E">
          <w:rPr>
            <w:noProof/>
            <w:webHidden/>
          </w:rPr>
          <w:t>1</w:t>
        </w:r>
        <w:r w:rsidR="0085702E">
          <w:rPr>
            <w:noProof/>
            <w:webHidden/>
          </w:rPr>
          <w:fldChar w:fldCharType="end"/>
        </w:r>
      </w:hyperlink>
    </w:p>
    <w:p w:rsidR="0085702E" w:rsidRDefault="0085702E">
      <w:pPr>
        <w:pStyle w:val="TOC1"/>
        <w:tabs>
          <w:tab w:val="left" w:pos="400"/>
          <w:tab w:val="right" w:leader="dot" w:pos="9962"/>
        </w:tabs>
        <w:rPr>
          <w:rFonts w:ascii="Calibri" w:hAnsi="Calibri"/>
          <w:noProof/>
          <w:sz w:val="22"/>
          <w:szCs w:val="22"/>
          <w:lang w:val="en-GB" w:eastAsia="en-GB"/>
        </w:rPr>
      </w:pPr>
      <w:hyperlink w:anchor="_Toc342391909" w:history="1">
        <w:r w:rsidRPr="00BD0BE4">
          <w:rPr>
            <w:rStyle w:val="Hyperlink"/>
            <w:noProof/>
            <w:lang w:val="en-GB"/>
          </w:rPr>
          <w:t>1.</w:t>
        </w:r>
        <w:r>
          <w:rPr>
            <w:rFonts w:ascii="Calibri" w:hAnsi="Calibri"/>
            <w:noProof/>
            <w:sz w:val="22"/>
            <w:szCs w:val="22"/>
            <w:lang w:val="en-GB" w:eastAsia="en-GB"/>
          </w:rPr>
          <w:tab/>
        </w:r>
        <w:r w:rsidRPr="00BD0BE4">
          <w:rPr>
            <w:rStyle w:val="Hyperlink"/>
            <w:noProof/>
            <w:lang w:val="en-GB"/>
          </w:rPr>
          <w:t>Introduction</w:t>
        </w:r>
        <w:r>
          <w:rPr>
            <w:noProof/>
            <w:webHidden/>
          </w:rPr>
          <w:tab/>
        </w:r>
        <w:r>
          <w:rPr>
            <w:noProof/>
            <w:webHidden/>
          </w:rPr>
          <w:fldChar w:fldCharType="begin"/>
        </w:r>
        <w:r>
          <w:rPr>
            <w:noProof/>
            <w:webHidden/>
          </w:rPr>
          <w:instrText xml:space="preserve"> PAGEREF _Toc342391909 \h </w:instrText>
        </w:r>
        <w:r>
          <w:rPr>
            <w:noProof/>
            <w:webHidden/>
          </w:rPr>
        </w:r>
        <w:r>
          <w:rPr>
            <w:noProof/>
            <w:webHidden/>
          </w:rPr>
          <w:fldChar w:fldCharType="separate"/>
        </w:r>
        <w:r>
          <w:rPr>
            <w:noProof/>
            <w:webHidden/>
          </w:rPr>
          <w:t>3</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10" w:history="1">
        <w:r w:rsidRPr="00BD0BE4">
          <w:rPr>
            <w:rStyle w:val="Hyperlink"/>
            <w:noProof/>
            <w:lang w:val="en-GB"/>
          </w:rPr>
          <w:t>1.1</w:t>
        </w:r>
        <w:r>
          <w:rPr>
            <w:rFonts w:ascii="Calibri" w:hAnsi="Calibri"/>
            <w:noProof/>
            <w:sz w:val="22"/>
            <w:szCs w:val="22"/>
            <w:lang w:val="en-GB" w:eastAsia="en-GB"/>
          </w:rPr>
          <w:tab/>
        </w:r>
        <w:r w:rsidRPr="00BD0BE4">
          <w:rPr>
            <w:rStyle w:val="Hyperlink"/>
            <w:noProof/>
            <w:lang w:val="en-GB"/>
          </w:rPr>
          <w:t>Background</w:t>
        </w:r>
        <w:r>
          <w:rPr>
            <w:noProof/>
            <w:webHidden/>
          </w:rPr>
          <w:tab/>
        </w:r>
        <w:r>
          <w:rPr>
            <w:noProof/>
            <w:webHidden/>
          </w:rPr>
          <w:fldChar w:fldCharType="begin"/>
        </w:r>
        <w:r>
          <w:rPr>
            <w:noProof/>
            <w:webHidden/>
          </w:rPr>
          <w:instrText xml:space="preserve"> PAGEREF _Toc342391910 \h </w:instrText>
        </w:r>
        <w:r>
          <w:rPr>
            <w:noProof/>
            <w:webHidden/>
          </w:rPr>
        </w:r>
        <w:r>
          <w:rPr>
            <w:noProof/>
            <w:webHidden/>
          </w:rPr>
          <w:fldChar w:fldCharType="separate"/>
        </w:r>
        <w:r>
          <w:rPr>
            <w:noProof/>
            <w:webHidden/>
          </w:rPr>
          <w:t>3</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11" w:history="1">
        <w:r w:rsidRPr="00BD0BE4">
          <w:rPr>
            <w:rStyle w:val="Hyperlink"/>
            <w:noProof/>
            <w:lang w:val="en-GB"/>
          </w:rPr>
          <w:t>1.2</w:t>
        </w:r>
        <w:r>
          <w:rPr>
            <w:rFonts w:ascii="Calibri" w:hAnsi="Calibri"/>
            <w:noProof/>
            <w:sz w:val="22"/>
            <w:szCs w:val="22"/>
            <w:lang w:val="en-GB" w:eastAsia="en-GB"/>
          </w:rPr>
          <w:tab/>
        </w:r>
        <w:r w:rsidRPr="00BD0BE4">
          <w:rPr>
            <w:rStyle w:val="Hyperlink"/>
            <w:noProof/>
            <w:lang w:val="en-GB"/>
          </w:rPr>
          <w:t>Document Structure</w:t>
        </w:r>
        <w:r>
          <w:rPr>
            <w:noProof/>
            <w:webHidden/>
          </w:rPr>
          <w:tab/>
        </w:r>
        <w:r>
          <w:rPr>
            <w:noProof/>
            <w:webHidden/>
          </w:rPr>
          <w:fldChar w:fldCharType="begin"/>
        </w:r>
        <w:r>
          <w:rPr>
            <w:noProof/>
            <w:webHidden/>
          </w:rPr>
          <w:instrText xml:space="preserve"> PAGEREF _Toc342391911 \h </w:instrText>
        </w:r>
        <w:r>
          <w:rPr>
            <w:noProof/>
            <w:webHidden/>
          </w:rPr>
        </w:r>
        <w:r>
          <w:rPr>
            <w:noProof/>
            <w:webHidden/>
          </w:rPr>
          <w:fldChar w:fldCharType="separate"/>
        </w:r>
        <w:r>
          <w:rPr>
            <w:noProof/>
            <w:webHidden/>
          </w:rPr>
          <w:t>4</w:t>
        </w:r>
        <w:r>
          <w:rPr>
            <w:noProof/>
            <w:webHidden/>
          </w:rPr>
          <w:fldChar w:fldCharType="end"/>
        </w:r>
      </w:hyperlink>
    </w:p>
    <w:p w:rsidR="0085702E" w:rsidRDefault="0085702E">
      <w:pPr>
        <w:pStyle w:val="TOC1"/>
        <w:tabs>
          <w:tab w:val="left" w:pos="400"/>
          <w:tab w:val="right" w:leader="dot" w:pos="9962"/>
        </w:tabs>
        <w:rPr>
          <w:rFonts w:ascii="Calibri" w:hAnsi="Calibri"/>
          <w:noProof/>
          <w:sz w:val="22"/>
          <w:szCs w:val="22"/>
          <w:lang w:val="en-GB" w:eastAsia="en-GB"/>
        </w:rPr>
      </w:pPr>
      <w:hyperlink w:anchor="_Toc342391912" w:history="1">
        <w:r w:rsidRPr="00BD0BE4">
          <w:rPr>
            <w:rStyle w:val="Hyperlink"/>
            <w:noProof/>
            <w:lang w:val="en-GB"/>
          </w:rPr>
          <w:t>2.</w:t>
        </w:r>
        <w:r>
          <w:rPr>
            <w:rFonts w:ascii="Calibri" w:hAnsi="Calibri"/>
            <w:noProof/>
            <w:sz w:val="22"/>
            <w:szCs w:val="22"/>
            <w:lang w:val="en-GB" w:eastAsia="en-GB"/>
          </w:rPr>
          <w:tab/>
        </w:r>
        <w:r w:rsidRPr="00BD0BE4">
          <w:rPr>
            <w:rStyle w:val="Hyperlink"/>
            <w:noProof/>
            <w:lang w:val="en-GB"/>
          </w:rPr>
          <w:t>Use Cases for mzQuantML</w:t>
        </w:r>
        <w:r>
          <w:rPr>
            <w:noProof/>
            <w:webHidden/>
          </w:rPr>
          <w:tab/>
        </w:r>
        <w:r>
          <w:rPr>
            <w:noProof/>
            <w:webHidden/>
          </w:rPr>
          <w:fldChar w:fldCharType="begin"/>
        </w:r>
        <w:r>
          <w:rPr>
            <w:noProof/>
            <w:webHidden/>
          </w:rPr>
          <w:instrText xml:space="preserve"> PAGEREF _Toc342391912 \h </w:instrText>
        </w:r>
        <w:r>
          <w:rPr>
            <w:noProof/>
            <w:webHidden/>
          </w:rPr>
        </w:r>
        <w:r>
          <w:rPr>
            <w:noProof/>
            <w:webHidden/>
          </w:rPr>
          <w:fldChar w:fldCharType="separate"/>
        </w:r>
        <w:r>
          <w:rPr>
            <w:noProof/>
            <w:webHidden/>
          </w:rPr>
          <w:t>4</w:t>
        </w:r>
        <w:r>
          <w:rPr>
            <w:noProof/>
            <w:webHidden/>
          </w:rPr>
          <w:fldChar w:fldCharType="end"/>
        </w:r>
      </w:hyperlink>
    </w:p>
    <w:p w:rsidR="0085702E" w:rsidRDefault="0085702E">
      <w:pPr>
        <w:pStyle w:val="TOC1"/>
        <w:tabs>
          <w:tab w:val="left" w:pos="400"/>
          <w:tab w:val="right" w:leader="dot" w:pos="9962"/>
        </w:tabs>
        <w:rPr>
          <w:rFonts w:ascii="Calibri" w:hAnsi="Calibri"/>
          <w:noProof/>
          <w:sz w:val="22"/>
          <w:szCs w:val="22"/>
          <w:lang w:val="en-GB" w:eastAsia="en-GB"/>
        </w:rPr>
      </w:pPr>
      <w:hyperlink w:anchor="_Toc342391913" w:history="1">
        <w:r w:rsidRPr="00BD0BE4">
          <w:rPr>
            <w:rStyle w:val="Hyperlink"/>
            <w:noProof/>
            <w:lang w:val="en-GB"/>
          </w:rPr>
          <w:t>3.</w:t>
        </w:r>
        <w:r>
          <w:rPr>
            <w:rFonts w:ascii="Calibri" w:hAnsi="Calibri"/>
            <w:noProof/>
            <w:sz w:val="22"/>
            <w:szCs w:val="22"/>
            <w:lang w:val="en-GB" w:eastAsia="en-GB"/>
          </w:rPr>
          <w:tab/>
        </w:r>
        <w:r w:rsidRPr="00BD0BE4">
          <w:rPr>
            <w:rStyle w:val="Hyperlink"/>
            <w:noProof/>
            <w:lang w:val="en-GB"/>
          </w:rPr>
          <w:t>Concepts and Terminology</w:t>
        </w:r>
        <w:r>
          <w:rPr>
            <w:noProof/>
            <w:webHidden/>
          </w:rPr>
          <w:tab/>
        </w:r>
        <w:r>
          <w:rPr>
            <w:noProof/>
            <w:webHidden/>
          </w:rPr>
          <w:fldChar w:fldCharType="begin"/>
        </w:r>
        <w:r>
          <w:rPr>
            <w:noProof/>
            <w:webHidden/>
          </w:rPr>
          <w:instrText xml:space="preserve"> PAGEREF _Toc342391913 \h </w:instrText>
        </w:r>
        <w:r>
          <w:rPr>
            <w:noProof/>
            <w:webHidden/>
          </w:rPr>
        </w:r>
        <w:r>
          <w:rPr>
            <w:noProof/>
            <w:webHidden/>
          </w:rPr>
          <w:fldChar w:fldCharType="separate"/>
        </w:r>
        <w:r>
          <w:rPr>
            <w:noProof/>
            <w:webHidden/>
          </w:rPr>
          <w:t>5</w:t>
        </w:r>
        <w:r>
          <w:rPr>
            <w:noProof/>
            <w:webHidden/>
          </w:rPr>
          <w:fldChar w:fldCharType="end"/>
        </w:r>
      </w:hyperlink>
    </w:p>
    <w:p w:rsidR="0085702E" w:rsidRDefault="0085702E">
      <w:pPr>
        <w:pStyle w:val="TOC1"/>
        <w:tabs>
          <w:tab w:val="left" w:pos="400"/>
          <w:tab w:val="right" w:leader="dot" w:pos="9962"/>
        </w:tabs>
        <w:rPr>
          <w:rFonts w:ascii="Calibri" w:hAnsi="Calibri"/>
          <w:noProof/>
          <w:sz w:val="22"/>
          <w:szCs w:val="22"/>
          <w:lang w:val="en-GB" w:eastAsia="en-GB"/>
        </w:rPr>
      </w:pPr>
      <w:hyperlink w:anchor="_Toc342391914" w:history="1">
        <w:r w:rsidRPr="00BD0BE4">
          <w:rPr>
            <w:rStyle w:val="Hyperlink"/>
            <w:noProof/>
            <w:lang w:val="en-GB"/>
          </w:rPr>
          <w:t>4.</w:t>
        </w:r>
        <w:r>
          <w:rPr>
            <w:rFonts w:ascii="Calibri" w:hAnsi="Calibri"/>
            <w:noProof/>
            <w:sz w:val="22"/>
            <w:szCs w:val="22"/>
            <w:lang w:val="en-GB" w:eastAsia="en-GB"/>
          </w:rPr>
          <w:tab/>
        </w:r>
        <w:r w:rsidRPr="00BD0BE4">
          <w:rPr>
            <w:rStyle w:val="Hyperlink"/>
            <w:noProof/>
            <w:lang w:val="en-GB"/>
          </w:rPr>
          <w:t>Relationship to Other Specifications</w:t>
        </w:r>
        <w:r>
          <w:rPr>
            <w:noProof/>
            <w:webHidden/>
          </w:rPr>
          <w:tab/>
        </w:r>
        <w:r>
          <w:rPr>
            <w:noProof/>
            <w:webHidden/>
          </w:rPr>
          <w:fldChar w:fldCharType="begin"/>
        </w:r>
        <w:r>
          <w:rPr>
            <w:noProof/>
            <w:webHidden/>
          </w:rPr>
          <w:instrText xml:space="preserve"> PAGEREF _Toc342391914 \h </w:instrText>
        </w:r>
        <w:r>
          <w:rPr>
            <w:noProof/>
            <w:webHidden/>
          </w:rPr>
        </w:r>
        <w:r>
          <w:rPr>
            <w:noProof/>
            <w:webHidden/>
          </w:rPr>
          <w:fldChar w:fldCharType="separate"/>
        </w:r>
        <w:r>
          <w:rPr>
            <w:noProof/>
            <w:webHidden/>
          </w:rPr>
          <w:t>5</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15" w:history="1">
        <w:r w:rsidRPr="00BD0BE4">
          <w:rPr>
            <w:rStyle w:val="Hyperlink"/>
            <w:noProof/>
            <w:lang w:val="en-GB"/>
          </w:rPr>
          <w:t>4.1</w:t>
        </w:r>
        <w:r>
          <w:rPr>
            <w:rFonts w:ascii="Calibri" w:hAnsi="Calibri"/>
            <w:noProof/>
            <w:sz w:val="22"/>
            <w:szCs w:val="22"/>
            <w:lang w:val="en-GB" w:eastAsia="en-GB"/>
          </w:rPr>
          <w:tab/>
        </w:r>
        <w:r w:rsidRPr="00BD0BE4">
          <w:rPr>
            <w:rStyle w:val="Hyperlink"/>
            <w:noProof/>
            <w:lang w:val="en-GB"/>
          </w:rPr>
          <w:t>Important concepts from FuGE</w:t>
        </w:r>
        <w:r>
          <w:rPr>
            <w:noProof/>
            <w:webHidden/>
          </w:rPr>
          <w:tab/>
        </w:r>
        <w:r>
          <w:rPr>
            <w:noProof/>
            <w:webHidden/>
          </w:rPr>
          <w:fldChar w:fldCharType="begin"/>
        </w:r>
        <w:r>
          <w:rPr>
            <w:noProof/>
            <w:webHidden/>
          </w:rPr>
          <w:instrText xml:space="preserve"> PAGEREF _Toc342391915 \h </w:instrText>
        </w:r>
        <w:r>
          <w:rPr>
            <w:noProof/>
            <w:webHidden/>
          </w:rPr>
        </w:r>
        <w:r>
          <w:rPr>
            <w:noProof/>
            <w:webHidden/>
          </w:rPr>
          <w:fldChar w:fldCharType="separate"/>
        </w:r>
        <w:r>
          <w:rPr>
            <w:noProof/>
            <w:webHidden/>
          </w:rPr>
          <w:t>6</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16" w:history="1">
        <w:r w:rsidRPr="00BD0BE4">
          <w:rPr>
            <w:rStyle w:val="Hyperlink"/>
            <w:noProof/>
            <w:lang w:val="en-GB"/>
          </w:rPr>
          <w:t>4.2</w:t>
        </w:r>
        <w:r>
          <w:rPr>
            <w:rFonts w:ascii="Calibri" w:hAnsi="Calibri"/>
            <w:noProof/>
            <w:sz w:val="22"/>
            <w:szCs w:val="22"/>
            <w:lang w:val="en-GB" w:eastAsia="en-GB"/>
          </w:rPr>
          <w:tab/>
        </w:r>
        <w:r w:rsidRPr="00BD0BE4">
          <w:rPr>
            <w:rStyle w:val="Hyperlink"/>
            <w:noProof/>
            <w:lang w:val="en-GB"/>
          </w:rPr>
          <w:t>The PSI Mass Spectrometry Controlled Vocabulary (CV)</w:t>
        </w:r>
        <w:r>
          <w:rPr>
            <w:noProof/>
            <w:webHidden/>
          </w:rPr>
          <w:tab/>
        </w:r>
        <w:r>
          <w:rPr>
            <w:noProof/>
            <w:webHidden/>
          </w:rPr>
          <w:fldChar w:fldCharType="begin"/>
        </w:r>
        <w:r>
          <w:rPr>
            <w:noProof/>
            <w:webHidden/>
          </w:rPr>
          <w:instrText xml:space="preserve"> PAGEREF _Toc342391916 \h </w:instrText>
        </w:r>
        <w:r>
          <w:rPr>
            <w:noProof/>
            <w:webHidden/>
          </w:rPr>
        </w:r>
        <w:r>
          <w:rPr>
            <w:noProof/>
            <w:webHidden/>
          </w:rPr>
          <w:fldChar w:fldCharType="separate"/>
        </w:r>
        <w:r>
          <w:rPr>
            <w:noProof/>
            <w:webHidden/>
          </w:rPr>
          <w:t>6</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17" w:history="1">
        <w:r w:rsidRPr="00BD0BE4">
          <w:rPr>
            <w:rStyle w:val="Hyperlink"/>
            <w:noProof/>
            <w:lang w:val="en-GB"/>
          </w:rPr>
          <w:t>4.3</w:t>
        </w:r>
        <w:r>
          <w:rPr>
            <w:rFonts w:ascii="Calibri" w:hAnsi="Calibri"/>
            <w:noProof/>
            <w:sz w:val="22"/>
            <w:szCs w:val="22"/>
            <w:lang w:val="en-GB" w:eastAsia="en-GB"/>
          </w:rPr>
          <w:tab/>
        </w:r>
        <w:r w:rsidRPr="00BD0BE4">
          <w:rPr>
            <w:rStyle w:val="Hyperlink"/>
            <w:noProof/>
            <w:lang w:val="en-GB"/>
          </w:rPr>
          <w:t>Validation of controlled vocabulary terms</w:t>
        </w:r>
        <w:r>
          <w:rPr>
            <w:noProof/>
            <w:webHidden/>
          </w:rPr>
          <w:tab/>
        </w:r>
        <w:r>
          <w:rPr>
            <w:noProof/>
            <w:webHidden/>
          </w:rPr>
          <w:fldChar w:fldCharType="begin"/>
        </w:r>
        <w:r>
          <w:rPr>
            <w:noProof/>
            <w:webHidden/>
          </w:rPr>
          <w:instrText xml:space="preserve"> PAGEREF _Toc342391917 \h </w:instrText>
        </w:r>
        <w:r>
          <w:rPr>
            <w:noProof/>
            <w:webHidden/>
          </w:rPr>
        </w:r>
        <w:r>
          <w:rPr>
            <w:noProof/>
            <w:webHidden/>
          </w:rPr>
          <w:fldChar w:fldCharType="separate"/>
        </w:r>
        <w:r>
          <w:rPr>
            <w:noProof/>
            <w:webHidden/>
          </w:rPr>
          <w:t>7</w:t>
        </w:r>
        <w:r>
          <w:rPr>
            <w:noProof/>
            <w:webHidden/>
          </w:rPr>
          <w:fldChar w:fldCharType="end"/>
        </w:r>
      </w:hyperlink>
    </w:p>
    <w:p w:rsidR="0085702E" w:rsidRDefault="0085702E">
      <w:pPr>
        <w:pStyle w:val="TOC3"/>
        <w:tabs>
          <w:tab w:val="left" w:pos="1200"/>
          <w:tab w:val="right" w:leader="dot" w:pos="9962"/>
        </w:tabs>
        <w:rPr>
          <w:rFonts w:ascii="Calibri" w:hAnsi="Calibri"/>
          <w:noProof/>
          <w:sz w:val="22"/>
          <w:szCs w:val="22"/>
          <w:lang w:val="en-GB" w:eastAsia="en-GB"/>
        </w:rPr>
      </w:pPr>
      <w:hyperlink w:anchor="_Toc342391918" w:history="1">
        <w:r w:rsidRPr="00BD0BE4">
          <w:rPr>
            <w:rStyle w:val="Hyperlink"/>
            <w:noProof/>
            <w:lang w:val="en-GB"/>
          </w:rPr>
          <w:t>4.3.1</w:t>
        </w:r>
        <w:r>
          <w:rPr>
            <w:rFonts w:ascii="Calibri" w:hAnsi="Calibri"/>
            <w:noProof/>
            <w:sz w:val="22"/>
            <w:szCs w:val="22"/>
            <w:lang w:val="en-GB" w:eastAsia="en-GB"/>
          </w:rPr>
          <w:tab/>
        </w:r>
        <w:r w:rsidRPr="00BD0BE4">
          <w:rPr>
            <w:rStyle w:val="Hyperlink"/>
            <w:noProof/>
            <w:lang w:val="en-GB"/>
          </w:rPr>
          <w:t>Validation of values used within CvParams</w:t>
        </w:r>
        <w:r>
          <w:rPr>
            <w:noProof/>
            <w:webHidden/>
          </w:rPr>
          <w:tab/>
        </w:r>
        <w:r>
          <w:rPr>
            <w:noProof/>
            <w:webHidden/>
          </w:rPr>
          <w:fldChar w:fldCharType="begin"/>
        </w:r>
        <w:r>
          <w:rPr>
            <w:noProof/>
            <w:webHidden/>
          </w:rPr>
          <w:instrText xml:space="preserve"> PAGEREF _Toc342391918 \h </w:instrText>
        </w:r>
        <w:r>
          <w:rPr>
            <w:noProof/>
            <w:webHidden/>
          </w:rPr>
        </w:r>
        <w:r>
          <w:rPr>
            <w:noProof/>
            <w:webHidden/>
          </w:rPr>
          <w:fldChar w:fldCharType="separate"/>
        </w:r>
        <w:r>
          <w:rPr>
            <w:noProof/>
            <w:webHidden/>
          </w:rPr>
          <w:t>7</w:t>
        </w:r>
        <w:r>
          <w:rPr>
            <w:noProof/>
            <w:webHidden/>
          </w:rPr>
          <w:fldChar w:fldCharType="end"/>
        </w:r>
      </w:hyperlink>
    </w:p>
    <w:p w:rsidR="0085702E" w:rsidRDefault="0085702E">
      <w:pPr>
        <w:pStyle w:val="TOC1"/>
        <w:tabs>
          <w:tab w:val="left" w:pos="400"/>
          <w:tab w:val="right" w:leader="dot" w:pos="9962"/>
        </w:tabs>
        <w:rPr>
          <w:rFonts w:ascii="Calibri" w:hAnsi="Calibri"/>
          <w:noProof/>
          <w:sz w:val="22"/>
          <w:szCs w:val="22"/>
          <w:lang w:val="en-GB" w:eastAsia="en-GB"/>
        </w:rPr>
      </w:pPr>
      <w:hyperlink w:anchor="_Toc342391919" w:history="1">
        <w:r w:rsidRPr="00BD0BE4">
          <w:rPr>
            <w:rStyle w:val="Hyperlink"/>
            <w:noProof/>
            <w:lang w:val="en-GB"/>
          </w:rPr>
          <w:t>5.</w:t>
        </w:r>
        <w:r>
          <w:rPr>
            <w:rFonts w:ascii="Calibri" w:hAnsi="Calibri"/>
            <w:noProof/>
            <w:sz w:val="22"/>
            <w:szCs w:val="22"/>
            <w:lang w:val="en-GB" w:eastAsia="en-GB"/>
          </w:rPr>
          <w:tab/>
        </w:r>
        <w:r w:rsidRPr="00BD0BE4">
          <w:rPr>
            <w:rStyle w:val="Hyperlink"/>
            <w:noProof/>
            <w:lang w:val="en-GB"/>
          </w:rPr>
          <w:t>Resolved Design and scope issues</w:t>
        </w:r>
        <w:r>
          <w:rPr>
            <w:noProof/>
            <w:webHidden/>
          </w:rPr>
          <w:tab/>
        </w:r>
        <w:r>
          <w:rPr>
            <w:noProof/>
            <w:webHidden/>
          </w:rPr>
          <w:fldChar w:fldCharType="begin"/>
        </w:r>
        <w:r>
          <w:rPr>
            <w:noProof/>
            <w:webHidden/>
          </w:rPr>
          <w:instrText xml:space="preserve"> PAGEREF _Toc342391919 \h </w:instrText>
        </w:r>
        <w:r>
          <w:rPr>
            <w:noProof/>
            <w:webHidden/>
          </w:rPr>
        </w:r>
        <w:r>
          <w:rPr>
            <w:noProof/>
            <w:webHidden/>
          </w:rPr>
          <w:fldChar w:fldCharType="separate"/>
        </w:r>
        <w:r>
          <w:rPr>
            <w:noProof/>
            <w:webHidden/>
          </w:rPr>
          <w:t>8</w:t>
        </w:r>
        <w:r>
          <w:rPr>
            <w:noProof/>
            <w:webHidden/>
          </w:rPr>
          <w:fldChar w:fldCharType="end"/>
        </w:r>
      </w:hyperlink>
    </w:p>
    <w:p w:rsidR="0085702E" w:rsidRDefault="0085702E">
      <w:pPr>
        <w:pStyle w:val="TOC3"/>
        <w:tabs>
          <w:tab w:val="left" w:pos="1200"/>
          <w:tab w:val="right" w:leader="dot" w:pos="9962"/>
        </w:tabs>
        <w:rPr>
          <w:rFonts w:ascii="Calibri" w:hAnsi="Calibri"/>
          <w:noProof/>
          <w:sz w:val="22"/>
          <w:szCs w:val="22"/>
          <w:lang w:val="en-GB" w:eastAsia="en-GB"/>
        </w:rPr>
      </w:pPr>
      <w:hyperlink w:anchor="_Toc342391920" w:history="1">
        <w:r w:rsidRPr="00BD0BE4">
          <w:rPr>
            <w:rStyle w:val="Hyperlink"/>
            <w:noProof/>
            <w:lang w:val="en-GB"/>
          </w:rPr>
          <w:t>5.1.1</w:t>
        </w:r>
        <w:r>
          <w:rPr>
            <w:rFonts w:ascii="Calibri" w:hAnsi="Calibri"/>
            <w:noProof/>
            <w:sz w:val="22"/>
            <w:szCs w:val="22"/>
            <w:lang w:val="en-GB" w:eastAsia="en-GB"/>
          </w:rPr>
          <w:tab/>
        </w:r>
        <w:r w:rsidRPr="00BD0BE4">
          <w:rPr>
            <w:rStyle w:val="Hyperlink"/>
            <w:noProof/>
            <w:lang w:val="en-GB"/>
          </w:rPr>
          <w:t>Handling updates to the controlled vocabulary</w:t>
        </w:r>
        <w:r>
          <w:rPr>
            <w:noProof/>
            <w:webHidden/>
          </w:rPr>
          <w:tab/>
        </w:r>
        <w:r>
          <w:rPr>
            <w:noProof/>
            <w:webHidden/>
          </w:rPr>
          <w:fldChar w:fldCharType="begin"/>
        </w:r>
        <w:r>
          <w:rPr>
            <w:noProof/>
            <w:webHidden/>
          </w:rPr>
          <w:instrText xml:space="preserve"> PAGEREF _Toc342391920 \h </w:instrText>
        </w:r>
        <w:r>
          <w:rPr>
            <w:noProof/>
            <w:webHidden/>
          </w:rPr>
        </w:r>
        <w:r>
          <w:rPr>
            <w:noProof/>
            <w:webHidden/>
          </w:rPr>
          <w:fldChar w:fldCharType="separate"/>
        </w:r>
        <w:r>
          <w:rPr>
            <w:noProof/>
            <w:webHidden/>
          </w:rPr>
          <w:t>8</w:t>
        </w:r>
        <w:r>
          <w:rPr>
            <w:noProof/>
            <w:webHidden/>
          </w:rPr>
          <w:fldChar w:fldCharType="end"/>
        </w:r>
      </w:hyperlink>
    </w:p>
    <w:p w:rsidR="0085702E" w:rsidRDefault="0085702E">
      <w:pPr>
        <w:pStyle w:val="TOC3"/>
        <w:tabs>
          <w:tab w:val="left" w:pos="1200"/>
          <w:tab w:val="right" w:leader="dot" w:pos="9962"/>
        </w:tabs>
        <w:rPr>
          <w:rFonts w:ascii="Calibri" w:hAnsi="Calibri"/>
          <w:noProof/>
          <w:sz w:val="22"/>
          <w:szCs w:val="22"/>
          <w:lang w:val="en-GB" w:eastAsia="en-GB"/>
        </w:rPr>
      </w:pPr>
      <w:hyperlink w:anchor="_Toc342391921" w:history="1">
        <w:r w:rsidRPr="00BD0BE4">
          <w:rPr>
            <w:rStyle w:val="Hyperlink"/>
            <w:noProof/>
          </w:rPr>
          <w:t>5.1.2</w:t>
        </w:r>
        <w:r>
          <w:rPr>
            <w:rFonts w:ascii="Calibri" w:hAnsi="Calibri"/>
            <w:noProof/>
            <w:sz w:val="22"/>
            <w:szCs w:val="22"/>
            <w:lang w:val="en-GB" w:eastAsia="en-GB"/>
          </w:rPr>
          <w:tab/>
        </w:r>
        <w:r w:rsidRPr="00BD0BE4">
          <w:rPr>
            <w:rStyle w:val="Hyperlink"/>
            <w:noProof/>
          </w:rPr>
          <w:t>Use of mzQuantML for analysis pipelines</w:t>
        </w:r>
        <w:r>
          <w:rPr>
            <w:noProof/>
            <w:webHidden/>
          </w:rPr>
          <w:tab/>
        </w:r>
        <w:r>
          <w:rPr>
            <w:noProof/>
            <w:webHidden/>
          </w:rPr>
          <w:fldChar w:fldCharType="begin"/>
        </w:r>
        <w:r>
          <w:rPr>
            <w:noProof/>
            <w:webHidden/>
          </w:rPr>
          <w:instrText xml:space="preserve"> PAGEREF _Toc342391921 \h </w:instrText>
        </w:r>
        <w:r>
          <w:rPr>
            <w:noProof/>
            <w:webHidden/>
          </w:rPr>
        </w:r>
        <w:r>
          <w:rPr>
            <w:noProof/>
            <w:webHidden/>
          </w:rPr>
          <w:fldChar w:fldCharType="separate"/>
        </w:r>
        <w:r>
          <w:rPr>
            <w:noProof/>
            <w:webHidden/>
          </w:rPr>
          <w:t>8</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22" w:history="1">
        <w:r w:rsidRPr="00BD0BE4">
          <w:rPr>
            <w:rStyle w:val="Hyperlink"/>
            <w:noProof/>
          </w:rPr>
          <w:t>5.2</w:t>
        </w:r>
        <w:r>
          <w:rPr>
            <w:rFonts w:ascii="Calibri" w:hAnsi="Calibri"/>
            <w:noProof/>
            <w:sz w:val="22"/>
            <w:szCs w:val="22"/>
            <w:lang w:val="en-GB" w:eastAsia="en-GB"/>
          </w:rPr>
          <w:tab/>
        </w:r>
        <w:r w:rsidRPr="00BD0BE4">
          <w:rPr>
            <w:rStyle w:val="Hyperlink"/>
            <w:noProof/>
          </w:rPr>
          <w:t>Encoding zeroes, nulls, infinity and calculation errors</w:t>
        </w:r>
        <w:r>
          <w:rPr>
            <w:noProof/>
            <w:webHidden/>
          </w:rPr>
          <w:tab/>
        </w:r>
        <w:r>
          <w:rPr>
            <w:noProof/>
            <w:webHidden/>
          </w:rPr>
          <w:fldChar w:fldCharType="begin"/>
        </w:r>
        <w:r>
          <w:rPr>
            <w:noProof/>
            <w:webHidden/>
          </w:rPr>
          <w:instrText xml:space="preserve"> PAGEREF _Toc342391922 \h </w:instrText>
        </w:r>
        <w:r>
          <w:rPr>
            <w:noProof/>
            <w:webHidden/>
          </w:rPr>
        </w:r>
        <w:r>
          <w:rPr>
            <w:noProof/>
            <w:webHidden/>
          </w:rPr>
          <w:fldChar w:fldCharType="separate"/>
        </w:r>
        <w:r>
          <w:rPr>
            <w:noProof/>
            <w:webHidden/>
          </w:rPr>
          <w:t>8</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23" w:history="1">
        <w:r w:rsidRPr="00BD0BE4">
          <w:rPr>
            <w:rStyle w:val="Hyperlink"/>
            <w:noProof/>
          </w:rPr>
          <w:t>5.3</w:t>
        </w:r>
        <w:r>
          <w:rPr>
            <w:rFonts w:ascii="Calibri" w:hAnsi="Calibri"/>
            <w:noProof/>
            <w:sz w:val="22"/>
            <w:szCs w:val="22"/>
            <w:lang w:val="en-GB" w:eastAsia="en-GB"/>
          </w:rPr>
          <w:tab/>
        </w:r>
        <w:r w:rsidRPr="00BD0BE4">
          <w:rPr>
            <w:rStyle w:val="Hyperlink"/>
            <w:noProof/>
          </w:rPr>
          <w:t>Protein grouping</w:t>
        </w:r>
        <w:r>
          <w:rPr>
            <w:noProof/>
            <w:webHidden/>
          </w:rPr>
          <w:tab/>
        </w:r>
        <w:r>
          <w:rPr>
            <w:noProof/>
            <w:webHidden/>
          </w:rPr>
          <w:fldChar w:fldCharType="begin"/>
        </w:r>
        <w:r>
          <w:rPr>
            <w:noProof/>
            <w:webHidden/>
          </w:rPr>
          <w:instrText xml:space="preserve"> PAGEREF _Toc342391923 \h </w:instrText>
        </w:r>
        <w:r>
          <w:rPr>
            <w:noProof/>
            <w:webHidden/>
          </w:rPr>
        </w:r>
        <w:r>
          <w:rPr>
            <w:noProof/>
            <w:webHidden/>
          </w:rPr>
          <w:fldChar w:fldCharType="separate"/>
        </w:r>
        <w:r>
          <w:rPr>
            <w:noProof/>
            <w:webHidden/>
          </w:rPr>
          <w:t>9</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24" w:history="1">
        <w:r w:rsidRPr="00BD0BE4">
          <w:rPr>
            <w:rStyle w:val="Hyperlink"/>
            <w:noProof/>
            <w:lang w:val="en-GB"/>
          </w:rPr>
          <w:t>5.4</w:t>
        </w:r>
        <w:r>
          <w:rPr>
            <w:rFonts w:ascii="Calibri" w:hAnsi="Calibri"/>
            <w:noProof/>
            <w:sz w:val="22"/>
            <w:szCs w:val="22"/>
            <w:lang w:val="en-GB" w:eastAsia="en-GB"/>
          </w:rPr>
          <w:tab/>
        </w:r>
        <w:r w:rsidRPr="00BD0BE4">
          <w:rPr>
            <w:rStyle w:val="Hyperlink"/>
            <w:noProof/>
            <w:lang w:val="en-GB"/>
          </w:rPr>
          <w:t>Comments on Specific Use Cases</w:t>
        </w:r>
        <w:r>
          <w:rPr>
            <w:noProof/>
            <w:webHidden/>
          </w:rPr>
          <w:tab/>
        </w:r>
        <w:r>
          <w:rPr>
            <w:noProof/>
            <w:webHidden/>
          </w:rPr>
          <w:fldChar w:fldCharType="begin"/>
        </w:r>
        <w:r>
          <w:rPr>
            <w:noProof/>
            <w:webHidden/>
          </w:rPr>
          <w:instrText xml:space="preserve"> PAGEREF _Toc342391924 \h </w:instrText>
        </w:r>
        <w:r>
          <w:rPr>
            <w:noProof/>
            <w:webHidden/>
          </w:rPr>
        </w:r>
        <w:r>
          <w:rPr>
            <w:noProof/>
            <w:webHidden/>
          </w:rPr>
          <w:fldChar w:fldCharType="separate"/>
        </w:r>
        <w:r>
          <w:rPr>
            <w:noProof/>
            <w:webHidden/>
          </w:rPr>
          <w:t>9</w:t>
        </w:r>
        <w:r>
          <w:rPr>
            <w:noProof/>
            <w:webHidden/>
          </w:rPr>
          <w:fldChar w:fldCharType="end"/>
        </w:r>
      </w:hyperlink>
    </w:p>
    <w:p w:rsidR="0085702E" w:rsidRDefault="0085702E">
      <w:pPr>
        <w:pStyle w:val="TOC3"/>
        <w:tabs>
          <w:tab w:val="left" w:pos="1200"/>
          <w:tab w:val="right" w:leader="dot" w:pos="9962"/>
        </w:tabs>
        <w:rPr>
          <w:rFonts w:ascii="Calibri" w:hAnsi="Calibri"/>
          <w:noProof/>
          <w:sz w:val="22"/>
          <w:szCs w:val="22"/>
          <w:lang w:val="en-GB" w:eastAsia="en-GB"/>
        </w:rPr>
      </w:pPr>
      <w:hyperlink w:anchor="_Toc342391925" w:history="1">
        <w:r w:rsidRPr="00BD0BE4">
          <w:rPr>
            <w:rStyle w:val="Hyperlink"/>
            <w:noProof/>
            <w:lang w:val="en-GB"/>
          </w:rPr>
          <w:t>5.4.1</w:t>
        </w:r>
        <w:r>
          <w:rPr>
            <w:rFonts w:ascii="Calibri" w:hAnsi="Calibri"/>
            <w:noProof/>
            <w:sz w:val="22"/>
            <w:szCs w:val="22"/>
            <w:lang w:val="en-GB" w:eastAsia="en-GB"/>
          </w:rPr>
          <w:tab/>
        </w:r>
        <w:r w:rsidRPr="00BD0BE4">
          <w:rPr>
            <w:rStyle w:val="Hyperlink"/>
            <w:noProof/>
            <w:lang w:val="en-GB"/>
          </w:rPr>
          <w:t>MS1 label-free intensity</w:t>
        </w:r>
        <w:r>
          <w:rPr>
            <w:noProof/>
            <w:webHidden/>
          </w:rPr>
          <w:tab/>
        </w:r>
        <w:r>
          <w:rPr>
            <w:noProof/>
            <w:webHidden/>
          </w:rPr>
          <w:fldChar w:fldCharType="begin"/>
        </w:r>
        <w:r>
          <w:rPr>
            <w:noProof/>
            <w:webHidden/>
          </w:rPr>
          <w:instrText xml:space="preserve"> PAGEREF _Toc342391925 \h </w:instrText>
        </w:r>
        <w:r>
          <w:rPr>
            <w:noProof/>
            <w:webHidden/>
          </w:rPr>
        </w:r>
        <w:r>
          <w:rPr>
            <w:noProof/>
            <w:webHidden/>
          </w:rPr>
          <w:fldChar w:fldCharType="separate"/>
        </w:r>
        <w:r>
          <w:rPr>
            <w:noProof/>
            <w:webHidden/>
          </w:rPr>
          <w:t>10</w:t>
        </w:r>
        <w:r>
          <w:rPr>
            <w:noProof/>
            <w:webHidden/>
          </w:rPr>
          <w:fldChar w:fldCharType="end"/>
        </w:r>
      </w:hyperlink>
    </w:p>
    <w:p w:rsidR="0085702E" w:rsidRDefault="0085702E">
      <w:pPr>
        <w:pStyle w:val="TOC3"/>
        <w:tabs>
          <w:tab w:val="left" w:pos="1200"/>
          <w:tab w:val="right" w:leader="dot" w:pos="9962"/>
        </w:tabs>
        <w:rPr>
          <w:rFonts w:ascii="Calibri" w:hAnsi="Calibri"/>
          <w:noProof/>
          <w:sz w:val="22"/>
          <w:szCs w:val="22"/>
          <w:lang w:val="en-GB" w:eastAsia="en-GB"/>
        </w:rPr>
      </w:pPr>
      <w:hyperlink w:anchor="_Toc342391926" w:history="1">
        <w:r w:rsidRPr="00BD0BE4">
          <w:rPr>
            <w:rStyle w:val="Hyperlink"/>
            <w:noProof/>
            <w:lang w:val="en-GB"/>
          </w:rPr>
          <w:t>5.4.2</w:t>
        </w:r>
        <w:r>
          <w:rPr>
            <w:rFonts w:ascii="Calibri" w:hAnsi="Calibri"/>
            <w:noProof/>
            <w:sz w:val="22"/>
            <w:szCs w:val="22"/>
            <w:lang w:val="en-GB" w:eastAsia="en-GB"/>
          </w:rPr>
          <w:tab/>
        </w:r>
        <w:r w:rsidRPr="00BD0BE4">
          <w:rPr>
            <w:rStyle w:val="Hyperlink"/>
            <w:noProof/>
            <w:lang w:val="en-GB"/>
          </w:rPr>
          <w:t>MS1 label-based</w:t>
        </w:r>
        <w:r>
          <w:rPr>
            <w:noProof/>
            <w:webHidden/>
          </w:rPr>
          <w:tab/>
        </w:r>
        <w:r>
          <w:rPr>
            <w:noProof/>
            <w:webHidden/>
          </w:rPr>
          <w:fldChar w:fldCharType="begin"/>
        </w:r>
        <w:r>
          <w:rPr>
            <w:noProof/>
            <w:webHidden/>
          </w:rPr>
          <w:instrText xml:space="preserve"> PAGEREF _Toc342391926 \h </w:instrText>
        </w:r>
        <w:r>
          <w:rPr>
            <w:noProof/>
            <w:webHidden/>
          </w:rPr>
        </w:r>
        <w:r>
          <w:rPr>
            <w:noProof/>
            <w:webHidden/>
          </w:rPr>
          <w:fldChar w:fldCharType="separate"/>
        </w:r>
        <w:r>
          <w:rPr>
            <w:noProof/>
            <w:webHidden/>
          </w:rPr>
          <w:t>10</w:t>
        </w:r>
        <w:r>
          <w:rPr>
            <w:noProof/>
            <w:webHidden/>
          </w:rPr>
          <w:fldChar w:fldCharType="end"/>
        </w:r>
      </w:hyperlink>
    </w:p>
    <w:p w:rsidR="0085702E" w:rsidRDefault="0085702E">
      <w:pPr>
        <w:pStyle w:val="TOC3"/>
        <w:tabs>
          <w:tab w:val="left" w:pos="1200"/>
          <w:tab w:val="right" w:leader="dot" w:pos="9962"/>
        </w:tabs>
        <w:rPr>
          <w:rFonts w:ascii="Calibri" w:hAnsi="Calibri"/>
          <w:noProof/>
          <w:sz w:val="22"/>
          <w:szCs w:val="22"/>
          <w:lang w:val="en-GB" w:eastAsia="en-GB"/>
        </w:rPr>
      </w:pPr>
      <w:hyperlink w:anchor="_Toc342391927" w:history="1">
        <w:r w:rsidRPr="00BD0BE4">
          <w:rPr>
            <w:rStyle w:val="Hyperlink"/>
            <w:noProof/>
            <w:lang w:val="en-GB"/>
          </w:rPr>
          <w:t>5.4.3</w:t>
        </w:r>
        <w:r>
          <w:rPr>
            <w:rFonts w:ascii="Calibri" w:hAnsi="Calibri"/>
            <w:noProof/>
            <w:sz w:val="22"/>
            <w:szCs w:val="22"/>
            <w:lang w:val="en-GB" w:eastAsia="en-GB"/>
          </w:rPr>
          <w:tab/>
        </w:r>
        <w:r w:rsidRPr="00BD0BE4">
          <w:rPr>
            <w:rStyle w:val="Hyperlink"/>
            <w:noProof/>
            <w:lang w:val="en-GB"/>
          </w:rPr>
          <w:t>MS2 spectral counting</w:t>
        </w:r>
        <w:r>
          <w:rPr>
            <w:noProof/>
            <w:webHidden/>
          </w:rPr>
          <w:tab/>
        </w:r>
        <w:r>
          <w:rPr>
            <w:noProof/>
            <w:webHidden/>
          </w:rPr>
          <w:fldChar w:fldCharType="begin"/>
        </w:r>
        <w:r>
          <w:rPr>
            <w:noProof/>
            <w:webHidden/>
          </w:rPr>
          <w:instrText xml:space="preserve"> PAGEREF _Toc342391927 \h </w:instrText>
        </w:r>
        <w:r>
          <w:rPr>
            <w:noProof/>
            <w:webHidden/>
          </w:rPr>
        </w:r>
        <w:r>
          <w:rPr>
            <w:noProof/>
            <w:webHidden/>
          </w:rPr>
          <w:fldChar w:fldCharType="separate"/>
        </w:r>
        <w:r>
          <w:rPr>
            <w:noProof/>
            <w:webHidden/>
          </w:rPr>
          <w:t>11</w:t>
        </w:r>
        <w:r>
          <w:rPr>
            <w:noProof/>
            <w:webHidden/>
          </w:rPr>
          <w:fldChar w:fldCharType="end"/>
        </w:r>
      </w:hyperlink>
    </w:p>
    <w:p w:rsidR="0085702E" w:rsidRDefault="0085702E">
      <w:pPr>
        <w:pStyle w:val="TOC3"/>
        <w:tabs>
          <w:tab w:val="left" w:pos="1200"/>
          <w:tab w:val="right" w:leader="dot" w:pos="9962"/>
        </w:tabs>
        <w:rPr>
          <w:rFonts w:ascii="Calibri" w:hAnsi="Calibri"/>
          <w:noProof/>
          <w:sz w:val="22"/>
          <w:szCs w:val="22"/>
          <w:lang w:val="en-GB" w:eastAsia="en-GB"/>
        </w:rPr>
      </w:pPr>
      <w:hyperlink w:anchor="_Toc342391928" w:history="1">
        <w:r w:rsidRPr="00BD0BE4">
          <w:rPr>
            <w:rStyle w:val="Hyperlink"/>
            <w:noProof/>
            <w:lang w:val="en-GB"/>
          </w:rPr>
          <w:t>5.4.4</w:t>
        </w:r>
        <w:r>
          <w:rPr>
            <w:rFonts w:ascii="Calibri" w:hAnsi="Calibri"/>
            <w:noProof/>
            <w:sz w:val="22"/>
            <w:szCs w:val="22"/>
            <w:lang w:val="en-GB" w:eastAsia="en-GB"/>
          </w:rPr>
          <w:tab/>
        </w:r>
        <w:r w:rsidRPr="00BD0BE4">
          <w:rPr>
            <w:rStyle w:val="Hyperlink"/>
            <w:noProof/>
            <w:lang w:val="en-GB"/>
          </w:rPr>
          <w:t>MS2 tag-based</w:t>
        </w:r>
        <w:r>
          <w:rPr>
            <w:noProof/>
            <w:webHidden/>
          </w:rPr>
          <w:tab/>
        </w:r>
        <w:r>
          <w:rPr>
            <w:noProof/>
            <w:webHidden/>
          </w:rPr>
          <w:fldChar w:fldCharType="begin"/>
        </w:r>
        <w:r>
          <w:rPr>
            <w:noProof/>
            <w:webHidden/>
          </w:rPr>
          <w:instrText xml:space="preserve"> PAGEREF _Toc342391928 \h </w:instrText>
        </w:r>
        <w:r>
          <w:rPr>
            <w:noProof/>
            <w:webHidden/>
          </w:rPr>
        </w:r>
        <w:r>
          <w:rPr>
            <w:noProof/>
            <w:webHidden/>
          </w:rPr>
          <w:fldChar w:fldCharType="separate"/>
        </w:r>
        <w:r>
          <w:rPr>
            <w:noProof/>
            <w:webHidden/>
          </w:rPr>
          <w:t>11</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29" w:history="1">
        <w:r w:rsidRPr="00BD0BE4">
          <w:rPr>
            <w:rStyle w:val="Hyperlink"/>
            <w:noProof/>
            <w:lang w:val="en-GB"/>
          </w:rPr>
          <w:t>5.5</w:t>
        </w:r>
        <w:r>
          <w:rPr>
            <w:rFonts w:ascii="Calibri" w:hAnsi="Calibri"/>
            <w:noProof/>
            <w:sz w:val="22"/>
            <w:szCs w:val="22"/>
            <w:lang w:val="en-GB" w:eastAsia="en-GB"/>
          </w:rPr>
          <w:tab/>
        </w:r>
        <w:r w:rsidRPr="00BD0BE4">
          <w:rPr>
            <w:rStyle w:val="Hyperlink"/>
            <w:noProof/>
            <w:lang w:val="en-GB"/>
          </w:rPr>
          <w:t>Semantic validation rules</w:t>
        </w:r>
        <w:r>
          <w:rPr>
            <w:noProof/>
            <w:webHidden/>
          </w:rPr>
          <w:tab/>
        </w:r>
        <w:r>
          <w:rPr>
            <w:noProof/>
            <w:webHidden/>
          </w:rPr>
          <w:fldChar w:fldCharType="begin"/>
        </w:r>
        <w:r>
          <w:rPr>
            <w:noProof/>
            <w:webHidden/>
          </w:rPr>
          <w:instrText xml:space="preserve"> PAGEREF _Toc342391929 \h </w:instrText>
        </w:r>
        <w:r>
          <w:rPr>
            <w:noProof/>
            <w:webHidden/>
          </w:rPr>
        </w:r>
        <w:r>
          <w:rPr>
            <w:noProof/>
            <w:webHidden/>
          </w:rPr>
          <w:fldChar w:fldCharType="separate"/>
        </w:r>
        <w:r>
          <w:rPr>
            <w:noProof/>
            <w:webHidden/>
          </w:rPr>
          <w:t>12</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30" w:history="1">
        <w:r w:rsidRPr="00BD0BE4">
          <w:rPr>
            <w:rStyle w:val="Hyperlink"/>
            <w:noProof/>
            <w:lang w:val="en-GB"/>
          </w:rPr>
          <w:t>5.6</w:t>
        </w:r>
        <w:r>
          <w:rPr>
            <w:rFonts w:ascii="Calibri" w:hAnsi="Calibri"/>
            <w:noProof/>
            <w:sz w:val="22"/>
            <w:szCs w:val="22"/>
            <w:lang w:val="en-GB" w:eastAsia="en-GB"/>
          </w:rPr>
          <w:tab/>
        </w:r>
        <w:r w:rsidRPr="00BD0BE4">
          <w:rPr>
            <w:rStyle w:val="Hyperlink"/>
            <w:noProof/>
            <w:lang w:val="en-GB"/>
          </w:rPr>
          <w:t>Other supporting materials</w:t>
        </w:r>
        <w:r>
          <w:rPr>
            <w:noProof/>
            <w:webHidden/>
          </w:rPr>
          <w:tab/>
        </w:r>
        <w:r>
          <w:rPr>
            <w:noProof/>
            <w:webHidden/>
          </w:rPr>
          <w:fldChar w:fldCharType="begin"/>
        </w:r>
        <w:r>
          <w:rPr>
            <w:noProof/>
            <w:webHidden/>
          </w:rPr>
          <w:instrText xml:space="preserve"> PAGEREF _Toc342391930 \h </w:instrText>
        </w:r>
        <w:r>
          <w:rPr>
            <w:noProof/>
            <w:webHidden/>
          </w:rPr>
        </w:r>
        <w:r>
          <w:rPr>
            <w:noProof/>
            <w:webHidden/>
          </w:rPr>
          <w:fldChar w:fldCharType="separate"/>
        </w:r>
        <w:r>
          <w:rPr>
            <w:noProof/>
            <w:webHidden/>
          </w:rPr>
          <w:t>12</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31" w:history="1">
        <w:r w:rsidRPr="00BD0BE4">
          <w:rPr>
            <w:rStyle w:val="Hyperlink"/>
            <w:noProof/>
            <w:lang w:val="en-GB"/>
          </w:rPr>
          <w:t>5.7</w:t>
        </w:r>
        <w:r>
          <w:rPr>
            <w:rFonts w:ascii="Calibri" w:hAnsi="Calibri"/>
            <w:noProof/>
            <w:sz w:val="22"/>
            <w:szCs w:val="22"/>
            <w:lang w:val="en-GB" w:eastAsia="en-GB"/>
          </w:rPr>
          <w:tab/>
        </w:r>
        <w:r w:rsidRPr="00BD0BE4">
          <w:rPr>
            <w:rStyle w:val="Hyperlink"/>
            <w:noProof/>
            <w:lang w:val="en-GB"/>
          </w:rPr>
          <w:t>Open Issues</w:t>
        </w:r>
        <w:r>
          <w:rPr>
            <w:noProof/>
            <w:webHidden/>
          </w:rPr>
          <w:tab/>
        </w:r>
        <w:r>
          <w:rPr>
            <w:noProof/>
            <w:webHidden/>
          </w:rPr>
          <w:fldChar w:fldCharType="begin"/>
        </w:r>
        <w:r>
          <w:rPr>
            <w:noProof/>
            <w:webHidden/>
          </w:rPr>
          <w:instrText xml:space="preserve"> PAGEREF _Toc342391931 \h </w:instrText>
        </w:r>
        <w:r>
          <w:rPr>
            <w:noProof/>
            <w:webHidden/>
          </w:rPr>
        </w:r>
        <w:r>
          <w:rPr>
            <w:noProof/>
            <w:webHidden/>
          </w:rPr>
          <w:fldChar w:fldCharType="separate"/>
        </w:r>
        <w:r>
          <w:rPr>
            <w:noProof/>
            <w:webHidden/>
          </w:rPr>
          <w:t>12</w:t>
        </w:r>
        <w:r>
          <w:rPr>
            <w:noProof/>
            <w:webHidden/>
          </w:rPr>
          <w:fldChar w:fldCharType="end"/>
        </w:r>
      </w:hyperlink>
    </w:p>
    <w:p w:rsidR="0085702E" w:rsidRDefault="0085702E">
      <w:pPr>
        <w:pStyle w:val="TOC3"/>
        <w:tabs>
          <w:tab w:val="left" w:pos="1200"/>
          <w:tab w:val="right" w:leader="dot" w:pos="9962"/>
        </w:tabs>
        <w:rPr>
          <w:rFonts w:ascii="Calibri" w:hAnsi="Calibri"/>
          <w:noProof/>
          <w:sz w:val="22"/>
          <w:szCs w:val="22"/>
          <w:lang w:val="en-GB" w:eastAsia="en-GB"/>
        </w:rPr>
      </w:pPr>
      <w:hyperlink w:anchor="_Toc342391932" w:history="1">
        <w:r w:rsidRPr="00BD0BE4">
          <w:rPr>
            <w:rStyle w:val="Hyperlink"/>
            <w:noProof/>
            <w:lang w:val="en-GB"/>
          </w:rPr>
          <w:t>5.7.1</w:t>
        </w:r>
        <w:r>
          <w:rPr>
            <w:rFonts w:ascii="Calibri" w:hAnsi="Calibri"/>
            <w:noProof/>
            <w:sz w:val="22"/>
            <w:szCs w:val="22"/>
            <w:lang w:val="en-GB" w:eastAsia="en-GB"/>
          </w:rPr>
          <w:tab/>
        </w:r>
        <w:r w:rsidRPr="00BD0BE4">
          <w:rPr>
            <w:rStyle w:val="Hyperlink"/>
            <w:noProof/>
            <w:lang w:val="en-GB"/>
          </w:rPr>
          <w:t>Support for metabolomics</w:t>
        </w:r>
        <w:r>
          <w:rPr>
            <w:noProof/>
            <w:webHidden/>
          </w:rPr>
          <w:tab/>
        </w:r>
        <w:r>
          <w:rPr>
            <w:noProof/>
            <w:webHidden/>
          </w:rPr>
          <w:fldChar w:fldCharType="begin"/>
        </w:r>
        <w:r>
          <w:rPr>
            <w:noProof/>
            <w:webHidden/>
          </w:rPr>
          <w:instrText xml:space="preserve"> PAGEREF _Toc342391932 \h </w:instrText>
        </w:r>
        <w:r>
          <w:rPr>
            <w:noProof/>
            <w:webHidden/>
          </w:rPr>
        </w:r>
        <w:r>
          <w:rPr>
            <w:noProof/>
            <w:webHidden/>
          </w:rPr>
          <w:fldChar w:fldCharType="separate"/>
        </w:r>
        <w:r>
          <w:rPr>
            <w:noProof/>
            <w:webHidden/>
          </w:rPr>
          <w:t>12</w:t>
        </w:r>
        <w:r>
          <w:rPr>
            <w:noProof/>
            <w:webHidden/>
          </w:rPr>
          <w:fldChar w:fldCharType="end"/>
        </w:r>
      </w:hyperlink>
    </w:p>
    <w:p w:rsidR="0085702E" w:rsidRDefault="0085702E">
      <w:pPr>
        <w:pStyle w:val="TOC1"/>
        <w:tabs>
          <w:tab w:val="left" w:pos="400"/>
          <w:tab w:val="right" w:leader="dot" w:pos="9962"/>
        </w:tabs>
        <w:rPr>
          <w:rFonts w:ascii="Calibri" w:hAnsi="Calibri"/>
          <w:noProof/>
          <w:sz w:val="22"/>
          <w:szCs w:val="22"/>
          <w:lang w:val="en-GB" w:eastAsia="en-GB"/>
        </w:rPr>
      </w:pPr>
      <w:hyperlink w:anchor="_Toc342391933" w:history="1">
        <w:r w:rsidRPr="00BD0BE4">
          <w:rPr>
            <w:rStyle w:val="Hyperlink"/>
            <w:noProof/>
            <w:lang w:val="en-GB"/>
          </w:rPr>
          <w:t>6.</w:t>
        </w:r>
        <w:r>
          <w:rPr>
            <w:rFonts w:ascii="Calibri" w:hAnsi="Calibri"/>
            <w:noProof/>
            <w:sz w:val="22"/>
            <w:szCs w:val="22"/>
            <w:lang w:val="en-GB" w:eastAsia="en-GB"/>
          </w:rPr>
          <w:tab/>
        </w:r>
        <w:r w:rsidRPr="00BD0BE4">
          <w:rPr>
            <w:rStyle w:val="Hyperlink"/>
            <w:noProof/>
            <w:lang w:val="en-GB"/>
          </w:rPr>
          <w:t>Model in XML Schema</w:t>
        </w:r>
        <w:r>
          <w:rPr>
            <w:noProof/>
            <w:webHidden/>
          </w:rPr>
          <w:tab/>
        </w:r>
        <w:r>
          <w:rPr>
            <w:noProof/>
            <w:webHidden/>
          </w:rPr>
          <w:fldChar w:fldCharType="begin"/>
        </w:r>
        <w:r>
          <w:rPr>
            <w:noProof/>
            <w:webHidden/>
          </w:rPr>
          <w:instrText xml:space="preserve"> PAGEREF _Toc342391933 \h </w:instrText>
        </w:r>
        <w:r>
          <w:rPr>
            <w:noProof/>
            <w:webHidden/>
          </w:rPr>
        </w:r>
        <w:r>
          <w:rPr>
            <w:noProof/>
            <w:webHidden/>
          </w:rPr>
          <w:fldChar w:fldCharType="separate"/>
        </w:r>
        <w:r>
          <w:rPr>
            <w:noProof/>
            <w:webHidden/>
          </w:rPr>
          <w:t>12</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34" w:history="1">
        <w:r w:rsidRPr="00BD0BE4">
          <w:rPr>
            <w:rStyle w:val="Hyperlink"/>
            <w:noProof/>
          </w:rPr>
          <w:t>6.1</w:t>
        </w:r>
        <w:r>
          <w:rPr>
            <w:rFonts w:ascii="Calibri" w:hAnsi="Calibri"/>
            <w:noProof/>
            <w:sz w:val="22"/>
            <w:szCs w:val="22"/>
            <w:lang w:val="en-GB" w:eastAsia="en-GB"/>
          </w:rPr>
          <w:tab/>
        </w:r>
        <w:r w:rsidRPr="00BD0BE4">
          <w:rPr>
            <w:rStyle w:val="Hyperlink"/>
            <w:noProof/>
          </w:rPr>
          <w:t>Element &lt;MzQuantML&gt;</w:t>
        </w:r>
        <w:r>
          <w:rPr>
            <w:noProof/>
            <w:webHidden/>
          </w:rPr>
          <w:tab/>
        </w:r>
        <w:r>
          <w:rPr>
            <w:noProof/>
            <w:webHidden/>
          </w:rPr>
          <w:fldChar w:fldCharType="begin"/>
        </w:r>
        <w:r>
          <w:rPr>
            <w:noProof/>
            <w:webHidden/>
          </w:rPr>
          <w:instrText xml:space="preserve"> PAGEREF _Toc342391934 \h </w:instrText>
        </w:r>
        <w:r>
          <w:rPr>
            <w:noProof/>
            <w:webHidden/>
          </w:rPr>
        </w:r>
        <w:r>
          <w:rPr>
            <w:noProof/>
            <w:webHidden/>
          </w:rPr>
          <w:fldChar w:fldCharType="separate"/>
        </w:r>
        <w:r>
          <w:rPr>
            <w:noProof/>
            <w:webHidden/>
          </w:rPr>
          <w:t>13</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35" w:history="1">
        <w:r w:rsidRPr="00BD0BE4">
          <w:rPr>
            <w:rStyle w:val="Hyperlink"/>
            <w:noProof/>
          </w:rPr>
          <w:t>6.2</w:t>
        </w:r>
        <w:r>
          <w:rPr>
            <w:rFonts w:ascii="Calibri" w:hAnsi="Calibri"/>
            <w:noProof/>
            <w:sz w:val="22"/>
            <w:szCs w:val="22"/>
            <w:lang w:val="en-GB" w:eastAsia="en-GB"/>
          </w:rPr>
          <w:tab/>
        </w:r>
        <w:r w:rsidRPr="00BD0BE4">
          <w:rPr>
            <w:rStyle w:val="Hyperlink"/>
            <w:noProof/>
          </w:rPr>
          <w:t>Element &lt;Affiliation&gt;</w:t>
        </w:r>
        <w:r>
          <w:rPr>
            <w:noProof/>
            <w:webHidden/>
          </w:rPr>
          <w:tab/>
        </w:r>
        <w:r>
          <w:rPr>
            <w:noProof/>
            <w:webHidden/>
          </w:rPr>
          <w:fldChar w:fldCharType="begin"/>
        </w:r>
        <w:r>
          <w:rPr>
            <w:noProof/>
            <w:webHidden/>
          </w:rPr>
          <w:instrText xml:space="preserve"> PAGEREF _Toc342391935 \h </w:instrText>
        </w:r>
        <w:r>
          <w:rPr>
            <w:noProof/>
            <w:webHidden/>
          </w:rPr>
        </w:r>
        <w:r>
          <w:rPr>
            <w:noProof/>
            <w:webHidden/>
          </w:rPr>
          <w:fldChar w:fldCharType="separate"/>
        </w:r>
        <w:r>
          <w:rPr>
            <w:noProof/>
            <w:webHidden/>
          </w:rPr>
          <w:t>16</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36" w:history="1">
        <w:r w:rsidRPr="00BD0BE4">
          <w:rPr>
            <w:rStyle w:val="Hyperlink"/>
            <w:noProof/>
          </w:rPr>
          <w:t>6.3</w:t>
        </w:r>
        <w:r>
          <w:rPr>
            <w:rFonts w:ascii="Calibri" w:hAnsi="Calibri"/>
            <w:noProof/>
            <w:sz w:val="22"/>
            <w:szCs w:val="22"/>
            <w:lang w:val="en-GB" w:eastAsia="en-GB"/>
          </w:rPr>
          <w:tab/>
        </w:r>
        <w:r w:rsidRPr="00BD0BE4">
          <w:rPr>
            <w:rStyle w:val="Hyperlink"/>
            <w:noProof/>
          </w:rPr>
          <w:t>Element &lt;AnalysisSummary&gt;</w:t>
        </w:r>
        <w:r>
          <w:rPr>
            <w:noProof/>
            <w:webHidden/>
          </w:rPr>
          <w:tab/>
        </w:r>
        <w:r>
          <w:rPr>
            <w:noProof/>
            <w:webHidden/>
          </w:rPr>
          <w:fldChar w:fldCharType="begin"/>
        </w:r>
        <w:r>
          <w:rPr>
            <w:noProof/>
            <w:webHidden/>
          </w:rPr>
          <w:instrText xml:space="preserve"> PAGEREF _Toc342391936 \h </w:instrText>
        </w:r>
        <w:r>
          <w:rPr>
            <w:noProof/>
            <w:webHidden/>
          </w:rPr>
        </w:r>
        <w:r>
          <w:rPr>
            <w:noProof/>
            <w:webHidden/>
          </w:rPr>
          <w:fldChar w:fldCharType="separate"/>
        </w:r>
        <w:r>
          <w:rPr>
            <w:noProof/>
            <w:webHidden/>
          </w:rPr>
          <w:t>16</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37" w:history="1">
        <w:r w:rsidRPr="00BD0BE4">
          <w:rPr>
            <w:rStyle w:val="Hyperlink"/>
            <w:noProof/>
          </w:rPr>
          <w:t>6.4</w:t>
        </w:r>
        <w:r>
          <w:rPr>
            <w:rFonts w:ascii="Calibri" w:hAnsi="Calibri"/>
            <w:noProof/>
            <w:sz w:val="22"/>
            <w:szCs w:val="22"/>
            <w:lang w:val="en-GB" w:eastAsia="en-GB"/>
          </w:rPr>
          <w:tab/>
        </w:r>
        <w:r w:rsidRPr="00BD0BE4">
          <w:rPr>
            <w:rStyle w:val="Hyperlink"/>
            <w:noProof/>
          </w:rPr>
          <w:t>Element &lt;Assay&gt;</w:t>
        </w:r>
        <w:r>
          <w:rPr>
            <w:noProof/>
            <w:webHidden/>
          </w:rPr>
          <w:tab/>
        </w:r>
        <w:r>
          <w:rPr>
            <w:noProof/>
            <w:webHidden/>
          </w:rPr>
          <w:fldChar w:fldCharType="begin"/>
        </w:r>
        <w:r>
          <w:rPr>
            <w:noProof/>
            <w:webHidden/>
          </w:rPr>
          <w:instrText xml:space="preserve"> PAGEREF _Toc342391937 \h </w:instrText>
        </w:r>
        <w:r>
          <w:rPr>
            <w:noProof/>
            <w:webHidden/>
          </w:rPr>
        </w:r>
        <w:r>
          <w:rPr>
            <w:noProof/>
            <w:webHidden/>
          </w:rPr>
          <w:fldChar w:fldCharType="separate"/>
        </w:r>
        <w:r>
          <w:rPr>
            <w:noProof/>
            <w:webHidden/>
          </w:rPr>
          <w:t>17</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38" w:history="1">
        <w:r w:rsidRPr="00BD0BE4">
          <w:rPr>
            <w:rStyle w:val="Hyperlink"/>
            <w:noProof/>
          </w:rPr>
          <w:t>6.5</w:t>
        </w:r>
        <w:r>
          <w:rPr>
            <w:rFonts w:ascii="Calibri" w:hAnsi="Calibri"/>
            <w:noProof/>
            <w:sz w:val="22"/>
            <w:szCs w:val="22"/>
            <w:lang w:val="en-GB" w:eastAsia="en-GB"/>
          </w:rPr>
          <w:tab/>
        </w:r>
        <w:r w:rsidRPr="00BD0BE4">
          <w:rPr>
            <w:rStyle w:val="Hyperlink"/>
            <w:noProof/>
          </w:rPr>
          <w:t>Element &lt;AssayList&gt;</w:t>
        </w:r>
        <w:r>
          <w:rPr>
            <w:noProof/>
            <w:webHidden/>
          </w:rPr>
          <w:tab/>
        </w:r>
        <w:r>
          <w:rPr>
            <w:noProof/>
            <w:webHidden/>
          </w:rPr>
          <w:fldChar w:fldCharType="begin"/>
        </w:r>
        <w:r>
          <w:rPr>
            <w:noProof/>
            <w:webHidden/>
          </w:rPr>
          <w:instrText xml:space="preserve"> PAGEREF _Toc342391938 \h </w:instrText>
        </w:r>
        <w:r>
          <w:rPr>
            <w:noProof/>
            <w:webHidden/>
          </w:rPr>
        </w:r>
        <w:r>
          <w:rPr>
            <w:noProof/>
            <w:webHidden/>
          </w:rPr>
          <w:fldChar w:fldCharType="separate"/>
        </w:r>
        <w:r>
          <w:rPr>
            <w:noProof/>
            <w:webHidden/>
          </w:rPr>
          <w:t>18</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39" w:history="1">
        <w:r w:rsidRPr="00BD0BE4">
          <w:rPr>
            <w:rStyle w:val="Hyperlink"/>
            <w:noProof/>
          </w:rPr>
          <w:t>6.6</w:t>
        </w:r>
        <w:r>
          <w:rPr>
            <w:rFonts w:ascii="Calibri" w:hAnsi="Calibri"/>
            <w:noProof/>
            <w:sz w:val="22"/>
            <w:szCs w:val="22"/>
            <w:lang w:val="en-GB" w:eastAsia="en-GB"/>
          </w:rPr>
          <w:tab/>
        </w:r>
        <w:r w:rsidRPr="00BD0BE4">
          <w:rPr>
            <w:rStyle w:val="Hyperlink"/>
            <w:noProof/>
          </w:rPr>
          <w:t>Element &lt;AssayQuantLayer&gt;</w:t>
        </w:r>
        <w:r>
          <w:rPr>
            <w:noProof/>
            <w:webHidden/>
          </w:rPr>
          <w:tab/>
        </w:r>
        <w:r>
          <w:rPr>
            <w:noProof/>
            <w:webHidden/>
          </w:rPr>
          <w:fldChar w:fldCharType="begin"/>
        </w:r>
        <w:r>
          <w:rPr>
            <w:noProof/>
            <w:webHidden/>
          </w:rPr>
          <w:instrText xml:space="preserve"> PAGEREF _Toc342391939 \h </w:instrText>
        </w:r>
        <w:r>
          <w:rPr>
            <w:noProof/>
            <w:webHidden/>
          </w:rPr>
        </w:r>
        <w:r>
          <w:rPr>
            <w:noProof/>
            <w:webHidden/>
          </w:rPr>
          <w:fldChar w:fldCharType="separate"/>
        </w:r>
        <w:r>
          <w:rPr>
            <w:noProof/>
            <w:webHidden/>
          </w:rPr>
          <w:t>19</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40" w:history="1">
        <w:r w:rsidRPr="00BD0BE4">
          <w:rPr>
            <w:rStyle w:val="Hyperlink"/>
            <w:noProof/>
          </w:rPr>
          <w:t>6.7</w:t>
        </w:r>
        <w:r>
          <w:rPr>
            <w:rFonts w:ascii="Calibri" w:hAnsi="Calibri"/>
            <w:noProof/>
            <w:sz w:val="22"/>
            <w:szCs w:val="22"/>
            <w:lang w:val="en-GB" w:eastAsia="en-GB"/>
          </w:rPr>
          <w:tab/>
        </w:r>
        <w:r w:rsidRPr="00BD0BE4">
          <w:rPr>
            <w:rStyle w:val="Hyperlink"/>
            <w:noProof/>
          </w:rPr>
          <w:t>Element &lt;Assay_refs&gt;</w:t>
        </w:r>
        <w:r>
          <w:rPr>
            <w:noProof/>
            <w:webHidden/>
          </w:rPr>
          <w:tab/>
        </w:r>
        <w:r>
          <w:rPr>
            <w:noProof/>
            <w:webHidden/>
          </w:rPr>
          <w:fldChar w:fldCharType="begin"/>
        </w:r>
        <w:r>
          <w:rPr>
            <w:noProof/>
            <w:webHidden/>
          </w:rPr>
          <w:instrText xml:space="preserve"> PAGEREF _Toc342391940 \h </w:instrText>
        </w:r>
        <w:r>
          <w:rPr>
            <w:noProof/>
            <w:webHidden/>
          </w:rPr>
        </w:r>
        <w:r>
          <w:rPr>
            <w:noProof/>
            <w:webHidden/>
          </w:rPr>
          <w:fldChar w:fldCharType="separate"/>
        </w:r>
        <w:r>
          <w:rPr>
            <w:noProof/>
            <w:webHidden/>
          </w:rPr>
          <w:t>20</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41" w:history="1">
        <w:r w:rsidRPr="00BD0BE4">
          <w:rPr>
            <w:rStyle w:val="Hyperlink"/>
            <w:noProof/>
          </w:rPr>
          <w:t>6.8</w:t>
        </w:r>
        <w:r>
          <w:rPr>
            <w:rFonts w:ascii="Calibri" w:hAnsi="Calibri"/>
            <w:noProof/>
            <w:sz w:val="22"/>
            <w:szCs w:val="22"/>
            <w:lang w:val="en-GB" w:eastAsia="en-GB"/>
          </w:rPr>
          <w:tab/>
        </w:r>
        <w:r w:rsidRPr="00BD0BE4">
          <w:rPr>
            <w:rStyle w:val="Hyperlink"/>
            <w:noProof/>
          </w:rPr>
          <w:t>Element &lt;AuditCollection&gt;</w:t>
        </w:r>
        <w:r>
          <w:rPr>
            <w:noProof/>
            <w:webHidden/>
          </w:rPr>
          <w:tab/>
        </w:r>
        <w:r>
          <w:rPr>
            <w:noProof/>
            <w:webHidden/>
          </w:rPr>
          <w:fldChar w:fldCharType="begin"/>
        </w:r>
        <w:r>
          <w:rPr>
            <w:noProof/>
            <w:webHidden/>
          </w:rPr>
          <w:instrText xml:space="preserve"> PAGEREF _Toc342391941 \h </w:instrText>
        </w:r>
        <w:r>
          <w:rPr>
            <w:noProof/>
            <w:webHidden/>
          </w:rPr>
        </w:r>
        <w:r>
          <w:rPr>
            <w:noProof/>
            <w:webHidden/>
          </w:rPr>
          <w:fldChar w:fldCharType="separate"/>
        </w:r>
        <w:r>
          <w:rPr>
            <w:noProof/>
            <w:webHidden/>
          </w:rPr>
          <w:t>20</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42" w:history="1">
        <w:r w:rsidRPr="00BD0BE4">
          <w:rPr>
            <w:rStyle w:val="Hyperlink"/>
            <w:noProof/>
          </w:rPr>
          <w:t>6.9</w:t>
        </w:r>
        <w:r>
          <w:rPr>
            <w:rFonts w:ascii="Calibri" w:hAnsi="Calibri"/>
            <w:noProof/>
            <w:sz w:val="22"/>
            <w:szCs w:val="22"/>
            <w:lang w:val="en-GB" w:eastAsia="en-GB"/>
          </w:rPr>
          <w:tab/>
        </w:r>
        <w:r w:rsidRPr="00BD0BE4">
          <w:rPr>
            <w:rStyle w:val="Hyperlink"/>
            <w:noProof/>
          </w:rPr>
          <w:t>Element &lt;BibliographicReference&gt;</w:t>
        </w:r>
        <w:r>
          <w:rPr>
            <w:noProof/>
            <w:webHidden/>
          </w:rPr>
          <w:tab/>
        </w:r>
        <w:r>
          <w:rPr>
            <w:noProof/>
            <w:webHidden/>
          </w:rPr>
          <w:fldChar w:fldCharType="begin"/>
        </w:r>
        <w:r>
          <w:rPr>
            <w:noProof/>
            <w:webHidden/>
          </w:rPr>
          <w:instrText xml:space="preserve"> PAGEREF _Toc342391942 \h </w:instrText>
        </w:r>
        <w:r>
          <w:rPr>
            <w:noProof/>
            <w:webHidden/>
          </w:rPr>
        </w:r>
        <w:r>
          <w:rPr>
            <w:noProof/>
            <w:webHidden/>
          </w:rPr>
          <w:fldChar w:fldCharType="separate"/>
        </w:r>
        <w:r>
          <w:rPr>
            <w:noProof/>
            <w:webHidden/>
          </w:rPr>
          <w:t>21</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43" w:history="1">
        <w:r w:rsidRPr="00BD0BE4">
          <w:rPr>
            <w:rStyle w:val="Hyperlink"/>
            <w:noProof/>
          </w:rPr>
          <w:t>6.10</w:t>
        </w:r>
        <w:r>
          <w:rPr>
            <w:rFonts w:ascii="Calibri" w:hAnsi="Calibri"/>
            <w:noProof/>
            <w:sz w:val="22"/>
            <w:szCs w:val="22"/>
            <w:lang w:val="en-GB" w:eastAsia="en-GB"/>
          </w:rPr>
          <w:tab/>
        </w:r>
        <w:r w:rsidRPr="00BD0BE4">
          <w:rPr>
            <w:rStyle w:val="Hyperlink"/>
            <w:noProof/>
          </w:rPr>
          <w:t>Element &lt;Column&gt;</w:t>
        </w:r>
        <w:r>
          <w:rPr>
            <w:noProof/>
            <w:webHidden/>
          </w:rPr>
          <w:tab/>
        </w:r>
        <w:r>
          <w:rPr>
            <w:noProof/>
            <w:webHidden/>
          </w:rPr>
          <w:fldChar w:fldCharType="begin"/>
        </w:r>
        <w:r>
          <w:rPr>
            <w:noProof/>
            <w:webHidden/>
          </w:rPr>
          <w:instrText xml:space="preserve"> PAGEREF _Toc342391943 \h </w:instrText>
        </w:r>
        <w:r>
          <w:rPr>
            <w:noProof/>
            <w:webHidden/>
          </w:rPr>
        </w:r>
        <w:r>
          <w:rPr>
            <w:noProof/>
            <w:webHidden/>
          </w:rPr>
          <w:fldChar w:fldCharType="separate"/>
        </w:r>
        <w:r>
          <w:rPr>
            <w:noProof/>
            <w:webHidden/>
          </w:rPr>
          <w:t>22</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44" w:history="1">
        <w:r w:rsidRPr="00BD0BE4">
          <w:rPr>
            <w:rStyle w:val="Hyperlink"/>
            <w:noProof/>
          </w:rPr>
          <w:t>6.11</w:t>
        </w:r>
        <w:r>
          <w:rPr>
            <w:rFonts w:ascii="Calibri" w:hAnsi="Calibri"/>
            <w:noProof/>
            <w:sz w:val="22"/>
            <w:szCs w:val="22"/>
            <w:lang w:val="en-GB" w:eastAsia="en-GB"/>
          </w:rPr>
          <w:tab/>
        </w:r>
        <w:r w:rsidRPr="00BD0BE4">
          <w:rPr>
            <w:rStyle w:val="Hyperlink"/>
            <w:noProof/>
          </w:rPr>
          <w:t>Element &lt;ColumnDefinition&gt;</w:t>
        </w:r>
        <w:r>
          <w:rPr>
            <w:noProof/>
            <w:webHidden/>
          </w:rPr>
          <w:tab/>
        </w:r>
        <w:r>
          <w:rPr>
            <w:noProof/>
            <w:webHidden/>
          </w:rPr>
          <w:fldChar w:fldCharType="begin"/>
        </w:r>
        <w:r>
          <w:rPr>
            <w:noProof/>
            <w:webHidden/>
          </w:rPr>
          <w:instrText xml:space="preserve"> PAGEREF _Toc342391944 \h </w:instrText>
        </w:r>
        <w:r>
          <w:rPr>
            <w:noProof/>
            <w:webHidden/>
          </w:rPr>
        </w:r>
        <w:r>
          <w:rPr>
            <w:noProof/>
            <w:webHidden/>
          </w:rPr>
          <w:fldChar w:fldCharType="separate"/>
        </w:r>
        <w:r>
          <w:rPr>
            <w:noProof/>
            <w:webHidden/>
          </w:rPr>
          <w:t>22</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45" w:history="1">
        <w:r w:rsidRPr="00BD0BE4">
          <w:rPr>
            <w:rStyle w:val="Hyperlink"/>
            <w:noProof/>
          </w:rPr>
          <w:t>6.12</w:t>
        </w:r>
        <w:r>
          <w:rPr>
            <w:rFonts w:ascii="Calibri" w:hAnsi="Calibri"/>
            <w:noProof/>
            <w:sz w:val="22"/>
            <w:szCs w:val="22"/>
            <w:lang w:val="en-GB" w:eastAsia="en-GB"/>
          </w:rPr>
          <w:tab/>
        </w:r>
        <w:r w:rsidRPr="00BD0BE4">
          <w:rPr>
            <w:rStyle w:val="Hyperlink"/>
            <w:noProof/>
          </w:rPr>
          <w:t>Element &lt;ColumnIndex&gt;</w:t>
        </w:r>
        <w:r>
          <w:rPr>
            <w:noProof/>
            <w:webHidden/>
          </w:rPr>
          <w:tab/>
        </w:r>
        <w:r>
          <w:rPr>
            <w:noProof/>
            <w:webHidden/>
          </w:rPr>
          <w:fldChar w:fldCharType="begin"/>
        </w:r>
        <w:r>
          <w:rPr>
            <w:noProof/>
            <w:webHidden/>
          </w:rPr>
          <w:instrText xml:space="preserve"> PAGEREF _Toc342391945 \h </w:instrText>
        </w:r>
        <w:r>
          <w:rPr>
            <w:noProof/>
            <w:webHidden/>
          </w:rPr>
        </w:r>
        <w:r>
          <w:rPr>
            <w:noProof/>
            <w:webHidden/>
          </w:rPr>
          <w:fldChar w:fldCharType="separate"/>
        </w:r>
        <w:r>
          <w:rPr>
            <w:noProof/>
            <w:webHidden/>
          </w:rPr>
          <w:t>23</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46" w:history="1">
        <w:r w:rsidRPr="00BD0BE4">
          <w:rPr>
            <w:rStyle w:val="Hyperlink"/>
            <w:noProof/>
          </w:rPr>
          <w:t>6.13</w:t>
        </w:r>
        <w:r>
          <w:rPr>
            <w:rFonts w:ascii="Calibri" w:hAnsi="Calibri"/>
            <w:noProof/>
            <w:sz w:val="22"/>
            <w:szCs w:val="22"/>
            <w:lang w:val="en-GB" w:eastAsia="en-GB"/>
          </w:rPr>
          <w:tab/>
        </w:r>
        <w:r w:rsidRPr="00BD0BE4">
          <w:rPr>
            <w:rStyle w:val="Hyperlink"/>
            <w:noProof/>
          </w:rPr>
          <w:t>Element &lt;ContactRole&gt;</w:t>
        </w:r>
        <w:r>
          <w:rPr>
            <w:noProof/>
            <w:webHidden/>
          </w:rPr>
          <w:tab/>
        </w:r>
        <w:r>
          <w:rPr>
            <w:noProof/>
            <w:webHidden/>
          </w:rPr>
          <w:fldChar w:fldCharType="begin"/>
        </w:r>
        <w:r>
          <w:rPr>
            <w:noProof/>
            <w:webHidden/>
          </w:rPr>
          <w:instrText xml:space="preserve"> PAGEREF _Toc342391946 \h </w:instrText>
        </w:r>
        <w:r>
          <w:rPr>
            <w:noProof/>
            <w:webHidden/>
          </w:rPr>
        </w:r>
        <w:r>
          <w:rPr>
            <w:noProof/>
            <w:webHidden/>
          </w:rPr>
          <w:fldChar w:fldCharType="separate"/>
        </w:r>
        <w:r>
          <w:rPr>
            <w:noProof/>
            <w:webHidden/>
          </w:rPr>
          <w:t>23</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47" w:history="1">
        <w:r w:rsidRPr="00BD0BE4">
          <w:rPr>
            <w:rStyle w:val="Hyperlink"/>
            <w:noProof/>
          </w:rPr>
          <w:t>6.14</w:t>
        </w:r>
        <w:r>
          <w:rPr>
            <w:rFonts w:ascii="Calibri" w:hAnsi="Calibri"/>
            <w:noProof/>
            <w:sz w:val="22"/>
            <w:szCs w:val="22"/>
            <w:lang w:val="en-GB" w:eastAsia="en-GB"/>
          </w:rPr>
          <w:tab/>
        </w:r>
        <w:r w:rsidRPr="00BD0BE4">
          <w:rPr>
            <w:rStyle w:val="Hyperlink"/>
            <w:noProof/>
          </w:rPr>
          <w:t>Element &lt;Cv&gt;</w:t>
        </w:r>
        <w:r>
          <w:rPr>
            <w:noProof/>
            <w:webHidden/>
          </w:rPr>
          <w:tab/>
        </w:r>
        <w:r>
          <w:rPr>
            <w:noProof/>
            <w:webHidden/>
          </w:rPr>
          <w:fldChar w:fldCharType="begin"/>
        </w:r>
        <w:r>
          <w:rPr>
            <w:noProof/>
            <w:webHidden/>
          </w:rPr>
          <w:instrText xml:space="preserve"> PAGEREF _Toc342391947 \h </w:instrText>
        </w:r>
        <w:r>
          <w:rPr>
            <w:noProof/>
            <w:webHidden/>
          </w:rPr>
        </w:r>
        <w:r>
          <w:rPr>
            <w:noProof/>
            <w:webHidden/>
          </w:rPr>
          <w:fldChar w:fldCharType="separate"/>
        </w:r>
        <w:r>
          <w:rPr>
            <w:noProof/>
            <w:webHidden/>
          </w:rPr>
          <w:t>23</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48" w:history="1">
        <w:r w:rsidRPr="00BD0BE4">
          <w:rPr>
            <w:rStyle w:val="Hyperlink"/>
            <w:noProof/>
          </w:rPr>
          <w:t>6.15</w:t>
        </w:r>
        <w:r>
          <w:rPr>
            <w:rFonts w:ascii="Calibri" w:hAnsi="Calibri"/>
            <w:noProof/>
            <w:sz w:val="22"/>
            <w:szCs w:val="22"/>
            <w:lang w:val="en-GB" w:eastAsia="en-GB"/>
          </w:rPr>
          <w:tab/>
        </w:r>
        <w:r w:rsidRPr="00BD0BE4">
          <w:rPr>
            <w:rStyle w:val="Hyperlink"/>
            <w:noProof/>
          </w:rPr>
          <w:t>Element &lt;CvList&gt;</w:t>
        </w:r>
        <w:r>
          <w:rPr>
            <w:noProof/>
            <w:webHidden/>
          </w:rPr>
          <w:tab/>
        </w:r>
        <w:r>
          <w:rPr>
            <w:noProof/>
            <w:webHidden/>
          </w:rPr>
          <w:fldChar w:fldCharType="begin"/>
        </w:r>
        <w:r>
          <w:rPr>
            <w:noProof/>
            <w:webHidden/>
          </w:rPr>
          <w:instrText xml:space="preserve"> PAGEREF _Toc342391948 \h </w:instrText>
        </w:r>
        <w:r>
          <w:rPr>
            <w:noProof/>
            <w:webHidden/>
          </w:rPr>
        </w:r>
        <w:r>
          <w:rPr>
            <w:noProof/>
            <w:webHidden/>
          </w:rPr>
          <w:fldChar w:fldCharType="separate"/>
        </w:r>
        <w:r>
          <w:rPr>
            <w:noProof/>
            <w:webHidden/>
          </w:rPr>
          <w:t>24</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49" w:history="1">
        <w:r w:rsidRPr="00BD0BE4">
          <w:rPr>
            <w:rStyle w:val="Hyperlink"/>
            <w:noProof/>
          </w:rPr>
          <w:t>6.16</w:t>
        </w:r>
        <w:r>
          <w:rPr>
            <w:rFonts w:ascii="Calibri" w:hAnsi="Calibri"/>
            <w:noProof/>
            <w:sz w:val="22"/>
            <w:szCs w:val="22"/>
            <w:lang w:val="en-GB" w:eastAsia="en-GB"/>
          </w:rPr>
          <w:tab/>
        </w:r>
        <w:r w:rsidRPr="00BD0BE4">
          <w:rPr>
            <w:rStyle w:val="Hyperlink"/>
            <w:noProof/>
          </w:rPr>
          <w:t>Element &lt;cvParam&gt;</w:t>
        </w:r>
        <w:r>
          <w:rPr>
            <w:noProof/>
            <w:webHidden/>
          </w:rPr>
          <w:tab/>
        </w:r>
        <w:r>
          <w:rPr>
            <w:noProof/>
            <w:webHidden/>
          </w:rPr>
          <w:fldChar w:fldCharType="begin"/>
        </w:r>
        <w:r>
          <w:rPr>
            <w:noProof/>
            <w:webHidden/>
          </w:rPr>
          <w:instrText xml:space="preserve"> PAGEREF _Toc342391949 \h </w:instrText>
        </w:r>
        <w:r>
          <w:rPr>
            <w:noProof/>
            <w:webHidden/>
          </w:rPr>
        </w:r>
        <w:r>
          <w:rPr>
            <w:noProof/>
            <w:webHidden/>
          </w:rPr>
          <w:fldChar w:fldCharType="separate"/>
        </w:r>
        <w:r>
          <w:rPr>
            <w:noProof/>
            <w:webHidden/>
          </w:rPr>
          <w:t>24</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50" w:history="1">
        <w:r w:rsidRPr="00BD0BE4">
          <w:rPr>
            <w:rStyle w:val="Hyperlink"/>
            <w:noProof/>
          </w:rPr>
          <w:t>6.17</w:t>
        </w:r>
        <w:r>
          <w:rPr>
            <w:rFonts w:ascii="Calibri" w:hAnsi="Calibri"/>
            <w:noProof/>
            <w:sz w:val="22"/>
            <w:szCs w:val="22"/>
            <w:lang w:val="en-GB" w:eastAsia="en-GB"/>
          </w:rPr>
          <w:tab/>
        </w:r>
        <w:r w:rsidRPr="00BD0BE4">
          <w:rPr>
            <w:rStyle w:val="Hyperlink"/>
            <w:noProof/>
          </w:rPr>
          <w:t>Element &lt;DatabaseName&gt;</w:t>
        </w:r>
        <w:r>
          <w:rPr>
            <w:noProof/>
            <w:webHidden/>
          </w:rPr>
          <w:tab/>
        </w:r>
        <w:r>
          <w:rPr>
            <w:noProof/>
            <w:webHidden/>
          </w:rPr>
          <w:fldChar w:fldCharType="begin"/>
        </w:r>
        <w:r>
          <w:rPr>
            <w:noProof/>
            <w:webHidden/>
          </w:rPr>
          <w:instrText xml:space="preserve"> PAGEREF _Toc342391950 \h </w:instrText>
        </w:r>
        <w:r>
          <w:rPr>
            <w:noProof/>
            <w:webHidden/>
          </w:rPr>
        </w:r>
        <w:r>
          <w:rPr>
            <w:noProof/>
            <w:webHidden/>
          </w:rPr>
          <w:fldChar w:fldCharType="separate"/>
        </w:r>
        <w:r>
          <w:rPr>
            <w:noProof/>
            <w:webHidden/>
          </w:rPr>
          <w:t>25</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51" w:history="1">
        <w:r w:rsidRPr="00BD0BE4">
          <w:rPr>
            <w:rStyle w:val="Hyperlink"/>
            <w:noProof/>
          </w:rPr>
          <w:t>6.18</w:t>
        </w:r>
        <w:r>
          <w:rPr>
            <w:rFonts w:ascii="Calibri" w:hAnsi="Calibri"/>
            <w:noProof/>
            <w:sz w:val="22"/>
            <w:szCs w:val="22"/>
            <w:lang w:val="en-GB" w:eastAsia="en-GB"/>
          </w:rPr>
          <w:tab/>
        </w:r>
        <w:r w:rsidRPr="00BD0BE4">
          <w:rPr>
            <w:rStyle w:val="Hyperlink"/>
            <w:noProof/>
          </w:rPr>
          <w:t>Element &lt;DataMatrix&gt;</w:t>
        </w:r>
        <w:r>
          <w:rPr>
            <w:noProof/>
            <w:webHidden/>
          </w:rPr>
          <w:tab/>
        </w:r>
        <w:r>
          <w:rPr>
            <w:noProof/>
            <w:webHidden/>
          </w:rPr>
          <w:fldChar w:fldCharType="begin"/>
        </w:r>
        <w:r>
          <w:rPr>
            <w:noProof/>
            <w:webHidden/>
          </w:rPr>
          <w:instrText xml:space="preserve"> PAGEREF _Toc342391951 \h </w:instrText>
        </w:r>
        <w:r>
          <w:rPr>
            <w:noProof/>
            <w:webHidden/>
          </w:rPr>
        </w:r>
        <w:r>
          <w:rPr>
            <w:noProof/>
            <w:webHidden/>
          </w:rPr>
          <w:fldChar w:fldCharType="separate"/>
        </w:r>
        <w:r>
          <w:rPr>
            <w:noProof/>
            <w:webHidden/>
          </w:rPr>
          <w:t>25</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52" w:history="1">
        <w:r w:rsidRPr="00BD0BE4">
          <w:rPr>
            <w:rStyle w:val="Hyperlink"/>
            <w:noProof/>
          </w:rPr>
          <w:t>6.19</w:t>
        </w:r>
        <w:r>
          <w:rPr>
            <w:rFonts w:ascii="Calibri" w:hAnsi="Calibri"/>
            <w:noProof/>
            <w:sz w:val="22"/>
            <w:szCs w:val="22"/>
            <w:lang w:val="en-GB" w:eastAsia="en-GB"/>
          </w:rPr>
          <w:tab/>
        </w:r>
        <w:r w:rsidRPr="00BD0BE4">
          <w:rPr>
            <w:rStyle w:val="Hyperlink"/>
            <w:noProof/>
          </w:rPr>
          <w:t>Element &lt;DataProcessing&gt;</w:t>
        </w:r>
        <w:r>
          <w:rPr>
            <w:noProof/>
            <w:webHidden/>
          </w:rPr>
          <w:tab/>
        </w:r>
        <w:r>
          <w:rPr>
            <w:noProof/>
            <w:webHidden/>
          </w:rPr>
          <w:fldChar w:fldCharType="begin"/>
        </w:r>
        <w:r>
          <w:rPr>
            <w:noProof/>
            <w:webHidden/>
          </w:rPr>
          <w:instrText xml:space="preserve"> PAGEREF _Toc342391952 \h </w:instrText>
        </w:r>
        <w:r>
          <w:rPr>
            <w:noProof/>
            <w:webHidden/>
          </w:rPr>
        </w:r>
        <w:r>
          <w:rPr>
            <w:noProof/>
            <w:webHidden/>
          </w:rPr>
          <w:fldChar w:fldCharType="separate"/>
        </w:r>
        <w:r>
          <w:rPr>
            <w:noProof/>
            <w:webHidden/>
          </w:rPr>
          <w:t>26</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53" w:history="1">
        <w:r w:rsidRPr="00BD0BE4">
          <w:rPr>
            <w:rStyle w:val="Hyperlink"/>
            <w:noProof/>
          </w:rPr>
          <w:t>6.20</w:t>
        </w:r>
        <w:r>
          <w:rPr>
            <w:rFonts w:ascii="Calibri" w:hAnsi="Calibri"/>
            <w:noProof/>
            <w:sz w:val="22"/>
            <w:szCs w:val="22"/>
            <w:lang w:val="en-GB" w:eastAsia="en-GB"/>
          </w:rPr>
          <w:tab/>
        </w:r>
        <w:r w:rsidRPr="00BD0BE4">
          <w:rPr>
            <w:rStyle w:val="Hyperlink"/>
            <w:noProof/>
          </w:rPr>
          <w:t>Element &lt;DataProcessingList&gt;</w:t>
        </w:r>
        <w:r>
          <w:rPr>
            <w:noProof/>
            <w:webHidden/>
          </w:rPr>
          <w:tab/>
        </w:r>
        <w:r>
          <w:rPr>
            <w:noProof/>
            <w:webHidden/>
          </w:rPr>
          <w:fldChar w:fldCharType="begin"/>
        </w:r>
        <w:r>
          <w:rPr>
            <w:noProof/>
            <w:webHidden/>
          </w:rPr>
          <w:instrText xml:space="preserve"> PAGEREF _Toc342391953 \h </w:instrText>
        </w:r>
        <w:r>
          <w:rPr>
            <w:noProof/>
            <w:webHidden/>
          </w:rPr>
        </w:r>
        <w:r>
          <w:rPr>
            <w:noProof/>
            <w:webHidden/>
          </w:rPr>
          <w:fldChar w:fldCharType="separate"/>
        </w:r>
        <w:r>
          <w:rPr>
            <w:noProof/>
            <w:webHidden/>
          </w:rPr>
          <w:t>26</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54" w:history="1">
        <w:r w:rsidRPr="00BD0BE4">
          <w:rPr>
            <w:rStyle w:val="Hyperlink"/>
            <w:noProof/>
          </w:rPr>
          <w:t>6.21</w:t>
        </w:r>
        <w:r>
          <w:rPr>
            <w:rFonts w:ascii="Calibri" w:hAnsi="Calibri"/>
            <w:noProof/>
            <w:sz w:val="22"/>
            <w:szCs w:val="22"/>
            <w:lang w:val="en-GB" w:eastAsia="en-GB"/>
          </w:rPr>
          <w:tab/>
        </w:r>
        <w:r w:rsidRPr="00BD0BE4">
          <w:rPr>
            <w:rStyle w:val="Hyperlink"/>
            <w:noProof/>
          </w:rPr>
          <w:t>Element &lt;DataType&gt;</w:t>
        </w:r>
        <w:r>
          <w:rPr>
            <w:noProof/>
            <w:webHidden/>
          </w:rPr>
          <w:tab/>
        </w:r>
        <w:r>
          <w:rPr>
            <w:noProof/>
            <w:webHidden/>
          </w:rPr>
          <w:fldChar w:fldCharType="begin"/>
        </w:r>
        <w:r>
          <w:rPr>
            <w:noProof/>
            <w:webHidden/>
          </w:rPr>
          <w:instrText xml:space="preserve"> PAGEREF _Toc342391954 \h </w:instrText>
        </w:r>
        <w:r>
          <w:rPr>
            <w:noProof/>
            <w:webHidden/>
          </w:rPr>
        </w:r>
        <w:r>
          <w:rPr>
            <w:noProof/>
            <w:webHidden/>
          </w:rPr>
          <w:fldChar w:fldCharType="separate"/>
        </w:r>
        <w:r>
          <w:rPr>
            <w:noProof/>
            <w:webHidden/>
          </w:rPr>
          <w:t>27</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55" w:history="1">
        <w:r w:rsidRPr="00BD0BE4">
          <w:rPr>
            <w:rStyle w:val="Hyperlink"/>
            <w:noProof/>
          </w:rPr>
          <w:t>6.22</w:t>
        </w:r>
        <w:r>
          <w:rPr>
            <w:rFonts w:ascii="Calibri" w:hAnsi="Calibri"/>
            <w:noProof/>
            <w:sz w:val="22"/>
            <w:szCs w:val="22"/>
            <w:lang w:val="en-GB" w:eastAsia="en-GB"/>
          </w:rPr>
          <w:tab/>
        </w:r>
        <w:r w:rsidRPr="00BD0BE4">
          <w:rPr>
            <w:rStyle w:val="Hyperlink"/>
            <w:noProof/>
          </w:rPr>
          <w:t>Element &lt;DBIdentificationRef&gt;</w:t>
        </w:r>
        <w:r>
          <w:rPr>
            <w:noProof/>
            <w:webHidden/>
          </w:rPr>
          <w:tab/>
        </w:r>
        <w:r>
          <w:rPr>
            <w:noProof/>
            <w:webHidden/>
          </w:rPr>
          <w:fldChar w:fldCharType="begin"/>
        </w:r>
        <w:r>
          <w:rPr>
            <w:noProof/>
            <w:webHidden/>
          </w:rPr>
          <w:instrText xml:space="preserve"> PAGEREF _Toc342391955 \h </w:instrText>
        </w:r>
        <w:r>
          <w:rPr>
            <w:noProof/>
            <w:webHidden/>
          </w:rPr>
        </w:r>
        <w:r>
          <w:rPr>
            <w:noProof/>
            <w:webHidden/>
          </w:rPr>
          <w:fldChar w:fldCharType="separate"/>
        </w:r>
        <w:r>
          <w:rPr>
            <w:noProof/>
            <w:webHidden/>
          </w:rPr>
          <w:t>33</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56" w:history="1">
        <w:r w:rsidRPr="00BD0BE4">
          <w:rPr>
            <w:rStyle w:val="Hyperlink"/>
            <w:noProof/>
          </w:rPr>
          <w:t>6.23</w:t>
        </w:r>
        <w:r>
          <w:rPr>
            <w:rFonts w:ascii="Calibri" w:hAnsi="Calibri"/>
            <w:noProof/>
            <w:sz w:val="22"/>
            <w:szCs w:val="22"/>
            <w:lang w:val="en-GB" w:eastAsia="en-GB"/>
          </w:rPr>
          <w:tab/>
        </w:r>
        <w:r w:rsidRPr="00BD0BE4">
          <w:rPr>
            <w:rStyle w:val="Hyperlink"/>
            <w:noProof/>
          </w:rPr>
          <w:t>Element &lt;DenominatorDataType&gt;</w:t>
        </w:r>
        <w:r>
          <w:rPr>
            <w:noProof/>
            <w:webHidden/>
          </w:rPr>
          <w:tab/>
        </w:r>
        <w:r>
          <w:rPr>
            <w:noProof/>
            <w:webHidden/>
          </w:rPr>
          <w:fldChar w:fldCharType="begin"/>
        </w:r>
        <w:r>
          <w:rPr>
            <w:noProof/>
            <w:webHidden/>
          </w:rPr>
          <w:instrText xml:space="preserve"> PAGEREF _Toc342391956 \h </w:instrText>
        </w:r>
        <w:r>
          <w:rPr>
            <w:noProof/>
            <w:webHidden/>
          </w:rPr>
        </w:r>
        <w:r>
          <w:rPr>
            <w:noProof/>
            <w:webHidden/>
          </w:rPr>
          <w:fldChar w:fldCharType="separate"/>
        </w:r>
        <w:r>
          <w:rPr>
            <w:noProof/>
            <w:webHidden/>
          </w:rPr>
          <w:t>33</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57" w:history="1">
        <w:r w:rsidRPr="00BD0BE4">
          <w:rPr>
            <w:rStyle w:val="Hyperlink"/>
            <w:noProof/>
          </w:rPr>
          <w:t>6.24</w:t>
        </w:r>
        <w:r>
          <w:rPr>
            <w:rFonts w:ascii="Calibri" w:hAnsi="Calibri"/>
            <w:noProof/>
            <w:sz w:val="22"/>
            <w:szCs w:val="22"/>
            <w:lang w:val="en-GB" w:eastAsia="en-GB"/>
          </w:rPr>
          <w:tab/>
        </w:r>
        <w:r w:rsidRPr="00BD0BE4">
          <w:rPr>
            <w:rStyle w:val="Hyperlink"/>
            <w:noProof/>
          </w:rPr>
          <w:t>Element &lt;EvidenceRef&gt;</w:t>
        </w:r>
        <w:r>
          <w:rPr>
            <w:noProof/>
            <w:webHidden/>
          </w:rPr>
          <w:tab/>
        </w:r>
        <w:r>
          <w:rPr>
            <w:noProof/>
            <w:webHidden/>
          </w:rPr>
          <w:fldChar w:fldCharType="begin"/>
        </w:r>
        <w:r>
          <w:rPr>
            <w:noProof/>
            <w:webHidden/>
          </w:rPr>
          <w:instrText xml:space="preserve"> PAGEREF _Toc342391957 \h </w:instrText>
        </w:r>
        <w:r>
          <w:rPr>
            <w:noProof/>
            <w:webHidden/>
          </w:rPr>
        </w:r>
        <w:r>
          <w:rPr>
            <w:noProof/>
            <w:webHidden/>
          </w:rPr>
          <w:fldChar w:fldCharType="separate"/>
        </w:r>
        <w:r>
          <w:rPr>
            <w:noProof/>
            <w:webHidden/>
          </w:rPr>
          <w:t>34</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58" w:history="1">
        <w:r w:rsidRPr="00BD0BE4">
          <w:rPr>
            <w:rStyle w:val="Hyperlink"/>
            <w:noProof/>
          </w:rPr>
          <w:t>6.25</w:t>
        </w:r>
        <w:r>
          <w:rPr>
            <w:rFonts w:ascii="Calibri" w:hAnsi="Calibri"/>
            <w:noProof/>
            <w:sz w:val="22"/>
            <w:szCs w:val="22"/>
            <w:lang w:val="en-GB" w:eastAsia="en-GB"/>
          </w:rPr>
          <w:tab/>
        </w:r>
        <w:r w:rsidRPr="00BD0BE4">
          <w:rPr>
            <w:rStyle w:val="Hyperlink"/>
            <w:noProof/>
          </w:rPr>
          <w:t>Element &lt;ExternalFormatDocumentation&gt;</w:t>
        </w:r>
        <w:r>
          <w:rPr>
            <w:noProof/>
            <w:webHidden/>
          </w:rPr>
          <w:tab/>
        </w:r>
        <w:r>
          <w:rPr>
            <w:noProof/>
            <w:webHidden/>
          </w:rPr>
          <w:fldChar w:fldCharType="begin"/>
        </w:r>
        <w:r>
          <w:rPr>
            <w:noProof/>
            <w:webHidden/>
          </w:rPr>
          <w:instrText xml:space="preserve"> PAGEREF _Toc342391958 \h </w:instrText>
        </w:r>
        <w:r>
          <w:rPr>
            <w:noProof/>
            <w:webHidden/>
          </w:rPr>
        </w:r>
        <w:r>
          <w:rPr>
            <w:noProof/>
            <w:webHidden/>
          </w:rPr>
          <w:fldChar w:fldCharType="separate"/>
        </w:r>
        <w:r>
          <w:rPr>
            <w:noProof/>
            <w:webHidden/>
          </w:rPr>
          <w:t>35</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59" w:history="1">
        <w:r w:rsidRPr="00BD0BE4">
          <w:rPr>
            <w:rStyle w:val="Hyperlink"/>
            <w:noProof/>
          </w:rPr>
          <w:t>6.26</w:t>
        </w:r>
        <w:r>
          <w:rPr>
            <w:rFonts w:ascii="Calibri" w:hAnsi="Calibri"/>
            <w:noProof/>
            <w:sz w:val="22"/>
            <w:szCs w:val="22"/>
            <w:lang w:val="en-GB" w:eastAsia="en-GB"/>
          </w:rPr>
          <w:tab/>
        </w:r>
        <w:r w:rsidRPr="00BD0BE4">
          <w:rPr>
            <w:rStyle w:val="Hyperlink"/>
            <w:noProof/>
          </w:rPr>
          <w:t>Element &lt;Feature&gt;</w:t>
        </w:r>
        <w:r>
          <w:rPr>
            <w:noProof/>
            <w:webHidden/>
          </w:rPr>
          <w:tab/>
        </w:r>
        <w:r>
          <w:rPr>
            <w:noProof/>
            <w:webHidden/>
          </w:rPr>
          <w:fldChar w:fldCharType="begin"/>
        </w:r>
        <w:r>
          <w:rPr>
            <w:noProof/>
            <w:webHidden/>
          </w:rPr>
          <w:instrText xml:space="preserve"> PAGEREF _Toc342391959 \h </w:instrText>
        </w:r>
        <w:r>
          <w:rPr>
            <w:noProof/>
            <w:webHidden/>
          </w:rPr>
        </w:r>
        <w:r>
          <w:rPr>
            <w:noProof/>
            <w:webHidden/>
          </w:rPr>
          <w:fldChar w:fldCharType="separate"/>
        </w:r>
        <w:r>
          <w:rPr>
            <w:noProof/>
            <w:webHidden/>
          </w:rPr>
          <w:t>35</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60" w:history="1">
        <w:r w:rsidRPr="00BD0BE4">
          <w:rPr>
            <w:rStyle w:val="Hyperlink"/>
            <w:noProof/>
          </w:rPr>
          <w:t>6.27</w:t>
        </w:r>
        <w:r>
          <w:rPr>
            <w:rFonts w:ascii="Calibri" w:hAnsi="Calibri"/>
            <w:noProof/>
            <w:sz w:val="22"/>
            <w:szCs w:val="22"/>
            <w:lang w:val="en-GB" w:eastAsia="en-GB"/>
          </w:rPr>
          <w:tab/>
        </w:r>
        <w:r w:rsidRPr="00BD0BE4">
          <w:rPr>
            <w:rStyle w:val="Hyperlink"/>
            <w:noProof/>
          </w:rPr>
          <w:t>Element &lt;FeatureList&gt;</w:t>
        </w:r>
        <w:r>
          <w:rPr>
            <w:noProof/>
            <w:webHidden/>
          </w:rPr>
          <w:tab/>
        </w:r>
        <w:r>
          <w:rPr>
            <w:noProof/>
            <w:webHidden/>
          </w:rPr>
          <w:fldChar w:fldCharType="begin"/>
        </w:r>
        <w:r>
          <w:rPr>
            <w:noProof/>
            <w:webHidden/>
          </w:rPr>
          <w:instrText xml:space="preserve"> PAGEREF _Toc342391960 \h </w:instrText>
        </w:r>
        <w:r>
          <w:rPr>
            <w:noProof/>
            <w:webHidden/>
          </w:rPr>
        </w:r>
        <w:r>
          <w:rPr>
            <w:noProof/>
            <w:webHidden/>
          </w:rPr>
          <w:fldChar w:fldCharType="separate"/>
        </w:r>
        <w:r>
          <w:rPr>
            <w:noProof/>
            <w:webHidden/>
          </w:rPr>
          <w:t>36</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61" w:history="1">
        <w:r w:rsidRPr="00BD0BE4">
          <w:rPr>
            <w:rStyle w:val="Hyperlink"/>
            <w:noProof/>
          </w:rPr>
          <w:t>6.28</w:t>
        </w:r>
        <w:r>
          <w:rPr>
            <w:rFonts w:ascii="Calibri" w:hAnsi="Calibri"/>
            <w:noProof/>
            <w:sz w:val="22"/>
            <w:szCs w:val="22"/>
            <w:lang w:val="en-GB" w:eastAsia="en-GB"/>
          </w:rPr>
          <w:tab/>
        </w:r>
        <w:r w:rsidRPr="00BD0BE4">
          <w:rPr>
            <w:rStyle w:val="Hyperlink"/>
            <w:noProof/>
          </w:rPr>
          <w:t>Element &lt;FeatureQuantLayer&gt;</w:t>
        </w:r>
        <w:r>
          <w:rPr>
            <w:noProof/>
            <w:webHidden/>
          </w:rPr>
          <w:tab/>
        </w:r>
        <w:r>
          <w:rPr>
            <w:noProof/>
            <w:webHidden/>
          </w:rPr>
          <w:fldChar w:fldCharType="begin"/>
        </w:r>
        <w:r>
          <w:rPr>
            <w:noProof/>
            <w:webHidden/>
          </w:rPr>
          <w:instrText xml:space="preserve"> PAGEREF _Toc342391961 \h </w:instrText>
        </w:r>
        <w:r>
          <w:rPr>
            <w:noProof/>
            <w:webHidden/>
          </w:rPr>
        </w:r>
        <w:r>
          <w:rPr>
            <w:noProof/>
            <w:webHidden/>
          </w:rPr>
          <w:fldChar w:fldCharType="separate"/>
        </w:r>
        <w:r>
          <w:rPr>
            <w:noProof/>
            <w:webHidden/>
          </w:rPr>
          <w:t>39</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62" w:history="1">
        <w:r w:rsidRPr="00BD0BE4">
          <w:rPr>
            <w:rStyle w:val="Hyperlink"/>
            <w:noProof/>
          </w:rPr>
          <w:t>6.29</w:t>
        </w:r>
        <w:r>
          <w:rPr>
            <w:rFonts w:ascii="Calibri" w:hAnsi="Calibri"/>
            <w:noProof/>
            <w:sz w:val="22"/>
            <w:szCs w:val="22"/>
            <w:lang w:val="en-GB" w:eastAsia="en-GB"/>
          </w:rPr>
          <w:tab/>
        </w:r>
        <w:r w:rsidRPr="00BD0BE4">
          <w:rPr>
            <w:rStyle w:val="Hyperlink"/>
            <w:noProof/>
          </w:rPr>
          <w:t>Element &lt;Feature_refs&gt;</w:t>
        </w:r>
        <w:r>
          <w:rPr>
            <w:noProof/>
            <w:webHidden/>
          </w:rPr>
          <w:tab/>
        </w:r>
        <w:r>
          <w:rPr>
            <w:noProof/>
            <w:webHidden/>
          </w:rPr>
          <w:fldChar w:fldCharType="begin"/>
        </w:r>
        <w:r>
          <w:rPr>
            <w:noProof/>
            <w:webHidden/>
          </w:rPr>
          <w:instrText xml:space="preserve"> PAGEREF _Toc342391962 \h </w:instrText>
        </w:r>
        <w:r>
          <w:rPr>
            <w:noProof/>
            <w:webHidden/>
          </w:rPr>
        </w:r>
        <w:r>
          <w:rPr>
            <w:noProof/>
            <w:webHidden/>
          </w:rPr>
          <w:fldChar w:fldCharType="separate"/>
        </w:r>
        <w:r>
          <w:rPr>
            <w:noProof/>
            <w:webHidden/>
          </w:rPr>
          <w:t>39</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63" w:history="1">
        <w:r w:rsidRPr="00BD0BE4">
          <w:rPr>
            <w:rStyle w:val="Hyperlink"/>
            <w:noProof/>
          </w:rPr>
          <w:t>6.30</w:t>
        </w:r>
        <w:r>
          <w:rPr>
            <w:rFonts w:ascii="Calibri" w:hAnsi="Calibri"/>
            <w:noProof/>
            <w:sz w:val="22"/>
            <w:szCs w:val="22"/>
            <w:lang w:val="en-GB" w:eastAsia="en-GB"/>
          </w:rPr>
          <w:tab/>
        </w:r>
        <w:r w:rsidRPr="00BD0BE4">
          <w:rPr>
            <w:rStyle w:val="Hyperlink"/>
            <w:noProof/>
          </w:rPr>
          <w:t>Element &lt;FileFormat&gt;</w:t>
        </w:r>
        <w:r>
          <w:rPr>
            <w:noProof/>
            <w:webHidden/>
          </w:rPr>
          <w:tab/>
        </w:r>
        <w:r>
          <w:rPr>
            <w:noProof/>
            <w:webHidden/>
          </w:rPr>
          <w:fldChar w:fldCharType="begin"/>
        </w:r>
        <w:r>
          <w:rPr>
            <w:noProof/>
            <w:webHidden/>
          </w:rPr>
          <w:instrText xml:space="preserve"> PAGEREF _Toc342391963 \h </w:instrText>
        </w:r>
        <w:r>
          <w:rPr>
            <w:noProof/>
            <w:webHidden/>
          </w:rPr>
        </w:r>
        <w:r>
          <w:rPr>
            <w:noProof/>
            <w:webHidden/>
          </w:rPr>
          <w:fldChar w:fldCharType="separate"/>
        </w:r>
        <w:r>
          <w:rPr>
            <w:noProof/>
            <w:webHidden/>
          </w:rPr>
          <w:t>39</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64" w:history="1">
        <w:r w:rsidRPr="00BD0BE4">
          <w:rPr>
            <w:rStyle w:val="Hyperlink"/>
            <w:noProof/>
          </w:rPr>
          <w:t>6.31</w:t>
        </w:r>
        <w:r>
          <w:rPr>
            <w:rFonts w:ascii="Calibri" w:hAnsi="Calibri"/>
            <w:noProof/>
            <w:sz w:val="22"/>
            <w:szCs w:val="22"/>
            <w:lang w:val="en-GB" w:eastAsia="en-GB"/>
          </w:rPr>
          <w:tab/>
        </w:r>
        <w:r w:rsidRPr="00BD0BE4">
          <w:rPr>
            <w:rStyle w:val="Hyperlink"/>
            <w:noProof/>
          </w:rPr>
          <w:t>Element &lt;GlobalQuantLayer&gt;</w:t>
        </w:r>
        <w:r>
          <w:rPr>
            <w:noProof/>
            <w:webHidden/>
          </w:rPr>
          <w:tab/>
        </w:r>
        <w:r>
          <w:rPr>
            <w:noProof/>
            <w:webHidden/>
          </w:rPr>
          <w:fldChar w:fldCharType="begin"/>
        </w:r>
        <w:r>
          <w:rPr>
            <w:noProof/>
            <w:webHidden/>
          </w:rPr>
          <w:instrText xml:space="preserve"> PAGEREF _Toc342391964 \h </w:instrText>
        </w:r>
        <w:r>
          <w:rPr>
            <w:noProof/>
            <w:webHidden/>
          </w:rPr>
        </w:r>
        <w:r>
          <w:rPr>
            <w:noProof/>
            <w:webHidden/>
          </w:rPr>
          <w:fldChar w:fldCharType="separate"/>
        </w:r>
        <w:r>
          <w:rPr>
            <w:noProof/>
            <w:webHidden/>
          </w:rPr>
          <w:t>40</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65" w:history="1">
        <w:r w:rsidRPr="00BD0BE4">
          <w:rPr>
            <w:rStyle w:val="Hyperlink"/>
            <w:noProof/>
          </w:rPr>
          <w:t>6.32</w:t>
        </w:r>
        <w:r>
          <w:rPr>
            <w:rFonts w:ascii="Calibri" w:hAnsi="Calibri"/>
            <w:noProof/>
            <w:sz w:val="22"/>
            <w:szCs w:val="22"/>
            <w:lang w:val="en-GB" w:eastAsia="en-GB"/>
          </w:rPr>
          <w:tab/>
        </w:r>
        <w:r w:rsidRPr="00BD0BE4">
          <w:rPr>
            <w:rStyle w:val="Hyperlink"/>
            <w:noProof/>
          </w:rPr>
          <w:t>Element &lt;IdentificationFile&gt;</w:t>
        </w:r>
        <w:r>
          <w:rPr>
            <w:noProof/>
            <w:webHidden/>
          </w:rPr>
          <w:tab/>
        </w:r>
        <w:r>
          <w:rPr>
            <w:noProof/>
            <w:webHidden/>
          </w:rPr>
          <w:fldChar w:fldCharType="begin"/>
        </w:r>
        <w:r>
          <w:rPr>
            <w:noProof/>
            <w:webHidden/>
          </w:rPr>
          <w:instrText xml:space="preserve"> PAGEREF _Toc342391965 \h </w:instrText>
        </w:r>
        <w:r>
          <w:rPr>
            <w:noProof/>
            <w:webHidden/>
          </w:rPr>
        </w:r>
        <w:r>
          <w:rPr>
            <w:noProof/>
            <w:webHidden/>
          </w:rPr>
          <w:fldChar w:fldCharType="separate"/>
        </w:r>
        <w:r>
          <w:rPr>
            <w:noProof/>
            <w:webHidden/>
          </w:rPr>
          <w:t>41</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66" w:history="1">
        <w:r w:rsidRPr="00BD0BE4">
          <w:rPr>
            <w:rStyle w:val="Hyperlink"/>
            <w:noProof/>
          </w:rPr>
          <w:t>6.33</w:t>
        </w:r>
        <w:r>
          <w:rPr>
            <w:rFonts w:ascii="Calibri" w:hAnsi="Calibri"/>
            <w:noProof/>
            <w:sz w:val="22"/>
            <w:szCs w:val="22"/>
            <w:lang w:val="en-GB" w:eastAsia="en-GB"/>
          </w:rPr>
          <w:tab/>
        </w:r>
        <w:r w:rsidRPr="00BD0BE4">
          <w:rPr>
            <w:rStyle w:val="Hyperlink"/>
            <w:noProof/>
          </w:rPr>
          <w:t>Element &lt;IdentificationFiles&gt;</w:t>
        </w:r>
        <w:r>
          <w:rPr>
            <w:noProof/>
            <w:webHidden/>
          </w:rPr>
          <w:tab/>
        </w:r>
        <w:r>
          <w:rPr>
            <w:noProof/>
            <w:webHidden/>
          </w:rPr>
          <w:fldChar w:fldCharType="begin"/>
        </w:r>
        <w:r>
          <w:rPr>
            <w:noProof/>
            <w:webHidden/>
          </w:rPr>
          <w:instrText xml:space="preserve"> PAGEREF _Toc342391966 \h </w:instrText>
        </w:r>
        <w:r>
          <w:rPr>
            <w:noProof/>
            <w:webHidden/>
          </w:rPr>
        </w:r>
        <w:r>
          <w:rPr>
            <w:noProof/>
            <w:webHidden/>
          </w:rPr>
          <w:fldChar w:fldCharType="separate"/>
        </w:r>
        <w:r>
          <w:rPr>
            <w:noProof/>
            <w:webHidden/>
          </w:rPr>
          <w:t>42</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67" w:history="1">
        <w:r w:rsidRPr="00BD0BE4">
          <w:rPr>
            <w:rStyle w:val="Hyperlink"/>
            <w:noProof/>
          </w:rPr>
          <w:t>6.34</w:t>
        </w:r>
        <w:r>
          <w:rPr>
            <w:rFonts w:ascii="Calibri" w:hAnsi="Calibri"/>
            <w:noProof/>
            <w:sz w:val="22"/>
            <w:szCs w:val="22"/>
            <w:lang w:val="en-GB" w:eastAsia="en-GB"/>
          </w:rPr>
          <w:tab/>
        </w:r>
        <w:r w:rsidRPr="00BD0BE4">
          <w:rPr>
            <w:rStyle w:val="Hyperlink"/>
            <w:noProof/>
          </w:rPr>
          <w:t>Element &lt;IdentificationFile_refs&gt;</w:t>
        </w:r>
        <w:r>
          <w:rPr>
            <w:noProof/>
            <w:webHidden/>
          </w:rPr>
          <w:tab/>
        </w:r>
        <w:r>
          <w:rPr>
            <w:noProof/>
            <w:webHidden/>
          </w:rPr>
          <w:fldChar w:fldCharType="begin"/>
        </w:r>
        <w:r>
          <w:rPr>
            <w:noProof/>
            <w:webHidden/>
          </w:rPr>
          <w:instrText xml:space="preserve"> PAGEREF _Toc342391967 \h </w:instrText>
        </w:r>
        <w:r>
          <w:rPr>
            <w:noProof/>
            <w:webHidden/>
          </w:rPr>
        </w:r>
        <w:r>
          <w:rPr>
            <w:noProof/>
            <w:webHidden/>
          </w:rPr>
          <w:fldChar w:fldCharType="separate"/>
        </w:r>
        <w:r>
          <w:rPr>
            <w:noProof/>
            <w:webHidden/>
          </w:rPr>
          <w:t>42</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68" w:history="1">
        <w:r w:rsidRPr="00BD0BE4">
          <w:rPr>
            <w:rStyle w:val="Hyperlink"/>
            <w:noProof/>
          </w:rPr>
          <w:t>6.35</w:t>
        </w:r>
        <w:r>
          <w:rPr>
            <w:rFonts w:ascii="Calibri" w:hAnsi="Calibri"/>
            <w:noProof/>
            <w:sz w:val="22"/>
            <w:szCs w:val="22"/>
            <w:lang w:val="en-GB" w:eastAsia="en-GB"/>
          </w:rPr>
          <w:tab/>
        </w:r>
        <w:r w:rsidRPr="00BD0BE4">
          <w:rPr>
            <w:rStyle w:val="Hyperlink"/>
            <w:noProof/>
          </w:rPr>
          <w:t>Element &lt;IdentificationRef&gt;</w:t>
        </w:r>
        <w:r>
          <w:rPr>
            <w:noProof/>
            <w:webHidden/>
          </w:rPr>
          <w:tab/>
        </w:r>
        <w:r>
          <w:rPr>
            <w:noProof/>
            <w:webHidden/>
          </w:rPr>
          <w:fldChar w:fldCharType="begin"/>
        </w:r>
        <w:r>
          <w:rPr>
            <w:noProof/>
            <w:webHidden/>
          </w:rPr>
          <w:instrText xml:space="preserve"> PAGEREF _Toc342391968 \h </w:instrText>
        </w:r>
        <w:r>
          <w:rPr>
            <w:noProof/>
            <w:webHidden/>
          </w:rPr>
        </w:r>
        <w:r>
          <w:rPr>
            <w:noProof/>
            <w:webHidden/>
          </w:rPr>
          <w:fldChar w:fldCharType="separate"/>
        </w:r>
        <w:r>
          <w:rPr>
            <w:noProof/>
            <w:webHidden/>
          </w:rPr>
          <w:t>42</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69" w:history="1">
        <w:r w:rsidRPr="00BD0BE4">
          <w:rPr>
            <w:rStyle w:val="Hyperlink"/>
            <w:noProof/>
          </w:rPr>
          <w:t>6.36</w:t>
        </w:r>
        <w:r>
          <w:rPr>
            <w:rFonts w:ascii="Calibri" w:hAnsi="Calibri"/>
            <w:noProof/>
            <w:sz w:val="22"/>
            <w:szCs w:val="22"/>
            <w:lang w:val="en-GB" w:eastAsia="en-GB"/>
          </w:rPr>
          <w:tab/>
        </w:r>
        <w:r w:rsidRPr="00BD0BE4">
          <w:rPr>
            <w:rStyle w:val="Hyperlink"/>
            <w:noProof/>
          </w:rPr>
          <w:t>Element &lt;InputFiles&gt;</w:t>
        </w:r>
        <w:r>
          <w:rPr>
            <w:noProof/>
            <w:webHidden/>
          </w:rPr>
          <w:tab/>
        </w:r>
        <w:r>
          <w:rPr>
            <w:noProof/>
            <w:webHidden/>
          </w:rPr>
          <w:fldChar w:fldCharType="begin"/>
        </w:r>
        <w:r>
          <w:rPr>
            <w:noProof/>
            <w:webHidden/>
          </w:rPr>
          <w:instrText xml:space="preserve"> PAGEREF _Toc342391969 \h </w:instrText>
        </w:r>
        <w:r>
          <w:rPr>
            <w:noProof/>
            <w:webHidden/>
          </w:rPr>
        </w:r>
        <w:r>
          <w:rPr>
            <w:noProof/>
            <w:webHidden/>
          </w:rPr>
          <w:fldChar w:fldCharType="separate"/>
        </w:r>
        <w:r>
          <w:rPr>
            <w:noProof/>
            <w:webHidden/>
          </w:rPr>
          <w:t>43</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70" w:history="1">
        <w:r w:rsidRPr="00BD0BE4">
          <w:rPr>
            <w:rStyle w:val="Hyperlink"/>
            <w:noProof/>
          </w:rPr>
          <w:t>6.37</w:t>
        </w:r>
        <w:r>
          <w:rPr>
            <w:rFonts w:ascii="Calibri" w:hAnsi="Calibri"/>
            <w:noProof/>
            <w:sz w:val="22"/>
            <w:szCs w:val="22"/>
            <w:lang w:val="en-GB" w:eastAsia="en-GB"/>
          </w:rPr>
          <w:tab/>
        </w:r>
        <w:r w:rsidRPr="00BD0BE4">
          <w:rPr>
            <w:rStyle w:val="Hyperlink"/>
            <w:noProof/>
          </w:rPr>
          <w:t>Element &lt;InputObject_refs&gt;</w:t>
        </w:r>
        <w:r>
          <w:rPr>
            <w:noProof/>
            <w:webHidden/>
          </w:rPr>
          <w:tab/>
        </w:r>
        <w:r>
          <w:rPr>
            <w:noProof/>
            <w:webHidden/>
          </w:rPr>
          <w:fldChar w:fldCharType="begin"/>
        </w:r>
        <w:r>
          <w:rPr>
            <w:noProof/>
            <w:webHidden/>
          </w:rPr>
          <w:instrText xml:space="preserve"> PAGEREF _Toc342391970 \h </w:instrText>
        </w:r>
        <w:r>
          <w:rPr>
            <w:noProof/>
            <w:webHidden/>
          </w:rPr>
        </w:r>
        <w:r>
          <w:rPr>
            <w:noProof/>
            <w:webHidden/>
          </w:rPr>
          <w:fldChar w:fldCharType="separate"/>
        </w:r>
        <w:r>
          <w:rPr>
            <w:noProof/>
            <w:webHidden/>
          </w:rPr>
          <w:t>45</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71" w:history="1">
        <w:r w:rsidRPr="00BD0BE4">
          <w:rPr>
            <w:rStyle w:val="Hyperlink"/>
            <w:noProof/>
          </w:rPr>
          <w:t>6.38</w:t>
        </w:r>
        <w:r>
          <w:rPr>
            <w:rFonts w:ascii="Calibri" w:hAnsi="Calibri"/>
            <w:noProof/>
            <w:sz w:val="22"/>
            <w:szCs w:val="22"/>
            <w:lang w:val="en-GB" w:eastAsia="en-GB"/>
          </w:rPr>
          <w:tab/>
        </w:r>
        <w:r w:rsidRPr="00BD0BE4">
          <w:rPr>
            <w:rStyle w:val="Hyperlink"/>
            <w:noProof/>
          </w:rPr>
          <w:t>Element &lt;Label&gt;</w:t>
        </w:r>
        <w:r>
          <w:rPr>
            <w:noProof/>
            <w:webHidden/>
          </w:rPr>
          <w:tab/>
        </w:r>
        <w:r>
          <w:rPr>
            <w:noProof/>
            <w:webHidden/>
          </w:rPr>
          <w:fldChar w:fldCharType="begin"/>
        </w:r>
        <w:r>
          <w:rPr>
            <w:noProof/>
            <w:webHidden/>
          </w:rPr>
          <w:instrText xml:space="preserve"> PAGEREF _Toc342391971 \h </w:instrText>
        </w:r>
        <w:r>
          <w:rPr>
            <w:noProof/>
            <w:webHidden/>
          </w:rPr>
        </w:r>
        <w:r>
          <w:rPr>
            <w:noProof/>
            <w:webHidden/>
          </w:rPr>
          <w:fldChar w:fldCharType="separate"/>
        </w:r>
        <w:r>
          <w:rPr>
            <w:noProof/>
            <w:webHidden/>
          </w:rPr>
          <w:t>45</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72" w:history="1">
        <w:r w:rsidRPr="00BD0BE4">
          <w:rPr>
            <w:rStyle w:val="Hyperlink"/>
            <w:noProof/>
          </w:rPr>
          <w:t>6.39</w:t>
        </w:r>
        <w:r>
          <w:rPr>
            <w:rFonts w:ascii="Calibri" w:hAnsi="Calibri"/>
            <w:noProof/>
            <w:sz w:val="22"/>
            <w:szCs w:val="22"/>
            <w:lang w:val="en-GB" w:eastAsia="en-GB"/>
          </w:rPr>
          <w:tab/>
        </w:r>
        <w:r w:rsidRPr="00BD0BE4">
          <w:rPr>
            <w:rStyle w:val="Hyperlink"/>
            <w:noProof/>
          </w:rPr>
          <w:t>Element &lt;MassTrace&gt;</w:t>
        </w:r>
        <w:r>
          <w:rPr>
            <w:noProof/>
            <w:webHidden/>
          </w:rPr>
          <w:tab/>
        </w:r>
        <w:r>
          <w:rPr>
            <w:noProof/>
            <w:webHidden/>
          </w:rPr>
          <w:fldChar w:fldCharType="begin"/>
        </w:r>
        <w:r>
          <w:rPr>
            <w:noProof/>
            <w:webHidden/>
          </w:rPr>
          <w:instrText xml:space="preserve"> PAGEREF _Toc342391972 \h </w:instrText>
        </w:r>
        <w:r>
          <w:rPr>
            <w:noProof/>
            <w:webHidden/>
          </w:rPr>
        </w:r>
        <w:r>
          <w:rPr>
            <w:noProof/>
            <w:webHidden/>
          </w:rPr>
          <w:fldChar w:fldCharType="separate"/>
        </w:r>
        <w:r>
          <w:rPr>
            <w:noProof/>
            <w:webHidden/>
          </w:rPr>
          <w:t>45</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73" w:history="1">
        <w:r w:rsidRPr="00BD0BE4">
          <w:rPr>
            <w:rStyle w:val="Hyperlink"/>
            <w:noProof/>
          </w:rPr>
          <w:t>6.40</w:t>
        </w:r>
        <w:r>
          <w:rPr>
            <w:rFonts w:ascii="Calibri" w:hAnsi="Calibri"/>
            <w:noProof/>
            <w:sz w:val="22"/>
            <w:szCs w:val="22"/>
            <w:lang w:val="en-GB" w:eastAsia="en-GB"/>
          </w:rPr>
          <w:tab/>
        </w:r>
        <w:r w:rsidRPr="00BD0BE4">
          <w:rPr>
            <w:rStyle w:val="Hyperlink"/>
            <w:noProof/>
          </w:rPr>
          <w:t>Element &lt;MethodFile&gt;</w:t>
        </w:r>
        <w:r>
          <w:rPr>
            <w:noProof/>
            <w:webHidden/>
          </w:rPr>
          <w:tab/>
        </w:r>
        <w:r>
          <w:rPr>
            <w:noProof/>
            <w:webHidden/>
          </w:rPr>
          <w:fldChar w:fldCharType="begin"/>
        </w:r>
        <w:r>
          <w:rPr>
            <w:noProof/>
            <w:webHidden/>
          </w:rPr>
          <w:instrText xml:space="preserve"> PAGEREF _Toc342391973 \h </w:instrText>
        </w:r>
        <w:r>
          <w:rPr>
            <w:noProof/>
            <w:webHidden/>
          </w:rPr>
        </w:r>
        <w:r>
          <w:rPr>
            <w:noProof/>
            <w:webHidden/>
          </w:rPr>
          <w:fldChar w:fldCharType="separate"/>
        </w:r>
        <w:r>
          <w:rPr>
            <w:noProof/>
            <w:webHidden/>
          </w:rPr>
          <w:t>46</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74" w:history="1">
        <w:r w:rsidRPr="00BD0BE4">
          <w:rPr>
            <w:rStyle w:val="Hyperlink"/>
            <w:noProof/>
          </w:rPr>
          <w:t>6.41</w:t>
        </w:r>
        <w:r>
          <w:rPr>
            <w:rFonts w:ascii="Calibri" w:hAnsi="Calibri"/>
            <w:noProof/>
            <w:sz w:val="22"/>
            <w:szCs w:val="22"/>
            <w:lang w:val="en-GB" w:eastAsia="en-GB"/>
          </w:rPr>
          <w:tab/>
        </w:r>
        <w:r w:rsidRPr="00BD0BE4">
          <w:rPr>
            <w:rStyle w:val="Hyperlink"/>
            <w:noProof/>
          </w:rPr>
          <w:t>Element &lt;MethodFiles&gt;</w:t>
        </w:r>
        <w:r>
          <w:rPr>
            <w:noProof/>
            <w:webHidden/>
          </w:rPr>
          <w:tab/>
        </w:r>
        <w:r>
          <w:rPr>
            <w:noProof/>
            <w:webHidden/>
          </w:rPr>
          <w:fldChar w:fldCharType="begin"/>
        </w:r>
        <w:r>
          <w:rPr>
            <w:noProof/>
            <w:webHidden/>
          </w:rPr>
          <w:instrText xml:space="preserve"> PAGEREF _Toc342391974 \h </w:instrText>
        </w:r>
        <w:r>
          <w:rPr>
            <w:noProof/>
            <w:webHidden/>
          </w:rPr>
        </w:r>
        <w:r>
          <w:rPr>
            <w:noProof/>
            <w:webHidden/>
          </w:rPr>
          <w:fldChar w:fldCharType="separate"/>
        </w:r>
        <w:r>
          <w:rPr>
            <w:noProof/>
            <w:webHidden/>
          </w:rPr>
          <w:t>46</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75" w:history="1">
        <w:r w:rsidRPr="00BD0BE4">
          <w:rPr>
            <w:rStyle w:val="Hyperlink"/>
            <w:noProof/>
          </w:rPr>
          <w:t>6.42</w:t>
        </w:r>
        <w:r>
          <w:rPr>
            <w:rFonts w:ascii="Calibri" w:hAnsi="Calibri"/>
            <w:noProof/>
            <w:sz w:val="22"/>
            <w:szCs w:val="22"/>
            <w:lang w:val="en-GB" w:eastAsia="en-GB"/>
          </w:rPr>
          <w:tab/>
        </w:r>
        <w:r w:rsidRPr="00BD0BE4">
          <w:rPr>
            <w:rStyle w:val="Hyperlink"/>
            <w:noProof/>
          </w:rPr>
          <w:t>Element &lt;Modification&gt;</w:t>
        </w:r>
        <w:r>
          <w:rPr>
            <w:noProof/>
            <w:webHidden/>
          </w:rPr>
          <w:tab/>
        </w:r>
        <w:r>
          <w:rPr>
            <w:noProof/>
            <w:webHidden/>
          </w:rPr>
          <w:fldChar w:fldCharType="begin"/>
        </w:r>
        <w:r>
          <w:rPr>
            <w:noProof/>
            <w:webHidden/>
          </w:rPr>
          <w:instrText xml:space="preserve"> PAGEREF _Toc342391975 \h </w:instrText>
        </w:r>
        <w:r>
          <w:rPr>
            <w:noProof/>
            <w:webHidden/>
          </w:rPr>
        </w:r>
        <w:r>
          <w:rPr>
            <w:noProof/>
            <w:webHidden/>
          </w:rPr>
          <w:fldChar w:fldCharType="separate"/>
        </w:r>
        <w:r>
          <w:rPr>
            <w:noProof/>
            <w:webHidden/>
          </w:rPr>
          <w:t>47</w:t>
        </w:r>
        <w:r>
          <w:rPr>
            <w:noProof/>
            <w:webHidden/>
          </w:rPr>
          <w:fldChar w:fldCharType="end"/>
        </w:r>
      </w:hyperlink>
    </w:p>
    <w:p w:rsidR="0085702E" w:rsidRDefault="0085702E">
      <w:pPr>
        <w:pStyle w:val="TOC3"/>
        <w:tabs>
          <w:tab w:val="left" w:pos="1200"/>
          <w:tab w:val="right" w:leader="dot" w:pos="9962"/>
        </w:tabs>
        <w:rPr>
          <w:rFonts w:ascii="Calibri" w:hAnsi="Calibri"/>
          <w:noProof/>
          <w:sz w:val="22"/>
          <w:szCs w:val="22"/>
          <w:lang w:val="en-GB" w:eastAsia="en-GB"/>
        </w:rPr>
      </w:pPr>
      <w:hyperlink w:anchor="_Toc342391976" w:history="1">
        <w:r w:rsidRPr="00BD0BE4">
          <w:rPr>
            <w:rStyle w:val="Hyperlink"/>
            <w:noProof/>
          </w:rPr>
          <w:t>6.42.1</w:t>
        </w:r>
        <w:r>
          <w:rPr>
            <w:rFonts w:ascii="Calibri" w:hAnsi="Calibri"/>
            <w:noProof/>
            <w:sz w:val="22"/>
            <w:szCs w:val="22"/>
            <w:lang w:val="en-GB" w:eastAsia="en-GB"/>
          </w:rPr>
          <w:tab/>
        </w:r>
        <w:r w:rsidRPr="00BD0BE4">
          <w:rPr>
            <w:rStyle w:val="Hyperlink"/>
            <w:noProof/>
          </w:rPr>
          <w:t>Specification of a &lt;Modification&gt; searched for</w:t>
        </w:r>
        <w:r>
          <w:rPr>
            <w:noProof/>
            <w:webHidden/>
          </w:rPr>
          <w:tab/>
        </w:r>
        <w:r>
          <w:rPr>
            <w:noProof/>
            <w:webHidden/>
          </w:rPr>
          <w:fldChar w:fldCharType="begin"/>
        </w:r>
        <w:r>
          <w:rPr>
            <w:noProof/>
            <w:webHidden/>
          </w:rPr>
          <w:instrText xml:space="preserve"> PAGEREF _Toc342391976 \h </w:instrText>
        </w:r>
        <w:r>
          <w:rPr>
            <w:noProof/>
            <w:webHidden/>
          </w:rPr>
        </w:r>
        <w:r>
          <w:rPr>
            <w:noProof/>
            <w:webHidden/>
          </w:rPr>
          <w:fldChar w:fldCharType="separate"/>
        </w:r>
        <w:r>
          <w:rPr>
            <w:noProof/>
            <w:webHidden/>
          </w:rPr>
          <w:t>47</w:t>
        </w:r>
        <w:r>
          <w:rPr>
            <w:noProof/>
            <w:webHidden/>
          </w:rPr>
          <w:fldChar w:fldCharType="end"/>
        </w:r>
      </w:hyperlink>
    </w:p>
    <w:p w:rsidR="0085702E" w:rsidRDefault="0085702E">
      <w:pPr>
        <w:pStyle w:val="TOC3"/>
        <w:tabs>
          <w:tab w:val="left" w:pos="1200"/>
          <w:tab w:val="right" w:leader="dot" w:pos="9962"/>
        </w:tabs>
        <w:rPr>
          <w:rFonts w:ascii="Calibri" w:hAnsi="Calibri"/>
          <w:noProof/>
          <w:sz w:val="22"/>
          <w:szCs w:val="22"/>
          <w:lang w:val="en-GB" w:eastAsia="en-GB"/>
        </w:rPr>
      </w:pPr>
      <w:hyperlink w:anchor="_Toc342391977" w:history="1">
        <w:r w:rsidRPr="00BD0BE4">
          <w:rPr>
            <w:rStyle w:val="Hyperlink"/>
            <w:noProof/>
          </w:rPr>
          <w:t>6.42.2</w:t>
        </w:r>
        <w:r>
          <w:rPr>
            <w:rFonts w:ascii="Calibri" w:hAnsi="Calibri"/>
            <w:noProof/>
            <w:sz w:val="22"/>
            <w:szCs w:val="22"/>
            <w:lang w:val="en-GB" w:eastAsia="en-GB"/>
          </w:rPr>
          <w:tab/>
        </w:r>
        <w:r w:rsidRPr="00BD0BE4">
          <w:rPr>
            <w:rStyle w:val="Hyperlink"/>
            <w:noProof/>
          </w:rPr>
          <w:t>Modifications used to define a label or tag for quantification</w:t>
        </w:r>
        <w:r>
          <w:rPr>
            <w:noProof/>
            <w:webHidden/>
          </w:rPr>
          <w:tab/>
        </w:r>
        <w:r>
          <w:rPr>
            <w:noProof/>
            <w:webHidden/>
          </w:rPr>
          <w:fldChar w:fldCharType="begin"/>
        </w:r>
        <w:r>
          <w:rPr>
            <w:noProof/>
            <w:webHidden/>
          </w:rPr>
          <w:instrText xml:space="preserve"> PAGEREF _Toc342391977 \h </w:instrText>
        </w:r>
        <w:r>
          <w:rPr>
            <w:noProof/>
            <w:webHidden/>
          </w:rPr>
        </w:r>
        <w:r>
          <w:rPr>
            <w:noProof/>
            <w:webHidden/>
          </w:rPr>
          <w:fldChar w:fldCharType="separate"/>
        </w:r>
        <w:r>
          <w:rPr>
            <w:noProof/>
            <w:webHidden/>
          </w:rPr>
          <w:t>47</w:t>
        </w:r>
        <w:r>
          <w:rPr>
            <w:noProof/>
            <w:webHidden/>
          </w:rPr>
          <w:fldChar w:fldCharType="end"/>
        </w:r>
      </w:hyperlink>
    </w:p>
    <w:p w:rsidR="0085702E" w:rsidRDefault="0085702E">
      <w:pPr>
        <w:pStyle w:val="TOC3"/>
        <w:tabs>
          <w:tab w:val="right" w:leader="dot" w:pos="9962"/>
        </w:tabs>
        <w:rPr>
          <w:rFonts w:ascii="Calibri" w:hAnsi="Calibri"/>
          <w:noProof/>
          <w:sz w:val="22"/>
          <w:szCs w:val="22"/>
          <w:lang w:val="en-GB" w:eastAsia="en-GB"/>
        </w:rPr>
      </w:pPr>
      <w:hyperlink w:anchor="_Toc342391978" w:history="1">
        <w:r w:rsidRPr="00BD0BE4">
          <w:rPr>
            <w:rStyle w:val="Hyperlink"/>
            <w:noProof/>
          </w:rPr>
          <w:t>6.42.2.1 For multiplex techniques, such as a 4plex iTRAQ analysis</w:t>
        </w:r>
        <w:r>
          <w:rPr>
            <w:noProof/>
            <w:webHidden/>
          </w:rPr>
          <w:tab/>
        </w:r>
        <w:r>
          <w:rPr>
            <w:noProof/>
            <w:webHidden/>
          </w:rPr>
          <w:fldChar w:fldCharType="begin"/>
        </w:r>
        <w:r>
          <w:rPr>
            <w:noProof/>
            <w:webHidden/>
          </w:rPr>
          <w:instrText xml:space="preserve"> PAGEREF _Toc342391978 \h </w:instrText>
        </w:r>
        <w:r>
          <w:rPr>
            <w:noProof/>
            <w:webHidden/>
          </w:rPr>
        </w:r>
        <w:r>
          <w:rPr>
            <w:noProof/>
            <w:webHidden/>
          </w:rPr>
          <w:fldChar w:fldCharType="separate"/>
        </w:r>
        <w:r>
          <w:rPr>
            <w:noProof/>
            <w:webHidden/>
          </w:rPr>
          <w:t>47</w:t>
        </w:r>
        <w:r>
          <w:rPr>
            <w:noProof/>
            <w:webHidden/>
          </w:rPr>
          <w:fldChar w:fldCharType="end"/>
        </w:r>
      </w:hyperlink>
    </w:p>
    <w:p w:rsidR="0085702E" w:rsidRDefault="0085702E">
      <w:pPr>
        <w:pStyle w:val="TOC3"/>
        <w:tabs>
          <w:tab w:val="right" w:leader="dot" w:pos="9962"/>
        </w:tabs>
        <w:rPr>
          <w:rFonts w:ascii="Calibri" w:hAnsi="Calibri"/>
          <w:noProof/>
          <w:sz w:val="22"/>
          <w:szCs w:val="22"/>
          <w:lang w:val="en-GB" w:eastAsia="en-GB"/>
        </w:rPr>
      </w:pPr>
      <w:hyperlink w:anchor="_Toc342391979" w:history="1">
        <w:r w:rsidRPr="00BD0BE4">
          <w:rPr>
            <w:rStyle w:val="Hyperlink"/>
            <w:noProof/>
          </w:rPr>
          <w:t>6.42.2.2 For a 2plex SILAC, experiment</w:t>
        </w:r>
        <w:r>
          <w:rPr>
            <w:noProof/>
            <w:webHidden/>
          </w:rPr>
          <w:tab/>
        </w:r>
        <w:r>
          <w:rPr>
            <w:noProof/>
            <w:webHidden/>
          </w:rPr>
          <w:fldChar w:fldCharType="begin"/>
        </w:r>
        <w:r>
          <w:rPr>
            <w:noProof/>
            <w:webHidden/>
          </w:rPr>
          <w:instrText xml:space="preserve"> PAGEREF _Toc342391979 \h </w:instrText>
        </w:r>
        <w:r>
          <w:rPr>
            <w:noProof/>
            <w:webHidden/>
          </w:rPr>
        </w:r>
        <w:r>
          <w:rPr>
            <w:noProof/>
            <w:webHidden/>
          </w:rPr>
          <w:fldChar w:fldCharType="separate"/>
        </w:r>
        <w:r>
          <w:rPr>
            <w:noProof/>
            <w:webHidden/>
          </w:rPr>
          <w:t>48</w:t>
        </w:r>
        <w:r>
          <w:rPr>
            <w:noProof/>
            <w:webHidden/>
          </w:rPr>
          <w:fldChar w:fldCharType="end"/>
        </w:r>
      </w:hyperlink>
    </w:p>
    <w:p w:rsidR="0085702E" w:rsidRDefault="0085702E">
      <w:pPr>
        <w:pStyle w:val="TOC3"/>
        <w:tabs>
          <w:tab w:val="right" w:leader="dot" w:pos="9962"/>
        </w:tabs>
        <w:rPr>
          <w:rFonts w:ascii="Calibri" w:hAnsi="Calibri"/>
          <w:noProof/>
          <w:sz w:val="22"/>
          <w:szCs w:val="22"/>
          <w:lang w:val="en-GB" w:eastAsia="en-GB"/>
        </w:rPr>
      </w:pPr>
      <w:hyperlink w:anchor="_Toc342391980" w:history="1">
        <w:r w:rsidRPr="00BD0BE4">
          <w:rPr>
            <w:rStyle w:val="Hyperlink"/>
            <w:noProof/>
          </w:rPr>
          <w:t>6.42.2.3 In label-free analyses</w:t>
        </w:r>
        <w:r>
          <w:rPr>
            <w:noProof/>
            <w:webHidden/>
          </w:rPr>
          <w:tab/>
        </w:r>
        <w:r>
          <w:rPr>
            <w:noProof/>
            <w:webHidden/>
          </w:rPr>
          <w:fldChar w:fldCharType="begin"/>
        </w:r>
        <w:r>
          <w:rPr>
            <w:noProof/>
            <w:webHidden/>
          </w:rPr>
          <w:instrText xml:space="preserve"> PAGEREF _Toc342391980 \h </w:instrText>
        </w:r>
        <w:r>
          <w:rPr>
            <w:noProof/>
            <w:webHidden/>
          </w:rPr>
        </w:r>
        <w:r>
          <w:rPr>
            <w:noProof/>
            <w:webHidden/>
          </w:rPr>
          <w:fldChar w:fldCharType="separate"/>
        </w:r>
        <w:r>
          <w:rPr>
            <w:noProof/>
            <w:webHidden/>
          </w:rPr>
          <w:t>48</w:t>
        </w:r>
        <w:r>
          <w:rPr>
            <w:noProof/>
            <w:webHidden/>
          </w:rPr>
          <w:fldChar w:fldCharType="end"/>
        </w:r>
      </w:hyperlink>
    </w:p>
    <w:p w:rsidR="0085702E" w:rsidRDefault="0085702E">
      <w:pPr>
        <w:pStyle w:val="TOC3"/>
        <w:tabs>
          <w:tab w:val="left" w:pos="1200"/>
          <w:tab w:val="right" w:leader="dot" w:pos="9962"/>
        </w:tabs>
        <w:rPr>
          <w:rFonts w:ascii="Calibri" w:hAnsi="Calibri"/>
          <w:noProof/>
          <w:sz w:val="22"/>
          <w:szCs w:val="22"/>
          <w:lang w:val="en-GB" w:eastAsia="en-GB"/>
        </w:rPr>
      </w:pPr>
      <w:hyperlink w:anchor="_Toc342391981" w:history="1">
        <w:r w:rsidRPr="00BD0BE4">
          <w:rPr>
            <w:rStyle w:val="Hyperlink"/>
            <w:noProof/>
          </w:rPr>
          <w:t>6.42.3</w:t>
        </w:r>
        <w:r>
          <w:rPr>
            <w:rFonts w:ascii="Calibri" w:hAnsi="Calibri"/>
            <w:noProof/>
            <w:sz w:val="22"/>
            <w:szCs w:val="22"/>
            <w:lang w:val="en-GB" w:eastAsia="en-GB"/>
          </w:rPr>
          <w:tab/>
        </w:r>
        <w:r w:rsidRPr="00BD0BE4">
          <w:rPr>
            <w:rStyle w:val="Hyperlink"/>
            <w:noProof/>
          </w:rPr>
          <w:t>Modifications in Small Molecules</w:t>
        </w:r>
        <w:r>
          <w:rPr>
            <w:noProof/>
            <w:webHidden/>
          </w:rPr>
          <w:tab/>
        </w:r>
        <w:r>
          <w:rPr>
            <w:noProof/>
            <w:webHidden/>
          </w:rPr>
          <w:fldChar w:fldCharType="begin"/>
        </w:r>
        <w:r>
          <w:rPr>
            <w:noProof/>
            <w:webHidden/>
          </w:rPr>
          <w:instrText xml:space="preserve"> PAGEREF _Toc342391981 \h </w:instrText>
        </w:r>
        <w:r>
          <w:rPr>
            <w:noProof/>
            <w:webHidden/>
          </w:rPr>
        </w:r>
        <w:r>
          <w:rPr>
            <w:noProof/>
            <w:webHidden/>
          </w:rPr>
          <w:fldChar w:fldCharType="separate"/>
        </w:r>
        <w:r>
          <w:rPr>
            <w:noProof/>
            <w:webHidden/>
          </w:rPr>
          <w:t>48</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82" w:history="1">
        <w:r w:rsidRPr="00BD0BE4">
          <w:rPr>
            <w:rStyle w:val="Hyperlink"/>
            <w:noProof/>
          </w:rPr>
          <w:t>6.43</w:t>
        </w:r>
        <w:r>
          <w:rPr>
            <w:rFonts w:ascii="Calibri" w:hAnsi="Calibri"/>
            <w:noProof/>
            <w:sz w:val="22"/>
            <w:szCs w:val="22"/>
            <w:lang w:val="en-GB" w:eastAsia="en-GB"/>
          </w:rPr>
          <w:tab/>
        </w:r>
        <w:r w:rsidRPr="00BD0BE4">
          <w:rPr>
            <w:rStyle w:val="Hyperlink"/>
            <w:noProof/>
          </w:rPr>
          <w:t>Element &lt;MS2AssayQuantLayer&gt;</w:t>
        </w:r>
        <w:r>
          <w:rPr>
            <w:noProof/>
            <w:webHidden/>
          </w:rPr>
          <w:tab/>
        </w:r>
        <w:r>
          <w:rPr>
            <w:noProof/>
            <w:webHidden/>
          </w:rPr>
          <w:fldChar w:fldCharType="begin"/>
        </w:r>
        <w:r>
          <w:rPr>
            <w:noProof/>
            <w:webHidden/>
          </w:rPr>
          <w:instrText xml:space="preserve"> PAGEREF _Toc342391982 \h </w:instrText>
        </w:r>
        <w:r>
          <w:rPr>
            <w:noProof/>
            <w:webHidden/>
          </w:rPr>
        </w:r>
        <w:r>
          <w:rPr>
            <w:noProof/>
            <w:webHidden/>
          </w:rPr>
          <w:fldChar w:fldCharType="separate"/>
        </w:r>
        <w:r>
          <w:rPr>
            <w:noProof/>
            <w:webHidden/>
          </w:rPr>
          <w:t>48</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83" w:history="1">
        <w:r w:rsidRPr="00BD0BE4">
          <w:rPr>
            <w:rStyle w:val="Hyperlink"/>
            <w:noProof/>
          </w:rPr>
          <w:t>6.44</w:t>
        </w:r>
        <w:r>
          <w:rPr>
            <w:rFonts w:ascii="Calibri" w:hAnsi="Calibri"/>
            <w:noProof/>
            <w:sz w:val="22"/>
            <w:szCs w:val="22"/>
            <w:lang w:val="en-GB" w:eastAsia="en-GB"/>
          </w:rPr>
          <w:tab/>
        </w:r>
        <w:r w:rsidRPr="00BD0BE4">
          <w:rPr>
            <w:rStyle w:val="Hyperlink"/>
            <w:noProof/>
          </w:rPr>
          <w:t>Element &lt;MS2RatioQuantLayer&gt;</w:t>
        </w:r>
        <w:r>
          <w:rPr>
            <w:noProof/>
            <w:webHidden/>
          </w:rPr>
          <w:tab/>
        </w:r>
        <w:r>
          <w:rPr>
            <w:noProof/>
            <w:webHidden/>
          </w:rPr>
          <w:fldChar w:fldCharType="begin"/>
        </w:r>
        <w:r>
          <w:rPr>
            <w:noProof/>
            <w:webHidden/>
          </w:rPr>
          <w:instrText xml:space="preserve"> PAGEREF _Toc342391983 \h </w:instrText>
        </w:r>
        <w:r>
          <w:rPr>
            <w:noProof/>
            <w:webHidden/>
          </w:rPr>
        </w:r>
        <w:r>
          <w:rPr>
            <w:noProof/>
            <w:webHidden/>
          </w:rPr>
          <w:fldChar w:fldCharType="separate"/>
        </w:r>
        <w:r>
          <w:rPr>
            <w:noProof/>
            <w:webHidden/>
          </w:rPr>
          <w:t>49</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84" w:history="1">
        <w:r w:rsidRPr="00BD0BE4">
          <w:rPr>
            <w:rStyle w:val="Hyperlink"/>
            <w:noProof/>
          </w:rPr>
          <w:t>6.45</w:t>
        </w:r>
        <w:r>
          <w:rPr>
            <w:rFonts w:ascii="Calibri" w:hAnsi="Calibri"/>
            <w:noProof/>
            <w:sz w:val="22"/>
            <w:szCs w:val="22"/>
            <w:lang w:val="en-GB" w:eastAsia="en-GB"/>
          </w:rPr>
          <w:tab/>
        </w:r>
        <w:r w:rsidRPr="00BD0BE4">
          <w:rPr>
            <w:rStyle w:val="Hyperlink"/>
            <w:noProof/>
          </w:rPr>
          <w:t>Element &lt;MS2StudyVariableQuantLayer&gt;</w:t>
        </w:r>
        <w:r>
          <w:rPr>
            <w:noProof/>
            <w:webHidden/>
          </w:rPr>
          <w:tab/>
        </w:r>
        <w:r>
          <w:rPr>
            <w:noProof/>
            <w:webHidden/>
          </w:rPr>
          <w:fldChar w:fldCharType="begin"/>
        </w:r>
        <w:r>
          <w:rPr>
            <w:noProof/>
            <w:webHidden/>
          </w:rPr>
          <w:instrText xml:space="preserve"> PAGEREF _Toc342391984 \h </w:instrText>
        </w:r>
        <w:r>
          <w:rPr>
            <w:noProof/>
            <w:webHidden/>
          </w:rPr>
        </w:r>
        <w:r>
          <w:rPr>
            <w:noProof/>
            <w:webHidden/>
          </w:rPr>
          <w:fldChar w:fldCharType="separate"/>
        </w:r>
        <w:r>
          <w:rPr>
            <w:noProof/>
            <w:webHidden/>
          </w:rPr>
          <w:t>49</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85" w:history="1">
        <w:r w:rsidRPr="00BD0BE4">
          <w:rPr>
            <w:rStyle w:val="Hyperlink"/>
            <w:noProof/>
          </w:rPr>
          <w:t>6.46</w:t>
        </w:r>
        <w:r>
          <w:rPr>
            <w:rFonts w:ascii="Calibri" w:hAnsi="Calibri"/>
            <w:noProof/>
            <w:sz w:val="22"/>
            <w:szCs w:val="22"/>
            <w:lang w:val="en-GB" w:eastAsia="en-GB"/>
          </w:rPr>
          <w:tab/>
        </w:r>
        <w:r w:rsidRPr="00BD0BE4">
          <w:rPr>
            <w:rStyle w:val="Hyperlink"/>
            <w:noProof/>
          </w:rPr>
          <w:t>Element &lt;NumeratorDataType&gt;</w:t>
        </w:r>
        <w:r>
          <w:rPr>
            <w:noProof/>
            <w:webHidden/>
          </w:rPr>
          <w:tab/>
        </w:r>
        <w:r>
          <w:rPr>
            <w:noProof/>
            <w:webHidden/>
          </w:rPr>
          <w:fldChar w:fldCharType="begin"/>
        </w:r>
        <w:r>
          <w:rPr>
            <w:noProof/>
            <w:webHidden/>
          </w:rPr>
          <w:instrText xml:space="preserve"> PAGEREF _Toc342391985 \h </w:instrText>
        </w:r>
        <w:r>
          <w:rPr>
            <w:noProof/>
            <w:webHidden/>
          </w:rPr>
        </w:r>
        <w:r>
          <w:rPr>
            <w:noProof/>
            <w:webHidden/>
          </w:rPr>
          <w:fldChar w:fldCharType="separate"/>
        </w:r>
        <w:r>
          <w:rPr>
            <w:noProof/>
            <w:webHidden/>
          </w:rPr>
          <w:t>50</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86" w:history="1">
        <w:r w:rsidRPr="00BD0BE4">
          <w:rPr>
            <w:rStyle w:val="Hyperlink"/>
            <w:noProof/>
          </w:rPr>
          <w:t>6.47</w:t>
        </w:r>
        <w:r>
          <w:rPr>
            <w:rFonts w:ascii="Calibri" w:hAnsi="Calibri"/>
            <w:noProof/>
            <w:sz w:val="22"/>
            <w:szCs w:val="22"/>
            <w:lang w:val="en-GB" w:eastAsia="en-GB"/>
          </w:rPr>
          <w:tab/>
        </w:r>
        <w:r w:rsidRPr="00BD0BE4">
          <w:rPr>
            <w:rStyle w:val="Hyperlink"/>
            <w:noProof/>
          </w:rPr>
          <w:t>Element &lt;Organization&gt;</w:t>
        </w:r>
        <w:r>
          <w:rPr>
            <w:noProof/>
            <w:webHidden/>
          </w:rPr>
          <w:tab/>
        </w:r>
        <w:r>
          <w:rPr>
            <w:noProof/>
            <w:webHidden/>
          </w:rPr>
          <w:fldChar w:fldCharType="begin"/>
        </w:r>
        <w:r>
          <w:rPr>
            <w:noProof/>
            <w:webHidden/>
          </w:rPr>
          <w:instrText xml:space="preserve"> PAGEREF _Toc342391986 \h </w:instrText>
        </w:r>
        <w:r>
          <w:rPr>
            <w:noProof/>
            <w:webHidden/>
          </w:rPr>
        </w:r>
        <w:r>
          <w:rPr>
            <w:noProof/>
            <w:webHidden/>
          </w:rPr>
          <w:fldChar w:fldCharType="separate"/>
        </w:r>
        <w:r>
          <w:rPr>
            <w:noProof/>
            <w:webHidden/>
          </w:rPr>
          <w:t>50</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87" w:history="1">
        <w:r w:rsidRPr="00BD0BE4">
          <w:rPr>
            <w:rStyle w:val="Hyperlink"/>
            <w:noProof/>
          </w:rPr>
          <w:t>6.48</w:t>
        </w:r>
        <w:r>
          <w:rPr>
            <w:rFonts w:ascii="Calibri" w:hAnsi="Calibri"/>
            <w:noProof/>
            <w:sz w:val="22"/>
            <w:szCs w:val="22"/>
            <w:lang w:val="en-GB" w:eastAsia="en-GB"/>
          </w:rPr>
          <w:tab/>
        </w:r>
        <w:r w:rsidRPr="00BD0BE4">
          <w:rPr>
            <w:rStyle w:val="Hyperlink"/>
            <w:noProof/>
          </w:rPr>
          <w:t>Element &lt;OutputObject_refs&gt;</w:t>
        </w:r>
        <w:r>
          <w:rPr>
            <w:noProof/>
            <w:webHidden/>
          </w:rPr>
          <w:tab/>
        </w:r>
        <w:r>
          <w:rPr>
            <w:noProof/>
            <w:webHidden/>
          </w:rPr>
          <w:fldChar w:fldCharType="begin"/>
        </w:r>
        <w:r>
          <w:rPr>
            <w:noProof/>
            <w:webHidden/>
          </w:rPr>
          <w:instrText xml:space="preserve"> PAGEREF _Toc342391987 \h </w:instrText>
        </w:r>
        <w:r>
          <w:rPr>
            <w:noProof/>
            <w:webHidden/>
          </w:rPr>
        </w:r>
        <w:r>
          <w:rPr>
            <w:noProof/>
            <w:webHidden/>
          </w:rPr>
          <w:fldChar w:fldCharType="separate"/>
        </w:r>
        <w:r>
          <w:rPr>
            <w:noProof/>
            <w:webHidden/>
          </w:rPr>
          <w:t>51</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88" w:history="1">
        <w:r w:rsidRPr="00BD0BE4">
          <w:rPr>
            <w:rStyle w:val="Hyperlink"/>
            <w:noProof/>
          </w:rPr>
          <w:t>6.49</w:t>
        </w:r>
        <w:r>
          <w:rPr>
            <w:rFonts w:ascii="Calibri" w:hAnsi="Calibri"/>
            <w:noProof/>
            <w:sz w:val="22"/>
            <w:szCs w:val="22"/>
            <w:lang w:val="en-GB" w:eastAsia="en-GB"/>
          </w:rPr>
          <w:tab/>
        </w:r>
        <w:r w:rsidRPr="00BD0BE4">
          <w:rPr>
            <w:rStyle w:val="Hyperlink"/>
            <w:noProof/>
          </w:rPr>
          <w:t>Element &lt;ParentOrganization&gt;</w:t>
        </w:r>
        <w:r>
          <w:rPr>
            <w:noProof/>
            <w:webHidden/>
          </w:rPr>
          <w:tab/>
        </w:r>
        <w:r>
          <w:rPr>
            <w:noProof/>
            <w:webHidden/>
          </w:rPr>
          <w:fldChar w:fldCharType="begin"/>
        </w:r>
        <w:r>
          <w:rPr>
            <w:noProof/>
            <w:webHidden/>
          </w:rPr>
          <w:instrText xml:space="preserve"> PAGEREF _Toc342391988 \h </w:instrText>
        </w:r>
        <w:r>
          <w:rPr>
            <w:noProof/>
            <w:webHidden/>
          </w:rPr>
        </w:r>
        <w:r>
          <w:rPr>
            <w:noProof/>
            <w:webHidden/>
          </w:rPr>
          <w:fldChar w:fldCharType="separate"/>
        </w:r>
        <w:r>
          <w:rPr>
            <w:noProof/>
            <w:webHidden/>
          </w:rPr>
          <w:t>51</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89" w:history="1">
        <w:r w:rsidRPr="00BD0BE4">
          <w:rPr>
            <w:rStyle w:val="Hyperlink"/>
            <w:noProof/>
          </w:rPr>
          <w:t>6.50</w:t>
        </w:r>
        <w:r>
          <w:rPr>
            <w:rFonts w:ascii="Calibri" w:hAnsi="Calibri"/>
            <w:noProof/>
            <w:sz w:val="22"/>
            <w:szCs w:val="22"/>
            <w:lang w:val="en-GB" w:eastAsia="en-GB"/>
          </w:rPr>
          <w:tab/>
        </w:r>
        <w:r w:rsidRPr="00BD0BE4">
          <w:rPr>
            <w:rStyle w:val="Hyperlink"/>
            <w:noProof/>
          </w:rPr>
          <w:t>Element &lt;PeptideConsensus&gt;</w:t>
        </w:r>
        <w:r>
          <w:rPr>
            <w:noProof/>
            <w:webHidden/>
          </w:rPr>
          <w:tab/>
        </w:r>
        <w:r>
          <w:rPr>
            <w:noProof/>
            <w:webHidden/>
          </w:rPr>
          <w:fldChar w:fldCharType="begin"/>
        </w:r>
        <w:r>
          <w:rPr>
            <w:noProof/>
            <w:webHidden/>
          </w:rPr>
          <w:instrText xml:space="preserve"> PAGEREF _Toc342391989 \h </w:instrText>
        </w:r>
        <w:r>
          <w:rPr>
            <w:noProof/>
            <w:webHidden/>
          </w:rPr>
        </w:r>
        <w:r>
          <w:rPr>
            <w:noProof/>
            <w:webHidden/>
          </w:rPr>
          <w:fldChar w:fldCharType="separate"/>
        </w:r>
        <w:r>
          <w:rPr>
            <w:noProof/>
            <w:webHidden/>
          </w:rPr>
          <w:t>51</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90" w:history="1">
        <w:r w:rsidRPr="00BD0BE4">
          <w:rPr>
            <w:rStyle w:val="Hyperlink"/>
            <w:noProof/>
          </w:rPr>
          <w:t>6.51</w:t>
        </w:r>
        <w:r>
          <w:rPr>
            <w:rFonts w:ascii="Calibri" w:hAnsi="Calibri"/>
            <w:noProof/>
            <w:sz w:val="22"/>
            <w:szCs w:val="22"/>
            <w:lang w:val="en-GB" w:eastAsia="en-GB"/>
          </w:rPr>
          <w:tab/>
        </w:r>
        <w:r w:rsidRPr="00BD0BE4">
          <w:rPr>
            <w:rStyle w:val="Hyperlink"/>
            <w:noProof/>
          </w:rPr>
          <w:t>Element &lt;PeptideConsensusList&gt;</w:t>
        </w:r>
        <w:r>
          <w:rPr>
            <w:noProof/>
            <w:webHidden/>
          </w:rPr>
          <w:tab/>
        </w:r>
        <w:r>
          <w:rPr>
            <w:noProof/>
            <w:webHidden/>
          </w:rPr>
          <w:fldChar w:fldCharType="begin"/>
        </w:r>
        <w:r>
          <w:rPr>
            <w:noProof/>
            <w:webHidden/>
          </w:rPr>
          <w:instrText xml:space="preserve"> PAGEREF _Toc342391990 \h </w:instrText>
        </w:r>
        <w:r>
          <w:rPr>
            <w:noProof/>
            <w:webHidden/>
          </w:rPr>
        </w:r>
        <w:r>
          <w:rPr>
            <w:noProof/>
            <w:webHidden/>
          </w:rPr>
          <w:fldChar w:fldCharType="separate"/>
        </w:r>
        <w:r>
          <w:rPr>
            <w:noProof/>
            <w:webHidden/>
          </w:rPr>
          <w:t>53</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91" w:history="1">
        <w:r w:rsidRPr="00BD0BE4">
          <w:rPr>
            <w:rStyle w:val="Hyperlink"/>
            <w:noProof/>
          </w:rPr>
          <w:t>6.52</w:t>
        </w:r>
        <w:r>
          <w:rPr>
            <w:rFonts w:ascii="Calibri" w:hAnsi="Calibri"/>
            <w:noProof/>
            <w:sz w:val="22"/>
            <w:szCs w:val="22"/>
            <w:lang w:val="en-GB" w:eastAsia="en-GB"/>
          </w:rPr>
          <w:tab/>
        </w:r>
        <w:r w:rsidRPr="00BD0BE4">
          <w:rPr>
            <w:rStyle w:val="Hyperlink"/>
            <w:noProof/>
          </w:rPr>
          <w:t>Element &lt;PeptideConsensus_refs&gt;</w:t>
        </w:r>
        <w:r>
          <w:rPr>
            <w:noProof/>
            <w:webHidden/>
          </w:rPr>
          <w:tab/>
        </w:r>
        <w:r>
          <w:rPr>
            <w:noProof/>
            <w:webHidden/>
          </w:rPr>
          <w:fldChar w:fldCharType="begin"/>
        </w:r>
        <w:r>
          <w:rPr>
            <w:noProof/>
            <w:webHidden/>
          </w:rPr>
          <w:instrText xml:space="preserve"> PAGEREF _Toc342391991 \h </w:instrText>
        </w:r>
        <w:r>
          <w:rPr>
            <w:noProof/>
            <w:webHidden/>
          </w:rPr>
        </w:r>
        <w:r>
          <w:rPr>
            <w:noProof/>
            <w:webHidden/>
          </w:rPr>
          <w:fldChar w:fldCharType="separate"/>
        </w:r>
        <w:r>
          <w:rPr>
            <w:noProof/>
            <w:webHidden/>
          </w:rPr>
          <w:t>56</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92" w:history="1">
        <w:r w:rsidRPr="00BD0BE4">
          <w:rPr>
            <w:rStyle w:val="Hyperlink"/>
            <w:noProof/>
          </w:rPr>
          <w:t>6.53</w:t>
        </w:r>
        <w:r>
          <w:rPr>
            <w:rFonts w:ascii="Calibri" w:hAnsi="Calibri"/>
            <w:noProof/>
            <w:sz w:val="22"/>
            <w:szCs w:val="22"/>
            <w:lang w:val="en-GB" w:eastAsia="en-GB"/>
          </w:rPr>
          <w:tab/>
        </w:r>
        <w:r w:rsidRPr="00BD0BE4">
          <w:rPr>
            <w:rStyle w:val="Hyperlink"/>
            <w:noProof/>
          </w:rPr>
          <w:t>Element &lt;PeptideSequence&gt;</w:t>
        </w:r>
        <w:r>
          <w:rPr>
            <w:noProof/>
            <w:webHidden/>
          </w:rPr>
          <w:tab/>
        </w:r>
        <w:r>
          <w:rPr>
            <w:noProof/>
            <w:webHidden/>
          </w:rPr>
          <w:fldChar w:fldCharType="begin"/>
        </w:r>
        <w:r>
          <w:rPr>
            <w:noProof/>
            <w:webHidden/>
          </w:rPr>
          <w:instrText xml:space="preserve"> PAGEREF _Toc342391992 \h </w:instrText>
        </w:r>
        <w:r>
          <w:rPr>
            <w:noProof/>
            <w:webHidden/>
          </w:rPr>
        </w:r>
        <w:r>
          <w:rPr>
            <w:noProof/>
            <w:webHidden/>
          </w:rPr>
          <w:fldChar w:fldCharType="separate"/>
        </w:r>
        <w:r>
          <w:rPr>
            <w:noProof/>
            <w:webHidden/>
          </w:rPr>
          <w:t>56</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93" w:history="1">
        <w:r w:rsidRPr="00BD0BE4">
          <w:rPr>
            <w:rStyle w:val="Hyperlink"/>
            <w:noProof/>
          </w:rPr>
          <w:t>6.54</w:t>
        </w:r>
        <w:r>
          <w:rPr>
            <w:rFonts w:ascii="Calibri" w:hAnsi="Calibri"/>
            <w:noProof/>
            <w:sz w:val="22"/>
            <w:szCs w:val="22"/>
            <w:lang w:val="en-GB" w:eastAsia="en-GB"/>
          </w:rPr>
          <w:tab/>
        </w:r>
        <w:r w:rsidRPr="00BD0BE4">
          <w:rPr>
            <w:rStyle w:val="Hyperlink"/>
            <w:noProof/>
          </w:rPr>
          <w:t>Element &lt;Person&gt;</w:t>
        </w:r>
        <w:r>
          <w:rPr>
            <w:noProof/>
            <w:webHidden/>
          </w:rPr>
          <w:tab/>
        </w:r>
        <w:r>
          <w:rPr>
            <w:noProof/>
            <w:webHidden/>
          </w:rPr>
          <w:fldChar w:fldCharType="begin"/>
        </w:r>
        <w:r>
          <w:rPr>
            <w:noProof/>
            <w:webHidden/>
          </w:rPr>
          <w:instrText xml:space="preserve"> PAGEREF _Toc342391993 \h </w:instrText>
        </w:r>
        <w:r>
          <w:rPr>
            <w:noProof/>
            <w:webHidden/>
          </w:rPr>
        </w:r>
        <w:r>
          <w:rPr>
            <w:noProof/>
            <w:webHidden/>
          </w:rPr>
          <w:fldChar w:fldCharType="separate"/>
        </w:r>
        <w:r>
          <w:rPr>
            <w:noProof/>
            <w:webHidden/>
          </w:rPr>
          <w:t>57</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94" w:history="1">
        <w:r w:rsidRPr="00BD0BE4">
          <w:rPr>
            <w:rStyle w:val="Hyperlink"/>
            <w:noProof/>
          </w:rPr>
          <w:t>6.55</w:t>
        </w:r>
        <w:r>
          <w:rPr>
            <w:rFonts w:ascii="Calibri" w:hAnsi="Calibri"/>
            <w:noProof/>
            <w:sz w:val="22"/>
            <w:szCs w:val="22"/>
            <w:lang w:val="en-GB" w:eastAsia="en-GB"/>
          </w:rPr>
          <w:tab/>
        </w:r>
        <w:r w:rsidRPr="00BD0BE4">
          <w:rPr>
            <w:rStyle w:val="Hyperlink"/>
            <w:noProof/>
          </w:rPr>
          <w:t>Element &lt;ProcessingMethod&gt;</w:t>
        </w:r>
        <w:r>
          <w:rPr>
            <w:noProof/>
            <w:webHidden/>
          </w:rPr>
          <w:tab/>
        </w:r>
        <w:r>
          <w:rPr>
            <w:noProof/>
            <w:webHidden/>
          </w:rPr>
          <w:fldChar w:fldCharType="begin"/>
        </w:r>
        <w:r>
          <w:rPr>
            <w:noProof/>
            <w:webHidden/>
          </w:rPr>
          <w:instrText xml:space="preserve"> PAGEREF _Toc342391994 \h </w:instrText>
        </w:r>
        <w:r>
          <w:rPr>
            <w:noProof/>
            <w:webHidden/>
          </w:rPr>
        </w:r>
        <w:r>
          <w:rPr>
            <w:noProof/>
            <w:webHidden/>
          </w:rPr>
          <w:fldChar w:fldCharType="separate"/>
        </w:r>
        <w:r>
          <w:rPr>
            <w:noProof/>
            <w:webHidden/>
          </w:rPr>
          <w:t>57</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95" w:history="1">
        <w:r w:rsidRPr="00BD0BE4">
          <w:rPr>
            <w:rStyle w:val="Hyperlink"/>
            <w:noProof/>
          </w:rPr>
          <w:t>6.56</w:t>
        </w:r>
        <w:r>
          <w:rPr>
            <w:rFonts w:ascii="Calibri" w:hAnsi="Calibri"/>
            <w:noProof/>
            <w:sz w:val="22"/>
            <w:szCs w:val="22"/>
            <w:lang w:val="en-GB" w:eastAsia="en-GB"/>
          </w:rPr>
          <w:tab/>
        </w:r>
        <w:r w:rsidRPr="00BD0BE4">
          <w:rPr>
            <w:rStyle w:val="Hyperlink"/>
            <w:noProof/>
          </w:rPr>
          <w:t>Element &lt;Protein&gt;</w:t>
        </w:r>
        <w:r>
          <w:rPr>
            <w:noProof/>
            <w:webHidden/>
          </w:rPr>
          <w:tab/>
        </w:r>
        <w:r>
          <w:rPr>
            <w:noProof/>
            <w:webHidden/>
          </w:rPr>
          <w:fldChar w:fldCharType="begin"/>
        </w:r>
        <w:r>
          <w:rPr>
            <w:noProof/>
            <w:webHidden/>
          </w:rPr>
          <w:instrText xml:space="preserve"> PAGEREF _Toc342391995 \h </w:instrText>
        </w:r>
        <w:r>
          <w:rPr>
            <w:noProof/>
            <w:webHidden/>
          </w:rPr>
        </w:r>
        <w:r>
          <w:rPr>
            <w:noProof/>
            <w:webHidden/>
          </w:rPr>
          <w:fldChar w:fldCharType="separate"/>
        </w:r>
        <w:r>
          <w:rPr>
            <w:noProof/>
            <w:webHidden/>
          </w:rPr>
          <w:t>58</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96" w:history="1">
        <w:r w:rsidRPr="00BD0BE4">
          <w:rPr>
            <w:rStyle w:val="Hyperlink"/>
            <w:noProof/>
          </w:rPr>
          <w:t>6.57</w:t>
        </w:r>
        <w:r>
          <w:rPr>
            <w:rFonts w:ascii="Calibri" w:hAnsi="Calibri"/>
            <w:noProof/>
            <w:sz w:val="22"/>
            <w:szCs w:val="22"/>
            <w:lang w:val="en-GB" w:eastAsia="en-GB"/>
          </w:rPr>
          <w:tab/>
        </w:r>
        <w:r w:rsidRPr="00BD0BE4">
          <w:rPr>
            <w:rStyle w:val="Hyperlink"/>
            <w:noProof/>
          </w:rPr>
          <w:t>Element &lt;ProteinGroup&gt;</w:t>
        </w:r>
        <w:r>
          <w:rPr>
            <w:noProof/>
            <w:webHidden/>
          </w:rPr>
          <w:tab/>
        </w:r>
        <w:r>
          <w:rPr>
            <w:noProof/>
            <w:webHidden/>
          </w:rPr>
          <w:fldChar w:fldCharType="begin"/>
        </w:r>
        <w:r>
          <w:rPr>
            <w:noProof/>
            <w:webHidden/>
          </w:rPr>
          <w:instrText xml:space="preserve"> PAGEREF _Toc342391996 \h </w:instrText>
        </w:r>
        <w:r>
          <w:rPr>
            <w:noProof/>
            <w:webHidden/>
          </w:rPr>
        </w:r>
        <w:r>
          <w:rPr>
            <w:noProof/>
            <w:webHidden/>
          </w:rPr>
          <w:fldChar w:fldCharType="separate"/>
        </w:r>
        <w:r>
          <w:rPr>
            <w:noProof/>
            <w:webHidden/>
          </w:rPr>
          <w:t>59</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97" w:history="1">
        <w:r w:rsidRPr="00BD0BE4">
          <w:rPr>
            <w:rStyle w:val="Hyperlink"/>
            <w:noProof/>
          </w:rPr>
          <w:t>6.58</w:t>
        </w:r>
        <w:r>
          <w:rPr>
            <w:rFonts w:ascii="Calibri" w:hAnsi="Calibri"/>
            <w:noProof/>
            <w:sz w:val="22"/>
            <w:szCs w:val="22"/>
            <w:lang w:val="en-GB" w:eastAsia="en-GB"/>
          </w:rPr>
          <w:tab/>
        </w:r>
        <w:r w:rsidRPr="00BD0BE4">
          <w:rPr>
            <w:rStyle w:val="Hyperlink"/>
            <w:noProof/>
          </w:rPr>
          <w:t>Element &lt;ProteinGroupList&gt;</w:t>
        </w:r>
        <w:r>
          <w:rPr>
            <w:noProof/>
            <w:webHidden/>
          </w:rPr>
          <w:tab/>
        </w:r>
        <w:r>
          <w:rPr>
            <w:noProof/>
            <w:webHidden/>
          </w:rPr>
          <w:fldChar w:fldCharType="begin"/>
        </w:r>
        <w:r>
          <w:rPr>
            <w:noProof/>
            <w:webHidden/>
          </w:rPr>
          <w:instrText xml:space="preserve"> PAGEREF _Toc342391997 \h </w:instrText>
        </w:r>
        <w:r>
          <w:rPr>
            <w:noProof/>
            <w:webHidden/>
          </w:rPr>
        </w:r>
        <w:r>
          <w:rPr>
            <w:noProof/>
            <w:webHidden/>
          </w:rPr>
          <w:fldChar w:fldCharType="separate"/>
        </w:r>
        <w:r>
          <w:rPr>
            <w:noProof/>
            <w:webHidden/>
          </w:rPr>
          <w:t>60</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98" w:history="1">
        <w:r w:rsidRPr="00BD0BE4">
          <w:rPr>
            <w:rStyle w:val="Hyperlink"/>
            <w:noProof/>
          </w:rPr>
          <w:t>6.59</w:t>
        </w:r>
        <w:r>
          <w:rPr>
            <w:rFonts w:ascii="Calibri" w:hAnsi="Calibri"/>
            <w:noProof/>
            <w:sz w:val="22"/>
            <w:szCs w:val="22"/>
            <w:lang w:val="en-GB" w:eastAsia="en-GB"/>
          </w:rPr>
          <w:tab/>
        </w:r>
        <w:r w:rsidRPr="00BD0BE4">
          <w:rPr>
            <w:rStyle w:val="Hyperlink"/>
            <w:noProof/>
          </w:rPr>
          <w:t>Element &lt;ProteinList&gt;</w:t>
        </w:r>
        <w:r>
          <w:rPr>
            <w:noProof/>
            <w:webHidden/>
          </w:rPr>
          <w:tab/>
        </w:r>
        <w:r>
          <w:rPr>
            <w:noProof/>
            <w:webHidden/>
          </w:rPr>
          <w:fldChar w:fldCharType="begin"/>
        </w:r>
        <w:r>
          <w:rPr>
            <w:noProof/>
            <w:webHidden/>
          </w:rPr>
          <w:instrText xml:space="preserve"> PAGEREF _Toc342391998 \h </w:instrText>
        </w:r>
        <w:r>
          <w:rPr>
            <w:noProof/>
            <w:webHidden/>
          </w:rPr>
        </w:r>
        <w:r>
          <w:rPr>
            <w:noProof/>
            <w:webHidden/>
          </w:rPr>
          <w:fldChar w:fldCharType="separate"/>
        </w:r>
        <w:r>
          <w:rPr>
            <w:noProof/>
            <w:webHidden/>
          </w:rPr>
          <w:t>63</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1999" w:history="1">
        <w:r w:rsidRPr="00BD0BE4">
          <w:rPr>
            <w:rStyle w:val="Hyperlink"/>
            <w:noProof/>
          </w:rPr>
          <w:t>6.60</w:t>
        </w:r>
        <w:r>
          <w:rPr>
            <w:rFonts w:ascii="Calibri" w:hAnsi="Calibri"/>
            <w:noProof/>
            <w:sz w:val="22"/>
            <w:szCs w:val="22"/>
            <w:lang w:val="en-GB" w:eastAsia="en-GB"/>
          </w:rPr>
          <w:tab/>
        </w:r>
        <w:r w:rsidRPr="00BD0BE4">
          <w:rPr>
            <w:rStyle w:val="Hyperlink"/>
            <w:noProof/>
          </w:rPr>
          <w:t>Element &lt;ProteinRef&gt;</w:t>
        </w:r>
        <w:r>
          <w:rPr>
            <w:noProof/>
            <w:webHidden/>
          </w:rPr>
          <w:tab/>
        </w:r>
        <w:r>
          <w:rPr>
            <w:noProof/>
            <w:webHidden/>
          </w:rPr>
          <w:fldChar w:fldCharType="begin"/>
        </w:r>
        <w:r>
          <w:rPr>
            <w:noProof/>
            <w:webHidden/>
          </w:rPr>
          <w:instrText xml:space="preserve"> PAGEREF _Toc342391999 \h </w:instrText>
        </w:r>
        <w:r>
          <w:rPr>
            <w:noProof/>
            <w:webHidden/>
          </w:rPr>
        </w:r>
        <w:r>
          <w:rPr>
            <w:noProof/>
            <w:webHidden/>
          </w:rPr>
          <w:fldChar w:fldCharType="separate"/>
        </w:r>
        <w:r>
          <w:rPr>
            <w:noProof/>
            <w:webHidden/>
          </w:rPr>
          <w:t>65</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00" w:history="1">
        <w:r w:rsidRPr="00BD0BE4">
          <w:rPr>
            <w:rStyle w:val="Hyperlink"/>
            <w:noProof/>
          </w:rPr>
          <w:t>6.61</w:t>
        </w:r>
        <w:r>
          <w:rPr>
            <w:rFonts w:ascii="Calibri" w:hAnsi="Calibri"/>
            <w:noProof/>
            <w:sz w:val="22"/>
            <w:szCs w:val="22"/>
            <w:lang w:val="en-GB" w:eastAsia="en-GB"/>
          </w:rPr>
          <w:tab/>
        </w:r>
        <w:r w:rsidRPr="00BD0BE4">
          <w:rPr>
            <w:rStyle w:val="Hyperlink"/>
            <w:noProof/>
          </w:rPr>
          <w:t>Element &lt;Provider&gt;</w:t>
        </w:r>
        <w:r>
          <w:rPr>
            <w:noProof/>
            <w:webHidden/>
          </w:rPr>
          <w:tab/>
        </w:r>
        <w:r>
          <w:rPr>
            <w:noProof/>
            <w:webHidden/>
          </w:rPr>
          <w:fldChar w:fldCharType="begin"/>
        </w:r>
        <w:r>
          <w:rPr>
            <w:noProof/>
            <w:webHidden/>
          </w:rPr>
          <w:instrText xml:space="preserve"> PAGEREF _Toc342392000 \h </w:instrText>
        </w:r>
        <w:r>
          <w:rPr>
            <w:noProof/>
            <w:webHidden/>
          </w:rPr>
        </w:r>
        <w:r>
          <w:rPr>
            <w:noProof/>
            <w:webHidden/>
          </w:rPr>
          <w:fldChar w:fldCharType="separate"/>
        </w:r>
        <w:r>
          <w:rPr>
            <w:noProof/>
            <w:webHidden/>
          </w:rPr>
          <w:t>65</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01" w:history="1">
        <w:r w:rsidRPr="00BD0BE4">
          <w:rPr>
            <w:rStyle w:val="Hyperlink"/>
            <w:noProof/>
          </w:rPr>
          <w:t>6.62</w:t>
        </w:r>
        <w:r>
          <w:rPr>
            <w:rFonts w:ascii="Calibri" w:hAnsi="Calibri"/>
            <w:noProof/>
            <w:sz w:val="22"/>
            <w:szCs w:val="22"/>
            <w:lang w:val="en-GB" w:eastAsia="en-GB"/>
          </w:rPr>
          <w:tab/>
        </w:r>
        <w:r w:rsidRPr="00BD0BE4">
          <w:rPr>
            <w:rStyle w:val="Hyperlink"/>
            <w:noProof/>
          </w:rPr>
          <w:t>Element &lt;Ratio&gt;</w:t>
        </w:r>
        <w:r>
          <w:rPr>
            <w:noProof/>
            <w:webHidden/>
          </w:rPr>
          <w:tab/>
        </w:r>
        <w:r>
          <w:rPr>
            <w:noProof/>
            <w:webHidden/>
          </w:rPr>
          <w:fldChar w:fldCharType="begin"/>
        </w:r>
        <w:r>
          <w:rPr>
            <w:noProof/>
            <w:webHidden/>
          </w:rPr>
          <w:instrText xml:space="preserve"> PAGEREF _Toc342392001 \h </w:instrText>
        </w:r>
        <w:r>
          <w:rPr>
            <w:noProof/>
            <w:webHidden/>
          </w:rPr>
        </w:r>
        <w:r>
          <w:rPr>
            <w:noProof/>
            <w:webHidden/>
          </w:rPr>
          <w:fldChar w:fldCharType="separate"/>
        </w:r>
        <w:r>
          <w:rPr>
            <w:noProof/>
            <w:webHidden/>
          </w:rPr>
          <w:t>66</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02" w:history="1">
        <w:r w:rsidRPr="00BD0BE4">
          <w:rPr>
            <w:rStyle w:val="Hyperlink"/>
            <w:noProof/>
          </w:rPr>
          <w:t>6.63</w:t>
        </w:r>
        <w:r>
          <w:rPr>
            <w:rFonts w:ascii="Calibri" w:hAnsi="Calibri"/>
            <w:noProof/>
            <w:sz w:val="22"/>
            <w:szCs w:val="22"/>
            <w:lang w:val="en-GB" w:eastAsia="en-GB"/>
          </w:rPr>
          <w:tab/>
        </w:r>
        <w:r w:rsidRPr="00BD0BE4">
          <w:rPr>
            <w:rStyle w:val="Hyperlink"/>
            <w:noProof/>
          </w:rPr>
          <w:t>Element &lt;RatioCalculation&gt;</w:t>
        </w:r>
        <w:r>
          <w:rPr>
            <w:noProof/>
            <w:webHidden/>
          </w:rPr>
          <w:tab/>
        </w:r>
        <w:r>
          <w:rPr>
            <w:noProof/>
            <w:webHidden/>
          </w:rPr>
          <w:fldChar w:fldCharType="begin"/>
        </w:r>
        <w:r>
          <w:rPr>
            <w:noProof/>
            <w:webHidden/>
          </w:rPr>
          <w:instrText xml:space="preserve"> PAGEREF _Toc342392002 \h </w:instrText>
        </w:r>
        <w:r>
          <w:rPr>
            <w:noProof/>
            <w:webHidden/>
          </w:rPr>
        </w:r>
        <w:r>
          <w:rPr>
            <w:noProof/>
            <w:webHidden/>
          </w:rPr>
          <w:fldChar w:fldCharType="separate"/>
        </w:r>
        <w:r>
          <w:rPr>
            <w:noProof/>
            <w:webHidden/>
          </w:rPr>
          <w:t>67</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03" w:history="1">
        <w:r w:rsidRPr="00BD0BE4">
          <w:rPr>
            <w:rStyle w:val="Hyperlink"/>
            <w:noProof/>
          </w:rPr>
          <w:t>6.64</w:t>
        </w:r>
        <w:r>
          <w:rPr>
            <w:rFonts w:ascii="Calibri" w:hAnsi="Calibri"/>
            <w:noProof/>
            <w:sz w:val="22"/>
            <w:szCs w:val="22"/>
            <w:lang w:val="en-GB" w:eastAsia="en-GB"/>
          </w:rPr>
          <w:tab/>
        </w:r>
        <w:r w:rsidRPr="00BD0BE4">
          <w:rPr>
            <w:rStyle w:val="Hyperlink"/>
            <w:noProof/>
          </w:rPr>
          <w:t>Element &lt;RatioList&gt;</w:t>
        </w:r>
        <w:r>
          <w:rPr>
            <w:noProof/>
            <w:webHidden/>
          </w:rPr>
          <w:tab/>
        </w:r>
        <w:r>
          <w:rPr>
            <w:noProof/>
            <w:webHidden/>
          </w:rPr>
          <w:fldChar w:fldCharType="begin"/>
        </w:r>
        <w:r>
          <w:rPr>
            <w:noProof/>
            <w:webHidden/>
          </w:rPr>
          <w:instrText xml:space="preserve"> PAGEREF _Toc342392003 \h </w:instrText>
        </w:r>
        <w:r>
          <w:rPr>
            <w:noProof/>
            <w:webHidden/>
          </w:rPr>
        </w:r>
        <w:r>
          <w:rPr>
            <w:noProof/>
            <w:webHidden/>
          </w:rPr>
          <w:fldChar w:fldCharType="separate"/>
        </w:r>
        <w:r>
          <w:rPr>
            <w:noProof/>
            <w:webHidden/>
          </w:rPr>
          <w:t>67</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04" w:history="1">
        <w:r w:rsidRPr="00BD0BE4">
          <w:rPr>
            <w:rStyle w:val="Hyperlink"/>
            <w:noProof/>
          </w:rPr>
          <w:t>6.65</w:t>
        </w:r>
        <w:r>
          <w:rPr>
            <w:rFonts w:ascii="Calibri" w:hAnsi="Calibri"/>
            <w:noProof/>
            <w:sz w:val="22"/>
            <w:szCs w:val="22"/>
            <w:lang w:val="en-GB" w:eastAsia="en-GB"/>
          </w:rPr>
          <w:tab/>
        </w:r>
        <w:r w:rsidRPr="00BD0BE4">
          <w:rPr>
            <w:rStyle w:val="Hyperlink"/>
            <w:noProof/>
          </w:rPr>
          <w:t>Element &lt;RatioQuantLayer&gt;</w:t>
        </w:r>
        <w:r>
          <w:rPr>
            <w:noProof/>
            <w:webHidden/>
          </w:rPr>
          <w:tab/>
        </w:r>
        <w:r>
          <w:rPr>
            <w:noProof/>
            <w:webHidden/>
          </w:rPr>
          <w:fldChar w:fldCharType="begin"/>
        </w:r>
        <w:r>
          <w:rPr>
            <w:noProof/>
            <w:webHidden/>
          </w:rPr>
          <w:instrText xml:space="preserve"> PAGEREF _Toc342392004 \h </w:instrText>
        </w:r>
        <w:r>
          <w:rPr>
            <w:noProof/>
            <w:webHidden/>
          </w:rPr>
        </w:r>
        <w:r>
          <w:rPr>
            <w:noProof/>
            <w:webHidden/>
          </w:rPr>
          <w:fldChar w:fldCharType="separate"/>
        </w:r>
        <w:r>
          <w:rPr>
            <w:noProof/>
            <w:webHidden/>
          </w:rPr>
          <w:t>68</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05" w:history="1">
        <w:r w:rsidRPr="00BD0BE4">
          <w:rPr>
            <w:rStyle w:val="Hyperlink"/>
            <w:noProof/>
          </w:rPr>
          <w:t>6.66</w:t>
        </w:r>
        <w:r>
          <w:rPr>
            <w:rFonts w:ascii="Calibri" w:hAnsi="Calibri"/>
            <w:noProof/>
            <w:sz w:val="22"/>
            <w:szCs w:val="22"/>
            <w:lang w:val="en-GB" w:eastAsia="en-GB"/>
          </w:rPr>
          <w:tab/>
        </w:r>
        <w:r w:rsidRPr="00BD0BE4">
          <w:rPr>
            <w:rStyle w:val="Hyperlink"/>
            <w:noProof/>
          </w:rPr>
          <w:t>Element &lt;RawFile&gt;</w:t>
        </w:r>
        <w:r>
          <w:rPr>
            <w:noProof/>
            <w:webHidden/>
          </w:rPr>
          <w:tab/>
        </w:r>
        <w:r>
          <w:rPr>
            <w:noProof/>
            <w:webHidden/>
          </w:rPr>
          <w:fldChar w:fldCharType="begin"/>
        </w:r>
        <w:r>
          <w:rPr>
            <w:noProof/>
            <w:webHidden/>
          </w:rPr>
          <w:instrText xml:space="preserve"> PAGEREF _Toc342392005 \h </w:instrText>
        </w:r>
        <w:r>
          <w:rPr>
            <w:noProof/>
            <w:webHidden/>
          </w:rPr>
        </w:r>
        <w:r>
          <w:rPr>
            <w:noProof/>
            <w:webHidden/>
          </w:rPr>
          <w:fldChar w:fldCharType="separate"/>
        </w:r>
        <w:r>
          <w:rPr>
            <w:noProof/>
            <w:webHidden/>
          </w:rPr>
          <w:t>69</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06" w:history="1">
        <w:r w:rsidRPr="00BD0BE4">
          <w:rPr>
            <w:rStyle w:val="Hyperlink"/>
            <w:noProof/>
          </w:rPr>
          <w:t>6.67</w:t>
        </w:r>
        <w:r>
          <w:rPr>
            <w:rFonts w:ascii="Calibri" w:hAnsi="Calibri"/>
            <w:noProof/>
            <w:sz w:val="22"/>
            <w:szCs w:val="22"/>
            <w:lang w:val="en-GB" w:eastAsia="en-GB"/>
          </w:rPr>
          <w:tab/>
        </w:r>
        <w:r w:rsidRPr="00BD0BE4">
          <w:rPr>
            <w:rStyle w:val="Hyperlink"/>
            <w:noProof/>
          </w:rPr>
          <w:t>Element &lt;RawFilesGroup&gt;</w:t>
        </w:r>
        <w:r>
          <w:rPr>
            <w:noProof/>
            <w:webHidden/>
          </w:rPr>
          <w:tab/>
        </w:r>
        <w:r>
          <w:rPr>
            <w:noProof/>
            <w:webHidden/>
          </w:rPr>
          <w:fldChar w:fldCharType="begin"/>
        </w:r>
        <w:r>
          <w:rPr>
            <w:noProof/>
            <w:webHidden/>
          </w:rPr>
          <w:instrText xml:space="preserve"> PAGEREF _Toc342392006 \h </w:instrText>
        </w:r>
        <w:r>
          <w:rPr>
            <w:noProof/>
            <w:webHidden/>
          </w:rPr>
        </w:r>
        <w:r>
          <w:rPr>
            <w:noProof/>
            <w:webHidden/>
          </w:rPr>
          <w:fldChar w:fldCharType="separate"/>
        </w:r>
        <w:r>
          <w:rPr>
            <w:noProof/>
            <w:webHidden/>
          </w:rPr>
          <w:t>70</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07" w:history="1">
        <w:r w:rsidRPr="00BD0BE4">
          <w:rPr>
            <w:rStyle w:val="Hyperlink"/>
            <w:noProof/>
          </w:rPr>
          <w:t>6.68</w:t>
        </w:r>
        <w:r>
          <w:rPr>
            <w:rFonts w:ascii="Calibri" w:hAnsi="Calibri"/>
            <w:noProof/>
            <w:sz w:val="22"/>
            <w:szCs w:val="22"/>
            <w:lang w:val="en-GB" w:eastAsia="en-GB"/>
          </w:rPr>
          <w:tab/>
        </w:r>
        <w:r w:rsidRPr="00BD0BE4">
          <w:rPr>
            <w:rStyle w:val="Hyperlink"/>
            <w:noProof/>
          </w:rPr>
          <w:t>Element &lt;Role&gt;</w:t>
        </w:r>
        <w:r>
          <w:rPr>
            <w:noProof/>
            <w:webHidden/>
          </w:rPr>
          <w:tab/>
        </w:r>
        <w:r>
          <w:rPr>
            <w:noProof/>
            <w:webHidden/>
          </w:rPr>
          <w:fldChar w:fldCharType="begin"/>
        </w:r>
        <w:r>
          <w:rPr>
            <w:noProof/>
            <w:webHidden/>
          </w:rPr>
          <w:instrText xml:space="preserve"> PAGEREF _Toc342392007 \h </w:instrText>
        </w:r>
        <w:r>
          <w:rPr>
            <w:noProof/>
            <w:webHidden/>
          </w:rPr>
        </w:r>
        <w:r>
          <w:rPr>
            <w:noProof/>
            <w:webHidden/>
          </w:rPr>
          <w:fldChar w:fldCharType="separate"/>
        </w:r>
        <w:r>
          <w:rPr>
            <w:noProof/>
            <w:webHidden/>
          </w:rPr>
          <w:t>71</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08" w:history="1">
        <w:r w:rsidRPr="00BD0BE4">
          <w:rPr>
            <w:rStyle w:val="Hyperlink"/>
            <w:noProof/>
          </w:rPr>
          <w:t>6.69</w:t>
        </w:r>
        <w:r>
          <w:rPr>
            <w:rFonts w:ascii="Calibri" w:hAnsi="Calibri"/>
            <w:noProof/>
            <w:sz w:val="22"/>
            <w:szCs w:val="22"/>
            <w:lang w:val="en-GB" w:eastAsia="en-GB"/>
          </w:rPr>
          <w:tab/>
        </w:r>
        <w:r w:rsidRPr="00BD0BE4">
          <w:rPr>
            <w:rStyle w:val="Hyperlink"/>
            <w:noProof/>
          </w:rPr>
          <w:t>Element &lt;Row&gt;</w:t>
        </w:r>
        <w:r>
          <w:rPr>
            <w:noProof/>
            <w:webHidden/>
          </w:rPr>
          <w:tab/>
        </w:r>
        <w:r>
          <w:rPr>
            <w:noProof/>
            <w:webHidden/>
          </w:rPr>
          <w:fldChar w:fldCharType="begin"/>
        </w:r>
        <w:r>
          <w:rPr>
            <w:noProof/>
            <w:webHidden/>
          </w:rPr>
          <w:instrText xml:space="preserve"> PAGEREF _Toc342392008 \h </w:instrText>
        </w:r>
        <w:r>
          <w:rPr>
            <w:noProof/>
            <w:webHidden/>
          </w:rPr>
        </w:r>
        <w:r>
          <w:rPr>
            <w:noProof/>
            <w:webHidden/>
          </w:rPr>
          <w:fldChar w:fldCharType="separate"/>
        </w:r>
        <w:r>
          <w:rPr>
            <w:noProof/>
            <w:webHidden/>
          </w:rPr>
          <w:t>71</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09" w:history="1">
        <w:r w:rsidRPr="00BD0BE4">
          <w:rPr>
            <w:rStyle w:val="Hyperlink"/>
            <w:noProof/>
          </w:rPr>
          <w:t>6.70</w:t>
        </w:r>
        <w:r>
          <w:rPr>
            <w:rFonts w:ascii="Calibri" w:hAnsi="Calibri"/>
            <w:noProof/>
            <w:sz w:val="22"/>
            <w:szCs w:val="22"/>
            <w:lang w:val="en-GB" w:eastAsia="en-GB"/>
          </w:rPr>
          <w:tab/>
        </w:r>
        <w:r w:rsidRPr="00BD0BE4">
          <w:rPr>
            <w:rStyle w:val="Hyperlink"/>
            <w:noProof/>
          </w:rPr>
          <w:t>Element &lt;SearchDatabase&gt;</w:t>
        </w:r>
        <w:r>
          <w:rPr>
            <w:noProof/>
            <w:webHidden/>
          </w:rPr>
          <w:tab/>
        </w:r>
        <w:r>
          <w:rPr>
            <w:noProof/>
            <w:webHidden/>
          </w:rPr>
          <w:fldChar w:fldCharType="begin"/>
        </w:r>
        <w:r>
          <w:rPr>
            <w:noProof/>
            <w:webHidden/>
          </w:rPr>
          <w:instrText xml:space="preserve"> PAGEREF _Toc342392009 \h </w:instrText>
        </w:r>
        <w:r>
          <w:rPr>
            <w:noProof/>
            <w:webHidden/>
          </w:rPr>
        </w:r>
        <w:r>
          <w:rPr>
            <w:noProof/>
            <w:webHidden/>
          </w:rPr>
          <w:fldChar w:fldCharType="separate"/>
        </w:r>
        <w:r>
          <w:rPr>
            <w:noProof/>
            <w:webHidden/>
          </w:rPr>
          <w:t>71</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10" w:history="1">
        <w:r w:rsidRPr="00BD0BE4">
          <w:rPr>
            <w:rStyle w:val="Hyperlink"/>
            <w:noProof/>
          </w:rPr>
          <w:t>6.71</w:t>
        </w:r>
        <w:r>
          <w:rPr>
            <w:rFonts w:ascii="Calibri" w:hAnsi="Calibri"/>
            <w:noProof/>
            <w:sz w:val="22"/>
            <w:szCs w:val="22"/>
            <w:lang w:val="en-GB" w:eastAsia="en-GB"/>
          </w:rPr>
          <w:tab/>
        </w:r>
        <w:r w:rsidRPr="00BD0BE4">
          <w:rPr>
            <w:rStyle w:val="Hyperlink"/>
            <w:noProof/>
          </w:rPr>
          <w:t>Element &lt;SmallMolecule&gt;</w:t>
        </w:r>
        <w:r>
          <w:rPr>
            <w:noProof/>
            <w:webHidden/>
          </w:rPr>
          <w:tab/>
        </w:r>
        <w:r>
          <w:rPr>
            <w:noProof/>
            <w:webHidden/>
          </w:rPr>
          <w:fldChar w:fldCharType="begin"/>
        </w:r>
        <w:r>
          <w:rPr>
            <w:noProof/>
            <w:webHidden/>
          </w:rPr>
          <w:instrText xml:space="preserve"> PAGEREF _Toc342392010 \h </w:instrText>
        </w:r>
        <w:r>
          <w:rPr>
            <w:noProof/>
            <w:webHidden/>
          </w:rPr>
        </w:r>
        <w:r>
          <w:rPr>
            <w:noProof/>
            <w:webHidden/>
          </w:rPr>
          <w:fldChar w:fldCharType="separate"/>
        </w:r>
        <w:r>
          <w:rPr>
            <w:noProof/>
            <w:webHidden/>
          </w:rPr>
          <w:t>72</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11" w:history="1">
        <w:r w:rsidRPr="00BD0BE4">
          <w:rPr>
            <w:rStyle w:val="Hyperlink"/>
            <w:noProof/>
          </w:rPr>
          <w:t>6.72</w:t>
        </w:r>
        <w:r>
          <w:rPr>
            <w:rFonts w:ascii="Calibri" w:hAnsi="Calibri"/>
            <w:noProof/>
            <w:sz w:val="22"/>
            <w:szCs w:val="22"/>
            <w:lang w:val="en-GB" w:eastAsia="en-GB"/>
          </w:rPr>
          <w:tab/>
        </w:r>
        <w:r w:rsidRPr="00BD0BE4">
          <w:rPr>
            <w:rStyle w:val="Hyperlink"/>
            <w:noProof/>
          </w:rPr>
          <w:t>Element &lt;SmallMoleculeList&gt;</w:t>
        </w:r>
        <w:r>
          <w:rPr>
            <w:noProof/>
            <w:webHidden/>
          </w:rPr>
          <w:tab/>
        </w:r>
        <w:r>
          <w:rPr>
            <w:noProof/>
            <w:webHidden/>
          </w:rPr>
          <w:fldChar w:fldCharType="begin"/>
        </w:r>
        <w:r>
          <w:rPr>
            <w:noProof/>
            <w:webHidden/>
          </w:rPr>
          <w:instrText xml:space="preserve"> PAGEREF _Toc342392011 \h </w:instrText>
        </w:r>
        <w:r>
          <w:rPr>
            <w:noProof/>
            <w:webHidden/>
          </w:rPr>
        </w:r>
        <w:r>
          <w:rPr>
            <w:noProof/>
            <w:webHidden/>
          </w:rPr>
          <w:fldChar w:fldCharType="separate"/>
        </w:r>
        <w:r>
          <w:rPr>
            <w:noProof/>
            <w:webHidden/>
          </w:rPr>
          <w:t>73</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12" w:history="1">
        <w:r w:rsidRPr="00BD0BE4">
          <w:rPr>
            <w:rStyle w:val="Hyperlink"/>
            <w:noProof/>
          </w:rPr>
          <w:t>6.73</w:t>
        </w:r>
        <w:r>
          <w:rPr>
            <w:rFonts w:ascii="Calibri" w:hAnsi="Calibri"/>
            <w:noProof/>
            <w:sz w:val="22"/>
            <w:szCs w:val="22"/>
            <w:lang w:val="en-GB" w:eastAsia="en-GB"/>
          </w:rPr>
          <w:tab/>
        </w:r>
        <w:r w:rsidRPr="00BD0BE4">
          <w:rPr>
            <w:rStyle w:val="Hyperlink"/>
            <w:noProof/>
          </w:rPr>
          <w:t>Element &lt;Software&gt;</w:t>
        </w:r>
        <w:r>
          <w:rPr>
            <w:noProof/>
            <w:webHidden/>
          </w:rPr>
          <w:tab/>
        </w:r>
        <w:r>
          <w:rPr>
            <w:noProof/>
            <w:webHidden/>
          </w:rPr>
          <w:fldChar w:fldCharType="begin"/>
        </w:r>
        <w:r>
          <w:rPr>
            <w:noProof/>
            <w:webHidden/>
          </w:rPr>
          <w:instrText xml:space="preserve"> PAGEREF _Toc342392012 \h </w:instrText>
        </w:r>
        <w:r>
          <w:rPr>
            <w:noProof/>
            <w:webHidden/>
          </w:rPr>
        </w:r>
        <w:r>
          <w:rPr>
            <w:noProof/>
            <w:webHidden/>
          </w:rPr>
          <w:fldChar w:fldCharType="separate"/>
        </w:r>
        <w:r>
          <w:rPr>
            <w:noProof/>
            <w:webHidden/>
          </w:rPr>
          <w:t>76</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13" w:history="1">
        <w:r w:rsidRPr="00BD0BE4">
          <w:rPr>
            <w:rStyle w:val="Hyperlink"/>
            <w:noProof/>
          </w:rPr>
          <w:t>6.74</w:t>
        </w:r>
        <w:r>
          <w:rPr>
            <w:rFonts w:ascii="Calibri" w:hAnsi="Calibri"/>
            <w:noProof/>
            <w:sz w:val="22"/>
            <w:szCs w:val="22"/>
            <w:lang w:val="en-GB" w:eastAsia="en-GB"/>
          </w:rPr>
          <w:tab/>
        </w:r>
        <w:r w:rsidRPr="00BD0BE4">
          <w:rPr>
            <w:rStyle w:val="Hyperlink"/>
            <w:noProof/>
          </w:rPr>
          <w:t>Element &lt;SoftwareList&gt;</w:t>
        </w:r>
        <w:r>
          <w:rPr>
            <w:noProof/>
            <w:webHidden/>
          </w:rPr>
          <w:tab/>
        </w:r>
        <w:r>
          <w:rPr>
            <w:noProof/>
            <w:webHidden/>
          </w:rPr>
          <w:fldChar w:fldCharType="begin"/>
        </w:r>
        <w:r>
          <w:rPr>
            <w:noProof/>
            <w:webHidden/>
          </w:rPr>
          <w:instrText xml:space="preserve"> PAGEREF _Toc342392013 \h </w:instrText>
        </w:r>
        <w:r>
          <w:rPr>
            <w:noProof/>
            <w:webHidden/>
          </w:rPr>
        </w:r>
        <w:r>
          <w:rPr>
            <w:noProof/>
            <w:webHidden/>
          </w:rPr>
          <w:fldChar w:fldCharType="separate"/>
        </w:r>
        <w:r>
          <w:rPr>
            <w:noProof/>
            <w:webHidden/>
          </w:rPr>
          <w:t>77</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14" w:history="1">
        <w:r w:rsidRPr="00BD0BE4">
          <w:rPr>
            <w:rStyle w:val="Hyperlink"/>
            <w:noProof/>
          </w:rPr>
          <w:t>6.75</w:t>
        </w:r>
        <w:r>
          <w:rPr>
            <w:rFonts w:ascii="Calibri" w:hAnsi="Calibri"/>
            <w:noProof/>
            <w:sz w:val="22"/>
            <w:szCs w:val="22"/>
            <w:lang w:val="en-GB" w:eastAsia="en-GB"/>
          </w:rPr>
          <w:tab/>
        </w:r>
        <w:r w:rsidRPr="00BD0BE4">
          <w:rPr>
            <w:rStyle w:val="Hyperlink"/>
            <w:noProof/>
          </w:rPr>
          <w:t>Element &lt;SourceFile&gt;</w:t>
        </w:r>
        <w:r>
          <w:rPr>
            <w:noProof/>
            <w:webHidden/>
          </w:rPr>
          <w:tab/>
        </w:r>
        <w:r>
          <w:rPr>
            <w:noProof/>
            <w:webHidden/>
          </w:rPr>
          <w:fldChar w:fldCharType="begin"/>
        </w:r>
        <w:r>
          <w:rPr>
            <w:noProof/>
            <w:webHidden/>
          </w:rPr>
          <w:instrText xml:space="preserve"> PAGEREF _Toc342392014 \h </w:instrText>
        </w:r>
        <w:r>
          <w:rPr>
            <w:noProof/>
            <w:webHidden/>
          </w:rPr>
        </w:r>
        <w:r>
          <w:rPr>
            <w:noProof/>
            <w:webHidden/>
          </w:rPr>
          <w:fldChar w:fldCharType="separate"/>
        </w:r>
        <w:r>
          <w:rPr>
            <w:noProof/>
            <w:webHidden/>
          </w:rPr>
          <w:t>77</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15" w:history="1">
        <w:r w:rsidRPr="00BD0BE4">
          <w:rPr>
            <w:rStyle w:val="Hyperlink"/>
            <w:noProof/>
          </w:rPr>
          <w:t>6.76</w:t>
        </w:r>
        <w:r>
          <w:rPr>
            <w:rFonts w:ascii="Calibri" w:hAnsi="Calibri"/>
            <w:noProof/>
            <w:sz w:val="22"/>
            <w:szCs w:val="22"/>
            <w:lang w:val="en-GB" w:eastAsia="en-GB"/>
          </w:rPr>
          <w:tab/>
        </w:r>
        <w:r w:rsidRPr="00BD0BE4">
          <w:rPr>
            <w:rStyle w:val="Hyperlink"/>
            <w:noProof/>
          </w:rPr>
          <w:t>Element &lt;StudyVariable&gt;</w:t>
        </w:r>
        <w:r>
          <w:rPr>
            <w:noProof/>
            <w:webHidden/>
          </w:rPr>
          <w:tab/>
        </w:r>
        <w:r>
          <w:rPr>
            <w:noProof/>
            <w:webHidden/>
          </w:rPr>
          <w:fldChar w:fldCharType="begin"/>
        </w:r>
        <w:r>
          <w:rPr>
            <w:noProof/>
            <w:webHidden/>
          </w:rPr>
          <w:instrText xml:space="preserve"> PAGEREF _Toc342392015 \h </w:instrText>
        </w:r>
        <w:r>
          <w:rPr>
            <w:noProof/>
            <w:webHidden/>
          </w:rPr>
        </w:r>
        <w:r>
          <w:rPr>
            <w:noProof/>
            <w:webHidden/>
          </w:rPr>
          <w:fldChar w:fldCharType="separate"/>
        </w:r>
        <w:r>
          <w:rPr>
            <w:noProof/>
            <w:webHidden/>
          </w:rPr>
          <w:t>78</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16" w:history="1">
        <w:r w:rsidRPr="00BD0BE4">
          <w:rPr>
            <w:rStyle w:val="Hyperlink"/>
            <w:noProof/>
          </w:rPr>
          <w:t>6.77</w:t>
        </w:r>
        <w:r>
          <w:rPr>
            <w:rFonts w:ascii="Calibri" w:hAnsi="Calibri"/>
            <w:noProof/>
            <w:sz w:val="22"/>
            <w:szCs w:val="22"/>
            <w:lang w:val="en-GB" w:eastAsia="en-GB"/>
          </w:rPr>
          <w:tab/>
        </w:r>
        <w:r w:rsidRPr="00BD0BE4">
          <w:rPr>
            <w:rStyle w:val="Hyperlink"/>
            <w:noProof/>
          </w:rPr>
          <w:t>Element &lt;StudyVariableList&gt;</w:t>
        </w:r>
        <w:r>
          <w:rPr>
            <w:noProof/>
            <w:webHidden/>
          </w:rPr>
          <w:tab/>
        </w:r>
        <w:r>
          <w:rPr>
            <w:noProof/>
            <w:webHidden/>
          </w:rPr>
          <w:fldChar w:fldCharType="begin"/>
        </w:r>
        <w:r>
          <w:rPr>
            <w:noProof/>
            <w:webHidden/>
          </w:rPr>
          <w:instrText xml:space="preserve"> PAGEREF _Toc342392016 \h </w:instrText>
        </w:r>
        <w:r>
          <w:rPr>
            <w:noProof/>
            <w:webHidden/>
          </w:rPr>
        </w:r>
        <w:r>
          <w:rPr>
            <w:noProof/>
            <w:webHidden/>
          </w:rPr>
          <w:fldChar w:fldCharType="separate"/>
        </w:r>
        <w:r>
          <w:rPr>
            <w:noProof/>
            <w:webHidden/>
          </w:rPr>
          <w:t>78</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17" w:history="1">
        <w:r w:rsidRPr="00BD0BE4">
          <w:rPr>
            <w:rStyle w:val="Hyperlink"/>
            <w:noProof/>
          </w:rPr>
          <w:t>6.78</w:t>
        </w:r>
        <w:r>
          <w:rPr>
            <w:rFonts w:ascii="Calibri" w:hAnsi="Calibri"/>
            <w:noProof/>
            <w:sz w:val="22"/>
            <w:szCs w:val="22"/>
            <w:lang w:val="en-GB" w:eastAsia="en-GB"/>
          </w:rPr>
          <w:tab/>
        </w:r>
        <w:r w:rsidRPr="00BD0BE4">
          <w:rPr>
            <w:rStyle w:val="Hyperlink"/>
            <w:noProof/>
          </w:rPr>
          <w:t>Element &lt;StudyVariableQuantLayer&gt;</w:t>
        </w:r>
        <w:r>
          <w:rPr>
            <w:noProof/>
            <w:webHidden/>
          </w:rPr>
          <w:tab/>
        </w:r>
        <w:r>
          <w:rPr>
            <w:noProof/>
            <w:webHidden/>
          </w:rPr>
          <w:fldChar w:fldCharType="begin"/>
        </w:r>
        <w:r>
          <w:rPr>
            <w:noProof/>
            <w:webHidden/>
          </w:rPr>
          <w:instrText xml:space="preserve"> PAGEREF _Toc342392017 \h </w:instrText>
        </w:r>
        <w:r>
          <w:rPr>
            <w:noProof/>
            <w:webHidden/>
          </w:rPr>
        </w:r>
        <w:r>
          <w:rPr>
            <w:noProof/>
            <w:webHidden/>
          </w:rPr>
          <w:fldChar w:fldCharType="separate"/>
        </w:r>
        <w:r>
          <w:rPr>
            <w:noProof/>
            <w:webHidden/>
          </w:rPr>
          <w:t>79</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18" w:history="1">
        <w:r w:rsidRPr="00BD0BE4">
          <w:rPr>
            <w:rStyle w:val="Hyperlink"/>
            <w:noProof/>
          </w:rPr>
          <w:t>6.79</w:t>
        </w:r>
        <w:r>
          <w:rPr>
            <w:rFonts w:ascii="Calibri" w:hAnsi="Calibri"/>
            <w:noProof/>
            <w:sz w:val="22"/>
            <w:szCs w:val="22"/>
            <w:lang w:val="en-GB" w:eastAsia="en-GB"/>
          </w:rPr>
          <w:tab/>
        </w:r>
        <w:r w:rsidRPr="00BD0BE4">
          <w:rPr>
            <w:rStyle w:val="Hyperlink"/>
            <w:noProof/>
          </w:rPr>
          <w:t>Element &lt;userParam&gt;</w:t>
        </w:r>
        <w:r>
          <w:rPr>
            <w:noProof/>
            <w:webHidden/>
          </w:rPr>
          <w:tab/>
        </w:r>
        <w:r>
          <w:rPr>
            <w:noProof/>
            <w:webHidden/>
          </w:rPr>
          <w:fldChar w:fldCharType="begin"/>
        </w:r>
        <w:r>
          <w:rPr>
            <w:noProof/>
            <w:webHidden/>
          </w:rPr>
          <w:instrText xml:space="preserve"> PAGEREF _Toc342392018 \h </w:instrText>
        </w:r>
        <w:r>
          <w:rPr>
            <w:noProof/>
            <w:webHidden/>
          </w:rPr>
        </w:r>
        <w:r>
          <w:rPr>
            <w:noProof/>
            <w:webHidden/>
          </w:rPr>
          <w:fldChar w:fldCharType="separate"/>
        </w:r>
        <w:r>
          <w:rPr>
            <w:noProof/>
            <w:webHidden/>
          </w:rPr>
          <w:t>80</w:t>
        </w:r>
        <w:r>
          <w:rPr>
            <w:noProof/>
            <w:webHidden/>
          </w:rPr>
          <w:fldChar w:fldCharType="end"/>
        </w:r>
      </w:hyperlink>
    </w:p>
    <w:p w:rsidR="0085702E" w:rsidRDefault="0085702E">
      <w:pPr>
        <w:pStyle w:val="TOC1"/>
        <w:tabs>
          <w:tab w:val="left" w:pos="400"/>
          <w:tab w:val="right" w:leader="dot" w:pos="9962"/>
        </w:tabs>
        <w:rPr>
          <w:rFonts w:ascii="Calibri" w:hAnsi="Calibri"/>
          <w:noProof/>
          <w:sz w:val="22"/>
          <w:szCs w:val="22"/>
          <w:lang w:val="en-GB" w:eastAsia="en-GB"/>
        </w:rPr>
      </w:pPr>
      <w:hyperlink w:anchor="_Toc342392019" w:history="1">
        <w:r w:rsidRPr="00BD0BE4">
          <w:rPr>
            <w:rStyle w:val="Hyperlink"/>
            <w:noProof/>
            <w:lang w:val="en-GB"/>
          </w:rPr>
          <w:t>7.</w:t>
        </w:r>
        <w:r>
          <w:rPr>
            <w:rFonts w:ascii="Calibri" w:hAnsi="Calibri"/>
            <w:noProof/>
            <w:sz w:val="22"/>
            <w:szCs w:val="22"/>
            <w:lang w:val="en-GB" w:eastAsia="en-GB"/>
          </w:rPr>
          <w:tab/>
        </w:r>
        <w:r w:rsidRPr="00BD0BE4">
          <w:rPr>
            <w:rStyle w:val="Hyperlink"/>
            <w:noProof/>
            <w:lang w:val="en-GB"/>
          </w:rPr>
          <w:t>Specific Comments on schema</w:t>
        </w:r>
        <w:r>
          <w:rPr>
            <w:noProof/>
            <w:webHidden/>
          </w:rPr>
          <w:tab/>
        </w:r>
        <w:r>
          <w:rPr>
            <w:noProof/>
            <w:webHidden/>
          </w:rPr>
          <w:fldChar w:fldCharType="begin"/>
        </w:r>
        <w:r>
          <w:rPr>
            <w:noProof/>
            <w:webHidden/>
          </w:rPr>
          <w:instrText xml:space="preserve"> PAGEREF _Toc342392019 \h </w:instrText>
        </w:r>
        <w:r>
          <w:rPr>
            <w:noProof/>
            <w:webHidden/>
          </w:rPr>
        </w:r>
        <w:r>
          <w:rPr>
            <w:noProof/>
            <w:webHidden/>
          </w:rPr>
          <w:fldChar w:fldCharType="separate"/>
        </w:r>
        <w:r>
          <w:rPr>
            <w:noProof/>
            <w:webHidden/>
          </w:rPr>
          <w:t>80</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20" w:history="1">
        <w:r w:rsidRPr="00BD0BE4">
          <w:rPr>
            <w:rStyle w:val="Hyperlink"/>
            <w:noProof/>
          </w:rPr>
          <w:t>7.1</w:t>
        </w:r>
        <w:r>
          <w:rPr>
            <w:rFonts w:ascii="Calibri" w:hAnsi="Calibri"/>
            <w:noProof/>
            <w:sz w:val="22"/>
            <w:szCs w:val="22"/>
            <w:lang w:val="en-GB" w:eastAsia="en-GB"/>
          </w:rPr>
          <w:tab/>
        </w:r>
        <w:r w:rsidRPr="00BD0BE4">
          <w:rPr>
            <w:rStyle w:val="Hyperlink"/>
            <w:noProof/>
          </w:rPr>
          <w:t>File extension and compression</w:t>
        </w:r>
        <w:r>
          <w:rPr>
            <w:noProof/>
            <w:webHidden/>
          </w:rPr>
          <w:tab/>
        </w:r>
        <w:r>
          <w:rPr>
            <w:noProof/>
            <w:webHidden/>
          </w:rPr>
          <w:fldChar w:fldCharType="begin"/>
        </w:r>
        <w:r>
          <w:rPr>
            <w:noProof/>
            <w:webHidden/>
          </w:rPr>
          <w:instrText xml:space="preserve"> PAGEREF _Toc342392020 \h </w:instrText>
        </w:r>
        <w:r>
          <w:rPr>
            <w:noProof/>
            <w:webHidden/>
          </w:rPr>
        </w:r>
        <w:r>
          <w:rPr>
            <w:noProof/>
            <w:webHidden/>
          </w:rPr>
          <w:fldChar w:fldCharType="separate"/>
        </w:r>
        <w:r>
          <w:rPr>
            <w:noProof/>
            <w:webHidden/>
          </w:rPr>
          <w:t>80</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21" w:history="1">
        <w:r w:rsidRPr="00BD0BE4">
          <w:rPr>
            <w:rStyle w:val="Hyperlink"/>
            <w:noProof/>
            <w:lang w:val="en-GB"/>
          </w:rPr>
          <w:t>7.2</w:t>
        </w:r>
        <w:r>
          <w:rPr>
            <w:rFonts w:ascii="Calibri" w:hAnsi="Calibri"/>
            <w:noProof/>
            <w:sz w:val="22"/>
            <w:szCs w:val="22"/>
            <w:lang w:val="en-GB" w:eastAsia="en-GB"/>
          </w:rPr>
          <w:tab/>
        </w:r>
        <w:r w:rsidRPr="00BD0BE4">
          <w:rPr>
            <w:rStyle w:val="Hyperlink"/>
            <w:noProof/>
            <w:lang w:val="en-GB"/>
          </w:rPr>
          <w:t>Referencing elements within the document</w:t>
        </w:r>
        <w:r>
          <w:rPr>
            <w:noProof/>
            <w:webHidden/>
          </w:rPr>
          <w:tab/>
        </w:r>
        <w:r>
          <w:rPr>
            <w:noProof/>
            <w:webHidden/>
          </w:rPr>
          <w:fldChar w:fldCharType="begin"/>
        </w:r>
        <w:r>
          <w:rPr>
            <w:noProof/>
            <w:webHidden/>
          </w:rPr>
          <w:instrText xml:space="preserve"> PAGEREF _Toc342392021 \h </w:instrText>
        </w:r>
        <w:r>
          <w:rPr>
            <w:noProof/>
            <w:webHidden/>
          </w:rPr>
        </w:r>
        <w:r>
          <w:rPr>
            <w:noProof/>
            <w:webHidden/>
          </w:rPr>
          <w:fldChar w:fldCharType="separate"/>
        </w:r>
        <w:r>
          <w:rPr>
            <w:noProof/>
            <w:webHidden/>
          </w:rPr>
          <w:t>81</w:t>
        </w:r>
        <w:r>
          <w:rPr>
            <w:noProof/>
            <w:webHidden/>
          </w:rPr>
          <w:fldChar w:fldCharType="end"/>
        </w:r>
      </w:hyperlink>
    </w:p>
    <w:p w:rsidR="0085702E" w:rsidRDefault="0085702E">
      <w:pPr>
        <w:pStyle w:val="TOC2"/>
        <w:rPr>
          <w:rFonts w:ascii="Calibri" w:hAnsi="Calibri"/>
          <w:noProof/>
          <w:sz w:val="22"/>
          <w:szCs w:val="22"/>
          <w:lang w:val="en-GB" w:eastAsia="en-GB"/>
        </w:rPr>
      </w:pPr>
      <w:hyperlink w:anchor="_Toc342392022" w:history="1">
        <w:r w:rsidRPr="00BD0BE4">
          <w:rPr>
            <w:rStyle w:val="Hyperlink"/>
            <w:noProof/>
          </w:rPr>
          <w:t>7.3</w:t>
        </w:r>
        <w:r>
          <w:rPr>
            <w:rFonts w:ascii="Calibri" w:hAnsi="Calibri"/>
            <w:noProof/>
            <w:sz w:val="22"/>
            <w:szCs w:val="22"/>
            <w:lang w:val="en-GB" w:eastAsia="en-GB"/>
          </w:rPr>
          <w:tab/>
        </w:r>
        <w:r w:rsidRPr="00BD0BE4">
          <w:rPr>
            <w:rStyle w:val="Hyperlink"/>
            <w:noProof/>
          </w:rPr>
          <w:t>Unknown modifications</w:t>
        </w:r>
        <w:r>
          <w:rPr>
            <w:noProof/>
            <w:webHidden/>
          </w:rPr>
          <w:tab/>
        </w:r>
        <w:r>
          <w:rPr>
            <w:noProof/>
            <w:webHidden/>
          </w:rPr>
          <w:fldChar w:fldCharType="begin"/>
        </w:r>
        <w:r>
          <w:rPr>
            <w:noProof/>
            <w:webHidden/>
          </w:rPr>
          <w:instrText xml:space="preserve"> PAGEREF _Toc342392022 \h </w:instrText>
        </w:r>
        <w:r>
          <w:rPr>
            <w:noProof/>
            <w:webHidden/>
          </w:rPr>
        </w:r>
        <w:r>
          <w:rPr>
            <w:noProof/>
            <w:webHidden/>
          </w:rPr>
          <w:fldChar w:fldCharType="separate"/>
        </w:r>
        <w:r>
          <w:rPr>
            <w:noProof/>
            <w:webHidden/>
          </w:rPr>
          <w:t>81</w:t>
        </w:r>
        <w:r>
          <w:rPr>
            <w:noProof/>
            <w:webHidden/>
          </w:rPr>
          <w:fldChar w:fldCharType="end"/>
        </w:r>
      </w:hyperlink>
    </w:p>
    <w:p w:rsidR="0085702E" w:rsidRDefault="0085702E">
      <w:pPr>
        <w:pStyle w:val="TOC1"/>
        <w:tabs>
          <w:tab w:val="left" w:pos="400"/>
          <w:tab w:val="right" w:leader="dot" w:pos="9962"/>
        </w:tabs>
        <w:rPr>
          <w:rFonts w:ascii="Calibri" w:hAnsi="Calibri"/>
          <w:noProof/>
          <w:sz w:val="22"/>
          <w:szCs w:val="22"/>
          <w:lang w:val="en-GB" w:eastAsia="en-GB"/>
        </w:rPr>
      </w:pPr>
      <w:hyperlink w:anchor="_Toc342392023" w:history="1">
        <w:r w:rsidRPr="00BD0BE4">
          <w:rPr>
            <w:rStyle w:val="Hyperlink"/>
            <w:noProof/>
            <w:lang w:val="en-GB"/>
          </w:rPr>
          <w:t>8.</w:t>
        </w:r>
        <w:r>
          <w:rPr>
            <w:rFonts w:ascii="Calibri" w:hAnsi="Calibri"/>
            <w:noProof/>
            <w:sz w:val="22"/>
            <w:szCs w:val="22"/>
            <w:lang w:val="en-GB" w:eastAsia="en-GB"/>
          </w:rPr>
          <w:tab/>
        </w:r>
        <w:r w:rsidRPr="00BD0BE4">
          <w:rPr>
            <w:rStyle w:val="Hyperlink"/>
            <w:noProof/>
            <w:lang w:val="en-GB"/>
          </w:rPr>
          <w:t>Conclusions</w:t>
        </w:r>
        <w:r>
          <w:rPr>
            <w:noProof/>
            <w:webHidden/>
          </w:rPr>
          <w:tab/>
        </w:r>
        <w:r>
          <w:rPr>
            <w:noProof/>
            <w:webHidden/>
          </w:rPr>
          <w:fldChar w:fldCharType="begin"/>
        </w:r>
        <w:r>
          <w:rPr>
            <w:noProof/>
            <w:webHidden/>
          </w:rPr>
          <w:instrText xml:space="preserve"> PAGEREF _Toc342392023 \h </w:instrText>
        </w:r>
        <w:r>
          <w:rPr>
            <w:noProof/>
            <w:webHidden/>
          </w:rPr>
        </w:r>
        <w:r>
          <w:rPr>
            <w:noProof/>
            <w:webHidden/>
          </w:rPr>
          <w:fldChar w:fldCharType="separate"/>
        </w:r>
        <w:r>
          <w:rPr>
            <w:noProof/>
            <w:webHidden/>
          </w:rPr>
          <w:t>81</w:t>
        </w:r>
        <w:r>
          <w:rPr>
            <w:noProof/>
            <w:webHidden/>
          </w:rPr>
          <w:fldChar w:fldCharType="end"/>
        </w:r>
      </w:hyperlink>
    </w:p>
    <w:p w:rsidR="0085702E" w:rsidRDefault="0085702E">
      <w:pPr>
        <w:pStyle w:val="TOC1"/>
        <w:tabs>
          <w:tab w:val="left" w:pos="400"/>
          <w:tab w:val="right" w:leader="dot" w:pos="9962"/>
        </w:tabs>
        <w:rPr>
          <w:rFonts w:ascii="Calibri" w:hAnsi="Calibri"/>
          <w:noProof/>
          <w:sz w:val="22"/>
          <w:szCs w:val="22"/>
          <w:lang w:val="en-GB" w:eastAsia="en-GB"/>
        </w:rPr>
      </w:pPr>
      <w:hyperlink w:anchor="_Toc342392024" w:history="1">
        <w:r w:rsidRPr="00BD0BE4">
          <w:rPr>
            <w:rStyle w:val="Hyperlink"/>
            <w:noProof/>
          </w:rPr>
          <w:t>9.</w:t>
        </w:r>
        <w:r>
          <w:rPr>
            <w:rFonts w:ascii="Calibri" w:hAnsi="Calibri"/>
            <w:noProof/>
            <w:sz w:val="22"/>
            <w:szCs w:val="22"/>
            <w:lang w:val="en-GB" w:eastAsia="en-GB"/>
          </w:rPr>
          <w:tab/>
        </w:r>
        <w:r w:rsidRPr="00BD0BE4">
          <w:rPr>
            <w:rStyle w:val="Hyperlink"/>
            <w:noProof/>
          </w:rPr>
          <w:t>Authors and Contributors</w:t>
        </w:r>
        <w:r>
          <w:rPr>
            <w:noProof/>
            <w:webHidden/>
          </w:rPr>
          <w:tab/>
        </w:r>
        <w:r>
          <w:rPr>
            <w:noProof/>
            <w:webHidden/>
          </w:rPr>
          <w:fldChar w:fldCharType="begin"/>
        </w:r>
        <w:r>
          <w:rPr>
            <w:noProof/>
            <w:webHidden/>
          </w:rPr>
          <w:instrText xml:space="preserve"> PAGEREF _Toc342392024 \h </w:instrText>
        </w:r>
        <w:r>
          <w:rPr>
            <w:noProof/>
            <w:webHidden/>
          </w:rPr>
        </w:r>
        <w:r>
          <w:rPr>
            <w:noProof/>
            <w:webHidden/>
          </w:rPr>
          <w:fldChar w:fldCharType="separate"/>
        </w:r>
        <w:r>
          <w:rPr>
            <w:noProof/>
            <w:webHidden/>
          </w:rPr>
          <w:t>81</w:t>
        </w:r>
        <w:r>
          <w:rPr>
            <w:noProof/>
            <w:webHidden/>
          </w:rPr>
          <w:fldChar w:fldCharType="end"/>
        </w:r>
      </w:hyperlink>
    </w:p>
    <w:p w:rsidR="0085702E" w:rsidRDefault="0085702E">
      <w:pPr>
        <w:pStyle w:val="TOC1"/>
        <w:tabs>
          <w:tab w:val="left" w:pos="600"/>
          <w:tab w:val="right" w:leader="dot" w:pos="9962"/>
        </w:tabs>
        <w:rPr>
          <w:rFonts w:ascii="Calibri" w:hAnsi="Calibri"/>
          <w:noProof/>
          <w:sz w:val="22"/>
          <w:szCs w:val="22"/>
          <w:lang w:val="en-GB" w:eastAsia="en-GB"/>
        </w:rPr>
      </w:pPr>
      <w:hyperlink w:anchor="_Toc342392025" w:history="1">
        <w:r w:rsidRPr="00BD0BE4">
          <w:rPr>
            <w:rStyle w:val="Hyperlink"/>
            <w:noProof/>
          </w:rPr>
          <w:t>10.</w:t>
        </w:r>
        <w:r>
          <w:rPr>
            <w:rFonts w:ascii="Calibri" w:hAnsi="Calibri"/>
            <w:noProof/>
            <w:sz w:val="22"/>
            <w:szCs w:val="22"/>
            <w:lang w:val="en-GB" w:eastAsia="en-GB"/>
          </w:rPr>
          <w:tab/>
        </w:r>
        <w:r w:rsidRPr="00BD0BE4">
          <w:rPr>
            <w:rStyle w:val="Hyperlink"/>
            <w:noProof/>
          </w:rPr>
          <w:t>References</w:t>
        </w:r>
        <w:r>
          <w:rPr>
            <w:noProof/>
            <w:webHidden/>
          </w:rPr>
          <w:tab/>
        </w:r>
        <w:r>
          <w:rPr>
            <w:noProof/>
            <w:webHidden/>
          </w:rPr>
          <w:fldChar w:fldCharType="begin"/>
        </w:r>
        <w:r>
          <w:rPr>
            <w:noProof/>
            <w:webHidden/>
          </w:rPr>
          <w:instrText xml:space="preserve"> PAGEREF _Toc342392025 \h </w:instrText>
        </w:r>
        <w:r>
          <w:rPr>
            <w:noProof/>
            <w:webHidden/>
          </w:rPr>
        </w:r>
        <w:r>
          <w:rPr>
            <w:noProof/>
            <w:webHidden/>
          </w:rPr>
          <w:fldChar w:fldCharType="separate"/>
        </w:r>
        <w:r>
          <w:rPr>
            <w:noProof/>
            <w:webHidden/>
          </w:rPr>
          <w:t>82</w:t>
        </w:r>
        <w:r>
          <w:rPr>
            <w:noProof/>
            <w:webHidden/>
          </w:rPr>
          <w:fldChar w:fldCharType="end"/>
        </w:r>
      </w:hyperlink>
    </w:p>
    <w:p w:rsidR="0085702E" w:rsidRDefault="0085702E">
      <w:pPr>
        <w:pStyle w:val="TOC1"/>
        <w:tabs>
          <w:tab w:val="left" w:pos="600"/>
          <w:tab w:val="right" w:leader="dot" w:pos="9962"/>
        </w:tabs>
        <w:rPr>
          <w:rFonts w:ascii="Calibri" w:hAnsi="Calibri"/>
          <w:noProof/>
          <w:sz w:val="22"/>
          <w:szCs w:val="22"/>
          <w:lang w:val="en-GB" w:eastAsia="en-GB"/>
        </w:rPr>
      </w:pPr>
      <w:hyperlink w:anchor="_Toc342392026" w:history="1">
        <w:r w:rsidRPr="00BD0BE4">
          <w:rPr>
            <w:rStyle w:val="Hyperlink"/>
            <w:noProof/>
          </w:rPr>
          <w:t>11.</w:t>
        </w:r>
        <w:r>
          <w:rPr>
            <w:rFonts w:ascii="Calibri" w:hAnsi="Calibri"/>
            <w:noProof/>
            <w:sz w:val="22"/>
            <w:szCs w:val="22"/>
            <w:lang w:val="en-GB" w:eastAsia="en-GB"/>
          </w:rPr>
          <w:tab/>
        </w:r>
        <w:r w:rsidRPr="00BD0BE4">
          <w:rPr>
            <w:rStyle w:val="Hyperlink"/>
            <w:noProof/>
          </w:rPr>
          <w:t>Intellectual Property Statement</w:t>
        </w:r>
        <w:r>
          <w:rPr>
            <w:noProof/>
            <w:webHidden/>
          </w:rPr>
          <w:tab/>
        </w:r>
        <w:r>
          <w:rPr>
            <w:noProof/>
            <w:webHidden/>
          </w:rPr>
          <w:fldChar w:fldCharType="begin"/>
        </w:r>
        <w:r>
          <w:rPr>
            <w:noProof/>
            <w:webHidden/>
          </w:rPr>
          <w:instrText xml:space="preserve"> PAGEREF _Toc342392026 \h </w:instrText>
        </w:r>
        <w:r>
          <w:rPr>
            <w:noProof/>
            <w:webHidden/>
          </w:rPr>
        </w:r>
        <w:r>
          <w:rPr>
            <w:noProof/>
            <w:webHidden/>
          </w:rPr>
          <w:fldChar w:fldCharType="separate"/>
        </w:r>
        <w:r>
          <w:rPr>
            <w:noProof/>
            <w:webHidden/>
          </w:rPr>
          <w:t>82</w:t>
        </w:r>
        <w:r>
          <w:rPr>
            <w:noProof/>
            <w:webHidden/>
          </w:rPr>
          <w:fldChar w:fldCharType="end"/>
        </w:r>
      </w:hyperlink>
    </w:p>
    <w:p w:rsidR="0085702E" w:rsidRDefault="0085702E">
      <w:pPr>
        <w:pStyle w:val="TOC1"/>
        <w:tabs>
          <w:tab w:val="right" w:leader="dot" w:pos="9962"/>
        </w:tabs>
        <w:rPr>
          <w:rFonts w:ascii="Calibri" w:hAnsi="Calibri"/>
          <w:noProof/>
          <w:sz w:val="22"/>
          <w:szCs w:val="22"/>
          <w:lang w:val="en-GB" w:eastAsia="en-GB"/>
        </w:rPr>
      </w:pPr>
      <w:hyperlink w:anchor="_Toc342392027" w:history="1">
        <w:r w:rsidRPr="00BD0BE4">
          <w:rPr>
            <w:rStyle w:val="Hyperlink"/>
            <w:noProof/>
          </w:rPr>
          <w:t>Copyright Notice</w:t>
        </w:r>
        <w:r>
          <w:rPr>
            <w:noProof/>
            <w:webHidden/>
          </w:rPr>
          <w:tab/>
        </w:r>
        <w:r>
          <w:rPr>
            <w:noProof/>
            <w:webHidden/>
          </w:rPr>
          <w:fldChar w:fldCharType="begin"/>
        </w:r>
        <w:r>
          <w:rPr>
            <w:noProof/>
            <w:webHidden/>
          </w:rPr>
          <w:instrText xml:space="preserve"> PAGEREF _Toc342392027 \h </w:instrText>
        </w:r>
        <w:r>
          <w:rPr>
            <w:noProof/>
            <w:webHidden/>
          </w:rPr>
        </w:r>
        <w:r>
          <w:rPr>
            <w:noProof/>
            <w:webHidden/>
          </w:rPr>
          <w:fldChar w:fldCharType="separate"/>
        </w:r>
        <w:r>
          <w:rPr>
            <w:noProof/>
            <w:webHidden/>
          </w:rPr>
          <w:t>82</w:t>
        </w:r>
        <w:r>
          <w:rPr>
            <w:noProof/>
            <w:webHidden/>
          </w:rPr>
          <w:fldChar w:fldCharType="end"/>
        </w:r>
      </w:hyperlink>
    </w:p>
    <w:p w:rsidR="007B0DFD" w:rsidRPr="00E86995" w:rsidRDefault="003A117B" w:rsidP="00466496">
      <w:pPr>
        <w:spacing w:line="240" w:lineRule="auto"/>
        <w:rPr>
          <w:highlight w:val="yellow"/>
          <w:lang w:val="en-GB"/>
        </w:rPr>
      </w:pPr>
      <w:r w:rsidRPr="00E86995">
        <w:rPr>
          <w:highlight w:val="yellow"/>
          <w:lang w:val="en-GB"/>
        </w:rPr>
        <w:fldChar w:fldCharType="end"/>
      </w:r>
    </w:p>
    <w:p w:rsidR="008F1CA6" w:rsidRPr="00DB3ECF" w:rsidRDefault="008F1CA6" w:rsidP="00466496">
      <w:pPr>
        <w:pStyle w:val="Heading1"/>
        <w:spacing w:line="240" w:lineRule="auto"/>
        <w:rPr>
          <w:lang w:val="en-GB"/>
        </w:rPr>
      </w:pPr>
      <w:bookmarkStart w:id="4" w:name="_Ref116882289"/>
      <w:bookmarkStart w:id="5" w:name="_Toc118017562"/>
      <w:bookmarkStart w:id="6" w:name="_Toc156877856"/>
      <w:bookmarkStart w:id="7" w:name="_Toc342391909"/>
      <w:r w:rsidRPr="00DB3ECF">
        <w:rPr>
          <w:lang w:val="en-GB"/>
        </w:rPr>
        <w:t>Introduction</w:t>
      </w:r>
      <w:bookmarkEnd w:id="4"/>
      <w:bookmarkEnd w:id="5"/>
      <w:bookmarkEnd w:id="6"/>
      <w:bookmarkEnd w:id="7"/>
    </w:p>
    <w:p w:rsidR="008F1CA6" w:rsidRPr="00DB3ECF" w:rsidRDefault="008F1CA6" w:rsidP="00466496">
      <w:pPr>
        <w:pStyle w:val="Heading2"/>
        <w:spacing w:line="240" w:lineRule="auto"/>
        <w:rPr>
          <w:lang w:val="en-GB"/>
        </w:rPr>
      </w:pPr>
      <w:bookmarkStart w:id="8" w:name="_Toc342391910"/>
      <w:r w:rsidRPr="00DB3ECF">
        <w:rPr>
          <w:lang w:val="en-GB"/>
        </w:rPr>
        <w:t>Background</w:t>
      </w:r>
      <w:bookmarkEnd w:id="8"/>
    </w:p>
    <w:p w:rsidR="00B26C55" w:rsidRDefault="002D794A" w:rsidP="00466496">
      <w:pPr>
        <w:spacing w:line="240" w:lineRule="auto"/>
        <w:rPr>
          <w:lang w:val="en-GB"/>
        </w:rPr>
      </w:pPr>
      <w:r>
        <w:rPr>
          <w:lang w:val="en-GB"/>
        </w:rPr>
        <w:t xml:space="preserve">This document addresses the systematic description of </w:t>
      </w:r>
      <w:r w:rsidR="00D504D0">
        <w:rPr>
          <w:lang w:val="en-GB"/>
        </w:rPr>
        <w:t>quantifying molecules by</w:t>
      </w:r>
      <w:r>
        <w:rPr>
          <w:lang w:val="en-GB"/>
        </w:rPr>
        <w:t xml:space="preserve"> mass spectrometry. A large number of different </w:t>
      </w:r>
      <w:r w:rsidR="00D504D0">
        <w:rPr>
          <w:lang w:val="en-GB"/>
        </w:rPr>
        <w:t>software packages</w:t>
      </w:r>
      <w:r>
        <w:rPr>
          <w:lang w:val="en-GB"/>
        </w:rPr>
        <w:t xml:space="preserve"> are available that produce output in a variety of different formats. It is intended that </w:t>
      </w:r>
      <w:r w:rsidR="00CA43A1">
        <w:rPr>
          <w:lang w:val="en-GB"/>
        </w:rPr>
        <w:t>mzQuantML</w:t>
      </w:r>
      <w:r>
        <w:rPr>
          <w:lang w:val="en-GB"/>
        </w:rPr>
        <w:t xml:space="preserve"> will provide a </w:t>
      </w:r>
      <w:r w:rsidR="008C7815">
        <w:rPr>
          <w:lang w:val="en-GB"/>
        </w:rPr>
        <w:t xml:space="preserve">single common format for software to represent, import or export </w:t>
      </w:r>
      <w:r w:rsidR="001677BB">
        <w:rPr>
          <w:lang w:val="en-GB"/>
        </w:rPr>
        <w:t>quantitation</w:t>
      </w:r>
      <w:r w:rsidR="008C7815">
        <w:rPr>
          <w:lang w:val="en-GB"/>
        </w:rPr>
        <w:t xml:space="preserve"> values derived from mass spectrometry. </w:t>
      </w:r>
      <w:r w:rsidR="00B26C55">
        <w:rPr>
          <w:lang w:val="en-GB"/>
        </w:rPr>
        <w:t xml:space="preserve">These values typically report on peptides or proteins in the context of proteomics investigations but it is noted that similar structures are required in metabolomics, and, as such, structures have been developed that can capture small molecules descriptions and quantitative values. </w:t>
      </w:r>
    </w:p>
    <w:p w:rsidR="00B26C55" w:rsidRDefault="00B26C55" w:rsidP="00466496">
      <w:pPr>
        <w:spacing w:line="240" w:lineRule="auto"/>
        <w:rPr>
          <w:lang w:val="en-GB"/>
        </w:rPr>
      </w:pPr>
    </w:p>
    <w:p w:rsidR="002D794A" w:rsidRDefault="00CA43A1" w:rsidP="00466496">
      <w:pPr>
        <w:spacing w:line="240" w:lineRule="auto"/>
        <w:rPr>
          <w:lang w:val="en-GB"/>
        </w:rPr>
      </w:pPr>
      <w:r>
        <w:rPr>
          <w:lang w:val="en-GB"/>
        </w:rPr>
        <w:t>mzQuantML</w:t>
      </w:r>
      <w:r w:rsidR="002D794A">
        <w:rPr>
          <w:lang w:val="en-GB"/>
        </w:rPr>
        <w:t xml:space="preserve"> has been developed with a view to supporting the following </w:t>
      </w:r>
      <w:r w:rsidR="00512DAA">
        <w:rPr>
          <w:lang w:val="en-GB"/>
        </w:rPr>
        <w:t xml:space="preserve">general </w:t>
      </w:r>
      <w:r w:rsidR="002D794A">
        <w:rPr>
          <w:lang w:val="en-GB"/>
        </w:rPr>
        <w:t>tasks</w:t>
      </w:r>
      <w:r w:rsidR="00512DAA">
        <w:rPr>
          <w:lang w:val="en-GB"/>
        </w:rPr>
        <w:t xml:space="preserve"> (more specific use cases are provided in Section </w:t>
      </w:r>
      <w:fldSimple w:instr=" REF _Ref211659702 \r \h  \* MERGEFORMAT ">
        <w:r w:rsidR="005307BA">
          <w:rPr>
            <w:lang w:val="en-GB"/>
          </w:rPr>
          <w:t>2</w:t>
        </w:r>
      </w:fldSimple>
      <w:r w:rsidR="00512DAA">
        <w:rPr>
          <w:lang w:val="en-GB"/>
        </w:rPr>
        <w:t>)</w:t>
      </w:r>
      <w:r w:rsidR="002D794A">
        <w:rPr>
          <w:lang w:val="en-GB"/>
        </w:rPr>
        <w:t>:</w:t>
      </w:r>
    </w:p>
    <w:p w:rsidR="002D794A" w:rsidRDefault="002D794A" w:rsidP="00466496">
      <w:pPr>
        <w:spacing w:line="240" w:lineRule="auto"/>
        <w:rPr>
          <w:lang w:val="en-GB"/>
        </w:rPr>
      </w:pPr>
    </w:p>
    <w:p w:rsidR="002D794A" w:rsidRDefault="002D794A" w:rsidP="00466496">
      <w:pPr>
        <w:numPr>
          <w:ilvl w:val="0"/>
          <w:numId w:val="12"/>
        </w:numPr>
        <w:spacing w:line="240" w:lineRule="auto"/>
        <w:rPr>
          <w:lang w:val="en-GB"/>
        </w:rPr>
      </w:pPr>
      <w:r>
        <w:rPr>
          <w:i/>
          <w:lang w:val="en-GB"/>
        </w:rPr>
        <w:t xml:space="preserve">The discovery of relevant results, </w:t>
      </w:r>
      <w:r>
        <w:rPr>
          <w:lang w:val="en-GB"/>
        </w:rPr>
        <w:t>so that, for example, data sets in a database that use a particular technique or combination of techniques can be identified and studied by experimentalists during experiment design or data analysis.</w:t>
      </w:r>
    </w:p>
    <w:p w:rsidR="002D794A" w:rsidRDefault="002D794A" w:rsidP="00466496">
      <w:pPr>
        <w:numPr>
          <w:ilvl w:val="0"/>
          <w:numId w:val="12"/>
        </w:numPr>
        <w:spacing w:line="240" w:lineRule="auto"/>
        <w:rPr>
          <w:lang w:val="en-GB"/>
        </w:rPr>
      </w:pPr>
      <w:r>
        <w:rPr>
          <w:i/>
          <w:lang w:val="en-GB"/>
        </w:rPr>
        <w:t>The sharing of best practice</w:t>
      </w:r>
      <w:r w:rsidR="001614C1">
        <w:rPr>
          <w:lang w:val="en-GB"/>
        </w:rPr>
        <w:t xml:space="preserve">, so that, for example, </w:t>
      </w:r>
      <w:r w:rsidR="00512DAA">
        <w:rPr>
          <w:lang w:val="en-GB"/>
        </w:rPr>
        <w:t xml:space="preserve">analyses </w:t>
      </w:r>
      <w:r w:rsidR="00A50A1E">
        <w:rPr>
          <w:lang w:val="en-GB"/>
        </w:rPr>
        <w:t xml:space="preserve">that have been particularly successful at </w:t>
      </w:r>
      <w:r w:rsidR="00CD5E3E">
        <w:rPr>
          <w:lang w:val="en-GB"/>
        </w:rPr>
        <w:t>quantifying</w:t>
      </w:r>
      <w:r w:rsidR="00A50A1E">
        <w:rPr>
          <w:lang w:val="en-GB"/>
        </w:rPr>
        <w:t xml:space="preserve"> a certain group of peptides</w:t>
      </w:r>
      <w:r w:rsidR="009E750A">
        <w:rPr>
          <w:lang w:val="en-GB"/>
        </w:rPr>
        <w:t>/proteins</w:t>
      </w:r>
      <w:r w:rsidR="00A50A1E">
        <w:rPr>
          <w:lang w:val="en-GB"/>
        </w:rPr>
        <w:t xml:space="preserve"> can be interpreted by consumers of the data.</w:t>
      </w:r>
    </w:p>
    <w:p w:rsidR="002D794A" w:rsidRDefault="002D794A" w:rsidP="00466496">
      <w:pPr>
        <w:numPr>
          <w:ilvl w:val="0"/>
          <w:numId w:val="12"/>
        </w:numPr>
        <w:spacing w:line="240" w:lineRule="auto"/>
        <w:rPr>
          <w:lang w:val="en-GB"/>
        </w:rPr>
      </w:pPr>
      <w:r>
        <w:rPr>
          <w:i/>
          <w:lang w:val="en-GB"/>
        </w:rPr>
        <w:t>The evaluation of results</w:t>
      </w:r>
      <w:r w:rsidR="00347A46">
        <w:rPr>
          <w:lang w:val="en-GB"/>
        </w:rPr>
        <w:t>, so that</w:t>
      </w:r>
      <w:r w:rsidR="00C43714">
        <w:rPr>
          <w:lang w:val="en-GB"/>
        </w:rPr>
        <w:t>, for example,</w:t>
      </w:r>
      <w:r w:rsidR="00347A46">
        <w:rPr>
          <w:lang w:val="en-GB"/>
        </w:rPr>
        <w:t xml:space="preserve"> sufficient information is provided </w:t>
      </w:r>
      <w:r w:rsidR="00C43714">
        <w:rPr>
          <w:lang w:val="en-GB"/>
        </w:rPr>
        <w:t xml:space="preserve">about </w:t>
      </w:r>
      <w:r w:rsidR="003412B3">
        <w:rPr>
          <w:lang w:val="en-GB"/>
        </w:rPr>
        <w:t xml:space="preserve">how </w:t>
      </w:r>
      <w:r w:rsidR="00C43714">
        <w:rPr>
          <w:lang w:val="en-GB"/>
        </w:rPr>
        <w:t>a particular</w:t>
      </w:r>
      <w:r w:rsidR="003412B3">
        <w:rPr>
          <w:lang w:val="en-GB"/>
        </w:rPr>
        <w:t xml:space="preserve"> </w:t>
      </w:r>
      <w:r w:rsidR="00C43714">
        <w:rPr>
          <w:lang w:val="en-GB"/>
        </w:rPr>
        <w:t xml:space="preserve">analysis was performed </w:t>
      </w:r>
      <w:r w:rsidR="00016521">
        <w:rPr>
          <w:lang w:val="en-GB"/>
        </w:rPr>
        <w:t>to allow the results to be critically evaluated</w:t>
      </w:r>
      <w:r>
        <w:rPr>
          <w:lang w:val="en-GB"/>
        </w:rPr>
        <w:t>.</w:t>
      </w:r>
    </w:p>
    <w:p w:rsidR="002D794A" w:rsidRDefault="002D794A" w:rsidP="00466496">
      <w:pPr>
        <w:numPr>
          <w:ilvl w:val="0"/>
          <w:numId w:val="12"/>
        </w:numPr>
        <w:spacing w:line="240" w:lineRule="auto"/>
      </w:pPr>
      <w:r>
        <w:rPr>
          <w:i/>
        </w:rPr>
        <w:t xml:space="preserve">The sharing of data sets, </w:t>
      </w:r>
      <w:r>
        <w:t>so that, for example, public repositories can import or export data, or multi-site projects can share results to support integrated analysis.</w:t>
      </w:r>
    </w:p>
    <w:p w:rsidR="002D794A" w:rsidRDefault="00E740E1" w:rsidP="00466496">
      <w:pPr>
        <w:numPr>
          <w:ilvl w:val="0"/>
          <w:numId w:val="12"/>
        </w:numPr>
        <w:spacing w:line="240" w:lineRule="auto"/>
      </w:pPr>
      <w:r>
        <w:rPr>
          <w:i/>
          <w:iCs/>
        </w:rPr>
        <w:t>The creation of a</w:t>
      </w:r>
      <w:r w:rsidR="002D794A">
        <w:rPr>
          <w:i/>
          <w:iCs/>
        </w:rPr>
        <w:t xml:space="preserve"> format for input to analysis software</w:t>
      </w:r>
      <w:r w:rsidR="002D794A">
        <w:t xml:space="preserve">, for example, </w:t>
      </w:r>
      <w:r w:rsidR="00750EB3">
        <w:t xml:space="preserve">allowing </w:t>
      </w:r>
      <w:r w:rsidR="002D794A">
        <w:t xml:space="preserve">software </w:t>
      </w:r>
      <w:r w:rsidR="00EC3EAA">
        <w:t>to be designed that</w:t>
      </w:r>
      <w:r w:rsidR="002D794A">
        <w:t xml:space="preserve"> provide</w:t>
      </w:r>
      <w:r w:rsidR="00EC3EAA">
        <w:t>s</w:t>
      </w:r>
      <w:r w:rsidR="002D794A">
        <w:t xml:space="preserve"> </w:t>
      </w:r>
      <w:r w:rsidR="00C9118C">
        <w:t xml:space="preserve">statistical significance on top of protein </w:t>
      </w:r>
      <w:r w:rsidR="001677BB">
        <w:t>quantitation</w:t>
      </w:r>
      <w:r w:rsidR="00C9118C">
        <w:t xml:space="preserve"> values</w:t>
      </w:r>
      <w:r w:rsidR="002D794A">
        <w:t>.</w:t>
      </w:r>
    </w:p>
    <w:p w:rsidR="00F9664C" w:rsidRDefault="00F9664C" w:rsidP="00466496">
      <w:pPr>
        <w:numPr>
          <w:ilvl w:val="0"/>
          <w:numId w:val="12"/>
        </w:numPr>
        <w:spacing w:line="240" w:lineRule="auto"/>
      </w:pPr>
      <w:r>
        <w:rPr>
          <w:i/>
          <w:iCs/>
        </w:rPr>
        <w:t>An internal format for pipeline analysis software</w:t>
      </w:r>
      <w:r>
        <w:rPr>
          <w:iCs/>
        </w:rPr>
        <w:t xml:space="preserve">, for example, allowing analysis software to store intermediate results from different stages of a </w:t>
      </w:r>
      <w:r w:rsidR="001677BB">
        <w:rPr>
          <w:iCs/>
        </w:rPr>
        <w:t>quantitation</w:t>
      </w:r>
      <w:r w:rsidR="00C47717">
        <w:rPr>
          <w:iCs/>
        </w:rPr>
        <w:t xml:space="preserve"> </w:t>
      </w:r>
      <w:r>
        <w:rPr>
          <w:iCs/>
        </w:rPr>
        <w:t xml:space="preserve">pipeline, prior to the final results being assembled in a single </w:t>
      </w:r>
      <w:r w:rsidR="00CA43A1">
        <w:rPr>
          <w:iCs/>
        </w:rPr>
        <w:t>mzQuantML</w:t>
      </w:r>
      <w:r>
        <w:rPr>
          <w:iCs/>
        </w:rPr>
        <w:t xml:space="preserve"> file.</w:t>
      </w:r>
    </w:p>
    <w:p w:rsidR="002D794A" w:rsidRDefault="002D794A" w:rsidP="00466496">
      <w:pPr>
        <w:spacing w:line="240" w:lineRule="auto"/>
        <w:ind w:left="360"/>
        <w:rPr>
          <w:lang w:val="en-GB"/>
        </w:rPr>
      </w:pPr>
    </w:p>
    <w:p w:rsidR="002D794A" w:rsidRDefault="002D794A" w:rsidP="00466496">
      <w:pPr>
        <w:spacing w:line="240" w:lineRule="auto"/>
        <w:rPr>
          <w:lang w:val="en-GB"/>
        </w:rPr>
      </w:pPr>
      <w:r>
        <w:rPr>
          <w:lang w:val="en-GB"/>
        </w:rPr>
        <w:t xml:space="preserve">The description of the analysis of proteomics mass spectra requires that </w:t>
      </w:r>
      <w:r w:rsidR="002E349B">
        <w:rPr>
          <w:lang w:val="en-GB"/>
        </w:rPr>
        <w:t>parts of the schema</w:t>
      </w:r>
      <w:r>
        <w:rPr>
          <w:lang w:val="en-GB"/>
        </w:rPr>
        <w:t xml:space="preserve"> describe: (i) the identity and configuration of software used to perform the analysis and the protocol used to apply this software to the analysis; (ii) the </w:t>
      </w:r>
      <w:r w:rsidR="001257FD">
        <w:rPr>
          <w:lang w:val="en-GB"/>
        </w:rPr>
        <w:t xml:space="preserve">quantitative data associated with </w:t>
      </w:r>
      <w:r>
        <w:rPr>
          <w:lang w:val="en-GB"/>
        </w:rPr>
        <w:t>molecules</w:t>
      </w:r>
      <w:r w:rsidR="00751127" w:rsidRPr="00751127">
        <w:rPr>
          <w:lang w:val="en-GB"/>
        </w:rPr>
        <w:t>; and</w:t>
      </w:r>
      <w:r>
        <w:rPr>
          <w:lang w:val="en-GB"/>
        </w:rPr>
        <w:t xml:space="preserve"> (i</w:t>
      </w:r>
      <w:r w:rsidR="00DE7D55">
        <w:rPr>
          <w:lang w:val="en-GB"/>
        </w:rPr>
        <w:t>i</w:t>
      </w:r>
      <w:r>
        <w:rPr>
          <w:lang w:val="en-GB"/>
        </w:rPr>
        <w:t xml:space="preserve">i) the way in which these relate to other techniques to form a proteomics workflow. Most of this document is concerned with </w:t>
      </w:r>
      <w:r w:rsidR="00DE7D55">
        <w:rPr>
          <w:lang w:val="en-GB"/>
        </w:rPr>
        <w:t>(i) and (ii)</w:t>
      </w:r>
      <w:r>
        <w:rPr>
          <w:lang w:val="en-GB"/>
        </w:rPr>
        <w:t xml:space="preserve"> – the identification of the key features of different techniques that are required to support the </w:t>
      </w:r>
      <w:r w:rsidR="00DE7D55">
        <w:rPr>
          <w:lang w:val="en-GB"/>
        </w:rPr>
        <w:t>tasks T1 to T5 above. Models of type (iii)</w:t>
      </w:r>
      <w:r>
        <w:rPr>
          <w:lang w:val="en-GB"/>
        </w:rPr>
        <w:t xml:space="preserve"> </w:t>
      </w:r>
      <w:r w:rsidR="00DE7D55">
        <w:rPr>
          <w:lang w:val="en-GB"/>
        </w:rPr>
        <w:t xml:space="preserve">are created </w:t>
      </w:r>
      <w:r>
        <w:rPr>
          <w:lang w:val="en-GB"/>
        </w:rPr>
        <w:t>by develop</w:t>
      </w:r>
      <w:r w:rsidR="00DE7D55">
        <w:rPr>
          <w:lang w:val="en-GB"/>
        </w:rPr>
        <w:t xml:space="preserve">ments </w:t>
      </w:r>
      <w:r>
        <w:rPr>
          <w:lang w:val="en-GB"/>
        </w:rPr>
        <w:t>in the context of the Functional Genomics Experimental Object Model (FuGE), which defines model components of relevance to a wide range of experimental techniques</w:t>
      </w:r>
      <w:r w:rsidR="000B3D1C">
        <w:rPr>
          <w:lang w:val="en-GB"/>
        </w:rPr>
        <w:t xml:space="preserve">. Several components from FuGE are re-used in the development of </w:t>
      </w:r>
      <w:r w:rsidR="00CA43A1">
        <w:rPr>
          <w:lang w:val="en-GB"/>
        </w:rPr>
        <w:t>mzQuantML</w:t>
      </w:r>
      <w:r>
        <w:rPr>
          <w:lang w:val="en-GB"/>
        </w:rPr>
        <w:t>.</w:t>
      </w:r>
    </w:p>
    <w:p w:rsidR="002D794A" w:rsidRDefault="002D794A" w:rsidP="00466496">
      <w:pPr>
        <w:spacing w:line="240" w:lineRule="auto"/>
        <w:rPr>
          <w:lang w:val="en-GB"/>
        </w:rPr>
      </w:pPr>
    </w:p>
    <w:p w:rsidR="002D794A" w:rsidRDefault="002D794A" w:rsidP="00466496">
      <w:pPr>
        <w:spacing w:line="240" w:lineRule="auto"/>
        <w:rPr>
          <w:lang w:val="en-GB"/>
        </w:rPr>
      </w:pPr>
      <w:r>
        <w:rPr>
          <w:lang w:val="en-GB"/>
        </w:rPr>
        <w:t>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w:t>
      </w:r>
      <w:r w:rsidR="0073232D">
        <w:rPr>
          <w:lang w:val="en-GB"/>
        </w:rPr>
        <w:t xml:space="preserve">, beyond the key examples </w:t>
      </w:r>
      <w:r w:rsidR="007005D4">
        <w:rPr>
          <w:lang w:val="en-GB"/>
        </w:rPr>
        <w:t>developed</w:t>
      </w:r>
      <w:r w:rsidR="0073232D">
        <w:rPr>
          <w:lang w:val="en-GB"/>
        </w:rPr>
        <w:t xml:space="preserve"> as part of the version 1.0 release</w:t>
      </w:r>
      <w:r>
        <w:rPr>
          <w:lang w:val="en-GB"/>
        </w:rPr>
        <w:t xml:space="preserve">. It is anticipated that tutorial material will be developed when the specification is stable. </w:t>
      </w:r>
    </w:p>
    <w:p w:rsidR="002E0228" w:rsidRPr="00DB3ECF" w:rsidRDefault="002E0228" w:rsidP="00466496">
      <w:pPr>
        <w:spacing w:line="240" w:lineRule="auto"/>
        <w:rPr>
          <w:highlight w:val="cyan"/>
          <w:lang w:val="en-GB"/>
        </w:rPr>
      </w:pPr>
    </w:p>
    <w:p w:rsidR="00DB3ECF" w:rsidRPr="00E85AED" w:rsidRDefault="00DB3ECF" w:rsidP="00466496">
      <w:pPr>
        <w:pStyle w:val="Heading2"/>
        <w:spacing w:line="240" w:lineRule="auto"/>
        <w:rPr>
          <w:lang w:val="en-GB"/>
        </w:rPr>
      </w:pPr>
      <w:bookmarkStart w:id="9" w:name="_Toc342391911"/>
      <w:r w:rsidRPr="00E85AED">
        <w:rPr>
          <w:lang w:val="en-GB"/>
        </w:rPr>
        <w:t>Document Structure</w:t>
      </w:r>
      <w:bookmarkEnd w:id="9"/>
    </w:p>
    <w:p w:rsidR="00970B31" w:rsidRPr="00E86995" w:rsidRDefault="00970B31" w:rsidP="00466496">
      <w:pPr>
        <w:spacing w:line="240" w:lineRule="auto"/>
        <w:rPr>
          <w:highlight w:val="yellow"/>
          <w:lang w:val="en-GB"/>
        </w:rPr>
      </w:pPr>
      <w:r>
        <w:rPr>
          <w:lang w:val="en-GB"/>
        </w:rPr>
        <w:t>The remainder of this document is structured as follows. Section</w:t>
      </w:r>
      <w:r w:rsidR="00717537">
        <w:rPr>
          <w:lang w:val="en-GB"/>
        </w:rPr>
        <w:t xml:space="preserve"> </w:t>
      </w:r>
      <w:fldSimple w:instr=" REF _Ref216758743 \r \h  \* MERGEFORMAT ">
        <w:r w:rsidR="005307BA">
          <w:rPr>
            <w:lang w:val="en-GB"/>
          </w:rPr>
          <w:t>2</w:t>
        </w:r>
      </w:fldSimple>
      <w:r>
        <w:rPr>
          <w:lang w:val="en-GB"/>
        </w:rPr>
        <w:t xml:space="preserve"> </w:t>
      </w:r>
      <w:r w:rsidR="00DB3ECF">
        <w:rPr>
          <w:lang w:val="en-GB"/>
        </w:rPr>
        <w:t>lists</w:t>
      </w:r>
      <w:r>
        <w:rPr>
          <w:lang w:val="en-GB"/>
        </w:rPr>
        <w:t xml:space="preserve"> </w:t>
      </w:r>
      <w:r w:rsidR="00DB3ECF">
        <w:rPr>
          <w:lang w:val="en-GB"/>
        </w:rPr>
        <w:t xml:space="preserve">use cases </w:t>
      </w:r>
      <w:r w:rsidR="00CA43A1">
        <w:rPr>
          <w:lang w:val="en-GB"/>
        </w:rPr>
        <w:t>mzQuantML</w:t>
      </w:r>
      <w:r w:rsidR="00DB3ECF">
        <w:rPr>
          <w:lang w:val="en-GB"/>
        </w:rPr>
        <w:t xml:space="preserve"> is </w:t>
      </w:r>
      <w:r w:rsidR="00792676">
        <w:rPr>
          <w:lang w:val="en-GB"/>
        </w:rPr>
        <w:t>designed</w:t>
      </w:r>
      <w:r w:rsidR="00EA6550">
        <w:rPr>
          <w:lang w:val="en-GB"/>
        </w:rPr>
        <w:t xml:space="preserve"> to support</w:t>
      </w:r>
      <w:r>
        <w:rPr>
          <w:lang w:val="en-GB"/>
        </w:rPr>
        <w:t xml:space="preserve">. </w:t>
      </w:r>
      <w:r w:rsidR="00DB3ECF">
        <w:rPr>
          <w:lang w:val="en-GB"/>
        </w:rPr>
        <w:t xml:space="preserve">Section </w:t>
      </w:r>
      <w:fldSimple w:instr=" REF _Ref206411919 \r \h  \* MERGEFORMAT ">
        <w:r w:rsidR="005307BA">
          <w:rPr>
            <w:lang w:val="en-GB"/>
          </w:rPr>
          <w:t>3</w:t>
        </w:r>
      </w:fldSimple>
      <w:r w:rsidR="00DB3ECF">
        <w:rPr>
          <w:lang w:val="en-GB"/>
        </w:rPr>
        <w:t xml:space="preserve"> describes the terminology</w:t>
      </w:r>
      <w:r w:rsidR="004271FC" w:rsidRPr="004271FC">
        <w:rPr>
          <w:lang w:val="en-GB"/>
        </w:rPr>
        <w:t xml:space="preserve"> used</w:t>
      </w:r>
      <w:r w:rsidR="00DB3ECF">
        <w:rPr>
          <w:lang w:val="en-GB"/>
        </w:rPr>
        <w:t xml:space="preserve">. </w:t>
      </w:r>
      <w:r>
        <w:rPr>
          <w:lang w:val="en-GB"/>
        </w:rPr>
        <w:t>Section</w:t>
      </w:r>
      <w:r w:rsidR="00717537">
        <w:rPr>
          <w:lang w:val="en-GB"/>
        </w:rPr>
        <w:t xml:space="preserve"> </w:t>
      </w:r>
      <w:fldSimple w:instr=" REF _Ref216758768 \r \h  \* MERGEFORMAT ">
        <w:r w:rsidR="005307BA">
          <w:rPr>
            <w:lang w:val="en-GB"/>
          </w:rPr>
          <w:t>4</w:t>
        </w:r>
      </w:fldSimple>
      <w:r>
        <w:rPr>
          <w:lang w:val="en-GB"/>
        </w:rPr>
        <w:t xml:space="preserve"> describes how the specification presented in Section</w:t>
      </w:r>
      <w:r w:rsidR="00807D71">
        <w:rPr>
          <w:lang w:val="en-GB"/>
        </w:rPr>
        <w:t xml:space="preserve"> </w:t>
      </w:r>
      <w:fldSimple w:instr=" REF _Ref116791170 \r \h  \* MERGEFORMAT ">
        <w:r w:rsidR="005307BA">
          <w:rPr>
            <w:lang w:val="en-GB"/>
          </w:rPr>
          <w:t>6</w:t>
        </w:r>
      </w:fldSimple>
      <w:r>
        <w:rPr>
          <w:lang w:val="en-GB"/>
        </w:rPr>
        <w:t xml:space="preserve"> relates to other specifications, both those that it extends and those that it is intended to complement. </w:t>
      </w:r>
      <w:r w:rsidR="00455175">
        <w:rPr>
          <w:lang w:val="en-GB"/>
        </w:rPr>
        <w:t>Section</w:t>
      </w:r>
      <w:r w:rsidR="00ED0DB5">
        <w:rPr>
          <w:lang w:val="en-GB"/>
        </w:rPr>
        <w:t xml:space="preserve"> </w:t>
      </w:r>
      <w:fldSimple w:instr=" REF _Ref217199251 \r \h  \* MERGEFORMAT ">
        <w:r w:rsidR="005307BA">
          <w:rPr>
            <w:lang w:val="en-GB"/>
          </w:rPr>
          <w:t>5</w:t>
        </w:r>
      </w:fldSimple>
      <w:r w:rsidR="00455175">
        <w:rPr>
          <w:lang w:val="en-GB"/>
        </w:rPr>
        <w:t xml:space="preserve"> </w:t>
      </w:r>
      <w:r w:rsidR="00ED0DB5">
        <w:rPr>
          <w:lang w:val="en-GB"/>
        </w:rPr>
        <w:t>discusses the reasoning behind several design decisions taken.</w:t>
      </w:r>
      <w:r w:rsidR="00455175">
        <w:rPr>
          <w:lang w:val="en-GB"/>
        </w:rPr>
        <w:t xml:space="preserve"> </w:t>
      </w:r>
      <w:r w:rsidR="00AB581B" w:rsidRPr="00AB581B">
        <w:rPr>
          <w:lang w:val="en-GB"/>
        </w:rPr>
        <w:t>Section</w:t>
      </w:r>
      <w:r w:rsidR="00807D71">
        <w:rPr>
          <w:lang w:val="en-GB"/>
        </w:rPr>
        <w:t xml:space="preserve"> </w:t>
      </w:r>
      <w:fldSimple w:instr=" REF _Ref116791170 \r \h  \* MERGEFORMAT ">
        <w:r w:rsidR="005307BA">
          <w:rPr>
            <w:lang w:val="en-GB"/>
          </w:rPr>
          <w:t>6</w:t>
        </w:r>
      </w:fldSimple>
      <w:r w:rsidR="00AB581B" w:rsidRPr="00AB581B">
        <w:rPr>
          <w:lang w:val="en-GB"/>
        </w:rPr>
        <w:t xml:space="preserve"> </w:t>
      </w:r>
      <w:r w:rsidR="00AB581B">
        <w:rPr>
          <w:lang w:val="en-GB"/>
        </w:rPr>
        <w:t>contains the documentation for the</w:t>
      </w:r>
      <w:r>
        <w:rPr>
          <w:lang w:val="en-GB"/>
        </w:rPr>
        <w:t xml:space="preserve"> XML schema</w:t>
      </w:r>
      <w:r w:rsidR="00503DF9">
        <w:rPr>
          <w:lang w:val="en-GB"/>
        </w:rPr>
        <w:t xml:space="preserve"> which is generated automatically and several parts of the schema are documented in more detail in Section </w:t>
      </w:r>
      <w:fldSimple w:instr=" REF _Ref217199331 \r \h  \* MERGEFORMAT ">
        <w:r w:rsidR="00503DF9">
          <w:rPr>
            <w:lang w:val="en-GB"/>
          </w:rPr>
          <w:t>7</w:t>
        </w:r>
      </w:fldSimple>
      <w:r w:rsidR="00503DF9">
        <w:rPr>
          <w:lang w:val="en-GB"/>
        </w:rPr>
        <w:t>. C</w:t>
      </w:r>
      <w:r>
        <w:rPr>
          <w:lang w:val="en-GB"/>
        </w:rPr>
        <w:t xml:space="preserve">onclusions are presented in Section </w:t>
      </w:r>
      <w:fldSimple w:instr=" REF _Ref170622236 \r \h  \* MERGEFORMAT ">
        <w:r w:rsidR="005307BA">
          <w:rPr>
            <w:lang w:val="en-GB"/>
          </w:rPr>
          <w:t>8</w:t>
        </w:r>
      </w:fldSimple>
      <w:r>
        <w:rPr>
          <w:lang w:val="en-GB"/>
        </w:rPr>
        <w:t>.</w:t>
      </w:r>
    </w:p>
    <w:p w:rsidR="00970B31" w:rsidRDefault="00970B31" w:rsidP="00466496">
      <w:pPr>
        <w:spacing w:line="240" w:lineRule="auto"/>
        <w:rPr>
          <w:highlight w:val="yellow"/>
          <w:lang w:val="en-GB"/>
        </w:rPr>
      </w:pPr>
    </w:p>
    <w:p w:rsidR="00970B31" w:rsidRDefault="00970B31" w:rsidP="00466496">
      <w:pPr>
        <w:pStyle w:val="Heading1"/>
        <w:spacing w:line="240" w:lineRule="auto"/>
        <w:rPr>
          <w:lang w:val="en-GB"/>
        </w:rPr>
      </w:pPr>
      <w:bookmarkStart w:id="10" w:name="_Toc170636040"/>
      <w:bookmarkStart w:id="11" w:name="_Ref211659702"/>
      <w:bookmarkStart w:id="12" w:name="_Ref216758743"/>
      <w:bookmarkStart w:id="13" w:name="_Ref341783389"/>
      <w:bookmarkStart w:id="14" w:name="_Toc342391912"/>
      <w:r>
        <w:rPr>
          <w:lang w:val="en-GB"/>
        </w:rPr>
        <w:t xml:space="preserve">Use Cases for </w:t>
      </w:r>
      <w:r w:rsidR="00CA43A1">
        <w:rPr>
          <w:lang w:val="en-GB"/>
        </w:rPr>
        <w:t>mzQuantML</w:t>
      </w:r>
      <w:bookmarkEnd w:id="10"/>
      <w:bookmarkEnd w:id="11"/>
      <w:bookmarkEnd w:id="12"/>
      <w:bookmarkEnd w:id="13"/>
      <w:bookmarkEnd w:id="14"/>
    </w:p>
    <w:p w:rsidR="00CD3708" w:rsidRDefault="00CD3708" w:rsidP="00466496">
      <w:pPr>
        <w:spacing w:line="240" w:lineRule="auto"/>
        <w:rPr>
          <w:lang w:val="en-GB"/>
        </w:rPr>
      </w:pPr>
      <w:r>
        <w:rPr>
          <w:lang w:val="en-GB"/>
        </w:rPr>
        <w:t>The development of mzQuantML is driven by some general principles</w:t>
      </w:r>
      <w:r w:rsidR="00E10F8E">
        <w:rPr>
          <w:lang w:val="en-GB"/>
        </w:rPr>
        <w:t xml:space="preserve">, </w:t>
      </w:r>
      <w:r>
        <w:rPr>
          <w:lang w:val="en-GB"/>
        </w:rPr>
        <w:t>specific use cases</w:t>
      </w:r>
      <w:r w:rsidR="00E10F8E">
        <w:rPr>
          <w:lang w:val="en-GB"/>
        </w:rPr>
        <w:t xml:space="preserve"> and the goal of supporting specific techn</w:t>
      </w:r>
      <w:r w:rsidR="00B8038D">
        <w:rPr>
          <w:lang w:val="en-GB"/>
        </w:rPr>
        <w:t>iques</w:t>
      </w:r>
      <w:r>
        <w:rPr>
          <w:lang w:val="en-GB"/>
        </w:rPr>
        <w:t>, as listed below.</w:t>
      </w:r>
      <w:r w:rsidR="00E70132">
        <w:rPr>
          <w:lang w:val="en-GB"/>
        </w:rPr>
        <w:t xml:space="preserve"> These were discussed and agreed at the development meeting in </w:t>
      </w:r>
      <w:r w:rsidR="00DE1C0A" w:rsidRPr="00DE1C0A">
        <w:t>Tübingen</w:t>
      </w:r>
      <w:r w:rsidR="00E70132">
        <w:rPr>
          <w:lang w:val="en-GB"/>
        </w:rPr>
        <w:t xml:space="preserve"> in July 2011.</w:t>
      </w:r>
    </w:p>
    <w:p w:rsidR="00E70132" w:rsidRDefault="00E70132" w:rsidP="00466496">
      <w:pPr>
        <w:spacing w:line="240" w:lineRule="auto"/>
        <w:rPr>
          <w:lang w:val="en-GB"/>
        </w:rPr>
      </w:pPr>
    </w:p>
    <w:p w:rsidR="00E70132" w:rsidRDefault="007C2927" w:rsidP="00466496">
      <w:pPr>
        <w:spacing w:line="240" w:lineRule="auto"/>
        <w:rPr>
          <w:lang w:val="en-GB"/>
        </w:rPr>
      </w:pPr>
      <w:r>
        <w:rPr>
          <w:lang w:val="en-GB"/>
        </w:rPr>
        <w:t>General principles</w:t>
      </w:r>
      <w:r w:rsidR="0019059A">
        <w:rPr>
          <w:lang w:val="en-GB"/>
        </w:rPr>
        <w:t>, the</w:t>
      </w:r>
      <w:r w:rsidR="00C92DBD">
        <w:rPr>
          <w:lang w:val="en-GB"/>
        </w:rPr>
        <w:t xml:space="preserve"> format</w:t>
      </w:r>
      <w:r w:rsidR="0019059A">
        <w:rPr>
          <w:lang w:val="en-GB"/>
        </w:rPr>
        <w:t xml:space="preserve"> SHOULD</w:t>
      </w:r>
      <w:r w:rsidR="00D12D41">
        <w:rPr>
          <w:lang w:val="en-GB"/>
        </w:rPr>
        <w:t xml:space="preserve"> support</w:t>
      </w:r>
      <w:r>
        <w:rPr>
          <w:lang w:val="en-GB"/>
        </w:rPr>
        <w:t>:</w:t>
      </w:r>
    </w:p>
    <w:p w:rsidR="007C2927" w:rsidRDefault="007C2927" w:rsidP="00466496">
      <w:pPr>
        <w:spacing w:line="240" w:lineRule="auto"/>
        <w:rPr>
          <w:lang w:val="en-GB"/>
        </w:rPr>
      </w:pPr>
    </w:p>
    <w:p w:rsidR="007C2927" w:rsidRPr="007C2927" w:rsidRDefault="00D12D41" w:rsidP="007C2927">
      <w:pPr>
        <w:numPr>
          <w:ilvl w:val="0"/>
          <w:numId w:val="38"/>
        </w:numPr>
        <w:spacing w:line="240" w:lineRule="auto"/>
        <w:rPr>
          <w:lang w:val="en-GB"/>
        </w:rPr>
      </w:pPr>
      <w:r>
        <w:rPr>
          <w:lang w:val="en-GB"/>
        </w:rPr>
        <w:t>Jo</w:t>
      </w:r>
      <w:r w:rsidR="007C2927">
        <w:rPr>
          <w:lang w:val="en-GB"/>
        </w:rPr>
        <w:t>urnal requirement</w:t>
      </w:r>
      <w:r w:rsidR="00417E65">
        <w:rPr>
          <w:lang w:val="en-GB"/>
        </w:rPr>
        <w:t>s</w:t>
      </w:r>
      <w:r w:rsidR="007C2927">
        <w:rPr>
          <w:lang w:val="en-GB"/>
        </w:rPr>
        <w:t xml:space="preserve"> for the reporting of quantitative </w:t>
      </w:r>
      <w:r w:rsidR="00E370BA">
        <w:rPr>
          <w:lang w:val="en-GB"/>
        </w:rPr>
        <w:t xml:space="preserve">proteomic </w:t>
      </w:r>
      <w:r w:rsidR="007C2927">
        <w:rPr>
          <w:lang w:val="en-GB"/>
        </w:rPr>
        <w:t>data from mass spectrometry</w:t>
      </w:r>
      <w:r w:rsidR="002910E0">
        <w:rPr>
          <w:lang w:val="en-GB"/>
        </w:rPr>
        <w:t>.</w:t>
      </w:r>
    </w:p>
    <w:p w:rsidR="007C2927" w:rsidRPr="007C2927" w:rsidRDefault="00D12D41" w:rsidP="007C2927">
      <w:pPr>
        <w:numPr>
          <w:ilvl w:val="0"/>
          <w:numId w:val="38"/>
        </w:numPr>
        <w:spacing w:line="240" w:lineRule="auto"/>
        <w:rPr>
          <w:lang w:val="en-GB"/>
        </w:rPr>
      </w:pPr>
      <w:r>
        <w:rPr>
          <w:lang w:val="en-GB"/>
        </w:rPr>
        <w:t>R</w:t>
      </w:r>
      <w:r w:rsidR="00EE730A">
        <w:rPr>
          <w:lang w:val="en-GB"/>
        </w:rPr>
        <w:t xml:space="preserve">eporting according to </w:t>
      </w:r>
      <w:r w:rsidR="00B330AA">
        <w:rPr>
          <w:lang w:val="en-GB"/>
        </w:rPr>
        <w:t xml:space="preserve">the </w:t>
      </w:r>
      <w:r w:rsidR="00BD04DF">
        <w:rPr>
          <w:lang w:val="en-GB"/>
        </w:rPr>
        <w:t>MIAPE Quant document</w:t>
      </w:r>
      <w:r w:rsidR="00B330AA">
        <w:rPr>
          <w:lang w:val="en-GB"/>
        </w:rPr>
        <w:t>.</w:t>
      </w:r>
    </w:p>
    <w:p w:rsidR="007C2927" w:rsidRPr="007C2927" w:rsidRDefault="00D12D41" w:rsidP="007C2927">
      <w:pPr>
        <w:numPr>
          <w:ilvl w:val="0"/>
          <w:numId w:val="38"/>
        </w:numPr>
        <w:spacing w:line="240" w:lineRule="auto"/>
        <w:rPr>
          <w:lang w:val="en-GB"/>
        </w:rPr>
      </w:pPr>
      <w:r>
        <w:rPr>
          <w:lang w:val="en-GB"/>
        </w:rPr>
        <w:t>Su</w:t>
      </w:r>
      <w:r w:rsidR="00BD04DF">
        <w:rPr>
          <w:lang w:val="en-GB"/>
        </w:rPr>
        <w:t>bmission of quantitative data to public databases</w:t>
      </w:r>
      <w:r w:rsidR="002910E0">
        <w:rPr>
          <w:lang w:val="en-GB"/>
        </w:rPr>
        <w:t>.</w:t>
      </w:r>
    </w:p>
    <w:p w:rsidR="007C2927" w:rsidRDefault="00D12D41" w:rsidP="007C2927">
      <w:pPr>
        <w:numPr>
          <w:ilvl w:val="0"/>
          <w:numId w:val="38"/>
        </w:numPr>
        <w:spacing w:line="240" w:lineRule="auto"/>
        <w:rPr>
          <w:lang w:val="en-GB"/>
        </w:rPr>
      </w:pPr>
      <w:r>
        <w:rPr>
          <w:lang w:val="en-GB"/>
        </w:rPr>
        <w:t>D</w:t>
      </w:r>
      <w:r w:rsidR="00BD04DF">
        <w:rPr>
          <w:lang w:val="en-GB"/>
        </w:rPr>
        <w:t>ata exchange between software tools</w:t>
      </w:r>
      <w:r w:rsidR="00F36A07">
        <w:rPr>
          <w:lang w:val="en-GB"/>
        </w:rPr>
        <w:t xml:space="preserve">, </w:t>
      </w:r>
      <w:r w:rsidR="00BD04DF">
        <w:rPr>
          <w:lang w:val="en-GB"/>
        </w:rPr>
        <w:t xml:space="preserve">where data are defined as values about </w:t>
      </w:r>
      <w:r w:rsidR="00BD04DF" w:rsidRPr="00710C0B">
        <w:rPr>
          <w:lang w:val="en-GB"/>
        </w:rPr>
        <w:t>features</w:t>
      </w:r>
      <w:r w:rsidR="00F36A07">
        <w:rPr>
          <w:lang w:val="en-GB"/>
        </w:rPr>
        <w:t xml:space="preserve"> (</w:t>
      </w:r>
      <w:r w:rsidR="00F36A07" w:rsidRPr="00F36A07">
        <w:rPr>
          <w:lang w:val="en-GB"/>
        </w:rPr>
        <w:t>defined</w:t>
      </w:r>
      <w:r w:rsidR="00F36A07">
        <w:rPr>
          <w:lang w:val="en-GB"/>
        </w:rPr>
        <w:t xml:space="preserve"> here as</w:t>
      </w:r>
      <w:r w:rsidR="00F36A07" w:rsidRPr="00F36A07">
        <w:rPr>
          <w:lang w:val="en-GB"/>
        </w:rPr>
        <w:t xml:space="preserve"> regions on </w:t>
      </w:r>
      <w:r w:rsidR="00F36A07">
        <w:rPr>
          <w:lang w:val="en-GB"/>
        </w:rPr>
        <w:t xml:space="preserve">MS1 </w:t>
      </w:r>
      <w:r w:rsidR="00F36A07" w:rsidRPr="00F36A07">
        <w:rPr>
          <w:lang w:val="en-GB"/>
        </w:rPr>
        <w:t>mass spectra that report on a single peptide or small molecule</w:t>
      </w:r>
      <w:r w:rsidR="00F36A07">
        <w:rPr>
          <w:lang w:val="en-GB"/>
        </w:rPr>
        <w:t>)</w:t>
      </w:r>
      <w:r w:rsidR="00BD04DF">
        <w:rPr>
          <w:lang w:val="en-GB"/>
        </w:rPr>
        <w:t>, feature matches across different spectra or within spectra</w:t>
      </w:r>
      <w:r w:rsidR="008E2F19">
        <w:rPr>
          <w:lang w:val="en-GB"/>
        </w:rPr>
        <w:t>,</w:t>
      </w:r>
      <w:r w:rsidR="00F36A07">
        <w:rPr>
          <w:lang w:val="en-GB"/>
        </w:rPr>
        <w:t xml:space="preserve"> </w:t>
      </w:r>
      <w:r w:rsidR="008E2F19">
        <w:rPr>
          <w:lang w:val="en-GB"/>
        </w:rPr>
        <w:t>peptides, proteins and protein groups</w:t>
      </w:r>
      <w:r w:rsidR="002910E0">
        <w:rPr>
          <w:lang w:val="en-GB"/>
        </w:rPr>
        <w:t>.</w:t>
      </w:r>
    </w:p>
    <w:p w:rsidR="00BD04DF" w:rsidRPr="007C2927" w:rsidRDefault="00D12D41" w:rsidP="007C2927">
      <w:pPr>
        <w:numPr>
          <w:ilvl w:val="0"/>
          <w:numId w:val="38"/>
        </w:numPr>
        <w:spacing w:line="240" w:lineRule="auto"/>
        <w:rPr>
          <w:lang w:val="en-GB"/>
        </w:rPr>
      </w:pPr>
      <w:r>
        <w:rPr>
          <w:lang w:val="en-GB"/>
        </w:rPr>
        <w:t xml:space="preserve">Import </w:t>
      </w:r>
      <w:r w:rsidR="00BD04DF">
        <w:rPr>
          <w:lang w:val="en-GB"/>
        </w:rPr>
        <w:t>of data into statistical processing tools</w:t>
      </w:r>
      <w:r w:rsidR="002910E0">
        <w:rPr>
          <w:lang w:val="en-GB"/>
        </w:rPr>
        <w:t>.</w:t>
      </w:r>
    </w:p>
    <w:p w:rsidR="00D12D41" w:rsidRDefault="00D12D41" w:rsidP="00613E18">
      <w:pPr>
        <w:numPr>
          <w:ilvl w:val="0"/>
          <w:numId w:val="38"/>
        </w:numPr>
        <w:spacing w:line="240" w:lineRule="auto"/>
        <w:rPr>
          <w:lang w:val="en-GB"/>
        </w:rPr>
      </w:pPr>
      <w:r w:rsidRPr="00D12D41">
        <w:rPr>
          <w:lang w:val="en-GB"/>
        </w:rPr>
        <w:t>The ability to reprocess or recreate the analysis workflow using the same parameters, assuming no manual steps have taken place.</w:t>
      </w:r>
    </w:p>
    <w:p w:rsidR="00613E18" w:rsidRDefault="00613E18" w:rsidP="00D12D41">
      <w:pPr>
        <w:spacing w:line="240" w:lineRule="auto"/>
        <w:ind w:left="720"/>
        <w:rPr>
          <w:lang w:val="en-GB"/>
        </w:rPr>
      </w:pPr>
    </w:p>
    <w:p w:rsidR="002910E0" w:rsidRDefault="00613E18" w:rsidP="00613E18">
      <w:pPr>
        <w:spacing w:line="240" w:lineRule="auto"/>
        <w:rPr>
          <w:lang w:val="en-GB"/>
        </w:rPr>
      </w:pPr>
      <w:r>
        <w:rPr>
          <w:lang w:val="en-GB"/>
        </w:rPr>
        <w:t>Use cases</w:t>
      </w:r>
      <w:r w:rsidR="00A8133A">
        <w:rPr>
          <w:lang w:val="en-GB"/>
        </w:rPr>
        <w:t>, t</w:t>
      </w:r>
      <w:r w:rsidR="00ED07D3">
        <w:rPr>
          <w:lang w:val="en-GB"/>
        </w:rPr>
        <w:t>he format SHOULD</w:t>
      </w:r>
      <w:r w:rsidR="002910E0">
        <w:rPr>
          <w:lang w:val="en-GB"/>
        </w:rPr>
        <w:t xml:space="preserve"> capture:</w:t>
      </w:r>
    </w:p>
    <w:p w:rsidR="008679D8" w:rsidRDefault="007C2927" w:rsidP="008679D8">
      <w:pPr>
        <w:spacing w:line="240" w:lineRule="auto"/>
        <w:rPr>
          <w:lang w:val="en-GB"/>
        </w:rPr>
      </w:pPr>
      <w:r w:rsidRPr="00892824">
        <w:rPr>
          <w:lang w:val="en-GB"/>
        </w:rPr>
        <w:lastRenderedPageBreak/>
        <w:tab/>
      </w:r>
      <w:r w:rsidR="008679D8" w:rsidRPr="008679D8">
        <w:rPr>
          <w:lang w:val="en-GB"/>
        </w:rPr>
        <w:tab/>
      </w:r>
      <w:r w:rsidR="008679D8" w:rsidRPr="008679D8">
        <w:rPr>
          <w:lang w:val="en-GB"/>
        </w:rPr>
        <w:tab/>
      </w:r>
    </w:p>
    <w:p w:rsidR="00FC0022" w:rsidRDefault="002910E0" w:rsidP="008679D8">
      <w:pPr>
        <w:numPr>
          <w:ilvl w:val="0"/>
          <w:numId w:val="39"/>
        </w:numPr>
        <w:spacing w:line="240" w:lineRule="auto"/>
        <w:rPr>
          <w:lang w:val="en-GB"/>
        </w:rPr>
      </w:pPr>
      <w:r>
        <w:rPr>
          <w:lang w:val="en-GB"/>
        </w:rPr>
        <w:t>F</w:t>
      </w:r>
      <w:r w:rsidR="008679D8">
        <w:rPr>
          <w:lang w:val="en-GB"/>
        </w:rPr>
        <w:t>inal abundance values (relative or absolute) for peptides, proteins and protein groups where protein inference cannot be performed in an unambiguous manner.</w:t>
      </w:r>
    </w:p>
    <w:p w:rsidR="008679D8" w:rsidRDefault="001677BB" w:rsidP="008679D8">
      <w:pPr>
        <w:numPr>
          <w:ilvl w:val="0"/>
          <w:numId w:val="39"/>
        </w:numPr>
        <w:spacing w:line="240" w:lineRule="auto"/>
        <w:rPr>
          <w:lang w:val="en-GB"/>
        </w:rPr>
      </w:pPr>
      <w:r>
        <w:rPr>
          <w:lang w:val="en-GB"/>
        </w:rPr>
        <w:t>Quantitation</w:t>
      </w:r>
      <w:r w:rsidR="00FC0022">
        <w:rPr>
          <w:lang w:val="en-GB"/>
        </w:rPr>
        <w:t xml:space="preserve"> values about peptide/protein modifications, such as post-translational modifications.</w:t>
      </w:r>
    </w:p>
    <w:p w:rsidR="00A127D3" w:rsidRDefault="002910E0" w:rsidP="008679D8">
      <w:pPr>
        <w:numPr>
          <w:ilvl w:val="0"/>
          <w:numId w:val="39"/>
        </w:numPr>
        <w:spacing w:line="240" w:lineRule="auto"/>
        <w:rPr>
          <w:lang w:val="en-GB"/>
        </w:rPr>
      </w:pPr>
      <w:r>
        <w:rPr>
          <w:lang w:val="en-GB"/>
        </w:rPr>
        <w:t>A</w:t>
      </w:r>
      <w:r w:rsidR="00D65E6D">
        <w:rPr>
          <w:lang w:val="en-GB"/>
        </w:rPr>
        <w:t>bundance values at the level of a single run (called an assay in this context) and logical groupings of runs (called study variables in this context)</w:t>
      </w:r>
      <w:r w:rsidR="002E7230">
        <w:rPr>
          <w:lang w:val="en-GB"/>
        </w:rPr>
        <w:t xml:space="preserve">, </w:t>
      </w:r>
      <w:r w:rsidR="0074478A">
        <w:rPr>
          <w:lang w:val="en-GB"/>
        </w:rPr>
        <w:t xml:space="preserve">for </w:t>
      </w:r>
      <w:r w:rsidR="002E7230">
        <w:rPr>
          <w:lang w:val="en-GB"/>
        </w:rPr>
        <w:t>which the user, for example, wishes to report</w:t>
      </w:r>
      <w:r w:rsidR="00FE2248">
        <w:rPr>
          <w:lang w:val="en-GB"/>
        </w:rPr>
        <w:t xml:space="preserve"> relative</w:t>
      </w:r>
      <w:r w:rsidR="002E7230">
        <w:rPr>
          <w:lang w:val="en-GB"/>
        </w:rPr>
        <w:t xml:space="preserve"> values</w:t>
      </w:r>
      <w:r w:rsidR="00D65E6D">
        <w:rPr>
          <w:lang w:val="en-GB"/>
        </w:rPr>
        <w:t xml:space="preserve">. </w:t>
      </w:r>
    </w:p>
    <w:p w:rsidR="00D65E6D" w:rsidRDefault="002910E0" w:rsidP="008679D8">
      <w:pPr>
        <w:numPr>
          <w:ilvl w:val="0"/>
          <w:numId w:val="39"/>
        </w:numPr>
        <w:spacing w:line="240" w:lineRule="auto"/>
        <w:rPr>
          <w:lang w:val="en-GB"/>
        </w:rPr>
      </w:pPr>
      <w:r>
        <w:rPr>
          <w:lang w:val="en-GB"/>
        </w:rPr>
        <w:t>T</w:t>
      </w:r>
      <w:r w:rsidR="00D65E6D">
        <w:rPr>
          <w:lang w:val="en-GB"/>
        </w:rPr>
        <w:t>he evidence trail for how final abundance values were calculated, such as the features</w:t>
      </w:r>
      <w:r w:rsidR="00F36A07">
        <w:rPr>
          <w:lang w:val="en-GB"/>
        </w:rPr>
        <w:t xml:space="preserve"> used for quantifying peptides and proteins.</w:t>
      </w:r>
    </w:p>
    <w:p w:rsidR="00F36A07" w:rsidRDefault="002910E0" w:rsidP="008679D8">
      <w:pPr>
        <w:numPr>
          <w:ilvl w:val="0"/>
          <w:numId w:val="39"/>
        </w:numPr>
        <w:spacing w:line="240" w:lineRule="auto"/>
        <w:rPr>
          <w:lang w:val="en-GB"/>
        </w:rPr>
      </w:pPr>
      <w:r>
        <w:rPr>
          <w:lang w:val="en-GB"/>
        </w:rPr>
        <w:t>R</w:t>
      </w:r>
      <w:r w:rsidR="00F36A07">
        <w:rPr>
          <w:lang w:val="en-GB"/>
        </w:rPr>
        <w:t>elationships between features</w:t>
      </w:r>
      <w:r w:rsidR="00583A7E">
        <w:rPr>
          <w:lang w:val="en-GB"/>
        </w:rPr>
        <w:t xml:space="preserve"> either on different regions of the same </w:t>
      </w:r>
      <w:r w:rsidR="001D786E">
        <w:rPr>
          <w:lang w:val="en-GB"/>
        </w:rPr>
        <w:t>MS run</w:t>
      </w:r>
      <w:r w:rsidR="00583A7E">
        <w:rPr>
          <w:lang w:val="en-GB"/>
        </w:rPr>
        <w:t xml:space="preserve"> or on different </w:t>
      </w:r>
      <w:r w:rsidR="001D786E">
        <w:rPr>
          <w:lang w:val="en-GB"/>
        </w:rPr>
        <w:t>MS runs</w:t>
      </w:r>
      <w:r w:rsidR="00F36A07">
        <w:rPr>
          <w:lang w:val="en-GB"/>
        </w:rPr>
        <w:t xml:space="preserve"> </w:t>
      </w:r>
      <w:r w:rsidR="00710C0B">
        <w:rPr>
          <w:lang w:val="en-GB"/>
        </w:rPr>
        <w:t>that report on the same peptide or small molecule</w:t>
      </w:r>
      <w:r w:rsidR="00583A7E">
        <w:rPr>
          <w:lang w:val="en-GB"/>
        </w:rPr>
        <w:t xml:space="preserve">. These are particularly </w:t>
      </w:r>
      <w:r w:rsidR="00DF0062">
        <w:rPr>
          <w:lang w:val="en-GB"/>
        </w:rPr>
        <w:t>required</w:t>
      </w:r>
      <w:r w:rsidR="00583A7E">
        <w:rPr>
          <w:lang w:val="en-GB"/>
        </w:rPr>
        <w:t xml:space="preserve"> for relative </w:t>
      </w:r>
      <w:r w:rsidR="001677BB">
        <w:rPr>
          <w:lang w:val="en-GB"/>
        </w:rPr>
        <w:t>quantitation</w:t>
      </w:r>
      <w:r w:rsidR="00583A7E">
        <w:rPr>
          <w:lang w:val="en-GB"/>
        </w:rPr>
        <w:t xml:space="preserve"> approaches.</w:t>
      </w:r>
    </w:p>
    <w:p w:rsidR="003858AA" w:rsidRDefault="003858AA" w:rsidP="008679D8">
      <w:pPr>
        <w:numPr>
          <w:ilvl w:val="0"/>
          <w:numId w:val="39"/>
        </w:numPr>
        <w:spacing w:line="240" w:lineRule="auto"/>
        <w:rPr>
          <w:lang w:val="en-GB"/>
        </w:rPr>
      </w:pPr>
      <w:r>
        <w:rPr>
          <w:lang w:val="en-GB"/>
        </w:rPr>
        <w:t>Details about pre-fractionation sufficient to describe the combination of multiple input data files (e.g. raw files) into a sing</w:t>
      </w:r>
      <w:r w:rsidR="008C4999">
        <w:rPr>
          <w:lang w:val="en-GB"/>
        </w:rPr>
        <w:t xml:space="preserve">le assay where this has been performed. </w:t>
      </w:r>
    </w:p>
    <w:p w:rsidR="00E10F8E" w:rsidRDefault="00E10F8E" w:rsidP="00E10F8E">
      <w:pPr>
        <w:spacing w:line="240" w:lineRule="auto"/>
        <w:ind w:left="720"/>
        <w:rPr>
          <w:lang w:val="en-GB"/>
        </w:rPr>
      </w:pPr>
    </w:p>
    <w:p w:rsidR="002910E0" w:rsidRDefault="00B8038D" w:rsidP="00A8133A">
      <w:pPr>
        <w:spacing w:line="240" w:lineRule="auto"/>
        <w:rPr>
          <w:lang w:val="en-GB"/>
        </w:rPr>
      </w:pPr>
      <w:r>
        <w:rPr>
          <w:lang w:val="en-GB"/>
        </w:rPr>
        <w:t>The format SHOULD support the following s</w:t>
      </w:r>
      <w:r w:rsidR="003368A1">
        <w:rPr>
          <w:lang w:val="en-GB"/>
        </w:rPr>
        <w:t>pecific techniques used in proteomics</w:t>
      </w:r>
      <w:r w:rsidR="00503DCA">
        <w:rPr>
          <w:lang w:val="en-GB"/>
        </w:rPr>
        <w:t xml:space="preserve"> (see section </w:t>
      </w:r>
      <w:r w:rsidR="000754A3">
        <w:rPr>
          <w:lang w:val="en-GB"/>
        </w:rPr>
        <w:fldChar w:fldCharType="begin"/>
      </w:r>
      <w:r w:rsidR="000754A3">
        <w:rPr>
          <w:lang w:val="en-GB"/>
        </w:rPr>
        <w:instrText xml:space="preserve"> REF _Ref301951738 \r \h </w:instrText>
      </w:r>
      <w:r w:rsidR="000754A3">
        <w:rPr>
          <w:lang w:val="en-GB"/>
        </w:rPr>
      </w:r>
      <w:r w:rsidR="000754A3">
        <w:rPr>
          <w:lang w:val="en-GB"/>
        </w:rPr>
        <w:fldChar w:fldCharType="separate"/>
      </w:r>
      <w:r w:rsidR="005307BA">
        <w:rPr>
          <w:lang w:val="en-GB"/>
        </w:rPr>
        <w:t>5.4</w:t>
      </w:r>
      <w:r w:rsidR="000754A3">
        <w:rPr>
          <w:lang w:val="en-GB"/>
        </w:rPr>
        <w:fldChar w:fldCharType="end"/>
      </w:r>
      <w:r w:rsidR="000754A3">
        <w:rPr>
          <w:lang w:val="en-GB"/>
        </w:rPr>
        <w:t xml:space="preserve"> for examples of their encoding)</w:t>
      </w:r>
      <w:r w:rsidR="003368A1">
        <w:rPr>
          <w:lang w:val="en-GB"/>
        </w:rPr>
        <w:t>:</w:t>
      </w:r>
    </w:p>
    <w:p w:rsidR="003368A1" w:rsidRDefault="003368A1" w:rsidP="00A8133A">
      <w:pPr>
        <w:numPr>
          <w:ilvl w:val="0"/>
          <w:numId w:val="39"/>
        </w:numPr>
        <w:spacing w:line="240" w:lineRule="auto"/>
        <w:rPr>
          <w:lang w:val="en-GB"/>
        </w:rPr>
      </w:pPr>
      <w:r>
        <w:rPr>
          <w:lang w:val="en-GB"/>
        </w:rPr>
        <w:t xml:space="preserve">MS1 </w:t>
      </w:r>
      <w:r w:rsidR="00CA0346">
        <w:rPr>
          <w:lang w:val="en-GB"/>
        </w:rPr>
        <w:t>l</w:t>
      </w:r>
      <w:r>
        <w:rPr>
          <w:lang w:val="en-GB"/>
        </w:rPr>
        <w:t xml:space="preserve">abel-free intensity </w:t>
      </w:r>
    </w:p>
    <w:p w:rsidR="003368A1" w:rsidRDefault="003368A1" w:rsidP="00A8133A">
      <w:pPr>
        <w:numPr>
          <w:ilvl w:val="0"/>
          <w:numId w:val="39"/>
        </w:numPr>
        <w:spacing w:line="240" w:lineRule="auto"/>
        <w:rPr>
          <w:lang w:val="en-GB"/>
        </w:rPr>
      </w:pPr>
      <w:r>
        <w:rPr>
          <w:lang w:val="en-GB"/>
        </w:rPr>
        <w:t xml:space="preserve">MS1 </w:t>
      </w:r>
      <w:r w:rsidR="00CA0346">
        <w:rPr>
          <w:lang w:val="en-GB"/>
        </w:rPr>
        <w:t>l</w:t>
      </w:r>
      <w:r>
        <w:rPr>
          <w:lang w:val="en-GB"/>
        </w:rPr>
        <w:t>abel-based e.g. SILAC</w:t>
      </w:r>
      <w:r w:rsidR="0036747D">
        <w:rPr>
          <w:lang w:val="en-GB"/>
        </w:rPr>
        <w:t xml:space="preserve"> and metabolic labelling such as </w:t>
      </w:r>
      <w:r w:rsidR="0036747D">
        <w:rPr>
          <w:vertAlign w:val="superscript"/>
          <w:lang w:val="en-GB"/>
        </w:rPr>
        <w:t>15</w:t>
      </w:r>
      <w:r w:rsidR="0036747D">
        <w:rPr>
          <w:lang w:val="en-GB"/>
        </w:rPr>
        <w:t>N</w:t>
      </w:r>
    </w:p>
    <w:p w:rsidR="003368A1" w:rsidRDefault="003368A1" w:rsidP="00A8133A">
      <w:pPr>
        <w:numPr>
          <w:ilvl w:val="0"/>
          <w:numId w:val="39"/>
        </w:numPr>
        <w:spacing w:line="240" w:lineRule="auto"/>
        <w:rPr>
          <w:lang w:val="en-GB"/>
        </w:rPr>
      </w:pPr>
      <w:r>
        <w:rPr>
          <w:lang w:val="en-GB"/>
        </w:rPr>
        <w:t xml:space="preserve">MS2 </w:t>
      </w:r>
      <w:r w:rsidR="00CA0346">
        <w:rPr>
          <w:lang w:val="en-GB"/>
        </w:rPr>
        <w:t>t</w:t>
      </w:r>
      <w:r>
        <w:rPr>
          <w:lang w:val="en-GB"/>
        </w:rPr>
        <w:t>ag</w:t>
      </w:r>
      <w:r w:rsidR="00AF352B">
        <w:rPr>
          <w:lang w:val="en-GB"/>
        </w:rPr>
        <w:t>-</w:t>
      </w:r>
      <w:r>
        <w:rPr>
          <w:lang w:val="en-GB"/>
        </w:rPr>
        <w:t>based e.g. iTRAQ / TMT</w:t>
      </w:r>
    </w:p>
    <w:p w:rsidR="003368A1" w:rsidRDefault="0036747D" w:rsidP="00A8133A">
      <w:pPr>
        <w:numPr>
          <w:ilvl w:val="0"/>
          <w:numId w:val="39"/>
        </w:numPr>
        <w:spacing w:line="240" w:lineRule="auto"/>
        <w:rPr>
          <w:lang w:val="en-GB"/>
        </w:rPr>
      </w:pPr>
      <w:r>
        <w:rPr>
          <w:lang w:val="en-GB"/>
        </w:rPr>
        <w:t xml:space="preserve">MS2 </w:t>
      </w:r>
      <w:r w:rsidR="00CA0346">
        <w:rPr>
          <w:lang w:val="en-GB"/>
        </w:rPr>
        <w:t>s</w:t>
      </w:r>
      <w:r>
        <w:rPr>
          <w:lang w:val="en-GB"/>
        </w:rPr>
        <w:t>pectral counting</w:t>
      </w:r>
    </w:p>
    <w:p w:rsidR="00561510" w:rsidRDefault="00561510" w:rsidP="00561510">
      <w:pPr>
        <w:spacing w:line="240" w:lineRule="auto"/>
        <w:rPr>
          <w:lang w:val="en-GB"/>
        </w:rPr>
      </w:pPr>
    </w:p>
    <w:p w:rsidR="0036747D" w:rsidRDefault="0036747D" w:rsidP="0036747D">
      <w:pPr>
        <w:spacing w:line="240" w:lineRule="auto"/>
        <w:rPr>
          <w:lang w:val="en-GB"/>
        </w:rPr>
      </w:pPr>
      <w:r>
        <w:rPr>
          <w:lang w:val="en-GB"/>
        </w:rPr>
        <w:t xml:space="preserve">We expect that the format </w:t>
      </w:r>
      <w:r w:rsidR="00094EDD">
        <w:rPr>
          <w:lang w:val="en-GB"/>
        </w:rPr>
        <w:t>MAY</w:t>
      </w:r>
      <w:r>
        <w:rPr>
          <w:lang w:val="en-GB"/>
        </w:rPr>
        <w:t xml:space="preserve"> also be able to cover the following techniques</w:t>
      </w:r>
      <w:r w:rsidR="009164AB">
        <w:rPr>
          <w:lang w:val="en-GB"/>
        </w:rPr>
        <w:t xml:space="preserve"> adequately</w:t>
      </w:r>
      <w:r>
        <w:rPr>
          <w:lang w:val="en-GB"/>
        </w:rPr>
        <w:t>, although these have not been tested in great detail at this stage, and we encourage further input from users of these techniques:</w:t>
      </w:r>
    </w:p>
    <w:p w:rsidR="0036747D" w:rsidRDefault="0036747D" w:rsidP="0036747D">
      <w:pPr>
        <w:spacing w:line="240" w:lineRule="auto"/>
        <w:rPr>
          <w:lang w:val="en-GB"/>
        </w:rPr>
      </w:pPr>
    </w:p>
    <w:p w:rsidR="0036747D" w:rsidRDefault="001677BB" w:rsidP="0036747D">
      <w:pPr>
        <w:numPr>
          <w:ilvl w:val="0"/>
          <w:numId w:val="40"/>
        </w:numPr>
        <w:spacing w:line="240" w:lineRule="auto"/>
        <w:rPr>
          <w:lang w:val="en-GB"/>
        </w:rPr>
      </w:pPr>
      <w:r>
        <w:rPr>
          <w:lang w:val="en-GB"/>
        </w:rPr>
        <w:t>Quantitation</w:t>
      </w:r>
      <w:r w:rsidR="009169CC">
        <w:rPr>
          <w:lang w:val="en-GB"/>
        </w:rPr>
        <w:t xml:space="preserve"> by s</w:t>
      </w:r>
      <w:r w:rsidR="0036747D">
        <w:rPr>
          <w:lang w:val="en-GB"/>
        </w:rPr>
        <w:t>elected reaction monitoring</w:t>
      </w:r>
      <w:r w:rsidR="001E07C5">
        <w:rPr>
          <w:lang w:val="en-GB"/>
        </w:rPr>
        <w:t xml:space="preserve"> (SRM)</w:t>
      </w:r>
    </w:p>
    <w:p w:rsidR="00A1339A" w:rsidRDefault="00A1339A" w:rsidP="0036747D">
      <w:pPr>
        <w:numPr>
          <w:ilvl w:val="0"/>
          <w:numId w:val="40"/>
        </w:numPr>
        <w:spacing w:line="240" w:lineRule="auto"/>
        <w:rPr>
          <w:lang w:val="en-GB"/>
        </w:rPr>
      </w:pPr>
      <w:r>
        <w:rPr>
          <w:lang w:val="en-GB"/>
        </w:rPr>
        <w:t xml:space="preserve">Absolute </w:t>
      </w:r>
      <w:r w:rsidR="001677BB">
        <w:rPr>
          <w:lang w:val="en-GB"/>
        </w:rPr>
        <w:t>quantitation</w:t>
      </w:r>
      <w:r>
        <w:rPr>
          <w:lang w:val="en-GB"/>
        </w:rPr>
        <w:t xml:space="preserve"> based on averaging the intensities of features e.g. Waters Hi3 technique</w:t>
      </w:r>
    </w:p>
    <w:p w:rsidR="001E07C5" w:rsidRDefault="001E07C5" w:rsidP="0036747D">
      <w:pPr>
        <w:numPr>
          <w:ilvl w:val="0"/>
          <w:numId w:val="40"/>
        </w:numPr>
        <w:spacing w:line="240" w:lineRule="auto"/>
        <w:rPr>
          <w:lang w:val="en-GB"/>
        </w:rPr>
      </w:pPr>
      <w:r>
        <w:rPr>
          <w:lang w:val="en-GB"/>
        </w:rPr>
        <w:t xml:space="preserve">Small molecule </w:t>
      </w:r>
      <w:r w:rsidR="001677BB">
        <w:rPr>
          <w:lang w:val="en-GB"/>
        </w:rPr>
        <w:t>quantitation</w:t>
      </w:r>
      <w:r>
        <w:rPr>
          <w:lang w:val="en-GB"/>
        </w:rPr>
        <w:t xml:space="preserve"> (in metabolomics)</w:t>
      </w:r>
    </w:p>
    <w:p w:rsidR="00EC45C5" w:rsidRPr="00EC45C5" w:rsidRDefault="00EC45C5" w:rsidP="0036747D">
      <w:pPr>
        <w:numPr>
          <w:ilvl w:val="0"/>
          <w:numId w:val="40"/>
        </w:numPr>
        <w:spacing w:line="240" w:lineRule="auto"/>
        <w:rPr>
          <w:lang w:val="en-GB"/>
        </w:rPr>
      </w:pPr>
      <w:r w:rsidRPr="00EC45C5">
        <w:rPr>
          <w:lang w:val="en-GB"/>
        </w:rPr>
        <w:t>MS2 intensity</w:t>
      </w:r>
      <w:r w:rsidR="00F140A5">
        <w:rPr>
          <w:lang w:val="en-GB"/>
        </w:rPr>
        <w:t>-</w:t>
      </w:r>
      <w:r w:rsidRPr="00EC45C5">
        <w:rPr>
          <w:lang w:val="en-GB"/>
        </w:rPr>
        <w:t>based approaches</w:t>
      </w:r>
    </w:p>
    <w:p w:rsidR="00EC45C5" w:rsidRPr="00EC45C5" w:rsidRDefault="00D93AC7" w:rsidP="0036747D">
      <w:pPr>
        <w:numPr>
          <w:ilvl w:val="0"/>
          <w:numId w:val="40"/>
        </w:numPr>
        <w:spacing w:line="240" w:lineRule="auto"/>
        <w:rPr>
          <w:lang w:val="en-GB"/>
        </w:rPr>
      </w:pPr>
      <w:r w:rsidRPr="00EC45C5">
        <w:rPr>
          <w:lang w:val="en-GB"/>
        </w:rPr>
        <w:t>MS2 label</w:t>
      </w:r>
      <w:r w:rsidR="00F140A5">
        <w:rPr>
          <w:lang w:val="en-GB"/>
        </w:rPr>
        <w:t>-</w:t>
      </w:r>
      <w:r w:rsidRPr="00EC45C5">
        <w:rPr>
          <w:lang w:val="en-GB"/>
        </w:rPr>
        <w:t>based approaches</w:t>
      </w:r>
    </w:p>
    <w:p w:rsidR="00C40FF2" w:rsidRDefault="008679D8" w:rsidP="00466496">
      <w:pPr>
        <w:spacing w:line="240" w:lineRule="auto"/>
        <w:rPr>
          <w:highlight w:val="yellow"/>
          <w:lang w:val="en-GB"/>
        </w:rPr>
      </w:pPr>
      <w:r w:rsidRPr="008679D8">
        <w:rPr>
          <w:lang w:val="en-GB"/>
        </w:rPr>
        <w:tab/>
      </w:r>
      <w:r w:rsidRPr="008679D8">
        <w:rPr>
          <w:lang w:val="en-GB"/>
        </w:rPr>
        <w:tab/>
      </w:r>
    </w:p>
    <w:p w:rsidR="00C141F3" w:rsidRPr="00530363" w:rsidRDefault="00530363" w:rsidP="00466496">
      <w:pPr>
        <w:spacing w:line="240" w:lineRule="auto"/>
        <w:rPr>
          <w:lang w:val="en-GB"/>
        </w:rPr>
      </w:pPr>
      <w:r>
        <w:rPr>
          <w:lang w:val="en-GB"/>
        </w:rPr>
        <w:t xml:space="preserve">It is acknowledged that </w:t>
      </w:r>
      <w:r w:rsidRPr="00530363">
        <w:rPr>
          <w:lang w:val="en-GB"/>
        </w:rPr>
        <w:t>SRM</w:t>
      </w:r>
      <w:r>
        <w:rPr>
          <w:lang w:val="en-GB"/>
        </w:rPr>
        <w:t xml:space="preserve"> in particular is an important quantitative technique in proteomics and, as such, we expect that the specifications for encoding SRM in mzQuantML will follow shortly after the publication of this specification, for example via a PSI Informational Document or Appendix to this specification. </w:t>
      </w:r>
    </w:p>
    <w:p w:rsidR="00530363" w:rsidRDefault="00530363" w:rsidP="00466496">
      <w:pPr>
        <w:spacing w:line="240" w:lineRule="auto"/>
        <w:rPr>
          <w:highlight w:val="yellow"/>
          <w:lang w:val="en-GB"/>
        </w:rPr>
      </w:pPr>
    </w:p>
    <w:p w:rsidR="00FC1295" w:rsidRDefault="00FC1295" w:rsidP="00466496">
      <w:pPr>
        <w:pStyle w:val="Heading1"/>
        <w:spacing w:line="240" w:lineRule="auto"/>
        <w:rPr>
          <w:lang w:val="en-GB"/>
        </w:rPr>
      </w:pPr>
      <w:bookmarkStart w:id="15" w:name="_Toc170636041"/>
      <w:bookmarkStart w:id="16" w:name="_Ref206411919"/>
      <w:bookmarkStart w:id="17" w:name="_Toc342391913"/>
      <w:r>
        <w:rPr>
          <w:lang w:val="en-GB"/>
        </w:rPr>
        <w:t>Concepts and Terminology</w:t>
      </w:r>
      <w:bookmarkEnd w:id="15"/>
      <w:bookmarkEnd w:id="16"/>
      <w:bookmarkEnd w:id="17"/>
    </w:p>
    <w:p w:rsidR="00FC1295" w:rsidRDefault="00FC1295" w:rsidP="00466496">
      <w:pPr>
        <w:spacing w:line="240" w:lineRule="auto"/>
        <w:rPr>
          <w:rFonts w:cs="Arial"/>
          <w:lang w:val="en-GB"/>
        </w:rPr>
      </w:pPr>
      <w:r>
        <w:rPr>
          <w:lang w:val="en-GB"/>
        </w:rPr>
        <w:t>This document assumes familiarity with XML Schema</w:t>
      </w:r>
      <w:r w:rsidR="00E45FD0">
        <w:rPr>
          <w:lang w:val="en-GB"/>
        </w:rPr>
        <w:t xml:space="preserve"> notation</w:t>
      </w:r>
      <w:r>
        <w:rPr>
          <w:lang w:val="en-GB"/>
        </w:rPr>
        <w:t xml:space="preserve"> (</w:t>
      </w:r>
      <w:hyperlink r:id="rId8" w:history="1">
        <w:r>
          <w:rPr>
            <w:rStyle w:val="Hyperlink"/>
            <w:lang w:val="en-GB"/>
          </w:rPr>
          <w:t>www.w3.org/XML/Schema</w:t>
        </w:r>
      </w:hyperlink>
      <w:r>
        <w:rPr>
          <w:lang w:val="en-GB"/>
        </w:rPr>
        <w:t xml:space="preserve">). </w:t>
      </w:r>
      <w:r>
        <w:rPr>
          <w:rFonts w:cs="Arial"/>
          <w:lang w:val="en-GB"/>
        </w:rPr>
        <w:t>The key words “MUST,” “MUST NOT,” “REQUIRED,” “SHALL,” “SHALL NOT,” “SHOULD,” “SHOULD NOT,”</w:t>
      </w:r>
      <w:r w:rsidR="002D22C4">
        <w:rPr>
          <w:rFonts w:cs="Arial"/>
          <w:lang w:val="en-GB"/>
        </w:rPr>
        <w:t xml:space="preserve"> </w:t>
      </w:r>
      <w:r>
        <w:rPr>
          <w:rFonts w:cs="Arial"/>
          <w:lang w:val="en-GB"/>
        </w:rPr>
        <w:t>“RECOMMENDED,” “MAY,” and “OPTIONAL” are to be interpreted as described in RFC-2119 [RFC2119].</w:t>
      </w:r>
    </w:p>
    <w:p w:rsidR="00FC1295" w:rsidRDefault="00FC1295" w:rsidP="00466496">
      <w:pPr>
        <w:spacing w:line="240" w:lineRule="auto"/>
        <w:rPr>
          <w:lang w:val="en-GB"/>
        </w:rPr>
      </w:pPr>
    </w:p>
    <w:p w:rsidR="00FC1295" w:rsidRDefault="00FC1295" w:rsidP="00466496">
      <w:pPr>
        <w:pStyle w:val="Heading1"/>
        <w:spacing w:line="240" w:lineRule="auto"/>
        <w:rPr>
          <w:lang w:val="en-GB"/>
        </w:rPr>
      </w:pPr>
      <w:bookmarkStart w:id="18" w:name="_Toc170636042"/>
      <w:bookmarkStart w:id="19" w:name="_Ref216758768"/>
      <w:bookmarkStart w:id="20" w:name="_Toc342391914"/>
      <w:r>
        <w:rPr>
          <w:lang w:val="en-GB"/>
        </w:rPr>
        <w:t>Relationship to Other Specifications</w:t>
      </w:r>
      <w:bookmarkEnd w:id="18"/>
      <w:bookmarkEnd w:id="19"/>
      <w:bookmarkEnd w:id="20"/>
    </w:p>
    <w:p w:rsidR="00FC1295" w:rsidRDefault="00FC1295" w:rsidP="00466496">
      <w:pPr>
        <w:spacing w:line="240" w:lineRule="auto"/>
        <w:rPr>
          <w:lang w:val="en-GB"/>
        </w:rPr>
      </w:pPr>
      <w:r>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FC1295" w:rsidRDefault="00FC1295" w:rsidP="00466496">
      <w:pPr>
        <w:spacing w:line="240" w:lineRule="auto"/>
        <w:rPr>
          <w:lang w:val="en-GB"/>
        </w:rPr>
      </w:pPr>
    </w:p>
    <w:p w:rsidR="00F763EA" w:rsidRPr="00F763EA" w:rsidRDefault="00F763EA" w:rsidP="00466496">
      <w:pPr>
        <w:numPr>
          <w:ilvl w:val="0"/>
          <w:numId w:val="13"/>
        </w:numPr>
        <w:spacing w:line="240" w:lineRule="auto"/>
        <w:rPr>
          <w:lang w:val="en-GB"/>
        </w:rPr>
      </w:pPr>
      <w:r w:rsidRPr="00F763EA">
        <w:rPr>
          <w:i/>
          <w:lang w:val="en-GB"/>
        </w:rPr>
        <w:t xml:space="preserve">MIAPE </w:t>
      </w:r>
      <w:r w:rsidR="00A93E50">
        <w:rPr>
          <w:i/>
          <w:lang w:val="en-GB"/>
        </w:rPr>
        <w:t>Quant</w:t>
      </w:r>
      <w:r w:rsidR="00A93E50" w:rsidRPr="00F763EA">
        <w:rPr>
          <w:lang w:val="en-GB"/>
        </w:rPr>
        <w:t xml:space="preserve"> </w:t>
      </w:r>
      <w:r w:rsidRPr="00F763EA">
        <w:rPr>
          <w:lang w:val="en-GB"/>
        </w:rPr>
        <w:t>(</w:t>
      </w:r>
      <w:hyperlink r:id="rId9" w:history="1">
        <w:r w:rsidR="00C97B60" w:rsidRPr="0001125C">
          <w:rPr>
            <w:rStyle w:val="Hyperlink"/>
            <w:lang w:val="en-GB"/>
          </w:rPr>
          <w:t>http://psidev.info/miape-quant</w:t>
        </w:r>
      </w:hyperlink>
      <w:r w:rsidRPr="00F763EA">
        <w:rPr>
          <w:lang w:val="en-GB"/>
        </w:rPr>
        <w:t xml:space="preserve">). </w:t>
      </w:r>
      <w:r w:rsidR="006D4009">
        <w:rPr>
          <w:lang w:val="en-GB"/>
        </w:rPr>
        <w:t xml:space="preserve">The Minimum Information About a Proteomics Experiment: </w:t>
      </w:r>
      <w:r w:rsidR="00315168" w:rsidRPr="00315168">
        <w:rPr>
          <w:lang w:val="en-GB"/>
        </w:rPr>
        <w:t>Mass Spectrometry Quantification</w:t>
      </w:r>
      <w:r w:rsidR="00315168">
        <w:rPr>
          <w:lang w:val="en-GB"/>
        </w:rPr>
        <w:t xml:space="preserve"> (MIAPE-Quant) </w:t>
      </w:r>
      <w:r w:rsidR="006D4009">
        <w:rPr>
          <w:lang w:val="en-GB"/>
        </w:rPr>
        <w:t xml:space="preserve">document defines </w:t>
      </w:r>
      <w:r w:rsidR="00C07F84">
        <w:rPr>
          <w:lang w:val="en-GB"/>
        </w:rPr>
        <w:t xml:space="preserve">a checklist of information that should be reported about </w:t>
      </w:r>
      <w:r w:rsidR="000F43A8">
        <w:rPr>
          <w:lang w:val="en-GB"/>
        </w:rPr>
        <w:t>a quantitative proteomics</w:t>
      </w:r>
      <w:r w:rsidR="00C07F84">
        <w:rPr>
          <w:lang w:val="en-GB"/>
        </w:rPr>
        <w:t xml:space="preserve"> study. It is expected that </w:t>
      </w:r>
      <w:r w:rsidR="00CA43A1">
        <w:rPr>
          <w:lang w:val="en-GB"/>
        </w:rPr>
        <w:t>mzQuantML</w:t>
      </w:r>
      <w:r w:rsidR="00C07F84">
        <w:rPr>
          <w:lang w:val="en-GB"/>
        </w:rPr>
        <w:t xml:space="preserve"> will be used to support </w:t>
      </w:r>
      <w:r w:rsidR="00111B15">
        <w:rPr>
          <w:lang w:val="en-GB"/>
        </w:rPr>
        <w:t>MIAPE</w:t>
      </w:r>
      <w:r w:rsidR="006369FC">
        <w:rPr>
          <w:lang w:val="en-GB"/>
        </w:rPr>
        <w:t>-</w:t>
      </w:r>
      <w:r w:rsidR="009F1C51">
        <w:rPr>
          <w:lang w:val="en-GB"/>
        </w:rPr>
        <w:t xml:space="preserve">Quant </w:t>
      </w:r>
      <w:r w:rsidR="00111B15">
        <w:rPr>
          <w:lang w:val="en-GB"/>
        </w:rPr>
        <w:t>compliant submissions to public repositories.</w:t>
      </w:r>
      <w:r w:rsidR="00B52829">
        <w:rPr>
          <w:lang w:val="en-GB"/>
        </w:rPr>
        <w:t xml:space="preserve"> </w:t>
      </w:r>
    </w:p>
    <w:p w:rsidR="00FC1295" w:rsidRDefault="00FC1295" w:rsidP="00466496">
      <w:pPr>
        <w:numPr>
          <w:ilvl w:val="0"/>
          <w:numId w:val="13"/>
        </w:numPr>
        <w:spacing w:line="240" w:lineRule="auto"/>
        <w:rPr>
          <w:lang w:val="en-GB"/>
        </w:rPr>
      </w:pPr>
      <w:r>
        <w:rPr>
          <w:i/>
          <w:lang w:val="fr-FR"/>
        </w:rPr>
        <w:t>FuGE</w:t>
      </w:r>
      <w:r>
        <w:rPr>
          <w:lang w:val="fr-FR"/>
        </w:rPr>
        <w:t xml:space="preserve"> (</w:t>
      </w:r>
      <w:hyperlink r:id="rId10" w:history="1">
        <w:r>
          <w:rPr>
            <w:rStyle w:val="Hyperlink"/>
            <w:lang w:val="fr-FR"/>
          </w:rPr>
          <w:t>http://fuge.so</w:t>
        </w:r>
        <w:r>
          <w:rPr>
            <w:rStyle w:val="Hyperlink"/>
            <w:lang w:val="fr-FR"/>
          </w:rPr>
          <w:t>u</w:t>
        </w:r>
        <w:r>
          <w:rPr>
            <w:rStyle w:val="Hyperlink"/>
            <w:lang w:val="fr-FR"/>
          </w:rPr>
          <w:t>rceforge.net</w:t>
        </w:r>
      </w:hyperlink>
      <w:r>
        <w:rPr>
          <w:lang w:val="fr-FR"/>
        </w:rPr>
        <w:t xml:space="preserve">). </w:t>
      </w:r>
      <w:r>
        <w:rPr>
          <w:lang w:val="en-GB"/>
        </w:rPr>
        <w:t>FuGE is a data model in UML, and an associated XML rendering, that represents various high-level concepts that are characteristic of functional genomics, such as investigations and protocols. FuGE has been developed by representatives of several standards bodies, with a view to making the representation of functional genomic data sets more consistent, and as such more easily shared and compared. The FuGE specifications are available from [Jones 0</w:t>
      </w:r>
      <w:r w:rsidR="00595341">
        <w:rPr>
          <w:lang w:val="en-GB"/>
        </w:rPr>
        <w:t>7</w:t>
      </w:r>
      <w:r>
        <w:rPr>
          <w:lang w:val="en-GB"/>
        </w:rPr>
        <w:t>].</w:t>
      </w:r>
    </w:p>
    <w:p w:rsidR="00FC1295" w:rsidRDefault="00FC1295" w:rsidP="00466496">
      <w:pPr>
        <w:numPr>
          <w:ilvl w:val="0"/>
          <w:numId w:val="13"/>
        </w:numPr>
        <w:spacing w:line="240" w:lineRule="auto"/>
        <w:rPr>
          <w:lang w:val="en-GB"/>
        </w:rPr>
      </w:pPr>
      <w:r>
        <w:rPr>
          <w:i/>
          <w:lang w:val="en-GB"/>
        </w:rPr>
        <w:lastRenderedPageBreak/>
        <w:t xml:space="preserve">mzML </w:t>
      </w:r>
      <w:r>
        <w:rPr>
          <w:lang w:val="en-GB"/>
        </w:rPr>
        <w:t>(</w:t>
      </w:r>
      <w:hyperlink r:id="rId11" w:history="1">
        <w:r w:rsidR="00FD4536" w:rsidRPr="0001125C">
          <w:rPr>
            <w:rStyle w:val="Hyperlink"/>
            <w:lang w:val="en-GB"/>
          </w:rPr>
          <w:t>http://www.psidev.info/mzml/</w:t>
        </w:r>
      </w:hyperlink>
      <w:r w:rsidR="00FD4536">
        <w:rPr>
          <w:lang w:val="en-GB"/>
        </w:rPr>
        <w:t xml:space="preserve"> </w:t>
      </w:r>
      <w:r>
        <w:rPr>
          <w:lang w:val="en-GB"/>
        </w:rPr>
        <w:t xml:space="preserve">). mzML is the PSI standard for capturing </w:t>
      </w:r>
      <w:r w:rsidR="00C743E3">
        <w:rPr>
          <w:lang w:val="en-GB"/>
        </w:rPr>
        <w:t xml:space="preserve">mass spectra / </w:t>
      </w:r>
      <w:r>
        <w:rPr>
          <w:lang w:val="en-GB"/>
        </w:rPr>
        <w:t xml:space="preserve">peak lists resulting from mass spectrometry in proteomics. It is </w:t>
      </w:r>
      <w:r w:rsidR="00C743E3" w:rsidRPr="00C743E3">
        <w:rPr>
          <w:lang w:val="en-GB"/>
        </w:rPr>
        <w:t>RECOMMENDED</w:t>
      </w:r>
      <w:r>
        <w:rPr>
          <w:lang w:val="en-GB"/>
        </w:rPr>
        <w:t xml:space="preserve"> that </w:t>
      </w:r>
      <w:r w:rsidR="00CA43A1">
        <w:rPr>
          <w:lang w:val="en-GB"/>
        </w:rPr>
        <w:t>mzQuantML</w:t>
      </w:r>
      <w:r>
        <w:rPr>
          <w:lang w:val="en-GB"/>
        </w:rPr>
        <w:t xml:space="preserve"> </w:t>
      </w:r>
      <w:r w:rsidR="00C743E3">
        <w:rPr>
          <w:lang w:val="en-GB"/>
        </w:rPr>
        <w:t>should</w:t>
      </w:r>
      <w:r>
        <w:rPr>
          <w:lang w:val="en-GB"/>
        </w:rPr>
        <w:t xml:space="preserve"> be used in conjunction with mzML</w:t>
      </w:r>
      <w:r w:rsidR="00EC16E1">
        <w:rPr>
          <w:lang w:val="en-GB"/>
        </w:rPr>
        <w:t xml:space="preserve">, although </w:t>
      </w:r>
      <w:r w:rsidR="00C743E3">
        <w:rPr>
          <w:lang w:val="en-GB"/>
        </w:rPr>
        <w:t xml:space="preserve">it will be possible to </w:t>
      </w:r>
      <w:r w:rsidR="008B6F10">
        <w:rPr>
          <w:lang w:val="en-GB"/>
        </w:rPr>
        <w:t xml:space="preserve">use </w:t>
      </w:r>
      <w:r w:rsidR="00CA43A1">
        <w:rPr>
          <w:lang w:val="en-GB"/>
        </w:rPr>
        <w:t>mzQuantML</w:t>
      </w:r>
      <w:r w:rsidR="008B6F10">
        <w:rPr>
          <w:lang w:val="en-GB"/>
        </w:rPr>
        <w:t xml:space="preserve"> with other formats of mass spectra.</w:t>
      </w:r>
      <w:r>
        <w:rPr>
          <w:lang w:val="en-GB"/>
        </w:rPr>
        <w:t xml:space="preserve"> This document does not assume familiarity with mzML.</w:t>
      </w:r>
    </w:p>
    <w:p w:rsidR="002B5DB3" w:rsidRDefault="00292F7E" w:rsidP="002B5DB3">
      <w:pPr>
        <w:numPr>
          <w:ilvl w:val="0"/>
          <w:numId w:val="13"/>
        </w:numPr>
        <w:spacing w:line="240" w:lineRule="auto"/>
        <w:rPr>
          <w:lang w:val="en-GB"/>
        </w:rPr>
      </w:pPr>
      <w:r>
        <w:rPr>
          <w:i/>
          <w:lang w:val="en-GB"/>
        </w:rPr>
        <w:t>mzIdentML (</w:t>
      </w:r>
      <w:hyperlink r:id="rId12" w:history="1">
        <w:r w:rsidR="00FD4536" w:rsidRPr="0001125C">
          <w:rPr>
            <w:rStyle w:val="Hyperlink"/>
            <w:lang w:val="en-GB"/>
          </w:rPr>
          <w:t>http://www.psidev.info/mzidentml/</w:t>
        </w:r>
      </w:hyperlink>
      <w:r>
        <w:rPr>
          <w:i/>
          <w:lang w:val="en-GB"/>
        </w:rPr>
        <w:t xml:space="preserve">). </w:t>
      </w:r>
      <w:r>
        <w:rPr>
          <w:lang w:val="en-GB"/>
        </w:rPr>
        <w:t xml:space="preserve">mzIdentML is the PSI standard for peptide and protein identifications. </w:t>
      </w:r>
      <w:r w:rsidR="002B5DB3">
        <w:rPr>
          <w:lang w:val="en-GB"/>
        </w:rPr>
        <w:t xml:space="preserve">It is </w:t>
      </w:r>
      <w:r w:rsidR="002B5DB3" w:rsidRPr="00C743E3">
        <w:rPr>
          <w:lang w:val="en-GB"/>
        </w:rPr>
        <w:t>RECOMMENDED</w:t>
      </w:r>
      <w:r w:rsidR="002B5DB3">
        <w:rPr>
          <w:lang w:val="en-GB"/>
        </w:rPr>
        <w:t xml:space="preserve"> that mzQuantML should be used in conjunction with mzIdentML, although it will be possible to use mzQuantML without a separate document storing identification evidence data. </w:t>
      </w:r>
    </w:p>
    <w:p w:rsidR="00292F7E" w:rsidRDefault="00292F7E" w:rsidP="002B5DB3">
      <w:pPr>
        <w:spacing w:line="240" w:lineRule="auto"/>
        <w:ind w:left="780"/>
        <w:rPr>
          <w:lang w:val="en-GB"/>
        </w:rPr>
      </w:pPr>
    </w:p>
    <w:p w:rsidR="002E0228" w:rsidRDefault="002E0228" w:rsidP="00466496">
      <w:pPr>
        <w:spacing w:line="240" w:lineRule="auto"/>
        <w:rPr>
          <w:highlight w:val="yellow"/>
          <w:lang w:val="en-GB"/>
        </w:rPr>
      </w:pPr>
    </w:p>
    <w:p w:rsidR="008B6BE0" w:rsidRPr="00FA17E7" w:rsidRDefault="008B6BE0" w:rsidP="00466496">
      <w:pPr>
        <w:pStyle w:val="Heading2"/>
        <w:spacing w:line="240" w:lineRule="auto"/>
        <w:rPr>
          <w:lang w:val="en-GB"/>
        </w:rPr>
      </w:pPr>
      <w:bookmarkStart w:id="21" w:name="_Toc170636043"/>
      <w:bookmarkStart w:id="22" w:name="_Ref211663168"/>
      <w:bookmarkStart w:id="23" w:name="_Toc342391915"/>
      <w:r w:rsidRPr="00FA17E7">
        <w:rPr>
          <w:lang w:val="en-GB"/>
        </w:rPr>
        <w:t>Important concepts from FuGE</w:t>
      </w:r>
      <w:bookmarkEnd w:id="21"/>
      <w:bookmarkEnd w:id="22"/>
      <w:bookmarkEnd w:id="23"/>
    </w:p>
    <w:p w:rsidR="003452BC" w:rsidRDefault="00CA43A1" w:rsidP="00D277F6">
      <w:pPr>
        <w:rPr>
          <w:lang w:val="en-GB"/>
        </w:rPr>
      </w:pPr>
      <w:r>
        <w:rPr>
          <w:lang w:val="en-GB"/>
        </w:rPr>
        <w:t>mzQuantML</w:t>
      </w:r>
      <w:r w:rsidR="00FA17E7">
        <w:rPr>
          <w:lang w:val="en-GB"/>
        </w:rPr>
        <w:t xml:space="preserve"> makes use of several components from FuGE to allow the format to be more easily integrated with other FuGE-based formats. </w:t>
      </w:r>
      <w:r w:rsidR="004022D7">
        <w:rPr>
          <w:lang w:val="en-GB"/>
        </w:rPr>
        <w:t xml:space="preserve">However, FuGE is a large, flexible specification that can cover a variety of concepts not required for </w:t>
      </w:r>
      <w:r>
        <w:rPr>
          <w:lang w:val="en-GB"/>
        </w:rPr>
        <w:t>mzQuantML</w:t>
      </w:r>
      <w:r w:rsidR="004022D7">
        <w:rPr>
          <w:lang w:val="en-GB"/>
        </w:rPr>
        <w:t xml:space="preserve">. </w:t>
      </w:r>
      <w:r w:rsidR="00744AD0">
        <w:rPr>
          <w:lang w:val="en-GB"/>
        </w:rPr>
        <w:t xml:space="preserve">In this release, </w:t>
      </w:r>
      <w:r w:rsidR="00AB39E2">
        <w:rPr>
          <w:lang w:val="en-GB"/>
        </w:rPr>
        <w:t>various</w:t>
      </w:r>
      <w:r w:rsidR="00744AD0" w:rsidRPr="00744AD0">
        <w:rPr>
          <w:lang w:val="en-GB"/>
        </w:rPr>
        <w:t xml:space="preserve"> concepts from FuGE </w:t>
      </w:r>
      <w:r w:rsidR="00744AD0">
        <w:rPr>
          <w:lang w:val="en-GB"/>
        </w:rPr>
        <w:t xml:space="preserve">have been </w:t>
      </w:r>
      <w:r w:rsidR="00744AD0" w:rsidRPr="00744AD0">
        <w:rPr>
          <w:lang w:val="en-GB"/>
        </w:rPr>
        <w:t>directly incorporate</w:t>
      </w:r>
      <w:r w:rsidR="00744AD0">
        <w:rPr>
          <w:lang w:val="en-GB"/>
        </w:rPr>
        <w:t>d</w:t>
      </w:r>
      <w:r w:rsidR="00744AD0" w:rsidRPr="00744AD0">
        <w:rPr>
          <w:lang w:val="en-GB"/>
        </w:rPr>
        <w:t xml:space="preserve"> into the schema.</w:t>
      </w:r>
      <w:r w:rsidR="006564D7">
        <w:rPr>
          <w:lang w:val="en-GB"/>
        </w:rPr>
        <w:t xml:space="preserve"> Additional knowledge of FuGE is </w:t>
      </w:r>
      <w:r w:rsidR="00744AD0">
        <w:rPr>
          <w:lang w:val="en-GB"/>
        </w:rPr>
        <w:t xml:space="preserve">thus </w:t>
      </w:r>
      <w:r w:rsidR="006564D7">
        <w:rPr>
          <w:lang w:val="en-GB"/>
        </w:rPr>
        <w:t>not required beyond this specification document.</w:t>
      </w:r>
    </w:p>
    <w:p w:rsidR="003452BC" w:rsidRDefault="003452BC" w:rsidP="00466496">
      <w:pPr>
        <w:spacing w:line="240" w:lineRule="auto"/>
        <w:rPr>
          <w:lang w:val="en-GB"/>
        </w:rPr>
      </w:pPr>
    </w:p>
    <w:p w:rsidR="008B6BE0" w:rsidRDefault="008B6BE0" w:rsidP="00466496">
      <w:pPr>
        <w:spacing w:line="240" w:lineRule="auto"/>
        <w:rPr>
          <w:lang w:val="en-GB"/>
        </w:rPr>
      </w:pPr>
    </w:p>
    <w:p w:rsidR="008B6BE0" w:rsidRPr="009A02DC" w:rsidRDefault="008B6BE0" w:rsidP="00466496">
      <w:pPr>
        <w:pStyle w:val="Heading2"/>
        <w:spacing w:line="240" w:lineRule="auto"/>
        <w:rPr>
          <w:lang w:val="en-GB"/>
        </w:rPr>
      </w:pPr>
      <w:bookmarkStart w:id="24" w:name="_Toc342391916"/>
      <w:r w:rsidRPr="009A02DC">
        <w:rPr>
          <w:lang w:val="en-GB"/>
        </w:rPr>
        <w:t xml:space="preserve">The PSI </w:t>
      </w:r>
      <w:r w:rsidR="0004488F">
        <w:rPr>
          <w:lang w:val="en-GB"/>
        </w:rPr>
        <w:t>Mass Spectrometry</w:t>
      </w:r>
      <w:r w:rsidRPr="009A02DC">
        <w:rPr>
          <w:lang w:val="en-GB"/>
        </w:rPr>
        <w:t xml:space="preserve"> Controlled Vocabulary (CV)</w:t>
      </w:r>
      <w:bookmarkEnd w:id="24"/>
    </w:p>
    <w:p w:rsidR="00583A14" w:rsidRDefault="00EF53DA" w:rsidP="00C97B60">
      <w:pPr>
        <w:rPr>
          <w:lang w:val="en-GB"/>
        </w:rPr>
      </w:pPr>
      <w:r>
        <w:rPr>
          <w:lang w:val="en-GB"/>
        </w:rPr>
        <w:t>The PSI-</w:t>
      </w:r>
      <w:r w:rsidR="00C6605C">
        <w:rPr>
          <w:lang w:val="en-GB"/>
        </w:rPr>
        <w:t>MS</w:t>
      </w:r>
      <w:r>
        <w:rPr>
          <w:lang w:val="en-GB"/>
        </w:rPr>
        <w:t xml:space="preserve"> controlled vocabulary is intended to provide terms for annotation of</w:t>
      </w:r>
      <w:r w:rsidR="005650CC">
        <w:rPr>
          <w:lang w:val="en-GB"/>
        </w:rPr>
        <w:t xml:space="preserve"> mzML and</w:t>
      </w:r>
      <w:r>
        <w:rPr>
          <w:lang w:val="en-GB"/>
        </w:rPr>
        <w:t xml:space="preserve"> </w:t>
      </w:r>
      <w:r w:rsidR="00CA43A1">
        <w:rPr>
          <w:lang w:val="en-GB"/>
        </w:rPr>
        <w:t>mzQuantML</w:t>
      </w:r>
      <w:r>
        <w:rPr>
          <w:lang w:val="en-GB"/>
        </w:rPr>
        <w:t xml:space="preserve"> files. </w:t>
      </w:r>
      <w:r w:rsidR="001922DF">
        <w:rPr>
          <w:lang w:val="en-GB"/>
        </w:rPr>
        <w:t>The CV has been generated by collection of terms from software vendors and academic groups working in the area of</w:t>
      </w:r>
      <w:r w:rsidR="00D97157">
        <w:rPr>
          <w:lang w:val="en-GB"/>
        </w:rPr>
        <w:t xml:space="preserve"> mass spectrometry</w:t>
      </w:r>
      <w:r w:rsidR="00E4150E">
        <w:rPr>
          <w:lang w:val="en-GB"/>
        </w:rPr>
        <w:t xml:space="preserve"> and</w:t>
      </w:r>
      <w:r w:rsidR="001922DF">
        <w:rPr>
          <w:lang w:val="en-GB"/>
        </w:rPr>
        <w:t xml:space="preserve"> proteome informatics. </w:t>
      </w:r>
      <w:r w:rsidR="0047525B">
        <w:rPr>
          <w:lang w:val="en-GB"/>
        </w:rPr>
        <w:t xml:space="preserve">Some terms describe attributes that must be coupled with a numerical value attribute in the </w:t>
      </w:r>
      <w:r w:rsidR="00C6483D">
        <w:rPr>
          <w:lang w:val="en-GB"/>
        </w:rPr>
        <w:t>&lt;</w:t>
      </w:r>
      <w:r w:rsidR="009A5C82">
        <w:rPr>
          <w:lang w:val="en-GB"/>
        </w:rPr>
        <w:t>c</w:t>
      </w:r>
      <w:r w:rsidR="0047525B">
        <w:rPr>
          <w:lang w:val="en-GB"/>
        </w:rPr>
        <w:t>vParam</w:t>
      </w:r>
      <w:r w:rsidR="00C6483D">
        <w:rPr>
          <w:lang w:val="en-GB"/>
        </w:rPr>
        <w:t>&gt;</w:t>
      </w:r>
      <w:r w:rsidR="0047525B">
        <w:rPr>
          <w:lang w:val="en-GB"/>
        </w:rPr>
        <w:t xml:space="preserve"> element (e.g. </w:t>
      </w:r>
      <w:r w:rsidR="00C97B60" w:rsidRPr="00C97B60">
        <w:rPr>
          <w:lang w:val="en-GB"/>
        </w:rPr>
        <w:t>MS:1001870</w:t>
      </w:r>
      <w:r w:rsidR="00C97B60">
        <w:rPr>
          <w:lang w:val="en-GB"/>
        </w:rPr>
        <w:t>, “p</w:t>
      </w:r>
      <w:r w:rsidR="00C97B60" w:rsidRPr="00C97B60">
        <w:rPr>
          <w:lang w:val="en-GB"/>
        </w:rPr>
        <w:t>-value for peptides</w:t>
      </w:r>
      <w:r w:rsidR="00C97B60" w:rsidRPr="00C97B60" w:rsidDel="00C97B60">
        <w:rPr>
          <w:lang w:val="en-GB"/>
        </w:rPr>
        <w:t xml:space="preserve"> </w:t>
      </w:r>
      <w:r w:rsidR="00D24377">
        <w:rPr>
          <w:lang w:val="en-GB"/>
        </w:rPr>
        <w:t xml:space="preserve">”) </w:t>
      </w:r>
      <w:r w:rsidR="0047525B">
        <w:rPr>
          <w:lang w:val="en-GB"/>
        </w:rPr>
        <w:t xml:space="preserve">and optionally a unit for that value (e.g. </w:t>
      </w:r>
      <w:r w:rsidR="005127EA" w:rsidRPr="005127EA">
        <w:rPr>
          <w:lang w:val="en-GB"/>
        </w:rPr>
        <w:t>MS:1001117</w:t>
      </w:r>
      <w:r w:rsidR="00003933">
        <w:rPr>
          <w:lang w:val="en-GB"/>
        </w:rPr>
        <w:t>, “</w:t>
      </w:r>
      <w:r w:rsidR="00003933" w:rsidRPr="00003933">
        <w:rPr>
          <w:lang w:val="en-GB"/>
        </w:rPr>
        <w:t>theoretical mass</w:t>
      </w:r>
      <w:r w:rsidR="005E0695">
        <w:rPr>
          <w:lang w:val="en-GB"/>
        </w:rPr>
        <w:t>”</w:t>
      </w:r>
      <w:r w:rsidR="00705E2D">
        <w:rPr>
          <w:lang w:val="en-GB"/>
        </w:rPr>
        <w:t>,</w:t>
      </w:r>
      <w:r w:rsidR="00003933">
        <w:rPr>
          <w:lang w:val="en-GB"/>
        </w:rPr>
        <w:t xml:space="preserve"> units = </w:t>
      </w:r>
      <w:r w:rsidR="00C6483D">
        <w:rPr>
          <w:lang w:val="en-GB"/>
        </w:rPr>
        <w:t>d</w:t>
      </w:r>
      <w:r w:rsidR="00003933">
        <w:rPr>
          <w:lang w:val="en-GB"/>
        </w:rPr>
        <w:t>alton</w:t>
      </w:r>
      <w:r w:rsidR="00C6483D">
        <w:rPr>
          <w:lang w:val="en-GB"/>
        </w:rPr>
        <w:t>)</w:t>
      </w:r>
      <w:r w:rsidR="0047525B">
        <w:rPr>
          <w:lang w:val="en-GB"/>
        </w:rPr>
        <w:t>. The terms that require a value are denoted by having a “datatype” key-value pair in the CV itself</w:t>
      </w:r>
      <w:r w:rsidR="00C1223F">
        <w:rPr>
          <w:lang w:val="en-GB"/>
        </w:rPr>
        <w:t>:</w:t>
      </w:r>
      <w:r w:rsidR="00DF1C2A">
        <w:rPr>
          <w:lang w:val="en-GB"/>
        </w:rPr>
        <w:t xml:space="preserve"> </w:t>
      </w:r>
      <w:r w:rsidR="006D76D2" w:rsidRPr="006D76D2">
        <w:rPr>
          <w:lang w:val="en-GB"/>
        </w:rPr>
        <w:t xml:space="preserve">MS:1001172 </w:t>
      </w:r>
      <w:r w:rsidR="00C1223F" w:rsidRPr="00C1223F">
        <w:rPr>
          <w:lang w:val="en-GB"/>
        </w:rPr>
        <w:t>"</w:t>
      </w:r>
      <w:r w:rsidR="00421875" w:rsidRPr="00421875">
        <w:t xml:space="preserve"> </w:t>
      </w:r>
      <w:r w:rsidR="00421875" w:rsidRPr="00421875">
        <w:rPr>
          <w:lang w:val="en-GB"/>
        </w:rPr>
        <w:t>Mascot:expectation value</w:t>
      </w:r>
      <w:r w:rsidR="00C1223F" w:rsidRPr="00C1223F">
        <w:rPr>
          <w:lang w:val="en-GB"/>
        </w:rPr>
        <w:t>"  value-type:xsd:</w:t>
      </w:r>
      <w:r w:rsidR="00722456">
        <w:rPr>
          <w:lang w:val="en-GB"/>
        </w:rPr>
        <w:t>double</w:t>
      </w:r>
      <w:r w:rsidR="0047525B">
        <w:rPr>
          <w:lang w:val="en-GB"/>
        </w:rPr>
        <w:t xml:space="preserve">. </w:t>
      </w:r>
      <w:r w:rsidR="00B65D04">
        <w:rPr>
          <w:lang w:val="en-GB"/>
        </w:rPr>
        <w:t>T</w:t>
      </w:r>
      <w:r w:rsidR="0047525B">
        <w:rPr>
          <w:lang w:val="en-GB"/>
        </w:rPr>
        <w:t>erms that need to be qualified with units are denoted by have a “</w:t>
      </w:r>
      <w:r w:rsidR="00891007">
        <w:rPr>
          <w:lang w:val="en-GB"/>
        </w:rPr>
        <w:t>has</w:t>
      </w:r>
      <w:r w:rsidR="0047525B">
        <w:rPr>
          <w:lang w:val="en-GB"/>
        </w:rPr>
        <w:t>_units” key in the CV itself</w:t>
      </w:r>
      <w:r w:rsidR="009B730A">
        <w:rPr>
          <w:lang w:val="en-GB"/>
        </w:rPr>
        <w:t xml:space="preserve"> (</w:t>
      </w:r>
      <w:r w:rsidR="009B730A" w:rsidRPr="009B730A">
        <w:rPr>
          <w:lang w:val="en-GB"/>
        </w:rPr>
        <w:t xml:space="preserve">relationship: has_units: UO:0000221 ! </w:t>
      </w:r>
      <w:r w:rsidR="00667192">
        <w:rPr>
          <w:lang w:val="en-GB"/>
        </w:rPr>
        <w:t>d</w:t>
      </w:r>
      <w:r w:rsidR="009B730A">
        <w:rPr>
          <w:lang w:val="en-GB"/>
        </w:rPr>
        <w:t>alton)</w:t>
      </w:r>
      <w:r w:rsidR="0047525B">
        <w:rPr>
          <w:lang w:val="en-GB"/>
        </w:rPr>
        <w:t>.</w:t>
      </w:r>
      <w:r w:rsidR="006166EA">
        <w:rPr>
          <w:lang w:val="en-GB"/>
        </w:rPr>
        <w:t xml:space="preserve"> </w:t>
      </w:r>
      <w:r w:rsidR="00B92D1E">
        <w:rPr>
          <w:lang w:val="en-GB"/>
        </w:rPr>
        <w:t>T</w:t>
      </w:r>
      <w:r w:rsidR="00583A14">
        <w:rPr>
          <w:lang w:val="en-GB"/>
        </w:rPr>
        <w:t>he details of which terms are allowed</w:t>
      </w:r>
      <w:r w:rsidR="00604518">
        <w:rPr>
          <w:lang w:val="en-GB"/>
        </w:rPr>
        <w:t xml:space="preserve"> or required</w:t>
      </w:r>
      <w:r w:rsidR="00583A14">
        <w:rPr>
          <w:lang w:val="en-GB"/>
        </w:rPr>
        <w:t xml:space="preserve"> in a given schema section is reported in the mapping file</w:t>
      </w:r>
      <w:r w:rsidR="009B4EBE">
        <w:rPr>
          <w:lang w:val="en-GB"/>
        </w:rPr>
        <w:t xml:space="preserve"> (Section </w:t>
      </w:r>
      <w:fldSimple w:instr=" REF _Ref217200132 \r \h  \* MERGEFORMAT ">
        <w:r w:rsidR="005307BA">
          <w:rPr>
            <w:lang w:val="en-GB"/>
          </w:rPr>
          <w:t>4.3</w:t>
        </w:r>
      </w:fldSimple>
      <w:r w:rsidR="009B4EBE">
        <w:rPr>
          <w:lang w:val="en-GB"/>
        </w:rPr>
        <w:t>)</w:t>
      </w:r>
      <w:r w:rsidR="00583A14">
        <w:rPr>
          <w:lang w:val="en-GB"/>
        </w:rPr>
        <w:t xml:space="preserve">. </w:t>
      </w:r>
    </w:p>
    <w:p w:rsidR="00583A14" w:rsidRDefault="00583A14" w:rsidP="00466496">
      <w:pPr>
        <w:spacing w:line="240" w:lineRule="auto"/>
        <w:rPr>
          <w:lang w:val="en-GB"/>
        </w:rPr>
      </w:pPr>
    </w:p>
    <w:p w:rsidR="00583A14" w:rsidRDefault="00583A14" w:rsidP="00D277F6">
      <w:pPr>
        <w:rPr>
          <w:lang w:val="en-GB"/>
        </w:rPr>
      </w:pPr>
      <w:r>
        <w:rPr>
          <w:lang w:val="en-GB"/>
        </w:rPr>
        <w:t>As recommended by the PSI CV guidelines,</w:t>
      </w:r>
      <w:r w:rsidRPr="006C3251">
        <w:rPr>
          <w:lang w:val="en-GB"/>
        </w:rPr>
        <w:t xml:space="preserve"> </w:t>
      </w:r>
      <w:r>
        <w:rPr>
          <w:lang w:val="en-GB"/>
        </w:rPr>
        <w:t>psi-</w:t>
      </w:r>
      <w:r w:rsidR="00CF74F8">
        <w:rPr>
          <w:lang w:val="en-GB"/>
        </w:rPr>
        <w:t>ms</w:t>
      </w:r>
      <w:r>
        <w:rPr>
          <w:lang w:val="en-GB"/>
        </w:rPr>
        <w:t xml:space="preserve">.obo should be dynamically maintained via the </w:t>
      </w:r>
      <w:hyperlink r:id="rId13" w:history="1">
        <w:r w:rsidR="003F7B56" w:rsidRPr="003F7B56">
          <w:rPr>
            <w:rStyle w:val="Hyperlink"/>
          </w:rPr>
          <w:t>psidev-ms-vocab@lists.sourceforge.net</w:t>
        </w:r>
      </w:hyperlink>
      <w:r w:rsidR="0023446F">
        <w:rPr>
          <w:lang w:val="en-GB"/>
        </w:rPr>
        <w:t xml:space="preserve"> </w:t>
      </w:r>
      <w:r w:rsidRPr="006C3251">
        <w:rPr>
          <w:lang w:val="en-GB"/>
        </w:rPr>
        <w:t>mailing list that allow</w:t>
      </w:r>
      <w:r w:rsidR="00A86F1A">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00CC5EEA"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00493EDA" w:rsidRPr="00493EDA">
        <w:rPr>
          <w:lang w:val="en-GB"/>
        </w:rPr>
        <w:t>psi-</w:t>
      </w:r>
      <w:r w:rsidR="00BE177E">
        <w:rPr>
          <w:lang w:val="en-GB"/>
        </w:rPr>
        <w:t>ms</w:t>
      </w:r>
      <w:r w:rsidR="00493EDA"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rsidR="00583A14" w:rsidRDefault="00583A14" w:rsidP="00466496">
      <w:pPr>
        <w:numPr>
          <w:ilvl w:val="0"/>
          <w:numId w:val="21"/>
        </w:numPr>
        <w:spacing w:line="240" w:lineRule="auto"/>
        <w:rPr>
          <w:lang w:val="en-GB"/>
        </w:rPr>
      </w:pPr>
      <w:r>
        <w:rPr>
          <w:lang w:val="en-GB"/>
        </w:rPr>
        <w:t xml:space="preserve">x should be increased when a first level term </w:t>
      </w:r>
      <w:r w:rsidR="0079727A">
        <w:rPr>
          <w:lang w:val="en-GB"/>
        </w:rPr>
        <w:t xml:space="preserve">is </w:t>
      </w:r>
      <w:r>
        <w:rPr>
          <w:lang w:val="en-GB"/>
        </w:rPr>
        <w:t>renamed</w:t>
      </w:r>
      <w:r w:rsidR="0079727A">
        <w:rPr>
          <w:lang w:val="en-GB"/>
        </w:rPr>
        <w:t>,</w:t>
      </w:r>
      <w:r>
        <w:rPr>
          <w:lang w:val="en-GB"/>
        </w:rPr>
        <w:t xml:space="preserve"> added</w:t>
      </w:r>
      <w:r w:rsidR="0079727A">
        <w:rPr>
          <w:lang w:val="en-GB"/>
        </w:rPr>
        <w:t>,</w:t>
      </w:r>
      <w:r>
        <w:rPr>
          <w:lang w:val="en-GB"/>
        </w:rPr>
        <w:t xml:space="preserve"> deleted or rearranged in the structur</w:t>
      </w:r>
      <w:r w:rsidR="0079727A">
        <w:rPr>
          <w:lang w:val="en-GB"/>
        </w:rPr>
        <w:t xml:space="preserve">e. Such rearrangement will </w:t>
      </w:r>
      <w:r>
        <w:rPr>
          <w:lang w:val="en-GB"/>
        </w:rPr>
        <w:t>be rare and is very likely to have repercussion on the mapping.</w:t>
      </w:r>
    </w:p>
    <w:p w:rsidR="00583A14" w:rsidRDefault="00583A14" w:rsidP="00466496">
      <w:pPr>
        <w:numPr>
          <w:ilvl w:val="0"/>
          <w:numId w:val="21"/>
        </w:numPr>
        <w:spacing w:line="240" w:lineRule="auto"/>
        <w:rPr>
          <w:lang w:val="en-GB"/>
        </w:rPr>
      </w:pPr>
      <w:r>
        <w:rPr>
          <w:lang w:val="en-GB"/>
        </w:rPr>
        <w:t>y should be increased when any other term except the first level one is altered.</w:t>
      </w:r>
    </w:p>
    <w:p w:rsidR="00583A14" w:rsidRPr="00AA0EF9" w:rsidRDefault="00583A14" w:rsidP="00466496">
      <w:pPr>
        <w:numPr>
          <w:ilvl w:val="0"/>
          <w:numId w:val="21"/>
        </w:numPr>
        <w:spacing w:line="240" w:lineRule="auto"/>
        <w:rPr>
          <w:lang w:val="en-GB"/>
        </w:rPr>
      </w:pPr>
      <w:r w:rsidRPr="00AA0EF9">
        <w:rPr>
          <w:lang w:val="en-GB"/>
        </w:rPr>
        <w:t>z should be increased when there is no term addition or deletion but just editing on the definitions or other minor changes.</w:t>
      </w:r>
    </w:p>
    <w:p w:rsidR="0047525B" w:rsidRDefault="0047525B" w:rsidP="00466496">
      <w:pPr>
        <w:spacing w:line="240" w:lineRule="auto"/>
        <w:rPr>
          <w:lang w:val="en-GB"/>
        </w:rPr>
      </w:pPr>
    </w:p>
    <w:p w:rsidR="00EF53DA" w:rsidRPr="009C1236" w:rsidRDefault="00EF53DA" w:rsidP="00466496">
      <w:pPr>
        <w:spacing w:line="240" w:lineRule="auto"/>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rsidR="00EF53DA" w:rsidRPr="00A51BF8" w:rsidRDefault="00EF53DA" w:rsidP="00466496">
      <w:pPr>
        <w:numPr>
          <w:ilvl w:val="0"/>
          <w:numId w:val="15"/>
        </w:numPr>
        <w:spacing w:line="240" w:lineRule="auto"/>
        <w:rPr>
          <w:rFonts w:cs="Arial"/>
          <w:szCs w:val="20"/>
        </w:rPr>
      </w:pPr>
      <w:r w:rsidRPr="00A51BF8">
        <w:rPr>
          <w:rFonts w:cs="Arial"/>
          <w:szCs w:val="20"/>
        </w:rPr>
        <w:t>Unit Ontology (</w:t>
      </w:r>
      <w:hyperlink r:id="rId14" w:history="1">
        <w:r w:rsidR="00BC1FDF" w:rsidRPr="008D7EB4">
          <w:rPr>
            <w:rStyle w:val="Hyperlink"/>
            <w:rFonts w:cs="Arial"/>
            <w:szCs w:val="20"/>
          </w:rPr>
          <w:t>http://www.obofoundry.org/cgi-bin/detail.cgi?id=unit</w:t>
        </w:r>
      </w:hyperlink>
      <w:r w:rsidRPr="00A51BF8">
        <w:rPr>
          <w:rFonts w:cs="Arial"/>
          <w:szCs w:val="20"/>
        </w:rPr>
        <w:t>)</w:t>
      </w:r>
    </w:p>
    <w:p w:rsidR="00EF53DA" w:rsidRPr="006E4345" w:rsidRDefault="00EF53DA" w:rsidP="00466496">
      <w:pPr>
        <w:numPr>
          <w:ilvl w:val="0"/>
          <w:numId w:val="15"/>
        </w:numPr>
        <w:spacing w:line="240" w:lineRule="auto"/>
        <w:rPr>
          <w:rFonts w:cs="Arial"/>
          <w:szCs w:val="20"/>
          <w:lang w:val="pt-BR"/>
        </w:rPr>
      </w:pPr>
      <w:r w:rsidRPr="006E4345">
        <w:rPr>
          <w:rFonts w:cs="Arial"/>
          <w:szCs w:val="20"/>
          <w:lang w:val="pt-BR"/>
        </w:rPr>
        <w:t>ChEBI (</w:t>
      </w:r>
      <w:hyperlink r:id="rId15" w:history="1">
        <w:r w:rsidRPr="006E4345">
          <w:rPr>
            <w:rStyle w:val="Hyperlink"/>
            <w:rFonts w:cs="Arial"/>
            <w:szCs w:val="20"/>
            <w:lang w:val="pt-BR"/>
          </w:rPr>
          <w:t>http://www.ebi.ac.uk/chebi/</w:t>
        </w:r>
      </w:hyperlink>
      <w:r w:rsidRPr="006E4345">
        <w:rPr>
          <w:rFonts w:cs="Arial"/>
          <w:szCs w:val="20"/>
          <w:lang w:val="pt-BR"/>
        </w:rPr>
        <w:t>)</w:t>
      </w:r>
    </w:p>
    <w:p w:rsidR="00EF53DA" w:rsidRDefault="00EF53DA" w:rsidP="00466496">
      <w:pPr>
        <w:numPr>
          <w:ilvl w:val="0"/>
          <w:numId w:val="15"/>
        </w:numPr>
        <w:spacing w:line="240" w:lineRule="auto"/>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6" w:history="1">
        <w:r w:rsidRPr="006B02A5">
          <w:rPr>
            <w:rStyle w:val="Hyperlink"/>
            <w:rFonts w:cs="Arial"/>
            <w:szCs w:val="20"/>
          </w:rPr>
          <w:t>http://obi.sourceforge.net/</w:t>
        </w:r>
      </w:hyperlink>
      <w:r w:rsidR="008F6D90">
        <w:rPr>
          <w:rFonts w:cs="Arial"/>
          <w:szCs w:val="20"/>
        </w:rPr>
        <w:t>)</w:t>
      </w:r>
    </w:p>
    <w:p w:rsidR="00421D24" w:rsidRPr="00421D24" w:rsidRDefault="00421D24" w:rsidP="00466496">
      <w:pPr>
        <w:numPr>
          <w:ilvl w:val="0"/>
          <w:numId w:val="15"/>
        </w:numPr>
        <w:spacing w:line="240" w:lineRule="auto"/>
        <w:rPr>
          <w:rFonts w:cs="Arial"/>
          <w:szCs w:val="20"/>
        </w:rPr>
      </w:pPr>
      <w:r w:rsidRPr="00421D24">
        <w:rPr>
          <w:rFonts w:cs="Arial"/>
          <w:szCs w:val="20"/>
        </w:rPr>
        <w:t xml:space="preserve">PSI Protein modifications workgroup - </w:t>
      </w:r>
      <w:hyperlink r:id="rId17" w:history="1">
        <w:r w:rsidR="00CF334E" w:rsidRPr="0001125C">
          <w:rPr>
            <w:rStyle w:val="Hyperlink"/>
            <w:rFonts w:cs="Arial"/>
            <w:szCs w:val="20"/>
          </w:rPr>
          <w:t>http://psidev.cvs.sourceforge.net/viewvc/psidev/psi/mod/data/PSI-MOD.obo</w:t>
        </w:r>
      </w:hyperlink>
      <w:r w:rsidR="00CF334E">
        <w:rPr>
          <w:rFonts w:cs="Arial"/>
          <w:szCs w:val="20"/>
        </w:rPr>
        <w:t xml:space="preserve"> </w:t>
      </w:r>
    </w:p>
    <w:p w:rsidR="00421D24" w:rsidRPr="00421D24" w:rsidRDefault="00421D24" w:rsidP="00466496">
      <w:pPr>
        <w:numPr>
          <w:ilvl w:val="0"/>
          <w:numId w:val="15"/>
        </w:numPr>
        <w:spacing w:line="240" w:lineRule="auto"/>
        <w:rPr>
          <w:rFonts w:cs="Arial"/>
          <w:szCs w:val="20"/>
        </w:rPr>
      </w:pPr>
      <w:r w:rsidRPr="00421D24">
        <w:rPr>
          <w:rFonts w:cs="Arial"/>
          <w:szCs w:val="20"/>
        </w:rPr>
        <w:t xml:space="preserve">Unimod modifications database - </w:t>
      </w:r>
      <w:hyperlink r:id="rId18" w:history="1">
        <w:r w:rsidR="004054F4" w:rsidRPr="009F0025">
          <w:rPr>
            <w:rStyle w:val="Hyperlink"/>
            <w:rFonts w:cs="Arial"/>
            <w:szCs w:val="20"/>
          </w:rPr>
          <w:t>http://www.unimod.org/obo/unim</w:t>
        </w:r>
        <w:r w:rsidR="004054F4" w:rsidRPr="009F0025">
          <w:rPr>
            <w:rStyle w:val="Hyperlink"/>
            <w:rFonts w:cs="Arial"/>
            <w:szCs w:val="20"/>
          </w:rPr>
          <w:t>o</w:t>
        </w:r>
        <w:r w:rsidR="004054F4" w:rsidRPr="009F0025">
          <w:rPr>
            <w:rStyle w:val="Hyperlink"/>
            <w:rFonts w:cs="Arial"/>
            <w:szCs w:val="20"/>
          </w:rPr>
          <w:t>d.obo</w:t>
        </w:r>
      </w:hyperlink>
    </w:p>
    <w:p w:rsidR="00EF53DA" w:rsidRDefault="00EF53DA" w:rsidP="00466496">
      <w:pPr>
        <w:spacing w:line="240" w:lineRule="auto"/>
        <w:rPr>
          <w:lang w:val="en-GB"/>
        </w:rPr>
      </w:pPr>
    </w:p>
    <w:p w:rsidR="00145A50" w:rsidRDefault="00145A50" w:rsidP="00466496">
      <w:pPr>
        <w:spacing w:line="240" w:lineRule="auto"/>
        <w:rPr>
          <w:lang w:val="en-GB"/>
        </w:rPr>
      </w:pPr>
    </w:p>
    <w:p w:rsidR="0060744A" w:rsidRDefault="0060744A" w:rsidP="00466496">
      <w:pPr>
        <w:pStyle w:val="Heading2"/>
        <w:spacing w:line="240" w:lineRule="auto"/>
        <w:rPr>
          <w:lang w:val="en-GB"/>
        </w:rPr>
      </w:pPr>
      <w:bookmarkStart w:id="25" w:name="_Ref217200132"/>
      <w:bookmarkStart w:id="26" w:name="_Toc342391917"/>
      <w:r>
        <w:rPr>
          <w:lang w:val="en-GB"/>
        </w:rPr>
        <w:lastRenderedPageBreak/>
        <w:t>Validation of controlled vocabulary terms</w:t>
      </w:r>
      <w:bookmarkEnd w:id="25"/>
      <w:bookmarkEnd w:id="26"/>
    </w:p>
    <w:p w:rsidR="005F1B2B" w:rsidRDefault="00DF1B7D" w:rsidP="00D277F6">
      <w:pPr>
        <w:rPr>
          <w:lang w:val="en-GB"/>
        </w:rPr>
      </w:pPr>
      <w:r>
        <w:rPr>
          <w:lang w:val="en-GB"/>
        </w:rPr>
        <w:t>The correct usage of c</w:t>
      </w:r>
      <w:r w:rsidR="00145A50">
        <w:rPr>
          <w:lang w:val="en-GB"/>
        </w:rPr>
        <w:t xml:space="preserve">ontrolled vocabulary terms </w:t>
      </w:r>
      <w:r>
        <w:rPr>
          <w:lang w:val="en-GB"/>
        </w:rPr>
        <w:t xml:space="preserve">within </w:t>
      </w:r>
      <w:r w:rsidR="00CA43A1">
        <w:rPr>
          <w:lang w:val="en-GB"/>
        </w:rPr>
        <w:t>mzQuantML</w:t>
      </w:r>
      <w:r>
        <w:rPr>
          <w:lang w:val="en-GB"/>
        </w:rPr>
        <w:t xml:space="preserve"> is governed by the use of a mapping file which defines each </w:t>
      </w:r>
      <w:r w:rsidR="00D861D4">
        <w:rPr>
          <w:lang w:val="en-GB"/>
        </w:rPr>
        <w:t>XML location (XPath)</w:t>
      </w:r>
      <w:r>
        <w:rPr>
          <w:lang w:val="en-GB"/>
        </w:rPr>
        <w:t xml:space="preserve"> where a &lt;cvParam&gt; instance can be used, and the allowed terms from the </w:t>
      </w:r>
      <w:r w:rsidR="00FC2ABA">
        <w:rPr>
          <w:lang w:val="en-GB"/>
        </w:rPr>
        <w:t>PSI-MS</w:t>
      </w:r>
      <w:r>
        <w:rPr>
          <w:lang w:val="en-GB"/>
        </w:rPr>
        <w:t>, or other, controlled vocabularies.</w:t>
      </w:r>
      <w:r w:rsidR="00D861D4" w:rsidRPr="00D861D4">
        <w:rPr>
          <w:lang w:val="en-GB"/>
        </w:rPr>
        <w:t xml:space="preserve"> Th</w:t>
      </w:r>
      <w:r w:rsidR="00D861D4">
        <w:rPr>
          <w:lang w:val="en-GB"/>
        </w:rPr>
        <w:t>e mapping</w:t>
      </w:r>
      <w:r w:rsidR="00D861D4" w:rsidRPr="00D861D4">
        <w:rPr>
          <w:lang w:val="en-GB"/>
        </w:rPr>
        <w:t xml:space="preserve"> file is read and interpreted by validation software, checking that the data annotation is consistent. The mapping file needs to be checked and updated when the structure of CV is changed, and in some instances when new terms are added to the CV.</w:t>
      </w:r>
      <w:r w:rsidR="007D5AB6">
        <w:rPr>
          <w:lang w:val="en-GB"/>
        </w:rPr>
        <w:t xml:space="preserve"> </w:t>
      </w:r>
      <w:r w:rsidR="004D0214">
        <w:rPr>
          <w:lang w:val="en-GB"/>
        </w:rPr>
        <w:t xml:space="preserve">The specifications for the mapping file can be found here: </w:t>
      </w:r>
      <w:hyperlink r:id="rId19" w:history="1">
        <w:r w:rsidR="00CF334E" w:rsidRPr="0001125C">
          <w:rPr>
            <w:rStyle w:val="Hyperlink"/>
            <w:lang w:val="en-GB"/>
          </w:rPr>
          <w:t>http://www.psidev.info/validator</w:t>
        </w:r>
      </w:hyperlink>
      <w:r w:rsidR="004D0214">
        <w:rPr>
          <w:lang w:val="en-GB"/>
        </w:rPr>
        <w:t>.</w:t>
      </w:r>
      <w:r>
        <w:rPr>
          <w:lang w:val="en-GB"/>
        </w:rPr>
        <w:t xml:space="preserve"> </w:t>
      </w:r>
      <w:r w:rsidR="005F1B2B">
        <w:rPr>
          <w:lang w:val="en-GB"/>
        </w:rPr>
        <w:t>XML paths are a</w:t>
      </w:r>
      <w:r w:rsidR="00D1777A">
        <w:rPr>
          <w:lang w:val="en-GB"/>
        </w:rPr>
        <w:t xml:space="preserve">ssociated with </w:t>
      </w:r>
      <w:r w:rsidR="005F1B2B">
        <w:rPr>
          <w:lang w:val="en-GB"/>
        </w:rPr>
        <w:t xml:space="preserve">CV terms along with a requirement level (MAY, SHOULD or MUST) defining what should be reported by validation software if one of the mapped terms is not </w:t>
      </w:r>
      <w:r w:rsidR="009214A0">
        <w:rPr>
          <w:lang w:val="en-GB"/>
        </w:rPr>
        <w:t xml:space="preserve">provided in an instance document. Example validation software based on the mapping file </w:t>
      </w:r>
      <w:r w:rsidR="00290117">
        <w:rPr>
          <w:lang w:val="en-GB"/>
        </w:rPr>
        <w:t xml:space="preserve">is available from </w:t>
      </w:r>
      <w:hyperlink r:id="rId20" w:history="1">
        <w:r w:rsidR="00BC6C0B" w:rsidRPr="0001125C">
          <w:rPr>
            <w:rStyle w:val="Hyperlink"/>
            <w:lang w:val="en-GB"/>
          </w:rPr>
          <w:t>http://code.google.com/p/mzquantml-validator/downloads/list</w:t>
        </w:r>
      </w:hyperlink>
      <w:r w:rsidR="009214A0">
        <w:rPr>
          <w:lang w:val="en-GB"/>
        </w:rPr>
        <w:t>.</w:t>
      </w:r>
    </w:p>
    <w:p w:rsidR="003D0D39" w:rsidRDefault="003D0D39" w:rsidP="00D277F6">
      <w:pPr>
        <w:rPr>
          <w:lang w:val="en-GB"/>
        </w:rPr>
      </w:pPr>
    </w:p>
    <w:p w:rsidR="003D0D39" w:rsidRPr="003D0D39" w:rsidRDefault="003D0D39" w:rsidP="00A42BAC">
      <w:pPr>
        <w:pStyle w:val="Heading3"/>
        <w:rPr>
          <w:lang w:val="en-GB"/>
        </w:rPr>
      </w:pPr>
      <w:bookmarkStart w:id="27" w:name="_Toc342391918"/>
      <w:r>
        <w:rPr>
          <w:lang w:val="en-GB"/>
        </w:rPr>
        <w:t>Validation of values used within CvParams</w:t>
      </w:r>
      <w:bookmarkEnd w:id="27"/>
    </w:p>
    <w:p w:rsidR="009C311D" w:rsidRDefault="009C311D" w:rsidP="00466496">
      <w:pPr>
        <w:spacing w:line="240" w:lineRule="auto"/>
        <w:rPr>
          <w:lang w:val="en-GB"/>
        </w:rPr>
      </w:pPr>
    </w:p>
    <w:p w:rsidR="000B2162" w:rsidRDefault="00A42BAC" w:rsidP="006B3E6A">
      <w:pPr>
        <w:rPr>
          <w:lang w:val="en-GB"/>
        </w:rPr>
      </w:pPr>
      <w:r>
        <w:rPr>
          <w:lang w:val="en-GB"/>
        </w:rPr>
        <w:t xml:space="preserve">An important decision has been made with mzQuantML that implementers should be aware of, which is different to standard PSI practice. </w:t>
      </w:r>
      <w:r w:rsidR="00595AF3">
        <w:rPr>
          <w:lang w:val="en-GB"/>
        </w:rPr>
        <w:t xml:space="preserve">The PSI-MS CV </w:t>
      </w:r>
      <w:r w:rsidR="009C3B78">
        <w:rPr>
          <w:lang w:val="en-GB"/>
        </w:rPr>
        <w:t xml:space="preserve">can </w:t>
      </w:r>
      <w:r w:rsidR="00595AF3">
        <w:rPr>
          <w:lang w:val="en-GB"/>
        </w:rPr>
        <w:t xml:space="preserve">contain a specification </w:t>
      </w:r>
      <w:r w:rsidR="009C3B78">
        <w:rPr>
          <w:lang w:val="en-GB"/>
        </w:rPr>
        <w:t>for the</w:t>
      </w:r>
      <w:r w:rsidR="00595AF3">
        <w:rPr>
          <w:lang w:val="en-GB"/>
        </w:rPr>
        <w:t xml:space="preserve"> data type of a value that should be supplied in the value slot of the CvParam element.</w:t>
      </w:r>
    </w:p>
    <w:p w:rsidR="00595AF3" w:rsidRDefault="00595AF3" w:rsidP="00466496">
      <w:pPr>
        <w:spacing w:line="240" w:lineRule="auto"/>
        <w:rPr>
          <w:lang w:val="en-GB"/>
        </w:rPr>
      </w:pPr>
    </w:p>
    <w:p w:rsidR="00595AF3" w:rsidRPr="00221DAE" w:rsidRDefault="00221DAE"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w:t>
      </w:r>
      <w:r w:rsidR="00595AF3" w:rsidRPr="00221DAE">
        <w:rPr>
          <w:rFonts w:ascii="Courier New" w:hAnsi="Courier New" w:cs="Courier New"/>
          <w:sz w:val="18"/>
          <w:szCs w:val="18"/>
          <w:lang w:val="en-GB" w:eastAsia="en-GB"/>
        </w:rPr>
        <w:t>Term]</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id: MS:1001171</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name: Mascot:score</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def: "The Mascot result 'Score'." [PSI:PI]</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xref: value-type:xsd\:double "The allowed value-type for this CV term."</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MS:1001116 ! single protein result details</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MS:1001143 ! search engine specific score for peptides</w:t>
      </w:r>
    </w:p>
    <w:p w:rsidR="00595AF3" w:rsidRPr="00221DAE" w:rsidRDefault="00595AF3" w:rsidP="0059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8"/>
          <w:szCs w:val="18"/>
          <w:lang w:val="en-GB" w:eastAsia="en-GB"/>
        </w:rPr>
      </w:pPr>
      <w:r w:rsidRPr="00221DAE">
        <w:rPr>
          <w:rFonts w:ascii="Courier New" w:hAnsi="Courier New" w:cs="Courier New"/>
          <w:sz w:val="18"/>
          <w:szCs w:val="18"/>
          <w:lang w:val="en-GB" w:eastAsia="en-GB"/>
        </w:rPr>
        <w:t>is_a: MS:1001153 ! search engine specific score</w:t>
      </w:r>
    </w:p>
    <w:p w:rsidR="00595AF3" w:rsidRDefault="00595AF3" w:rsidP="00466496">
      <w:pPr>
        <w:spacing w:line="240" w:lineRule="auto"/>
        <w:rPr>
          <w:lang w:val="en-GB"/>
        </w:rPr>
      </w:pPr>
    </w:p>
    <w:p w:rsidR="00A42BAC" w:rsidRDefault="00A42BAC" w:rsidP="00466496">
      <w:pPr>
        <w:spacing w:line="240" w:lineRule="auto"/>
        <w:rPr>
          <w:lang w:val="en-GB"/>
        </w:rPr>
      </w:pPr>
    </w:p>
    <w:p w:rsidR="00595AF3" w:rsidRDefault="009C3B78" w:rsidP="00466496">
      <w:pPr>
        <w:spacing w:line="240" w:lineRule="auto"/>
        <w:rPr>
          <w:lang w:val="en-GB"/>
        </w:rPr>
      </w:pPr>
      <w:r>
        <w:rPr>
          <w:lang w:val="en-GB"/>
        </w:rPr>
        <w:t>In the example, t</w:t>
      </w:r>
      <w:r w:rsidR="00595AF3">
        <w:rPr>
          <w:lang w:val="en-GB"/>
        </w:rPr>
        <w:t xml:space="preserve">he presence of the xref implies that if the CV term is used within a format, a value </w:t>
      </w:r>
      <w:r w:rsidR="006369FC">
        <w:rPr>
          <w:lang w:val="en-GB"/>
        </w:rPr>
        <w:t>is to</w:t>
      </w:r>
      <w:r w:rsidR="00595AF3">
        <w:rPr>
          <w:lang w:val="en-GB"/>
        </w:rPr>
        <w:t xml:space="preserve"> be provided according to the xsd:double data type. As an example:</w:t>
      </w:r>
    </w:p>
    <w:p w:rsidR="00595AF3" w:rsidRDefault="00595AF3" w:rsidP="00466496">
      <w:pPr>
        <w:spacing w:line="240" w:lineRule="auto"/>
        <w:rPr>
          <w:lang w:val="en-GB"/>
        </w:rPr>
      </w:pPr>
    </w:p>
    <w:p w:rsidR="00595AF3" w:rsidRPr="00E634DB" w:rsidRDefault="00595AF3" w:rsidP="00466496">
      <w:pPr>
        <w:spacing w:line="240" w:lineRule="auto"/>
        <w:rPr>
          <w:rFonts w:ascii="Courier New" w:hAnsi="Courier New" w:cs="Courier New"/>
          <w:sz w:val="18"/>
          <w:szCs w:val="18"/>
          <w:lang w:val="en-GB"/>
        </w:rPr>
      </w:pPr>
      <w:r w:rsidRPr="00E634DB">
        <w:rPr>
          <w:rFonts w:ascii="Courier New" w:hAnsi="Courier New" w:cs="Courier New"/>
          <w:sz w:val="18"/>
          <w:szCs w:val="18"/>
          <w:lang w:val="en-GB"/>
        </w:rPr>
        <w:t>&lt;cvParam accession="MS:1001171" name="mascot:score" cvRef="PSI-MS" value="13.49"/&gt;</w:t>
      </w:r>
    </w:p>
    <w:p w:rsidR="00595AF3" w:rsidRDefault="00595AF3" w:rsidP="00466496">
      <w:pPr>
        <w:spacing w:line="240" w:lineRule="auto"/>
        <w:rPr>
          <w:lang w:val="en-GB"/>
        </w:rPr>
      </w:pPr>
    </w:p>
    <w:p w:rsidR="0058398F" w:rsidRDefault="00595AF3" w:rsidP="00466496">
      <w:pPr>
        <w:spacing w:line="240" w:lineRule="auto"/>
        <w:rPr>
          <w:lang w:val="en-GB"/>
        </w:rPr>
      </w:pPr>
      <w:r>
        <w:rPr>
          <w:lang w:val="en-GB"/>
        </w:rPr>
        <w:t>In other PSI standards, the presence of the datatype xref within a CV term has been taken to mean</w:t>
      </w:r>
      <w:r w:rsidR="002200A6">
        <w:rPr>
          <w:lang w:val="en-GB"/>
        </w:rPr>
        <w:t>:</w:t>
      </w:r>
      <w:r>
        <w:rPr>
          <w:lang w:val="en-GB"/>
        </w:rPr>
        <w:t xml:space="preserve"> a value MUST be provided otherwise the cvParam element is deemed invalid.</w:t>
      </w:r>
      <w:r w:rsidR="00F95F83">
        <w:rPr>
          <w:lang w:val="en-GB"/>
        </w:rPr>
        <w:t xml:space="preserve"> In the context of mzQuantML, data values are typically provided in &lt;QuantLayer&gt; elements, rather than within &lt;cvParam&gt;. As such, the data type specified by xref is implemented as meaning</w:t>
      </w:r>
      <w:r w:rsidR="007E79EE">
        <w:rPr>
          <w:lang w:val="en-GB"/>
        </w:rPr>
        <w:t xml:space="preserve"> in mzQuantML</w:t>
      </w:r>
      <w:r w:rsidR="0058398F">
        <w:rPr>
          <w:lang w:val="en-GB"/>
        </w:rPr>
        <w:t>:</w:t>
      </w:r>
    </w:p>
    <w:p w:rsidR="0058398F" w:rsidRDefault="0058398F" w:rsidP="00466496">
      <w:pPr>
        <w:spacing w:line="240" w:lineRule="auto"/>
        <w:rPr>
          <w:lang w:val="en-GB"/>
        </w:rPr>
      </w:pPr>
    </w:p>
    <w:p w:rsidR="00595AF3" w:rsidRPr="00C644C8" w:rsidRDefault="0058398F" w:rsidP="00466496">
      <w:pPr>
        <w:spacing w:line="240" w:lineRule="auto"/>
        <w:rPr>
          <w:b/>
          <w:lang w:val="en-GB"/>
        </w:rPr>
      </w:pPr>
      <w:r w:rsidRPr="00C644C8">
        <w:rPr>
          <w:b/>
          <w:lang w:val="en-GB"/>
        </w:rPr>
        <w:t>If</w:t>
      </w:r>
      <w:r w:rsidR="00384D0A" w:rsidRPr="00C644C8">
        <w:rPr>
          <w:b/>
          <w:lang w:val="en-GB"/>
        </w:rPr>
        <w:t xml:space="preserve"> a value is provided</w:t>
      </w:r>
      <w:r w:rsidR="007E79EE">
        <w:rPr>
          <w:b/>
          <w:lang w:val="en-GB"/>
        </w:rPr>
        <w:t xml:space="preserve"> within a &lt;cvParam&gt; element</w:t>
      </w:r>
      <w:r w:rsidR="00384D0A" w:rsidRPr="00C644C8">
        <w:rPr>
          <w:b/>
          <w:lang w:val="en-GB"/>
        </w:rPr>
        <w:t xml:space="preserve">, it MUST follow </w:t>
      </w:r>
      <w:r w:rsidR="00F95F83" w:rsidRPr="00C644C8">
        <w:rPr>
          <w:b/>
          <w:lang w:val="en-GB"/>
        </w:rPr>
        <w:t>the RECOMMENDED data type, but the presence of a value within &lt;cvParam&gt; is OPTIONAL</w:t>
      </w:r>
      <w:r w:rsidRPr="00C644C8">
        <w:rPr>
          <w:b/>
          <w:lang w:val="en-GB"/>
        </w:rPr>
        <w:t xml:space="preserve"> in all cases</w:t>
      </w:r>
      <w:r w:rsidR="00F95F83" w:rsidRPr="00C644C8">
        <w:rPr>
          <w:b/>
          <w:lang w:val="en-GB"/>
        </w:rPr>
        <w:t>.</w:t>
      </w:r>
      <w:r w:rsidR="00384D0A" w:rsidRPr="00C644C8">
        <w:rPr>
          <w:b/>
          <w:lang w:val="en-GB"/>
        </w:rPr>
        <w:t xml:space="preserve"> Validator implementations </w:t>
      </w:r>
      <w:r w:rsidR="00892757">
        <w:rPr>
          <w:b/>
          <w:lang w:val="en-GB"/>
        </w:rPr>
        <w:t>SHOULD NOT</w:t>
      </w:r>
      <w:r w:rsidR="00384D0A" w:rsidRPr="00C644C8">
        <w:rPr>
          <w:b/>
          <w:lang w:val="en-GB"/>
        </w:rPr>
        <w:t xml:space="preserve"> take the presence of the data type</w:t>
      </w:r>
      <w:r w:rsidR="00325771">
        <w:rPr>
          <w:b/>
          <w:lang w:val="en-GB"/>
        </w:rPr>
        <w:t xml:space="preserve"> xref in the CV</w:t>
      </w:r>
      <w:r w:rsidR="00384D0A" w:rsidRPr="00C644C8">
        <w:rPr>
          <w:b/>
          <w:lang w:val="en-GB"/>
        </w:rPr>
        <w:t xml:space="preserve"> to imply that a value must be provided</w:t>
      </w:r>
      <w:r w:rsidR="00C644C8">
        <w:rPr>
          <w:b/>
          <w:lang w:val="en-GB"/>
        </w:rPr>
        <w:t>.</w:t>
      </w:r>
    </w:p>
    <w:p w:rsidR="00595AF3" w:rsidRDefault="00595AF3" w:rsidP="00466496">
      <w:pPr>
        <w:spacing w:line="240" w:lineRule="auto"/>
        <w:rPr>
          <w:lang w:val="en-GB"/>
        </w:rPr>
      </w:pPr>
    </w:p>
    <w:p w:rsidR="00595AF3" w:rsidRDefault="00216241" w:rsidP="00466496">
      <w:pPr>
        <w:spacing w:line="240" w:lineRule="auto"/>
        <w:rPr>
          <w:lang w:val="en-GB"/>
        </w:rPr>
      </w:pPr>
      <w:r>
        <w:rPr>
          <w:lang w:val="en-GB"/>
        </w:rPr>
        <w:t>As an example, the following is valid mzQuantML:</w:t>
      </w:r>
    </w:p>
    <w:p w:rsidR="00216241" w:rsidRDefault="00216241" w:rsidP="00466496">
      <w:pPr>
        <w:spacing w:line="240" w:lineRule="auto"/>
        <w:rPr>
          <w:lang w:val="en-GB"/>
        </w:rPr>
      </w:pP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&lt;GlobalQuantLayer id="Pep_GQL1"&gt;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&lt;ColumnDefinition&gt;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 index="0"&gt;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&lt;DataType&gt;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&lt;cvParam accession="MS:1001171" cvRef="PSI-MS" name="Mascot:score"/&gt;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&lt;/DataType&gt;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&lt;/ColumnDefinition&gt;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&lt;DataMatrix&gt;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&lt;Row object_ref="pep_GAPEIDVLEGETDTK_2_21711"&gt;83.67&lt;/Row&gt;</w:t>
      </w:r>
    </w:p>
    <w:p w:rsidR="00F96FD3" w:rsidRPr="00F96FD3"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&lt;Row object_ref="pep_QSTTFADCPVVPADPDILLAK_2_48178"&gt;52.13&lt;/Row&gt;</w:t>
      </w:r>
    </w:p>
    <w:p w:rsidR="00216241" w:rsidRDefault="00F96FD3" w:rsidP="00F96FD3">
      <w:pPr>
        <w:spacing w:line="240" w:lineRule="auto"/>
        <w:rPr>
          <w:rFonts w:ascii="Courier New" w:hAnsi="Courier New" w:cs="Courier New"/>
          <w:sz w:val="18"/>
          <w:szCs w:val="18"/>
          <w:lang w:val="en-GB"/>
        </w:rPr>
      </w:pPr>
      <w:r w:rsidRPr="00F96FD3">
        <w:rPr>
          <w:rFonts w:ascii="Courier New" w:hAnsi="Courier New" w:cs="Courier New"/>
          <w:sz w:val="18"/>
          <w:szCs w:val="18"/>
          <w:lang w:val="en-GB"/>
        </w:rPr>
        <w:t xml:space="preserve">    ...</w:t>
      </w:r>
    </w:p>
    <w:p w:rsidR="00507DBD" w:rsidRDefault="00507DBD" w:rsidP="00F96FD3">
      <w:pPr>
        <w:spacing w:line="240" w:lineRule="auto"/>
        <w:rPr>
          <w:rFonts w:ascii="Courier New" w:hAnsi="Courier New" w:cs="Courier New"/>
          <w:sz w:val="18"/>
          <w:szCs w:val="18"/>
          <w:lang w:val="en-GB"/>
        </w:rPr>
      </w:pPr>
    </w:p>
    <w:p w:rsidR="00221DAE" w:rsidRDefault="00221DAE" w:rsidP="00221DAE">
      <w:pPr>
        <w:rPr>
          <w:lang w:val="en-GB"/>
        </w:rPr>
      </w:pPr>
      <w:r>
        <w:rPr>
          <w:lang w:val="en-GB"/>
        </w:rPr>
        <w:t>It is recognized that this situation is not optimal. A preferable scenario would be to state in the CV mapping file whether the values should be provided or not. This will be a topic for future cross-PSI discussions and further development of the PSI validator framework.</w:t>
      </w:r>
    </w:p>
    <w:p w:rsidR="00221DAE" w:rsidRPr="00F96FD3" w:rsidRDefault="00221DAE" w:rsidP="00F96FD3">
      <w:pPr>
        <w:spacing w:line="240" w:lineRule="auto"/>
        <w:rPr>
          <w:rFonts w:ascii="Courier New" w:hAnsi="Courier New" w:cs="Courier New"/>
          <w:sz w:val="18"/>
          <w:szCs w:val="18"/>
          <w:lang w:val="en-GB"/>
        </w:rPr>
      </w:pPr>
    </w:p>
    <w:p w:rsidR="00637045" w:rsidRPr="00637045" w:rsidRDefault="00637045" w:rsidP="00466496">
      <w:pPr>
        <w:pStyle w:val="Heading1"/>
        <w:spacing w:line="240" w:lineRule="auto"/>
        <w:rPr>
          <w:lang w:val="en-GB"/>
        </w:rPr>
      </w:pPr>
      <w:bookmarkStart w:id="28" w:name="_Ref217199251"/>
      <w:bookmarkStart w:id="29" w:name="_Toc342391919"/>
      <w:r w:rsidRPr="00637045">
        <w:rPr>
          <w:lang w:val="en-GB"/>
        </w:rPr>
        <w:t xml:space="preserve">Resolved Design and scope </w:t>
      </w:r>
      <w:r>
        <w:rPr>
          <w:lang w:val="en-GB"/>
        </w:rPr>
        <w:t>i</w:t>
      </w:r>
      <w:r w:rsidRPr="00637045">
        <w:rPr>
          <w:lang w:val="en-GB"/>
        </w:rPr>
        <w:t>ssues</w:t>
      </w:r>
      <w:bookmarkEnd w:id="28"/>
      <w:bookmarkEnd w:id="29"/>
    </w:p>
    <w:p w:rsidR="008B6BE0" w:rsidRPr="008B6BE0" w:rsidRDefault="008B6BE0" w:rsidP="00466496">
      <w:pPr>
        <w:spacing w:line="240" w:lineRule="auto"/>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sidR="000E7AFE">
        <w:rPr>
          <w:lang w:val="en-GB"/>
        </w:rPr>
        <w:t xml:space="preserve">here </w:t>
      </w:r>
      <w:r w:rsidRPr="008B6BE0">
        <w:rPr>
          <w:lang w:val="en-GB"/>
        </w:rPr>
        <w:t>and why the decision that</w:t>
      </w:r>
      <w:r w:rsidR="00BC6C0B">
        <w:rPr>
          <w:lang w:val="en-GB"/>
        </w:rPr>
        <w:t xml:space="preserve"> has been</w:t>
      </w:r>
      <w:r w:rsidRPr="008B6BE0">
        <w:rPr>
          <w:lang w:val="en-GB"/>
        </w:rPr>
        <w:t xml:space="preserve"> implemented was made.</w:t>
      </w:r>
    </w:p>
    <w:p w:rsidR="008B6BE0" w:rsidRPr="008B6BE0" w:rsidRDefault="008B6BE0" w:rsidP="00466496">
      <w:pPr>
        <w:spacing w:line="240" w:lineRule="auto"/>
        <w:rPr>
          <w:lang w:val="en-GB"/>
        </w:rPr>
      </w:pPr>
    </w:p>
    <w:p w:rsidR="008B6BE0" w:rsidRPr="003A3150" w:rsidRDefault="00F33978" w:rsidP="00466496">
      <w:pPr>
        <w:pStyle w:val="Heading3"/>
        <w:spacing w:line="240" w:lineRule="auto"/>
        <w:rPr>
          <w:lang w:val="en-GB"/>
        </w:rPr>
      </w:pPr>
      <w:bookmarkStart w:id="30" w:name="_Toc342391920"/>
      <w:r w:rsidRPr="003A3150">
        <w:rPr>
          <w:lang w:val="en-GB"/>
        </w:rPr>
        <w:t>Handling updates to the controlled vocabulary</w:t>
      </w:r>
      <w:bookmarkEnd w:id="30"/>
    </w:p>
    <w:p w:rsidR="00481062" w:rsidRDefault="00481062" w:rsidP="00D277F6">
      <w:pPr>
        <w:rPr>
          <w:lang w:val="en-GB"/>
        </w:rPr>
      </w:pPr>
      <w:r w:rsidRPr="0004397E">
        <w:rPr>
          <w:lang w:val="en-GB"/>
        </w:rPr>
        <w:t>There is a difficult issue with respect to how software should encode</w:t>
      </w:r>
      <w:r w:rsidR="0004397E">
        <w:rPr>
          <w:lang w:val="en-GB"/>
        </w:rPr>
        <w:t xml:space="preserve"> CV terms</w:t>
      </w:r>
      <w:r w:rsidR="00500D56">
        <w:rPr>
          <w:lang w:val="en-GB"/>
        </w:rPr>
        <w:t>, such that changes to core can be accommodated. This issue is discussed at length in the mzML specification document [</w:t>
      </w:r>
      <w:r w:rsidR="00B33F77">
        <w:rPr>
          <w:lang w:val="en-GB"/>
        </w:rPr>
        <w:t>Martens11</w:t>
      </w:r>
      <w:r w:rsidR="00500D56">
        <w:rPr>
          <w:lang w:val="en-GB"/>
        </w:rPr>
        <w:t xml:space="preserve">], and </w:t>
      </w:r>
      <w:r w:rsidR="00CA43A1">
        <w:rPr>
          <w:lang w:val="en-GB"/>
        </w:rPr>
        <w:t>mzQuantML</w:t>
      </w:r>
      <w:r w:rsidR="00500D56">
        <w:rPr>
          <w:lang w:val="en-GB"/>
        </w:rPr>
        <w:t xml:space="preserve"> follows the same convention. </w:t>
      </w:r>
      <w:r w:rsidR="009D6398">
        <w:rPr>
          <w:lang w:val="en-GB"/>
        </w:rPr>
        <w:t xml:space="preserve">In brief, </w:t>
      </w:r>
      <w:r w:rsidR="003B40E4">
        <w:rPr>
          <w:lang w:val="en-GB"/>
        </w:rPr>
        <w:t xml:space="preserve">when a new term is required, the file producers must contact the CV working group </w:t>
      </w:r>
      <w:r w:rsidR="00F5671B">
        <w:rPr>
          <w:lang w:val="en-GB"/>
        </w:rPr>
        <w:t xml:space="preserve">(via </w:t>
      </w:r>
      <w:hyperlink r:id="rId21" w:history="1">
        <w:r w:rsidR="00693F22" w:rsidRPr="003F7B56">
          <w:rPr>
            <w:rStyle w:val="Hyperlink"/>
          </w:rPr>
          <w:t>psidev-ms-vocab@lists.sourceforge.net</w:t>
        </w:r>
      </w:hyperlink>
      <w:r w:rsidR="00F5671B">
        <w:rPr>
          <w:lang w:val="en-GB"/>
        </w:rPr>
        <w:t xml:space="preserve">) </w:t>
      </w:r>
      <w:r w:rsidR="003B40E4">
        <w:rPr>
          <w:lang w:val="en-GB"/>
        </w:rPr>
        <w:t xml:space="preserve">and request the new term. </w:t>
      </w:r>
      <w:r w:rsidR="00EC44DB">
        <w:rPr>
          <w:lang w:val="en-GB"/>
        </w:rPr>
        <w:t xml:space="preserve">It is anticipated that problems may arise if a consumer of the file </w:t>
      </w:r>
      <w:r w:rsidR="00B067EF">
        <w:rPr>
          <w:lang w:val="en-GB"/>
        </w:rPr>
        <w:t>encounters a new CV term and they are not working from the latest version of the CV file.</w:t>
      </w:r>
      <w:r w:rsidR="009432A1">
        <w:rPr>
          <w:lang w:val="en-GB"/>
        </w:rPr>
        <w:t xml:space="preserve"> </w:t>
      </w:r>
      <w:r w:rsidR="004D0FE2">
        <w:rPr>
          <w:lang w:val="en-GB"/>
        </w:rPr>
        <w:t xml:space="preserve">It has been decided that rather than aim for a workaround to this issue, </w:t>
      </w:r>
      <w:r w:rsidR="00134123">
        <w:rPr>
          <w:lang w:val="en-GB"/>
        </w:rPr>
        <w:t>it can be expected that data file consumers must ensure that the OBO file is up-to-date.</w:t>
      </w:r>
      <w:r w:rsidR="00B067EF">
        <w:rPr>
          <w:lang w:val="en-GB"/>
        </w:rPr>
        <w:t xml:space="preserve"> </w:t>
      </w:r>
    </w:p>
    <w:p w:rsidR="00E24CA1" w:rsidRDefault="00E24CA1" w:rsidP="00466496">
      <w:pPr>
        <w:spacing w:line="240" w:lineRule="auto"/>
        <w:rPr>
          <w:lang w:val="en-GB"/>
        </w:rPr>
      </w:pPr>
    </w:p>
    <w:p w:rsidR="00BB2784" w:rsidRDefault="00EF16FD" w:rsidP="00466496">
      <w:pPr>
        <w:pStyle w:val="Heading3"/>
        <w:spacing w:line="240" w:lineRule="auto"/>
      </w:pPr>
      <w:bookmarkStart w:id="31" w:name="_Toc342391921"/>
      <w:r>
        <w:t>Use of mzQuantML for analysis pipelines</w:t>
      </w:r>
      <w:bookmarkEnd w:id="31"/>
    </w:p>
    <w:p w:rsidR="00F71AF2" w:rsidRDefault="004F0E62" w:rsidP="00D277F6">
      <w:r>
        <w:t xml:space="preserve">The primary use case driving the development of mzQuantML is to allow reporting of </w:t>
      </w:r>
      <w:r w:rsidR="001677BB">
        <w:t>quantitation</w:t>
      </w:r>
      <w:r>
        <w:t xml:space="preserve"> values and to allow data to be shared between different tools. It is clear that the proteome bioinformatics community would benefit from a format that can be used internally for capturing the associations between features, peptides and proteins. </w:t>
      </w:r>
      <w:r w:rsidR="00E1353A">
        <w:t>As such, there is limited support for using mzQuantML for software pipelines, for example by allowing multiple &lt;PeptideConsensusList&gt; elements</w:t>
      </w:r>
      <w:r w:rsidR="00D277F6">
        <w:t>, which can be mapped as inputs and outputs of a software pipeline using &lt;DataProcessingList&gt;.</w:t>
      </w:r>
      <w:r w:rsidR="007F6732">
        <w:t xml:space="preserve"> A mandatory Boolean attribute is provided on &lt;PeptideConsensusList&gt; called finalResult, which allows a consumer of the data file to know which list of peptide results is considered the final result, for example for loading into a database where intermediate results are not required.</w:t>
      </w:r>
    </w:p>
    <w:p w:rsidR="00D12D41" w:rsidRDefault="00D12D41" w:rsidP="00466496">
      <w:pPr>
        <w:spacing w:line="240" w:lineRule="auto"/>
      </w:pPr>
    </w:p>
    <w:p w:rsidR="00D51A00" w:rsidRDefault="00D51A00" w:rsidP="00D51A00">
      <w:pPr>
        <w:pStyle w:val="Heading2"/>
      </w:pPr>
      <w:bookmarkStart w:id="32" w:name="_Ref301953446"/>
      <w:bookmarkStart w:id="33" w:name="_Toc342391922"/>
      <w:r>
        <w:t>Encoding zero</w:t>
      </w:r>
      <w:r w:rsidR="00AC6498">
        <w:t>es,</w:t>
      </w:r>
      <w:r>
        <w:t xml:space="preserve"> null</w:t>
      </w:r>
      <w:r w:rsidR="00AC6498">
        <w:t>s, infinity and calculation errors</w:t>
      </w:r>
      <w:bookmarkEnd w:id="32"/>
      <w:bookmarkEnd w:id="33"/>
    </w:p>
    <w:p w:rsidR="0072151E" w:rsidRDefault="00A7398B" w:rsidP="0072151E">
      <w:pPr>
        <w:pStyle w:val="nobreak"/>
      </w:pPr>
      <w:r>
        <w:t>In various parts of the schema, most notably in &lt;DataMatrix&gt; within QuantLayers, numerical values must be provided</w:t>
      </w:r>
      <w:r w:rsidR="006D0B85">
        <w:t xml:space="preserve">. </w:t>
      </w:r>
      <w:r w:rsidR="00AC6498">
        <w:t>In data analysis, it is possible that different types of value arise: null values where an entity has not been measured, a zero value where the entity has been measured but has zero value, infi</w:t>
      </w:r>
      <w:r w:rsidR="00F94BE6">
        <w:t xml:space="preserve">nity </w:t>
      </w:r>
      <w:r w:rsidR="002005E0">
        <w:t xml:space="preserve">values for example in ratios where the denominator is zero, or calculation errors resulting in the common </w:t>
      </w:r>
      <w:r w:rsidR="0004571F">
        <w:t>“</w:t>
      </w:r>
      <w:r w:rsidR="002005E0">
        <w:t>not a number</w:t>
      </w:r>
      <w:r w:rsidR="0004571F">
        <w:t>”</w:t>
      </w:r>
      <w:r w:rsidR="002005E0">
        <w:t xml:space="preserve"> (NaN type). In some cases, there is ambiguity with respect to these cases: e.g. in spectral counting if no peptide-spectrum matches are observed for a given protein, </w:t>
      </w:r>
      <w:r w:rsidR="00C902BC">
        <w:t xml:space="preserve">it is open for debate as to whether </w:t>
      </w:r>
      <w:r w:rsidR="002005E0">
        <w:t xml:space="preserve">its abundance </w:t>
      </w:r>
      <w:r w:rsidR="00C902BC">
        <w:t xml:space="preserve">is </w:t>
      </w:r>
      <w:r w:rsidR="002005E0">
        <w:t>zero or null</w:t>
      </w:r>
      <w:r w:rsidR="00C902BC">
        <w:t xml:space="preserve">. </w:t>
      </w:r>
      <w:r w:rsidR="002005E0">
        <w:t xml:space="preserve"> </w:t>
      </w:r>
    </w:p>
    <w:p w:rsidR="002005E0" w:rsidRDefault="002005E0" w:rsidP="002005E0"/>
    <w:p w:rsidR="002005E0" w:rsidRDefault="002005E0" w:rsidP="002005E0">
      <w:r>
        <w:t>In the XML Schema specifications</w:t>
      </w:r>
      <w:r w:rsidR="00C6716D">
        <w:t xml:space="preserve"> under the xsd:double type</w:t>
      </w:r>
      <w:r>
        <w:t>, there is a clear mapping for some of these concepts but not all</w:t>
      </w:r>
      <w:r w:rsidR="00C6716D">
        <w:t xml:space="preserve">. As such, rows within a &lt;DataMatrix&gt; can contain a list of a union data type between xsd:double and the token “null” to allow nulls to be adequately captured. </w:t>
      </w:r>
      <w:r w:rsidR="004A3311">
        <w:t xml:space="preserve">The encodings are summarized in </w:t>
      </w:r>
      <w:r w:rsidR="004731F3">
        <w:fldChar w:fldCharType="begin"/>
      </w:r>
      <w:r w:rsidR="004731F3">
        <w:instrText xml:space="preserve"> REF _Ref301958209 \h </w:instrText>
      </w:r>
      <w:r w:rsidR="004731F3">
        <w:fldChar w:fldCharType="separate"/>
      </w:r>
      <w:r w:rsidR="005307BA">
        <w:t xml:space="preserve">Table </w:t>
      </w:r>
      <w:r w:rsidR="005307BA">
        <w:rPr>
          <w:noProof/>
        </w:rPr>
        <w:t>1</w:t>
      </w:r>
      <w:r w:rsidR="004731F3">
        <w:fldChar w:fldCharType="end"/>
      </w:r>
      <w:r w:rsidR="004731F3">
        <w:t>.</w:t>
      </w:r>
    </w:p>
    <w:p w:rsidR="002005E0" w:rsidRDefault="002005E0" w:rsidP="002005E0"/>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1809"/>
        <w:gridCol w:w="2410"/>
        <w:gridCol w:w="5969"/>
      </w:tblGrid>
      <w:tr w:rsidR="002005E0" w:rsidTr="007F3800">
        <w:tc>
          <w:tcPr>
            <w:tcW w:w="1809" w:type="dxa"/>
            <w:tcBorders>
              <w:bottom w:val="single" w:sz="12" w:space="0" w:color="000000"/>
            </w:tcBorders>
            <w:shd w:val="clear" w:color="auto" w:fill="auto"/>
          </w:tcPr>
          <w:p w:rsidR="002005E0" w:rsidRDefault="002005E0" w:rsidP="002005E0">
            <w:r>
              <w:t>Value type</w:t>
            </w:r>
          </w:p>
        </w:tc>
        <w:tc>
          <w:tcPr>
            <w:tcW w:w="2410" w:type="dxa"/>
            <w:tcBorders>
              <w:bottom w:val="single" w:sz="12" w:space="0" w:color="000000"/>
            </w:tcBorders>
            <w:shd w:val="clear" w:color="auto" w:fill="auto"/>
          </w:tcPr>
          <w:p w:rsidR="002005E0" w:rsidRDefault="00494DA1" w:rsidP="002005E0">
            <w:r>
              <w:t>mzQuantML</w:t>
            </w:r>
            <w:r w:rsidR="002005E0">
              <w:t xml:space="preserve"> encoding</w:t>
            </w:r>
          </w:p>
        </w:tc>
        <w:tc>
          <w:tcPr>
            <w:tcW w:w="5969" w:type="dxa"/>
            <w:tcBorders>
              <w:bottom w:val="single" w:sz="12" w:space="0" w:color="000000"/>
            </w:tcBorders>
            <w:shd w:val="clear" w:color="auto" w:fill="auto"/>
          </w:tcPr>
          <w:p w:rsidR="002005E0" w:rsidRDefault="002005E0" w:rsidP="002005E0">
            <w:r>
              <w:t>Notes</w:t>
            </w:r>
          </w:p>
        </w:tc>
      </w:tr>
      <w:tr w:rsidR="002005E0" w:rsidTr="007F3800">
        <w:tc>
          <w:tcPr>
            <w:tcW w:w="1809" w:type="dxa"/>
            <w:shd w:val="clear" w:color="auto" w:fill="auto"/>
          </w:tcPr>
          <w:p w:rsidR="002005E0" w:rsidRDefault="004A3311" w:rsidP="002005E0">
            <w:r>
              <w:t>Z</w:t>
            </w:r>
            <w:r w:rsidR="002005E0">
              <w:t>ero</w:t>
            </w:r>
          </w:p>
        </w:tc>
        <w:tc>
          <w:tcPr>
            <w:tcW w:w="2410" w:type="dxa"/>
            <w:shd w:val="clear" w:color="auto" w:fill="auto"/>
          </w:tcPr>
          <w:p w:rsidR="002005E0" w:rsidRDefault="002005E0" w:rsidP="002005E0">
            <w:r>
              <w:t>0.0</w:t>
            </w:r>
          </w:p>
        </w:tc>
        <w:tc>
          <w:tcPr>
            <w:tcW w:w="5969" w:type="dxa"/>
            <w:shd w:val="clear" w:color="auto" w:fill="auto"/>
          </w:tcPr>
          <w:p w:rsidR="002005E0" w:rsidRDefault="002005E0" w:rsidP="002005E0">
            <w:r>
              <w:t>For intensity-based approaches, where a feature has been measured but there is no intensity, the “0.0”</w:t>
            </w:r>
            <w:r w:rsidR="00211996">
              <w:t xml:space="preserve"> value MUST be given</w:t>
            </w:r>
            <w:r>
              <w:t>.</w:t>
            </w:r>
          </w:p>
        </w:tc>
      </w:tr>
      <w:tr w:rsidR="002005E0" w:rsidTr="007F3800">
        <w:tc>
          <w:tcPr>
            <w:tcW w:w="1809" w:type="dxa"/>
            <w:shd w:val="clear" w:color="auto" w:fill="auto"/>
          </w:tcPr>
          <w:p w:rsidR="002005E0" w:rsidRDefault="004B7F98" w:rsidP="002005E0">
            <w:r>
              <w:t>infinity</w:t>
            </w:r>
          </w:p>
        </w:tc>
        <w:tc>
          <w:tcPr>
            <w:tcW w:w="2410" w:type="dxa"/>
            <w:shd w:val="clear" w:color="auto" w:fill="auto"/>
          </w:tcPr>
          <w:p w:rsidR="002005E0" w:rsidRDefault="004B7F98" w:rsidP="002005E0">
            <w:r>
              <w:t>INF</w:t>
            </w:r>
          </w:p>
        </w:tc>
        <w:tc>
          <w:tcPr>
            <w:tcW w:w="5969" w:type="dxa"/>
            <w:shd w:val="clear" w:color="auto" w:fill="auto"/>
          </w:tcPr>
          <w:p w:rsidR="002005E0" w:rsidRDefault="004B7F98" w:rsidP="004B7F98">
            <w:r>
              <w:t>If ratios are included and the denominator is zero, the “INF”</w:t>
            </w:r>
            <w:r w:rsidR="00211996">
              <w:t xml:space="preserve"> value MUST be given</w:t>
            </w:r>
            <w:r>
              <w:t>.</w:t>
            </w:r>
          </w:p>
        </w:tc>
      </w:tr>
      <w:tr w:rsidR="002005E0" w:rsidTr="007F3800">
        <w:tc>
          <w:tcPr>
            <w:tcW w:w="1809" w:type="dxa"/>
            <w:shd w:val="clear" w:color="auto" w:fill="auto"/>
          </w:tcPr>
          <w:p w:rsidR="002005E0" w:rsidRDefault="006A7007" w:rsidP="002005E0">
            <w:r>
              <w:t>Null</w:t>
            </w:r>
          </w:p>
        </w:tc>
        <w:tc>
          <w:tcPr>
            <w:tcW w:w="2410" w:type="dxa"/>
            <w:shd w:val="clear" w:color="auto" w:fill="auto"/>
          </w:tcPr>
          <w:p w:rsidR="002005E0" w:rsidRDefault="001206B3" w:rsidP="002005E0">
            <w:r>
              <w:t>null</w:t>
            </w:r>
          </w:p>
        </w:tc>
        <w:tc>
          <w:tcPr>
            <w:tcW w:w="5969" w:type="dxa"/>
            <w:shd w:val="clear" w:color="auto" w:fill="auto"/>
          </w:tcPr>
          <w:p w:rsidR="002005E0" w:rsidRDefault="006A7007" w:rsidP="00BA6FF0">
            <w:r>
              <w:t>If an entity has not been measured, for example in an &lt;AssayQuantLayer&gt; where a certain peptide was found for some but not all assays, the “</w:t>
            </w:r>
            <w:r w:rsidR="00CC51CB">
              <w:t>null</w:t>
            </w:r>
            <w:r>
              <w:t xml:space="preserve">” value MUST be given. </w:t>
            </w:r>
            <w:r w:rsidR="00072BA7">
              <w:t xml:space="preserve">A zero value is not appropriate since, in this example, </w:t>
            </w:r>
            <w:r w:rsidR="00B509EA">
              <w:t>the peptide may have been ionised but was not measured in one or more assays.</w:t>
            </w:r>
            <w:r w:rsidR="00BA6FF0">
              <w:t xml:space="preserve"> Programming language bindings for </w:t>
            </w:r>
            <w:r w:rsidR="00426359">
              <w:t xml:space="preserve">mzQuantML MUST handle this explicitly, since “null” is technically encoded in mzQuantML as an xsd:token, and automated data type bindings will fail. </w:t>
            </w:r>
          </w:p>
        </w:tc>
      </w:tr>
      <w:tr w:rsidR="00072BA7" w:rsidTr="007F3800">
        <w:tc>
          <w:tcPr>
            <w:tcW w:w="1809" w:type="dxa"/>
            <w:shd w:val="clear" w:color="auto" w:fill="auto"/>
          </w:tcPr>
          <w:p w:rsidR="00072BA7" w:rsidRDefault="00B65D94" w:rsidP="002005E0">
            <w:r>
              <w:t>Result of calculation error</w:t>
            </w:r>
          </w:p>
        </w:tc>
        <w:tc>
          <w:tcPr>
            <w:tcW w:w="2410" w:type="dxa"/>
            <w:shd w:val="clear" w:color="auto" w:fill="auto"/>
          </w:tcPr>
          <w:p w:rsidR="00072BA7" w:rsidRDefault="00BC236F" w:rsidP="002005E0">
            <w:r>
              <w:t>NaN</w:t>
            </w:r>
          </w:p>
        </w:tc>
        <w:tc>
          <w:tcPr>
            <w:tcW w:w="5969" w:type="dxa"/>
            <w:shd w:val="clear" w:color="auto" w:fill="auto"/>
          </w:tcPr>
          <w:p w:rsidR="00072BA7" w:rsidRDefault="00D958F9" w:rsidP="002005E0">
            <w:r>
              <w:t>If a calculation error has occurred that does not result in a true null, INF or zero value, the value “NaN” must be given.</w:t>
            </w:r>
          </w:p>
        </w:tc>
      </w:tr>
    </w:tbl>
    <w:p w:rsidR="002005E0" w:rsidRPr="002005E0" w:rsidRDefault="004A3311" w:rsidP="004A3311">
      <w:pPr>
        <w:pStyle w:val="Caption"/>
      </w:pPr>
      <w:bookmarkStart w:id="34" w:name="_Ref301958209"/>
      <w:r>
        <w:t xml:space="preserve">Table </w:t>
      </w:r>
      <w:fldSimple w:instr=" SEQ Table \* ARABIC ">
        <w:r w:rsidR="005307BA">
          <w:rPr>
            <w:noProof/>
          </w:rPr>
          <w:t>1</w:t>
        </w:r>
      </w:fldSimple>
      <w:bookmarkEnd w:id="34"/>
      <w:r>
        <w:t xml:space="preserve"> The RECOMMENDED methods for encoding zero values, "not a number"</w:t>
      </w:r>
      <w:r w:rsidR="007D39E2">
        <w:t xml:space="preserve"> (NaN)</w:t>
      </w:r>
      <w:r>
        <w:t>, nulls and infinity values in mzQuantML.</w:t>
      </w:r>
    </w:p>
    <w:p w:rsidR="00D51A00" w:rsidRDefault="00271D24" w:rsidP="00271D24">
      <w:pPr>
        <w:pStyle w:val="Heading2"/>
      </w:pPr>
      <w:bookmarkStart w:id="35" w:name="_Toc342391923"/>
      <w:r>
        <w:t>Protein grouping</w:t>
      </w:r>
      <w:bookmarkEnd w:id="35"/>
    </w:p>
    <w:p w:rsidR="00271D24" w:rsidRDefault="00271D24" w:rsidP="00271D24">
      <w:r>
        <w:t xml:space="preserve">Software exporting results into mzQuantML MAY include results at the protein level or protein group level, depending on method or analysis software used. However, exporters SHOULD NOT include quant layers at both levels. It is expected that an import utility, such as a </w:t>
      </w:r>
      <w:r w:rsidR="002A2A5A">
        <w:t xml:space="preserve">public </w:t>
      </w:r>
      <w:r>
        <w:t>database will import results at the protein group level in preference to results at the protein level if a file contains both types of quant layer.</w:t>
      </w:r>
    </w:p>
    <w:p w:rsidR="00271D24" w:rsidRDefault="00271D24" w:rsidP="00271D24"/>
    <w:p w:rsidR="00271D24" w:rsidRDefault="00271D24" w:rsidP="00271D24">
      <w:r>
        <w:t xml:space="preserve">The CV mapping file contain a rule indicating that terms SHOULD be attached to the referenced proteins within a &lt;ProteinGroup&gt; describing their role within the group, such as the </w:t>
      </w:r>
      <w:r w:rsidR="00CF56EC">
        <w:t>arbitrary</w:t>
      </w:r>
      <w:r w:rsidR="00AE10C9">
        <w:t xml:space="preserve"> </w:t>
      </w:r>
      <w:r>
        <w:t>group representative (currently “anchor protein”), “sequence same-set” and so on. In tandem with efforts to improve protein grouping representation in mzIdentML, these terms may be subject to change through future PSI Informational Documents. It is likely that a rule will be introduced ensuring that exactly one proteins within each group is flagged as the group representative and, as such, exporters are RECOMMENDED to include exactly one &lt;ProteinRef&gt; element within each &lt;ProteinGroup&gt; with the CV term “anchor protein” (</w:t>
      </w:r>
      <w:r w:rsidRPr="002B3968">
        <w:t>MS:1001591</w:t>
      </w:r>
      <w:r>
        <w:t>).</w:t>
      </w:r>
    </w:p>
    <w:p w:rsidR="00D77D22" w:rsidRPr="00D77D22" w:rsidRDefault="00D77D22" w:rsidP="00466496">
      <w:pPr>
        <w:spacing w:line="240" w:lineRule="auto"/>
        <w:rPr>
          <w:highlight w:val="yellow"/>
          <w:lang w:val="en-GB"/>
        </w:rPr>
      </w:pPr>
    </w:p>
    <w:p w:rsidR="00D77D22" w:rsidRPr="00D77D22" w:rsidRDefault="00D77D22" w:rsidP="00466496">
      <w:pPr>
        <w:pStyle w:val="Heading2"/>
        <w:tabs>
          <w:tab w:val="num" w:pos="709"/>
        </w:tabs>
        <w:spacing w:line="240" w:lineRule="auto"/>
        <w:ind w:left="709" w:hanging="709"/>
        <w:rPr>
          <w:lang w:val="en-GB"/>
        </w:rPr>
      </w:pPr>
      <w:bookmarkStart w:id="36" w:name="_Ref301951726"/>
      <w:bookmarkStart w:id="37" w:name="_Ref301951738"/>
      <w:bookmarkStart w:id="38" w:name="_Toc342391924"/>
      <w:r w:rsidRPr="00D77D22">
        <w:rPr>
          <w:lang w:val="en-GB"/>
        </w:rPr>
        <w:t>Comments on Specific Use Cases</w:t>
      </w:r>
      <w:bookmarkEnd w:id="36"/>
      <w:bookmarkEnd w:id="37"/>
      <w:bookmarkEnd w:id="38"/>
    </w:p>
    <w:p w:rsidR="00661CEA" w:rsidRDefault="002327F7" w:rsidP="008866BF">
      <w:pPr>
        <w:rPr>
          <w:lang w:val="en-GB"/>
        </w:rPr>
      </w:pPr>
      <w:r>
        <w:rPr>
          <w:lang w:val="en-GB"/>
        </w:rPr>
        <w:t>Several</w:t>
      </w:r>
      <w:r w:rsidR="00661CEA" w:rsidRPr="00D77D22">
        <w:rPr>
          <w:lang w:val="en-GB"/>
        </w:rPr>
        <w:t xml:space="preserve"> use cases for </w:t>
      </w:r>
      <w:r w:rsidR="00CA43A1">
        <w:rPr>
          <w:lang w:val="en-GB"/>
        </w:rPr>
        <w:t>mzQuantML</w:t>
      </w:r>
      <w:r w:rsidR="00661CEA" w:rsidRPr="00D77D22">
        <w:rPr>
          <w:lang w:val="en-GB"/>
        </w:rPr>
        <w:t xml:space="preserve"> were considered during its development. </w:t>
      </w:r>
      <w:r w:rsidR="00661CEA">
        <w:rPr>
          <w:lang w:val="en-GB"/>
        </w:rPr>
        <w:t>Each</w:t>
      </w:r>
      <w:r w:rsidR="00661CEA" w:rsidRPr="00D77D22">
        <w:rPr>
          <w:lang w:val="en-GB"/>
        </w:rPr>
        <w:t xml:space="preserve"> of these use cases ha</w:t>
      </w:r>
      <w:r w:rsidR="00661CEA">
        <w:rPr>
          <w:lang w:val="en-GB"/>
        </w:rPr>
        <w:t>s</w:t>
      </w:r>
      <w:r w:rsidR="00661CEA" w:rsidRPr="00D77D22">
        <w:rPr>
          <w:lang w:val="en-GB"/>
        </w:rPr>
        <w:t xml:space="preserve"> a corresponding example file that exercise</w:t>
      </w:r>
      <w:r w:rsidR="00661CEA">
        <w:rPr>
          <w:lang w:val="en-GB"/>
        </w:rPr>
        <w:t>s</w:t>
      </w:r>
      <w:r w:rsidR="00661CEA" w:rsidRPr="00D77D22">
        <w:rPr>
          <w:lang w:val="en-GB"/>
        </w:rPr>
        <w:t xml:space="preserve"> the relevant part of the schema and provide</w:t>
      </w:r>
      <w:r w:rsidR="00661CEA">
        <w:rPr>
          <w:lang w:val="en-GB"/>
        </w:rPr>
        <w:t>s</w:t>
      </w:r>
      <w:r w:rsidR="00661CEA" w:rsidRPr="00D77D22">
        <w:rPr>
          <w:lang w:val="en-GB"/>
        </w:rPr>
        <w:t xml:space="preserve"> a reference implementation example</w:t>
      </w:r>
      <w:r w:rsidR="00661CEA">
        <w:rPr>
          <w:lang w:val="en-GB"/>
        </w:rPr>
        <w:t xml:space="preserve"> (see supporting documentation)</w:t>
      </w:r>
      <w:r w:rsidR="00661CEA" w:rsidRPr="00D77D22">
        <w:rPr>
          <w:lang w:val="en-GB"/>
        </w:rPr>
        <w:t xml:space="preserve">. Authors of software </w:t>
      </w:r>
      <w:r w:rsidR="00661CEA">
        <w:rPr>
          <w:lang w:val="en-GB"/>
        </w:rPr>
        <w:t xml:space="preserve">that create </w:t>
      </w:r>
      <w:r w:rsidR="00CA43A1">
        <w:rPr>
          <w:lang w:val="en-GB"/>
        </w:rPr>
        <w:t>mzQuantML</w:t>
      </w:r>
      <w:r w:rsidR="00661CEA">
        <w:rPr>
          <w:lang w:val="en-GB"/>
        </w:rPr>
        <w:t xml:space="preserve"> </w:t>
      </w:r>
      <w:r w:rsidR="00661CEA" w:rsidRPr="00D77D22">
        <w:rPr>
          <w:lang w:val="en-GB"/>
        </w:rPr>
        <w:t>are encouraged to examine the examples that accompany this format release before implementing the writer. Further, such authors are encouraged to use the validator</w:t>
      </w:r>
      <w:r w:rsidR="00287678">
        <w:rPr>
          <w:lang w:val="en-GB"/>
        </w:rPr>
        <w:t xml:space="preserve"> (</w:t>
      </w:r>
      <w:r w:rsidR="00C56207">
        <w:rPr>
          <w:lang w:val="en-GB"/>
        </w:rPr>
        <w:t>S</w:t>
      </w:r>
      <w:r w:rsidR="00287678">
        <w:rPr>
          <w:lang w:val="en-GB"/>
        </w:rPr>
        <w:t>ection</w:t>
      </w:r>
      <w:r w:rsidR="00C56207">
        <w:rPr>
          <w:lang w:val="en-GB"/>
        </w:rPr>
        <w:t xml:space="preserve"> </w:t>
      </w:r>
      <w:r w:rsidR="00C56207">
        <w:rPr>
          <w:lang w:val="en-GB"/>
        </w:rPr>
        <w:fldChar w:fldCharType="begin"/>
      </w:r>
      <w:r w:rsidR="00C56207">
        <w:rPr>
          <w:lang w:val="en-GB"/>
        </w:rPr>
        <w:instrText xml:space="preserve"> REF _Ref342390091 \r \h </w:instrText>
      </w:r>
      <w:r w:rsidR="00C56207">
        <w:rPr>
          <w:lang w:val="en-GB"/>
        </w:rPr>
      </w:r>
      <w:r w:rsidR="00C56207">
        <w:rPr>
          <w:lang w:val="en-GB"/>
        </w:rPr>
        <w:fldChar w:fldCharType="separate"/>
      </w:r>
      <w:r w:rsidR="00C56207">
        <w:rPr>
          <w:lang w:val="en-GB"/>
        </w:rPr>
        <w:t>5.5</w:t>
      </w:r>
      <w:r w:rsidR="00C56207">
        <w:rPr>
          <w:lang w:val="en-GB"/>
        </w:rPr>
        <w:fldChar w:fldCharType="end"/>
      </w:r>
      <w:r w:rsidR="00C56207">
        <w:rPr>
          <w:lang w:val="en-GB"/>
        </w:rPr>
        <w:t>)</w:t>
      </w:r>
      <w:r w:rsidR="00661CEA" w:rsidRPr="00D77D22">
        <w:rPr>
          <w:lang w:val="en-GB"/>
        </w:rPr>
        <w:t xml:space="preserve"> before releasing any new</w:t>
      </w:r>
      <w:r w:rsidR="00611B2E">
        <w:rPr>
          <w:lang w:val="en-GB"/>
        </w:rPr>
        <w:t xml:space="preserve"> mzQuantML</w:t>
      </w:r>
      <w:r w:rsidR="00661CEA" w:rsidRPr="00D77D22">
        <w:rPr>
          <w:lang w:val="en-GB"/>
        </w:rPr>
        <w:t xml:space="preserve"> </w:t>
      </w:r>
      <w:r w:rsidR="000316AF">
        <w:rPr>
          <w:lang w:val="en-GB"/>
        </w:rPr>
        <w:t>export</w:t>
      </w:r>
      <w:r w:rsidR="00661CEA" w:rsidRPr="00D77D22">
        <w:rPr>
          <w:lang w:val="en-GB"/>
        </w:rPr>
        <w:t xml:space="preserve"> code and working with the PSI PI Working Group to resolve an</w:t>
      </w:r>
      <w:r w:rsidR="00661CEA">
        <w:rPr>
          <w:lang w:val="en-GB"/>
        </w:rPr>
        <w:t>y</w:t>
      </w:r>
      <w:r w:rsidR="00661CEA" w:rsidRPr="00D77D22">
        <w:rPr>
          <w:lang w:val="en-GB"/>
        </w:rPr>
        <w:t xml:space="preserve"> issues. In the subsections below, we </w:t>
      </w:r>
      <w:r w:rsidR="00C56207">
        <w:rPr>
          <w:lang w:val="en-GB"/>
        </w:rPr>
        <w:t>describe the use cases supported in version 1.0</w:t>
      </w:r>
      <w:r w:rsidR="00661CEA" w:rsidRPr="00D77D22">
        <w:rPr>
          <w:lang w:val="en-GB"/>
        </w:rPr>
        <w:t>.</w:t>
      </w:r>
    </w:p>
    <w:p w:rsidR="00561510" w:rsidRDefault="00561510" w:rsidP="008866BF">
      <w:pPr>
        <w:rPr>
          <w:lang w:val="en-GB"/>
        </w:rPr>
      </w:pPr>
    </w:p>
    <w:p w:rsidR="00561510" w:rsidRDefault="00561510" w:rsidP="002200A6">
      <w:pPr>
        <w:rPr>
          <w:lang w:val="en-GB"/>
        </w:rPr>
      </w:pPr>
      <w:r>
        <w:rPr>
          <w:lang w:val="en-GB"/>
        </w:rPr>
        <w:t>In the version 1.0 release of mzQuantML, four techniques are included</w:t>
      </w:r>
      <w:r w:rsidR="0079272C">
        <w:rPr>
          <w:lang w:val="en-GB"/>
        </w:rPr>
        <w:t xml:space="preserve"> i) MS1 label-free intensity, ii) MS1 label-based (e.g. SILAC), iii) MS2 tag-based (e.g. iTRAQ / TMT) and iv) spectral counting label free</w:t>
      </w:r>
      <w:r>
        <w:rPr>
          <w:lang w:val="en-GB"/>
        </w:rPr>
        <w:t>. Exactly one of four specific CV terms MUST be included in the &lt;AnalysisSummary&gt; element, allowing the validation software to determine which semantic rule set to apply:</w:t>
      </w:r>
    </w:p>
    <w:p w:rsidR="00561510" w:rsidRDefault="00561510" w:rsidP="00561510">
      <w:pPr>
        <w:spacing w:line="240" w:lineRule="auto"/>
        <w:rPr>
          <w:lang w:val="en-GB"/>
        </w:rPr>
      </w:pP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accession="MS:1002018" cvRef="PSI-MS" name="MS1 label-based analysis"/&gt;</w:t>
      </w: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accession="MS:1001834" cvRef="PSI-MS" name="LC-MS label-free quantitation analysis"/&gt;</w:t>
      </w:r>
    </w:p>
    <w:p w:rsidR="00561510" w:rsidRPr="00C05DB7" w:rsidRDefault="00561510" w:rsidP="00561510">
      <w:pPr>
        <w:spacing w:line="240" w:lineRule="auto"/>
        <w:jc w:val="left"/>
        <w:rPr>
          <w:rFonts w:ascii="Courier New" w:hAnsi="Courier New" w:cs="Courier New"/>
          <w:sz w:val="16"/>
          <w:szCs w:val="16"/>
        </w:rPr>
      </w:pPr>
      <w:r w:rsidRPr="00C05DB7">
        <w:rPr>
          <w:rFonts w:ascii="Courier New" w:hAnsi="Courier New" w:cs="Courier New"/>
          <w:sz w:val="16"/>
          <w:szCs w:val="16"/>
        </w:rPr>
        <w:t>&lt;cvParam accession="MS:1002023" cvRef="PSI-MS" name="MS2 tag-based analysis"/&gt;</w:t>
      </w:r>
    </w:p>
    <w:p w:rsidR="00561510" w:rsidRPr="00C05DB7" w:rsidRDefault="00561510" w:rsidP="00561510">
      <w:pPr>
        <w:spacing w:line="240" w:lineRule="auto"/>
        <w:jc w:val="left"/>
        <w:rPr>
          <w:rFonts w:ascii="Courier New" w:hAnsi="Courier New" w:cs="Courier New"/>
          <w:sz w:val="16"/>
          <w:szCs w:val="16"/>
        </w:rPr>
      </w:pPr>
      <w:r>
        <w:rPr>
          <w:rFonts w:ascii="Courier New" w:hAnsi="Courier New" w:cs="Courier New"/>
          <w:sz w:val="16"/>
          <w:szCs w:val="16"/>
        </w:rPr>
        <w:t xml:space="preserve">&lt;cvParam </w:t>
      </w:r>
      <w:r w:rsidRPr="00C05DB7">
        <w:rPr>
          <w:rFonts w:ascii="Courier New" w:hAnsi="Courier New" w:cs="Courier New"/>
          <w:sz w:val="16"/>
          <w:szCs w:val="16"/>
        </w:rPr>
        <w:t>accession="MS:1001836" cvRef="PSI-MS" name="spectral counting quantitation analysis"/&gt;</w:t>
      </w:r>
    </w:p>
    <w:p w:rsidR="00561510" w:rsidRDefault="00561510" w:rsidP="00561510">
      <w:pPr>
        <w:spacing w:line="240" w:lineRule="auto"/>
        <w:rPr>
          <w:lang w:val="en-GB"/>
        </w:rPr>
      </w:pPr>
    </w:p>
    <w:p w:rsidR="00561510" w:rsidRPr="00D77D22" w:rsidRDefault="00561510" w:rsidP="00471C04">
      <w:pPr>
        <w:spacing w:line="240" w:lineRule="auto"/>
        <w:rPr>
          <w:lang w:val="en-GB"/>
        </w:rPr>
      </w:pPr>
      <w:r>
        <w:rPr>
          <w:lang w:val="en-GB"/>
        </w:rPr>
        <w:t xml:space="preserve">As such, </w:t>
      </w:r>
      <w:r w:rsidR="0079272C">
        <w:rPr>
          <w:lang w:val="en-GB"/>
        </w:rPr>
        <w:t xml:space="preserve">if </w:t>
      </w:r>
      <w:r w:rsidR="00C15078">
        <w:rPr>
          <w:lang w:val="en-GB"/>
        </w:rPr>
        <w:t>a software</w:t>
      </w:r>
      <w:r w:rsidR="002205F7">
        <w:rPr>
          <w:lang w:val="en-GB"/>
        </w:rPr>
        <w:t xml:space="preserve"> package</w:t>
      </w:r>
      <w:r w:rsidR="00C15078">
        <w:rPr>
          <w:lang w:val="en-GB"/>
        </w:rPr>
        <w:t xml:space="preserve"> has employed more than one technique in the same analysis, these MUST be encoded in separate file</w:t>
      </w:r>
      <w:r w:rsidR="001C3555">
        <w:rPr>
          <w:lang w:val="en-GB"/>
        </w:rPr>
        <w:t>s.</w:t>
      </w:r>
      <w:r w:rsidR="00971642">
        <w:rPr>
          <w:lang w:val="en-GB"/>
        </w:rPr>
        <w:t xml:space="preserve"> Additional techniques will be supported in the near future, through the release of updated semantic validation rules.</w:t>
      </w:r>
    </w:p>
    <w:p w:rsidR="00D77D22" w:rsidRDefault="00D77D22" w:rsidP="00466496">
      <w:pPr>
        <w:spacing w:line="240" w:lineRule="auto"/>
        <w:rPr>
          <w:lang w:val="en-GB"/>
        </w:rPr>
      </w:pPr>
    </w:p>
    <w:p w:rsidR="0053349C" w:rsidRDefault="0053349C" w:rsidP="00466496">
      <w:pPr>
        <w:spacing w:line="240" w:lineRule="auto"/>
        <w:rPr>
          <w:lang w:val="en-GB"/>
        </w:rPr>
      </w:pPr>
    </w:p>
    <w:p w:rsidR="009075AB" w:rsidRDefault="00204953" w:rsidP="00204953">
      <w:pPr>
        <w:pStyle w:val="Heading3"/>
        <w:rPr>
          <w:lang w:val="en-GB"/>
        </w:rPr>
      </w:pPr>
      <w:bookmarkStart w:id="39" w:name="_Toc342391925"/>
      <w:r>
        <w:rPr>
          <w:lang w:val="en-GB"/>
        </w:rPr>
        <w:t xml:space="preserve">MS1 </w:t>
      </w:r>
      <w:r w:rsidR="0053349C" w:rsidRPr="0053349C">
        <w:rPr>
          <w:lang w:val="en-GB"/>
        </w:rPr>
        <w:t>label-free intensity</w:t>
      </w:r>
      <w:bookmarkEnd w:id="39"/>
    </w:p>
    <w:p w:rsidR="00204953" w:rsidRDefault="005631CB" w:rsidP="008866BF">
      <w:pPr>
        <w:rPr>
          <w:lang w:val="en-GB"/>
        </w:rPr>
      </w:pPr>
      <w:r>
        <w:rPr>
          <w:lang w:val="en-GB"/>
        </w:rPr>
        <w:t xml:space="preserve">Certain </w:t>
      </w:r>
      <w:r w:rsidR="00D277F6">
        <w:rPr>
          <w:lang w:val="en-GB"/>
        </w:rPr>
        <w:t>software packages (such as Progenesis LC-MS), align</w:t>
      </w:r>
      <w:r w:rsidR="00887A03">
        <w:rPr>
          <w:lang w:val="en-GB"/>
        </w:rPr>
        <w:t xml:space="preserve"> parallel runs</w:t>
      </w:r>
      <w:r w:rsidR="00D277F6">
        <w:rPr>
          <w:lang w:val="en-GB"/>
        </w:rPr>
        <w:t xml:space="preserve"> in the ret</w:t>
      </w:r>
      <w:r w:rsidR="00887A03">
        <w:rPr>
          <w:lang w:val="en-GB"/>
        </w:rPr>
        <w:t xml:space="preserve">ention time axis, and then quantify the </w:t>
      </w:r>
      <w:r w:rsidR="00441CCA">
        <w:rPr>
          <w:lang w:val="en-GB"/>
        </w:rPr>
        <w:t xml:space="preserve">identical </w:t>
      </w:r>
      <w:r w:rsidR="00887A03">
        <w:rPr>
          <w:lang w:val="en-GB"/>
        </w:rPr>
        <w:t>feature region in all runs</w:t>
      </w:r>
      <w:r w:rsidR="00FA68CF">
        <w:rPr>
          <w:lang w:val="en-GB"/>
        </w:rPr>
        <w:t>, even if there is no intensity in that region (</w:t>
      </w:r>
      <w:r w:rsidR="00057D6D">
        <w:rPr>
          <w:lang w:val="en-GB"/>
        </w:rPr>
        <w:t xml:space="preserve">thus </w:t>
      </w:r>
      <w:r w:rsidR="00FA68CF">
        <w:rPr>
          <w:lang w:val="en-GB"/>
        </w:rPr>
        <w:t>giving a zero value)</w:t>
      </w:r>
      <w:r w:rsidR="00887A03">
        <w:rPr>
          <w:lang w:val="en-GB"/>
        </w:rPr>
        <w:t xml:space="preserve">. As such, </w:t>
      </w:r>
      <w:r w:rsidR="009A6FA0">
        <w:rPr>
          <w:lang w:val="en-GB"/>
        </w:rPr>
        <w:t xml:space="preserve">the data can be represented in a regular fashion with a </w:t>
      </w:r>
      <w:r w:rsidR="00FA68CF">
        <w:rPr>
          <w:lang w:val="en-GB"/>
        </w:rPr>
        <w:t>&lt;</w:t>
      </w:r>
      <w:r w:rsidR="009A6FA0">
        <w:rPr>
          <w:lang w:val="en-GB"/>
        </w:rPr>
        <w:t>PeptideConsensus</w:t>
      </w:r>
      <w:r w:rsidR="00FA68CF">
        <w:rPr>
          <w:lang w:val="en-GB"/>
        </w:rPr>
        <w:t>&gt; element</w:t>
      </w:r>
      <w:r w:rsidR="009A6FA0">
        <w:rPr>
          <w:lang w:val="en-GB"/>
        </w:rPr>
        <w:t xml:space="preserve"> </w:t>
      </w:r>
      <w:r w:rsidR="0025726C">
        <w:rPr>
          <w:lang w:val="en-GB"/>
        </w:rPr>
        <w:t>referencing</w:t>
      </w:r>
      <w:r w:rsidR="009A6FA0">
        <w:rPr>
          <w:lang w:val="en-GB"/>
        </w:rPr>
        <w:t xml:space="preserve"> exactly one feature </w:t>
      </w:r>
      <w:r w:rsidR="00FA68CF">
        <w:rPr>
          <w:lang w:val="en-GB"/>
        </w:rPr>
        <w:t>for each</w:t>
      </w:r>
      <w:r w:rsidR="009A6FA0">
        <w:rPr>
          <w:lang w:val="en-GB"/>
        </w:rPr>
        <w:t xml:space="preserve"> assay</w:t>
      </w:r>
      <w:r w:rsidR="00FA68CF">
        <w:rPr>
          <w:lang w:val="en-GB"/>
        </w:rPr>
        <w:t xml:space="preserve">. If the same peptide occurs in a different charge state or with a different modification, this </w:t>
      </w:r>
      <w:r w:rsidR="009355EC">
        <w:rPr>
          <w:lang w:val="en-GB"/>
        </w:rPr>
        <w:t xml:space="preserve">is modelled by a different &lt;PeptideConsensus&gt; element. No attempt is made in the &lt;PeptideConsensusList&gt; to model the summed abundance of different features within the same assay that report on the same peptide. </w:t>
      </w:r>
      <w:r w:rsidR="00CF56EC">
        <w:rPr>
          <w:lang w:val="en-GB"/>
        </w:rPr>
        <w:t xml:space="preserve">Other packages that, for example, only quantify the peptides that have been confidently identified SHOULD use the same encoding, reporting the “null” datatype for any peptides not identified in particular assays. </w:t>
      </w:r>
    </w:p>
    <w:p w:rsidR="0042473E" w:rsidRDefault="0042473E" w:rsidP="008866BF">
      <w:pPr>
        <w:rPr>
          <w:lang w:val="en-GB"/>
        </w:rPr>
      </w:pPr>
    </w:p>
    <w:p w:rsidR="0042473E" w:rsidRDefault="0042473E" w:rsidP="0042473E">
      <w:pPr>
        <w:rPr>
          <w:lang w:val="en-GB"/>
        </w:rPr>
      </w:pPr>
      <w:r>
        <w:rPr>
          <w:lang w:val="en-GB"/>
        </w:rPr>
        <w:t>QuantLayers SHOULD be provided on the &lt;PeptideConsensusList&gt; and the &lt;ProteinGroupList&gt; or &lt;ProteinList&gt;. QuantLayers MAY be provided on the &lt;FeatureList&gt; for reporting additional data types about the features calculated prior to the feature matching process. However, adding QuantLayers to the &lt;FeatureList&gt; can lead to verbose files, so this method</w:t>
      </w:r>
      <w:r w:rsidR="00C47CE6">
        <w:rPr>
          <w:lang w:val="en-GB"/>
        </w:rPr>
        <w:t xml:space="preserve"> of encoding is NOT RECOMMENDED.</w:t>
      </w:r>
    </w:p>
    <w:p w:rsidR="008866BF" w:rsidRDefault="008866BF" w:rsidP="008866BF">
      <w:pPr>
        <w:rPr>
          <w:lang w:val="en-GB"/>
        </w:rPr>
      </w:pPr>
    </w:p>
    <w:p w:rsidR="00D34AED" w:rsidRDefault="00E60780" w:rsidP="00204953">
      <w:pPr>
        <w:rPr>
          <w:lang w:val="en-GB"/>
        </w:rPr>
      </w:pPr>
      <w:r w:rsidRPr="00D34AED">
        <w:rPr>
          <w:lang w:val="en-GB"/>
        </w:rPr>
        <w:t>Example files are provided from export of the same MS data analysed with both Progenesis LC-MS and MaxQuant</w:t>
      </w:r>
      <w:r w:rsidR="00656EC4" w:rsidRPr="00D34AED">
        <w:rPr>
          <w:lang w:val="en-GB"/>
        </w:rPr>
        <w:t xml:space="preserve"> </w:t>
      </w:r>
      <w:r w:rsidR="006E7049">
        <w:rPr>
          <w:lang w:val="en-GB"/>
        </w:rPr>
        <w:t>at</w:t>
      </w:r>
      <w:r w:rsidR="0042473E">
        <w:rPr>
          <w:lang w:val="en-GB"/>
        </w:rPr>
        <w:t xml:space="preserve"> </w:t>
      </w:r>
      <w:hyperlink r:id="rId22" w:history="1">
        <w:r w:rsidR="0042473E" w:rsidRPr="0001125C">
          <w:rPr>
            <w:rStyle w:val="Hyperlink"/>
            <w:lang w:val="en-GB"/>
          </w:rPr>
          <w:t>http://code.google.com/p/mzquantml/source/browse/trunk/examples/version1.0-rc3/label-free/</w:t>
        </w:r>
      </w:hyperlink>
      <w:r w:rsidR="0042473E">
        <w:rPr>
          <w:lang w:val="en-GB"/>
        </w:rPr>
        <w:t xml:space="preserve"> </w:t>
      </w:r>
      <w:r w:rsidR="00D34AED">
        <w:rPr>
          <w:lang w:val="en-GB"/>
        </w:rPr>
        <w:t xml:space="preserve"> </w:t>
      </w:r>
    </w:p>
    <w:p w:rsidR="009355EC" w:rsidRDefault="009355EC" w:rsidP="00204953">
      <w:pPr>
        <w:rPr>
          <w:lang w:val="en-GB"/>
        </w:rPr>
      </w:pPr>
    </w:p>
    <w:p w:rsidR="003B099D" w:rsidRDefault="0053349C" w:rsidP="00500CFD">
      <w:pPr>
        <w:pStyle w:val="Heading3"/>
        <w:rPr>
          <w:lang w:val="en-GB"/>
        </w:rPr>
      </w:pPr>
      <w:bookmarkStart w:id="40" w:name="_Toc342391926"/>
      <w:r w:rsidRPr="0053349C">
        <w:rPr>
          <w:lang w:val="en-GB"/>
        </w:rPr>
        <w:t>MS1 l</w:t>
      </w:r>
      <w:r>
        <w:rPr>
          <w:lang w:val="en-GB"/>
        </w:rPr>
        <w:t>abel-based</w:t>
      </w:r>
      <w:bookmarkEnd w:id="40"/>
    </w:p>
    <w:p w:rsidR="00D34AED" w:rsidRDefault="003827FA" w:rsidP="00500CFD">
      <w:pPr>
        <w:pStyle w:val="nobreak"/>
        <w:rPr>
          <w:lang w:val="en-GB"/>
        </w:rPr>
      </w:pPr>
      <w:r>
        <w:rPr>
          <w:lang w:val="en-GB"/>
        </w:rPr>
        <w:t xml:space="preserve">In MS1 label-based approaches two </w:t>
      </w:r>
      <w:r w:rsidR="00E3109D">
        <w:rPr>
          <w:lang w:val="en-GB"/>
        </w:rPr>
        <w:t>(</w:t>
      </w:r>
      <w:r>
        <w:rPr>
          <w:lang w:val="en-GB"/>
        </w:rPr>
        <w:t>or more</w:t>
      </w:r>
      <w:r w:rsidR="00E3109D">
        <w:rPr>
          <w:lang w:val="en-GB"/>
        </w:rPr>
        <w:t>)</w:t>
      </w:r>
      <w:r>
        <w:rPr>
          <w:lang w:val="en-GB"/>
        </w:rPr>
        <w:t xml:space="preserve"> samples are mixed and anal</w:t>
      </w:r>
      <w:r w:rsidR="00FE5448">
        <w:rPr>
          <w:lang w:val="en-GB"/>
        </w:rPr>
        <w:t>ysed once by MS.</w:t>
      </w:r>
      <w:r w:rsidR="0084392F">
        <w:rPr>
          <w:lang w:val="en-GB"/>
        </w:rPr>
        <w:t xml:space="preserve"> </w:t>
      </w:r>
      <w:r w:rsidR="005A46F9">
        <w:rPr>
          <w:lang w:val="en-GB"/>
        </w:rPr>
        <w:t>In many approaches, p</w:t>
      </w:r>
      <w:r w:rsidR="0084392F">
        <w:rPr>
          <w:lang w:val="en-GB"/>
        </w:rPr>
        <w:t>airs of features</w:t>
      </w:r>
      <w:r w:rsidR="005A46F9">
        <w:rPr>
          <w:lang w:val="en-GB"/>
        </w:rPr>
        <w:t xml:space="preserve"> separated by a predictable mass shift</w:t>
      </w:r>
      <w:r w:rsidR="0084392F">
        <w:rPr>
          <w:lang w:val="en-GB"/>
        </w:rPr>
        <w:t xml:space="preserve"> are identified that report the relative abundance of the same peptide, from which a ratio can be calculated.</w:t>
      </w:r>
      <w:r w:rsidR="00FE5448">
        <w:rPr>
          <w:lang w:val="en-GB"/>
        </w:rPr>
        <w:t xml:space="preserve"> </w:t>
      </w:r>
      <w:r w:rsidR="00D82C69">
        <w:rPr>
          <w:lang w:val="en-GB"/>
        </w:rPr>
        <w:t xml:space="preserve">To illustrate how mzQuantML encodes such an approach, the following text describes the encoding of a SILAC approach with a +8 shift for Lys and +10 shift for Arg, </w:t>
      </w:r>
      <w:r w:rsidR="00B144CB">
        <w:rPr>
          <w:lang w:val="en-GB"/>
        </w:rPr>
        <w:t>analysed in 3 replicates</w:t>
      </w:r>
      <w:r w:rsidR="00640D82">
        <w:rPr>
          <w:lang w:val="en-GB"/>
        </w:rPr>
        <w:t xml:space="preserve"> runs</w:t>
      </w:r>
      <w:r w:rsidR="00D34AED">
        <w:rPr>
          <w:lang w:val="en-GB"/>
        </w:rPr>
        <w:t>.</w:t>
      </w:r>
    </w:p>
    <w:p w:rsidR="00D34AED" w:rsidRDefault="00D34AED" w:rsidP="00500CFD">
      <w:pPr>
        <w:pStyle w:val="nobreak"/>
        <w:rPr>
          <w:lang w:val="en-GB"/>
        </w:rPr>
      </w:pPr>
    </w:p>
    <w:p w:rsidR="00D34AED" w:rsidRPr="00D34AED" w:rsidRDefault="00D34AED" w:rsidP="00500CFD">
      <w:pPr>
        <w:pStyle w:val="nobreak"/>
        <w:rPr>
          <w:i/>
          <w:lang w:val="en-GB"/>
        </w:rPr>
      </w:pPr>
      <w:r w:rsidRPr="00D34AED">
        <w:rPr>
          <w:i/>
          <w:lang w:val="en-GB"/>
        </w:rPr>
        <w:t xml:space="preserve">See </w:t>
      </w:r>
      <w:r w:rsidR="00A32892" w:rsidRPr="00D34AED">
        <w:rPr>
          <w:i/>
          <w:lang w:val="en-GB"/>
        </w:rPr>
        <w:t>example</w:t>
      </w:r>
      <w:r w:rsidR="007D3F63">
        <w:rPr>
          <w:i/>
          <w:lang w:val="en-GB"/>
        </w:rPr>
        <w:t>s</w:t>
      </w:r>
      <w:r w:rsidRPr="00D34AED">
        <w:rPr>
          <w:i/>
          <w:lang w:val="en-GB"/>
        </w:rPr>
        <w:t>:</w:t>
      </w:r>
      <w:r w:rsidR="00DD60AB">
        <w:rPr>
          <w:i/>
          <w:lang w:val="en-GB"/>
        </w:rPr>
        <w:t xml:space="preserve"> </w:t>
      </w:r>
      <w:hyperlink r:id="rId23" w:history="1">
        <w:r w:rsidR="00DD60AB" w:rsidRPr="0001125C">
          <w:rPr>
            <w:rStyle w:val="Hyperlink"/>
            <w:i/>
            <w:lang w:val="en-GB"/>
          </w:rPr>
          <w:t>http://code.google.com/p/mzquantml/source/browse/trunk/examples/version1.0-rc3/MS1Label/</w:t>
        </w:r>
      </w:hyperlink>
      <w:r w:rsidR="00DD60AB">
        <w:rPr>
          <w:i/>
          <w:lang w:val="en-GB"/>
        </w:rPr>
        <w:t xml:space="preserve"> </w:t>
      </w:r>
    </w:p>
    <w:p w:rsidR="00056223" w:rsidRDefault="00056223" w:rsidP="00056223">
      <w:pPr>
        <w:rPr>
          <w:lang w:val="en-GB"/>
        </w:rPr>
      </w:pPr>
    </w:p>
    <w:p w:rsidR="00056223" w:rsidRDefault="00056223" w:rsidP="00500CFD">
      <w:pPr>
        <w:pStyle w:val="nobreak"/>
        <w:rPr>
          <w:lang w:val="en-GB"/>
        </w:rPr>
      </w:pPr>
      <w:r>
        <w:rPr>
          <w:lang w:val="en-GB"/>
        </w:rPr>
        <w:t xml:space="preserve">For each replicate, there SHOULD be </w:t>
      </w:r>
      <w:r w:rsidR="00E3109D">
        <w:rPr>
          <w:lang w:val="en-GB"/>
        </w:rPr>
        <w:t xml:space="preserve">two </w:t>
      </w:r>
      <w:r>
        <w:rPr>
          <w:lang w:val="en-GB"/>
        </w:rPr>
        <w:t>&lt;A</w:t>
      </w:r>
      <w:r w:rsidR="00E3109D">
        <w:rPr>
          <w:lang w:val="en-GB"/>
        </w:rPr>
        <w:t>ssay</w:t>
      </w:r>
      <w:r>
        <w:rPr>
          <w:lang w:val="en-GB"/>
        </w:rPr>
        <w:t>&gt; element</w:t>
      </w:r>
      <w:r w:rsidR="007F03D1">
        <w:rPr>
          <w:lang w:val="en-GB"/>
        </w:rPr>
        <w:t>s</w:t>
      </w:r>
      <w:r>
        <w:rPr>
          <w:lang w:val="en-GB"/>
        </w:rPr>
        <w:t xml:space="preserve">, each of which </w:t>
      </w:r>
      <w:r w:rsidR="00FA4910">
        <w:rPr>
          <w:lang w:val="en-GB"/>
        </w:rPr>
        <w:t xml:space="preserve">MUST </w:t>
      </w:r>
      <w:r w:rsidR="00E3109D">
        <w:rPr>
          <w:lang w:val="en-GB"/>
        </w:rPr>
        <w:t>refer to the same</w:t>
      </w:r>
      <w:r w:rsidR="00FA4910">
        <w:rPr>
          <w:lang w:val="en-GB"/>
        </w:rPr>
        <w:t xml:space="preserve"> raw file(s)</w:t>
      </w:r>
      <w:r w:rsidR="00ED0675">
        <w:rPr>
          <w:lang w:val="en-GB"/>
        </w:rPr>
        <w:t xml:space="preserve"> in</w:t>
      </w:r>
      <w:r w:rsidR="00FA4910">
        <w:rPr>
          <w:lang w:val="en-GB"/>
        </w:rPr>
        <w:t xml:space="preserve"> </w:t>
      </w:r>
      <w:r w:rsidR="00C602FB">
        <w:rPr>
          <w:lang w:val="en-GB"/>
        </w:rPr>
        <w:t>&lt;RawFileGroup&gt;</w:t>
      </w:r>
      <w:r>
        <w:rPr>
          <w:lang w:val="en-GB"/>
        </w:rPr>
        <w:t xml:space="preserve">. One of the &lt;Assay&gt; elements MUST contain </w:t>
      </w:r>
      <w:r w:rsidR="00C602FB">
        <w:rPr>
          <w:lang w:val="en-GB"/>
        </w:rPr>
        <w:t>details of the modification used to differentiate the peptide, such as</w:t>
      </w:r>
      <w:r>
        <w:rPr>
          <w:lang w:val="en-GB"/>
        </w:rPr>
        <w:t xml:space="preserve"> the mass shift for the</w:t>
      </w:r>
      <w:r w:rsidR="00C602FB">
        <w:rPr>
          <w:lang w:val="en-GB"/>
        </w:rPr>
        <w:t xml:space="preserve"> heavy lys/arg</w:t>
      </w:r>
      <w:r>
        <w:rPr>
          <w:lang w:val="en-GB"/>
        </w:rPr>
        <w:t>.</w:t>
      </w:r>
      <w:r w:rsidR="00C602FB">
        <w:rPr>
          <w:lang w:val="en-GB"/>
        </w:rPr>
        <w:t xml:space="preserve"> </w:t>
      </w:r>
      <w:r w:rsidR="00314040">
        <w:rPr>
          <w:lang w:val="en-GB"/>
        </w:rPr>
        <w:t xml:space="preserve">The other &lt;Assay&gt; must include the CV term </w:t>
      </w:r>
      <w:r w:rsidR="00AB7571">
        <w:rPr>
          <w:lang w:val="en-GB"/>
        </w:rPr>
        <w:t>“</w:t>
      </w:r>
      <w:r w:rsidR="00AB7571" w:rsidRPr="00AB7571">
        <w:rPr>
          <w:lang w:val="en-GB"/>
        </w:rPr>
        <w:t>unlabeled sample</w:t>
      </w:r>
      <w:r w:rsidR="00AB7571">
        <w:rPr>
          <w:lang w:val="en-GB"/>
        </w:rPr>
        <w:t>” (</w:t>
      </w:r>
      <w:r w:rsidR="00AB7571" w:rsidRPr="00AB7571">
        <w:rPr>
          <w:lang w:val="en-GB"/>
        </w:rPr>
        <w:t>MS:1002038</w:t>
      </w:r>
      <w:r w:rsidR="00AB7571">
        <w:rPr>
          <w:lang w:val="en-GB"/>
        </w:rPr>
        <w:t xml:space="preserve">). </w:t>
      </w:r>
    </w:p>
    <w:p w:rsidR="00056223" w:rsidRDefault="00056223" w:rsidP="00500CFD">
      <w:pPr>
        <w:pStyle w:val="nobreak"/>
        <w:rPr>
          <w:lang w:val="en-GB"/>
        </w:rPr>
      </w:pPr>
    </w:p>
    <w:p w:rsidR="000328B9" w:rsidRDefault="00A82BFA" w:rsidP="00500CFD">
      <w:pPr>
        <w:pStyle w:val="nobreak"/>
        <w:rPr>
          <w:lang w:val="en-GB"/>
        </w:rPr>
      </w:pPr>
      <w:r>
        <w:rPr>
          <w:lang w:val="en-GB"/>
        </w:rPr>
        <w:t>If the data exporter wishes to communicate the full evidence trail, t</w:t>
      </w:r>
      <w:r w:rsidR="00A50052">
        <w:rPr>
          <w:lang w:val="en-GB"/>
        </w:rPr>
        <w:t xml:space="preserve">he primary results from analysis of </w:t>
      </w:r>
      <w:r w:rsidR="001A02AA">
        <w:rPr>
          <w:lang w:val="en-GB"/>
        </w:rPr>
        <w:t>each</w:t>
      </w:r>
      <w:r w:rsidR="00A50052">
        <w:rPr>
          <w:lang w:val="en-GB"/>
        </w:rPr>
        <w:t xml:space="preserve"> &lt;RawFileGroup&gt; SHOULD be represented as a &lt;FeatureList&gt;</w:t>
      </w:r>
      <w:r w:rsidR="001F04CF">
        <w:rPr>
          <w:lang w:val="en-GB"/>
        </w:rPr>
        <w:t xml:space="preserve">. The &lt;FeatureList&gt; MAY contain data types about these features, including their raw intensity value. </w:t>
      </w:r>
      <w:r w:rsidR="006B44E3">
        <w:rPr>
          <w:lang w:val="en-GB"/>
        </w:rPr>
        <w:t xml:space="preserve">The next stage of the analysis is the finding of pairs of features that report on the same peptide (one of which has the expected mass shift). </w:t>
      </w:r>
      <w:r w:rsidR="006A7A2C">
        <w:rPr>
          <w:lang w:val="en-GB"/>
        </w:rPr>
        <w:t>The result of this analysis for the three replicates SHOULD be captured by one or more &lt;PeptideConsensusList&gt; elements.</w:t>
      </w:r>
      <w:r w:rsidR="000F47D7">
        <w:rPr>
          <w:lang w:val="en-GB"/>
        </w:rPr>
        <w:t xml:space="preserve"> </w:t>
      </w:r>
    </w:p>
    <w:p w:rsidR="000328B9" w:rsidRDefault="000328B9" w:rsidP="00500CFD">
      <w:pPr>
        <w:pStyle w:val="nobreak"/>
        <w:rPr>
          <w:lang w:val="en-GB"/>
        </w:rPr>
      </w:pPr>
    </w:p>
    <w:p w:rsidR="007018DB" w:rsidRPr="00571CFC" w:rsidRDefault="007018DB" w:rsidP="00571CFC">
      <w:pPr>
        <w:rPr>
          <w:lang w:val="en-GB"/>
        </w:rPr>
      </w:pPr>
      <w:r w:rsidRPr="00571CFC">
        <w:rPr>
          <w:lang w:val="en-GB"/>
        </w:rPr>
        <w:t>The exporter MAY encode results matched across replicate runs in one single &lt;PeptideConsensusList&gt; or maintain separate lists for each replicate</w:t>
      </w:r>
      <w:r w:rsidR="00571CFC" w:rsidRPr="00571CFC">
        <w:rPr>
          <w:lang w:val="en-GB"/>
        </w:rPr>
        <w:t xml:space="preserve"> run</w:t>
      </w:r>
      <w:r w:rsidRPr="00571CFC">
        <w:rPr>
          <w:lang w:val="en-GB"/>
        </w:rPr>
        <w:t xml:space="preserve">, however, it is REQUIRED that there is exactly one &lt;PeptideConsensusList&gt; with finalResult = “true”, if the file </w:t>
      </w:r>
      <w:r w:rsidR="00D21581">
        <w:rPr>
          <w:lang w:val="en-GB"/>
        </w:rPr>
        <w:t>could</w:t>
      </w:r>
      <w:r w:rsidRPr="00571CFC">
        <w:rPr>
          <w:lang w:val="en-GB"/>
        </w:rPr>
        <w:t xml:space="preserve"> be imported </w:t>
      </w:r>
      <w:r w:rsidR="00D21581">
        <w:rPr>
          <w:lang w:val="en-GB"/>
        </w:rPr>
        <w:t>by</w:t>
      </w:r>
      <w:r w:rsidRPr="00571CFC">
        <w:rPr>
          <w:lang w:val="en-GB"/>
        </w:rPr>
        <w:t xml:space="preserve"> a </w:t>
      </w:r>
      <w:r w:rsidR="00571CFC" w:rsidRPr="00571CFC">
        <w:rPr>
          <w:lang w:val="en-GB"/>
        </w:rPr>
        <w:t xml:space="preserve">public </w:t>
      </w:r>
      <w:r w:rsidRPr="00571CFC">
        <w:rPr>
          <w:lang w:val="en-GB"/>
        </w:rPr>
        <w:t>database. Within each &lt;PeptideConsensusList&gt;, there SHOULD be QuantLayers that report the abundance of peptides as calculated for individual assays or study variables as appropriate, and the exporter MAY encode these using a &lt;RatioQuantLayer&gt;. As with other approaches, if the identity of a peptide is unknown, the &lt;PeptideConsensus&gt; element MUST NOT have the &lt;PeptideSequence&gt; sub-element, but quantitative values MAY still be provided in the associated QuantLayers.</w:t>
      </w:r>
      <w:r w:rsidR="00AB7571">
        <w:rPr>
          <w:lang w:val="en-GB"/>
        </w:rPr>
        <w:t xml:space="preserve"> </w:t>
      </w:r>
    </w:p>
    <w:p w:rsidR="00903720" w:rsidRPr="00903720" w:rsidRDefault="00903720" w:rsidP="00903720">
      <w:pPr>
        <w:rPr>
          <w:lang w:val="en-GB"/>
        </w:rPr>
      </w:pPr>
    </w:p>
    <w:p w:rsidR="0078237B" w:rsidRDefault="0078237B" w:rsidP="0078237B">
      <w:pPr>
        <w:rPr>
          <w:lang w:val="en-GB"/>
        </w:rPr>
      </w:pPr>
      <w:r>
        <w:rPr>
          <w:lang w:val="en-GB"/>
        </w:rPr>
        <w:t xml:space="preserve">The schema only allows one &lt;ProteinGroupList&gt; and/or one &lt;ProteinList&gt; and as such, if the exporter wishes to communicate values about proteins, the instance MUST contain </w:t>
      </w:r>
      <w:r w:rsidRPr="0078237B">
        <w:rPr>
          <w:lang w:val="en-GB"/>
        </w:rPr>
        <w:t>one &lt;ProteinGroupList&gt; and/or one &lt;Protei</w:t>
      </w:r>
      <w:r>
        <w:rPr>
          <w:lang w:val="en-GB"/>
        </w:rPr>
        <w:t>nList&gt;, including the relevant QuantLayers for assays or study variables.</w:t>
      </w:r>
    </w:p>
    <w:p w:rsidR="00A32892" w:rsidRPr="0078237B" w:rsidRDefault="00A32892" w:rsidP="0078237B">
      <w:pPr>
        <w:rPr>
          <w:lang w:val="en-GB"/>
        </w:rPr>
      </w:pPr>
    </w:p>
    <w:p w:rsidR="003B099D" w:rsidRDefault="003B099D" w:rsidP="00204953">
      <w:pPr>
        <w:rPr>
          <w:lang w:val="en-GB"/>
        </w:rPr>
      </w:pPr>
    </w:p>
    <w:p w:rsidR="00E60780" w:rsidRDefault="00E60780" w:rsidP="00E60780">
      <w:pPr>
        <w:pStyle w:val="Heading3"/>
        <w:rPr>
          <w:lang w:val="en-GB"/>
        </w:rPr>
      </w:pPr>
      <w:bookmarkStart w:id="41" w:name="_Toc342391927"/>
      <w:r>
        <w:rPr>
          <w:lang w:val="en-GB"/>
        </w:rPr>
        <w:t xml:space="preserve">MS2 </w:t>
      </w:r>
      <w:r w:rsidR="0053349C">
        <w:rPr>
          <w:lang w:val="en-GB"/>
        </w:rPr>
        <w:t>s</w:t>
      </w:r>
      <w:r>
        <w:rPr>
          <w:lang w:val="en-GB"/>
        </w:rPr>
        <w:t xml:space="preserve">pectral </w:t>
      </w:r>
      <w:r w:rsidR="0053349C">
        <w:rPr>
          <w:lang w:val="en-GB"/>
        </w:rPr>
        <w:t>c</w:t>
      </w:r>
      <w:r>
        <w:rPr>
          <w:lang w:val="en-GB"/>
        </w:rPr>
        <w:t>ounting</w:t>
      </w:r>
      <w:bookmarkEnd w:id="41"/>
    </w:p>
    <w:p w:rsidR="00E60780" w:rsidRDefault="00E60780" w:rsidP="00E60780">
      <w:pPr>
        <w:pStyle w:val="nobreak"/>
        <w:rPr>
          <w:lang w:val="en-GB"/>
        </w:rPr>
      </w:pPr>
      <w:r>
        <w:rPr>
          <w:lang w:val="en-GB"/>
        </w:rPr>
        <w:t xml:space="preserve">MS2 spectral counting approaches use the </w:t>
      </w:r>
      <w:r w:rsidR="00A748A2">
        <w:rPr>
          <w:lang w:val="en-GB"/>
        </w:rPr>
        <w:t xml:space="preserve">number of peptide-spectrum matches assigned to a given protein to estimate the protein abundance in the sample, following a variety of different normalisation schemes. </w:t>
      </w:r>
      <w:r w:rsidR="00A83B21">
        <w:rPr>
          <w:lang w:val="en-GB"/>
        </w:rPr>
        <w:t>As such, there is no requirement to model the intensity of MS1 features or provide QuantLayers on the &lt;PeptideConsensusList&gt;. A &lt;PeptideConsensusList&gt; MAY be provided to report the peptide sequences identified, although if accompanying mzIdentML files exist, it is not REQUIRED. QuantLayers SHOULD only be provided on the &lt;ProteinGroupList&gt; and/or &lt;ProteinList&gt;</w:t>
      </w:r>
      <w:r w:rsidR="00BF3526">
        <w:rPr>
          <w:lang w:val="en-GB"/>
        </w:rPr>
        <w:t xml:space="preserve"> to capture the abundance of proteins within </w:t>
      </w:r>
      <w:r w:rsidR="00543631">
        <w:rPr>
          <w:lang w:val="en-GB"/>
        </w:rPr>
        <w:t xml:space="preserve">assays or study variables. </w:t>
      </w:r>
    </w:p>
    <w:p w:rsidR="00CE0CEF" w:rsidRDefault="00CE0CEF" w:rsidP="00D34AED">
      <w:pPr>
        <w:rPr>
          <w:i/>
          <w:lang w:val="en-GB"/>
        </w:rPr>
      </w:pPr>
    </w:p>
    <w:p w:rsidR="00D34AED" w:rsidRPr="00D34AED" w:rsidRDefault="00D34AED" w:rsidP="00D34AED">
      <w:pPr>
        <w:rPr>
          <w:lang w:val="en-GB"/>
        </w:rPr>
      </w:pPr>
      <w:r w:rsidRPr="00D34AED">
        <w:rPr>
          <w:i/>
          <w:lang w:val="en-GB"/>
        </w:rPr>
        <w:t>See example</w:t>
      </w:r>
      <w:r w:rsidR="00CE0CEF">
        <w:rPr>
          <w:i/>
          <w:lang w:val="en-GB"/>
        </w:rPr>
        <w:t>s</w:t>
      </w:r>
      <w:r w:rsidRPr="00D34AED">
        <w:rPr>
          <w:i/>
          <w:lang w:val="en-GB"/>
        </w:rPr>
        <w:t>:</w:t>
      </w:r>
    </w:p>
    <w:p w:rsidR="00D34AED" w:rsidRPr="00D34AED" w:rsidRDefault="00CE0CEF" w:rsidP="00D34AED">
      <w:pPr>
        <w:rPr>
          <w:lang w:val="en-GB"/>
        </w:rPr>
      </w:pPr>
      <w:hyperlink r:id="rId24" w:history="1">
        <w:r w:rsidRPr="0001125C">
          <w:rPr>
            <w:rStyle w:val="Hyperlink"/>
            <w:lang w:val="en-GB"/>
          </w:rPr>
          <w:t>http://code.google.com/p/mzquantml/source/browse/trunk/examples/version1.0-rc3/spectral-count/</w:t>
        </w:r>
      </w:hyperlink>
      <w:r>
        <w:rPr>
          <w:lang w:val="en-GB"/>
        </w:rPr>
        <w:t xml:space="preserve"> </w:t>
      </w:r>
      <w:r w:rsidDel="00CE0CEF">
        <w:rPr>
          <w:lang w:val="en-GB"/>
        </w:rPr>
        <w:t xml:space="preserve"> </w:t>
      </w:r>
    </w:p>
    <w:p w:rsidR="00204953" w:rsidRDefault="00204953" w:rsidP="00466496">
      <w:pPr>
        <w:spacing w:line="240" w:lineRule="auto"/>
        <w:rPr>
          <w:lang w:val="en-GB"/>
        </w:rPr>
      </w:pPr>
    </w:p>
    <w:p w:rsidR="0053349C" w:rsidRDefault="007C44FC" w:rsidP="007C44FC">
      <w:pPr>
        <w:pStyle w:val="Heading3"/>
        <w:rPr>
          <w:lang w:val="en-GB"/>
        </w:rPr>
      </w:pPr>
      <w:bookmarkStart w:id="42" w:name="_Toc342391928"/>
      <w:r w:rsidRPr="0053349C">
        <w:rPr>
          <w:lang w:val="en-GB"/>
        </w:rPr>
        <w:t xml:space="preserve">MS2 </w:t>
      </w:r>
      <w:r w:rsidR="00CA0346" w:rsidRPr="0053349C">
        <w:rPr>
          <w:lang w:val="en-GB"/>
        </w:rPr>
        <w:t>t</w:t>
      </w:r>
      <w:r w:rsidRPr="0053349C">
        <w:rPr>
          <w:lang w:val="en-GB"/>
        </w:rPr>
        <w:t>ag-based</w:t>
      </w:r>
      <w:bookmarkEnd w:id="42"/>
      <w:r w:rsidRPr="0053349C">
        <w:rPr>
          <w:lang w:val="en-GB"/>
        </w:rPr>
        <w:t xml:space="preserve"> </w:t>
      </w:r>
    </w:p>
    <w:p w:rsidR="00C24081" w:rsidRDefault="00CA0346" w:rsidP="0057753A">
      <w:pPr>
        <w:rPr>
          <w:lang w:val="en-GB"/>
        </w:rPr>
      </w:pPr>
      <w:r w:rsidRPr="0053349C">
        <w:rPr>
          <w:lang w:val="en-GB"/>
        </w:rPr>
        <w:t>In MS2 tag</w:t>
      </w:r>
      <w:r w:rsidR="0053349C">
        <w:rPr>
          <w:lang w:val="en-GB"/>
        </w:rPr>
        <w:t>-based approaches multiple samples are initially prepared in parallel and each set of peptides is modified by a chemical tag (such as an isobaric tag used in iTRAQ) by which it can be differentiated in MS2.</w:t>
      </w:r>
      <w:r w:rsidR="00C24081">
        <w:rPr>
          <w:lang w:val="en-GB"/>
        </w:rPr>
        <w:t xml:space="preserve"> The samples are mixed and analysed once by MS</w:t>
      </w:r>
      <w:r w:rsidR="00DC2AB3">
        <w:rPr>
          <w:lang w:val="en-GB"/>
        </w:rPr>
        <w:t>/MS</w:t>
      </w:r>
      <w:r w:rsidR="00C24081">
        <w:rPr>
          <w:lang w:val="en-GB"/>
        </w:rPr>
        <w:t>, using the relative intensities of the tags when measured in MS2 to calculate the relative intensities of the tagged peptide in each of the source samples.</w:t>
      </w:r>
    </w:p>
    <w:p w:rsidR="00C24081" w:rsidRDefault="00C24081" w:rsidP="0053349C">
      <w:pPr>
        <w:rPr>
          <w:lang w:val="en-GB"/>
        </w:rPr>
      </w:pPr>
    </w:p>
    <w:p w:rsidR="00E35070" w:rsidRDefault="00C24081" w:rsidP="0057753A">
      <w:pPr>
        <w:rPr>
          <w:lang w:val="en-GB"/>
        </w:rPr>
      </w:pPr>
      <w:r>
        <w:rPr>
          <w:lang w:val="en-GB"/>
        </w:rPr>
        <w:t>In this example, the use of iTRAQ with tags 114, 115, 116 and 117 Daltons</w:t>
      </w:r>
      <w:r w:rsidR="002F65F7">
        <w:rPr>
          <w:lang w:val="en-GB"/>
        </w:rPr>
        <w:t xml:space="preserve"> in three replicates</w:t>
      </w:r>
      <w:r>
        <w:rPr>
          <w:lang w:val="en-GB"/>
        </w:rPr>
        <w:t xml:space="preserve"> is described. </w:t>
      </w:r>
      <w:r w:rsidR="009937E0">
        <w:rPr>
          <w:lang w:val="en-GB"/>
        </w:rPr>
        <w:t>T</w:t>
      </w:r>
      <w:r w:rsidR="00334700" w:rsidRPr="00334700">
        <w:rPr>
          <w:lang w:val="en-GB"/>
        </w:rPr>
        <w:t>he primary results from analysis of each &lt;RawFileGroup&gt; SHOULD be represented as a &lt;FeatureList&gt;</w:t>
      </w:r>
      <w:r w:rsidR="00A50A56">
        <w:rPr>
          <w:lang w:val="en-GB"/>
        </w:rPr>
        <w:t>, as such producing three lists, one for each replicate</w:t>
      </w:r>
      <w:r w:rsidR="00334700" w:rsidRPr="00334700">
        <w:rPr>
          <w:lang w:val="en-GB"/>
        </w:rPr>
        <w:t>.</w:t>
      </w:r>
      <w:r w:rsidR="00334700">
        <w:rPr>
          <w:lang w:val="en-GB"/>
        </w:rPr>
        <w:t xml:space="preserve"> </w:t>
      </w:r>
      <w:r w:rsidR="00A50A56">
        <w:rPr>
          <w:lang w:val="en-GB"/>
        </w:rPr>
        <w:t>Each &lt;FeatureList&gt; SHOULD contain at least one quant layer, of type &lt;MS2AssayQuantLayer&gt;</w:t>
      </w:r>
      <w:r w:rsidR="0097450E">
        <w:rPr>
          <w:lang w:val="en-GB"/>
        </w:rPr>
        <w:t xml:space="preserve"> </w:t>
      </w:r>
      <w:r w:rsidR="00A50A56">
        <w:rPr>
          <w:lang w:val="en-GB"/>
        </w:rPr>
        <w:t xml:space="preserve">or </w:t>
      </w:r>
      <w:r w:rsidR="00A50A56" w:rsidRPr="00A50A56">
        <w:rPr>
          <w:lang w:val="en-GB"/>
        </w:rPr>
        <w:t>&lt;MS2</w:t>
      </w:r>
      <w:r w:rsidR="00A50A56">
        <w:rPr>
          <w:lang w:val="en-GB"/>
        </w:rPr>
        <w:t>Ratio</w:t>
      </w:r>
      <w:r w:rsidR="00A50A56" w:rsidRPr="00A50A56">
        <w:rPr>
          <w:lang w:val="en-GB"/>
        </w:rPr>
        <w:t>QuantLayer&gt;</w:t>
      </w:r>
      <w:r w:rsidR="00725AC0">
        <w:rPr>
          <w:lang w:val="en-GB"/>
        </w:rPr>
        <w:t xml:space="preserve"> (where the ratio</w:t>
      </w:r>
      <w:r w:rsidR="008E297F">
        <w:rPr>
          <w:lang w:val="en-GB"/>
        </w:rPr>
        <w:t>s</w:t>
      </w:r>
      <w:r w:rsidR="00725AC0">
        <w:rPr>
          <w:lang w:val="en-GB"/>
        </w:rPr>
        <w:t xml:space="preserve"> </w:t>
      </w:r>
      <w:r w:rsidR="008E297F">
        <w:rPr>
          <w:lang w:val="en-GB"/>
        </w:rPr>
        <w:t xml:space="preserve">captured describe all </w:t>
      </w:r>
      <w:r w:rsidR="00725AC0">
        <w:rPr>
          <w:lang w:val="en-GB"/>
        </w:rPr>
        <w:t>assays</w:t>
      </w:r>
      <w:r w:rsidR="007A5778">
        <w:rPr>
          <w:lang w:val="en-GB"/>
        </w:rPr>
        <w:t xml:space="preserve"> e.g. 117/114, 116/114, 115/114</w:t>
      </w:r>
      <w:r w:rsidR="00725AC0">
        <w:rPr>
          <w:lang w:val="en-GB"/>
        </w:rPr>
        <w:t>)</w:t>
      </w:r>
      <w:r w:rsidR="00A50A56">
        <w:rPr>
          <w:lang w:val="en-GB"/>
        </w:rPr>
        <w:t xml:space="preserve"> depending on what the data exporter wishes to communicate.</w:t>
      </w:r>
      <w:r w:rsidR="0097450E">
        <w:rPr>
          <w:lang w:val="en-GB"/>
        </w:rPr>
        <w:t xml:space="preserve"> The exporter MAY also include an</w:t>
      </w:r>
      <w:r w:rsidR="00A50A56" w:rsidRPr="0097450E">
        <w:rPr>
          <w:lang w:val="en-GB"/>
        </w:rPr>
        <w:t xml:space="preserve"> &lt;MS2StudyVariableQuantLayer&gt;</w:t>
      </w:r>
      <w:r w:rsidR="0097450E">
        <w:rPr>
          <w:lang w:val="en-GB"/>
        </w:rPr>
        <w:t>.</w:t>
      </w:r>
      <w:r w:rsidR="00CC360A">
        <w:rPr>
          <w:lang w:val="en-GB"/>
        </w:rPr>
        <w:t xml:space="preserve"> I</w:t>
      </w:r>
      <w:r w:rsidR="00E35070">
        <w:rPr>
          <w:lang w:val="en-GB"/>
        </w:rPr>
        <w:t>t</w:t>
      </w:r>
      <w:r w:rsidR="00CC360A">
        <w:rPr>
          <w:lang w:val="en-GB"/>
        </w:rPr>
        <w:t xml:space="preserve"> is REQUIRED that each &lt;Assay&gt; element describes the</w:t>
      </w:r>
      <w:r w:rsidR="00E35070">
        <w:rPr>
          <w:lang w:val="en-GB"/>
        </w:rPr>
        <w:t xml:space="preserve"> iTRAQ tag contained, and as such, in a</w:t>
      </w:r>
      <w:r w:rsidR="005340E7">
        <w:rPr>
          <w:lang w:val="en-GB"/>
        </w:rPr>
        <w:t xml:space="preserve">n </w:t>
      </w:r>
      <w:r w:rsidR="00E35070">
        <w:rPr>
          <w:lang w:val="en-GB"/>
        </w:rPr>
        <w:t>&lt;MS2</w:t>
      </w:r>
      <w:r w:rsidR="0097450E">
        <w:rPr>
          <w:lang w:val="en-GB"/>
        </w:rPr>
        <w:t>AssayQ</w:t>
      </w:r>
      <w:r w:rsidR="00E35070">
        <w:rPr>
          <w:lang w:val="en-GB"/>
        </w:rPr>
        <w:t>uantLayer&gt;</w:t>
      </w:r>
      <w:r w:rsidR="005340E7">
        <w:rPr>
          <w:lang w:val="en-GB"/>
        </w:rPr>
        <w:t xml:space="preserve"> or &lt;MS2RatioQuantLayer&gt;</w:t>
      </w:r>
      <w:r w:rsidR="00E35070">
        <w:rPr>
          <w:lang w:val="en-GB"/>
        </w:rPr>
        <w:t xml:space="preserve"> a data consumer could work out </w:t>
      </w:r>
      <w:r w:rsidR="005340E7">
        <w:rPr>
          <w:lang w:val="en-GB"/>
        </w:rPr>
        <w:t>the correspondence between an intensity value given for an assay (or ratio of assays) and the source intensity (or ratio of intensity) of the tag in the MS2 spectrum.</w:t>
      </w:r>
    </w:p>
    <w:p w:rsidR="00E35070" w:rsidRDefault="00E35070" w:rsidP="0057753A">
      <w:pPr>
        <w:rPr>
          <w:lang w:val="en-GB"/>
        </w:rPr>
      </w:pPr>
    </w:p>
    <w:p w:rsidR="002D66C8" w:rsidRDefault="00CE0CEF" w:rsidP="0057753A">
      <w:pPr>
        <w:rPr>
          <w:lang w:val="en-GB"/>
        </w:rPr>
      </w:pPr>
      <w:r>
        <w:rPr>
          <w:lang w:val="en-GB"/>
        </w:rPr>
        <w:t xml:space="preserve">In many MS2 tagging approaches, quantitative values can be obtained for the same peptide in multiple different </w:t>
      </w:r>
      <w:r w:rsidR="00AF24E5">
        <w:rPr>
          <w:lang w:val="en-GB"/>
        </w:rPr>
        <w:t xml:space="preserve">MS2 scans. In this instance, the exporter SHOULD represent the raw intensity values obtained from </w:t>
      </w:r>
      <w:r w:rsidR="00140304">
        <w:rPr>
          <w:lang w:val="en-GB"/>
        </w:rPr>
        <w:t xml:space="preserve">each scan within the </w:t>
      </w:r>
      <w:r w:rsidR="00240EAE">
        <w:rPr>
          <w:lang w:val="en-GB"/>
        </w:rPr>
        <w:t xml:space="preserve">&lt;MS2AssayQuantLayer&gt; under &lt;FeatureList&gt; and the final intensity values for peptides (summed or averaged over the different scans) within &lt;AssayQuantLayer&gt; </w:t>
      </w:r>
      <w:r w:rsidR="005B3DDF">
        <w:rPr>
          <w:lang w:val="en-GB"/>
        </w:rPr>
        <w:t>under &lt;PeptideConsensusList&gt;</w:t>
      </w:r>
      <w:r w:rsidR="00D0461F">
        <w:rPr>
          <w:lang w:val="en-GB"/>
        </w:rPr>
        <w:t xml:space="preserve">. </w:t>
      </w:r>
      <w:r w:rsidR="002D66C8">
        <w:rPr>
          <w:lang w:val="en-GB"/>
        </w:rPr>
        <w:t xml:space="preserve">See example file: </w:t>
      </w:r>
      <w:hyperlink r:id="rId25" w:history="1">
        <w:r w:rsidR="00D0461F" w:rsidRPr="0001125C">
          <w:rPr>
            <w:rStyle w:val="Hyperlink"/>
            <w:lang w:val="en-GB"/>
          </w:rPr>
          <w:t>http://code.google.com/p/mzquantml/source/browse/trunk/examples/version1.0-rc3/MS2Tag/iTraq_4plex_example_from_xTracker.mzq</w:t>
        </w:r>
      </w:hyperlink>
      <w:r w:rsidR="00D0461F">
        <w:rPr>
          <w:lang w:val="en-GB"/>
        </w:rPr>
        <w:t xml:space="preserve"> where this approach has been followed.</w:t>
      </w:r>
    </w:p>
    <w:p w:rsidR="00CE0CEF" w:rsidRDefault="00CE0CEF" w:rsidP="0057753A">
      <w:pPr>
        <w:rPr>
          <w:lang w:val="en-GB"/>
        </w:rPr>
      </w:pPr>
    </w:p>
    <w:p w:rsidR="00C24081" w:rsidRDefault="009937E0" w:rsidP="0057753A">
      <w:pPr>
        <w:rPr>
          <w:lang w:val="en-GB"/>
        </w:rPr>
      </w:pPr>
      <w:r>
        <w:rPr>
          <w:lang w:val="en-GB"/>
        </w:rPr>
        <w:t xml:space="preserve">The concept of a &lt;Feature&gt; in mzQuantML </w:t>
      </w:r>
      <w:r w:rsidR="0012101E">
        <w:rPr>
          <w:lang w:val="en-GB"/>
        </w:rPr>
        <w:t>describes a region on a</w:t>
      </w:r>
      <w:r w:rsidR="009C1515">
        <w:rPr>
          <w:lang w:val="en-GB"/>
        </w:rPr>
        <w:t>n</w:t>
      </w:r>
      <w:r w:rsidR="0012101E">
        <w:rPr>
          <w:lang w:val="en-GB"/>
        </w:rPr>
        <w:t xml:space="preserve"> MS1 spectrum/spectra </w:t>
      </w:r>
      <w:r w:rsidR="00AD2897">
        <w:rPr>
          <w:lang w:val="en-GB"/>
        </w:rPr>
        <w:t xml:space="preserve">and as such elements of &lt;Feature&gt; SHOULD be created to capture only the </w:t>
      </w:r>
      <w:r w:rsidR="00A87351">
        <w:rPr>
          <w:lang w:val="en-GB"/>
        </w:rPr>
        <w:t>m</w:t>
      </w:r>
      <w:r w:rsidR="00AD2897">
        <w:rPr>
          <w:lang w:val="en-GB"/>
        </w:rPr>
        <w:t>/</w:t>
      </w:r>
      <w:r w:rsidR="00A87351">
        <w:rPr>
          <w:lang w:val="en-GB"/>
        </w:rPr>
        <w:t>z</w:t>
      </w:r>
      <w:r w:rsidR="00AD2897">
        <w:rPr>
          <w:lang w:val="en-GB"/>
        </w:rPr>
        <w:t xml:space="preserve"> and charge of the parent ion from which the iTRAQ intensities </w:t>
      </w:r>
      <w:r w:rsidR="000F1681">
        <w:rPr>
          <w:lang w:val="en-GB"/>
        </w:rPr>
        <w:t xml:space="preserve">are calculated. </w:t>
      </w:r>
      <w:r w:rsidR="006C50D9">
        <w:rPr>
          <w:lang w:val="en-GB"/>
        </w:rPr>
        <w:t xml:space="preserve">It is noted that in some cases, the retention time of the </w:t>
      </w:r>
      <w:r w:rsidR="008866BF">
        <w:rPr>
          <w:lang w:val="en-GB"/>
        </w:rPr>
        <w:t>MS1 features are not known in iTRAQ yet the RT attribute is mandatory on &lt;Feature&gt;. In this case, the “</w:t>
      </w:r>
      <w:r w:rsidR="00B93643">
        <w:rPr>
          <w:lang w:val="en-GB"/>
        </w:rPr>
        <w:t>null</w:t>
      </w:r>
      <w:r w:rsidR="008866BF">
        <w:rPr>
          <w:lang w:val="en-GB"/>
        </w:rPr>
        <w:t xml:space="preserve">” value should be used, as discussed in section </w:t>
      </w:r>
      <w:r w:rsidR="00604E29">
        <w:rPr>
          <w:lang w:val="en-GB"/>
        </w:rPr>
        <w:fldChar w:fldCharType="begin"/>
      </w:r>
      <w:r w:rsidR="00604E29">
        <w:rPr>
          <w:lang w:val="en-GB"/>
        </w:rPr>
        <w:instrText xml:space="preserve"> REF _Ref301953446 \r \h </w:instrText>
      </w:r>
      <w:r w:rsidR="00604E29">
        <w:rPr>
          <w:lang w:val="en-GB"/>
        </w:rPr>
      </w:r>
      <w:r w:rsidR="00604E29">
        <w:rPr>
          <w:lang w:val="en-GB"/>
        </w:rPr>
        <w:fldChar w:fldCharType="separate"/>
      </w:r>
      <w:r w:rsidR="005307BA">
        <w:rPr>
          <w:lang w:val="en-GB"/>
        </w:rPr>
        <w:t>5.2</w:t>
      </w:r>
      <w:r w:rsidR="00604E29">
        <w:rPr>
          <w:lang w:val="en-GB"/>
        </w:rPr>
        <w:fldChar w:fldCharType="end"/>
      </w:r>
      <w:r w:rsidR="00604E29">
        <w:rPr>
          <w:lang w:val="en-GB"/>
        </w:rPr>
        <w:t>.</w:t>
      </w:r>
    </w:p>
    <w:p w:rsidR="001971AA" w:rsidRDefault="001971AA" w:rsidP="0053349C"/>
    <w:p w:rsidR="007018DB" w:rsidRPr="007018DB" w:rsidRDefault="007018DB" w:rsidP="00D1089B">
      <w:pPr>
        <w:rPr>
          <w:lang w:val="en-GB"/>
        </w:rPr>
      </w:pPr>
      <w:r w:rsidRPr="007018DB">
        <w:rPr>
          <w:lang w:val="en-GB"/>
        </w:rPr>
        <w:t>The exporter MAY encode results matched across replicate runs in one single &lt;PeptideConsensusList&gt; or maintain separate lists for each replicate</w:t>
      </w:r>
      <w:r w:rsidR="00847ECC">
        <w:rPr>
          <w:lang w:val="en-GB"/>
        </w:rPr>
        <w:t xml:space="preserve"> run</w:t>
      </w:r>
      <w:r w:rsidRPr="007018DB">
        <w:rPr>
          <w:lang w:val="en-GB"/>
        </w:rPr>
        <w:t xml:space="preserve">, however, it is REQUIRED that there is exactly one &lt;PeptideConsensusList&gt; with finalResult = “true”, if the file may be imported to a </w:t>
      </w:r>
      <w:r w:rsidR="004C17C2">
        <w:rPr>
          <w:lang w:val="en-GB"/>
        </w:rPr>
        <w:t xml:space="preserve">public </w:t>
      </w:r>
      <w:r w:rsidRPr="007018DB">
        <w:rPr>
          <w:lang w:val="en-GB"/>
        </w:rPr>
        <w:t>database. Within each &lt;PeptideConsensusList&gt;, there SHOULD be QuantLayers that report the abundance of peptides as calculated for individual assays or study variables as appropriate, and the exporter MAY encode these using a &lt;RatioQuantLayer&gt;. As with other approaches, if the identity of a peptide is unknown, the &lt;PeptideConsensus&gt; element MUST NOT have the &lt;PeptideSequence&gt; sub-element, but quantitative values MAY still be provided in the associated QuantLayers.</w:t>
      </w:r>
    </w:p>
    <w:p w:rsidR="003B099D" w:rsidRDefault="003B099D" w:rsidP="00466496">
      <w:pPr>
        <w:spacing w:line="240" w:lineRule="auto"/>
        <w:rPr>
          <w:lang w:val="en-GB"/>
        </w:rPr>
      </w:pPr>
    </w:p>
    <w:p w:rsidR="00B63969" w:rsidRDefault="00B63969" w:rsidP="00466496">
      <w:pPr>
        <w:spacing w:line="240" w:lineRule="auto"/>
        <w:rPr>
          <w:lang w:val="en-GB"/>
        </w:rPr>
      </w:pPr>
      <w:r>
        <w:rPr>
          <w:lang w:val="en-GB"/>
        </w:rPr>
        <w:t xml:space="preserve">Examples: </w:t>
      </w:r>
      <w:hyperlink r:id="rId26" w:history="1">
        <w:r w:rsidR="0019084C" w:rsidRPr="00A315E1">
          <w:rPr>
            <w:rStyle w:val="Hyperlink"/>
            <w:lang w:val="en-GB"/>
          </w:rPr>
          <w:t>http://code.google.com/p/mzquantml/source/browse/trunk/examples/version1.0-rc3/MS2Tag/</w:t>
        </w:r>
      </w:hyperlink>
    </w:p>
    <w:p w:rsidR="0019084C" w:rsidRDefault="0019084C" w:rsidP="00466496">
      <w:pPr>
        <w:spacing w:line="240" w:lineRule="auto"/>
        <w:rPr>
          <w:lang w:val="en-GB"/>
        </w:rPr>
      </w:pPr>
    </w:p>
    <w:p w:rsidR="0019084C" w:rsidRDefault="0019084C" w:rsidP="00466496">
      <w:pPr>
        <w:spacing w:line="240" w:lineRule="auto"/>
        <w:rPr>
          <w:lang w:val="en-GB"/>
        </w:rPr>
      </w:pPr>
    </w:p>
    <w:p w:rsidR="0019084C" w:rsidRDefault="0019084C" w:rsidP="00DA07DB">
      <w:pPr>
        <w:pStyle w:val="Heading2"/>
        <w:rPr>
          <w:lang w:val="en-GB"/>
        </w:rPr>
      </w:pPr>
      <w:bookmarkStart w:id="43" w:name="_Ref342390091"/>
      <w:bookmarkStart w:id="44" w:name="_Toc342391929"/>
      <w:r>
        <w:rPr>
          <w:lang w:val="en-GB"/>
        </w:rPr>
        <w:t>Semantic validation</w:t>
      </w:r>
      <w:r w:rsidR="00932274">
        <w:rPr>
          <w:lang w:val="en-GB"/>
        </w:rPr>
        <w:t xml:space="preserve"> rules</w:t>
      </w:r>
      <w:bookmarkEnd w:id="43"/>
      <w:bookmarkEnd w:id="44"/>
    </w:p>
    <w:p w:rsidR="0019084C" w:rsidRDefault="00467726" w:rsidP="00466496">
      <w:pPr>
        <w:spacing w:line="240" w:lineRule="auto"/>
        <w:rPr>
          <w:lang w:val="en-GB"/>
        </w:rPr>
      </w:pPr>
      <w:r>
        <w:rPr>
          <w:lang w:val="en-GB"/>
        </w:rPr>
        <w:t xml:space="preserve">In tandem with the </w:t>
      </w:r>
      <w:r w:rsidR="00334E44">
        <w:rPr>
          <w:lang w:val="en-GB"/>
        </w:rPr>
        <w:t>CV mapping file, a set of additional semantic validation rules have been written in natural language, and encoded in the mzQuantML validation software</w:t>
      </w:r>
      <w:r w:rsidR="006E3638">
        <w:rPr>
          <w:lang w:val="en-GB"/>
        </w:rPr>
        <w:t>,</w:t>
      </w:r>
      <w:r w:rsidR="00334E44">
        <w:rPr>
          <w:lang w:val="en-GB"/>
        </w:rPr>
        <w:t xml:space="preserve"> to ensure that specific rules are followed for the four types of technique</w:t>
      </w:r>
      <w:r w:rsidR="006743EE">
        <w:rPr>
          <w:lang w:val="en-GB"/>
        </w:rPr>
        <w:t xml:space="preserve"> that are</w:t>
      </w:r>
      <w:r w:rsidR="00334E44">
        <w:rPr>
          <w:lang w:val="en-GB"/>
        </w:rPr>
        <w:t xml:space="preserve"> included in the version 1.0 release (Section </w:t>
      </w:r>
      <w:r w:rsidR="009B63DB">
        <w:rPr>
          <w:lang w:val="en-GB"/>
        </w:rPr>
        <w:fldChar w:fldCharType="begin"/>
      </w:r>
      <w:r w:rsidR="009B63DB">
        <w:rPr>
          <w:lang w:val="en-GB"/>
        </w:rPr>
        <w:instrText xml:space="preserve"> REF _Ref301951726 \r \h </w:instrText>
      </w:r>
      <w:r w:rsidR="009B63DB">
        <w:rPr>
          <w:lang w:val="en-GB"/>
        </w:rPr>
      </w:r>
      <w:r w:rsidR="009B63DB">
        <w:rPr>
          <w:lang w:val="en-GB"/>
        </w:rPr>
        <w:fldChar w:fldCharType="separate"/>
      </w:r>
      <w:r w:rsidR="009B63DB">
        <w:rPr>
          <w:lang w:val="en-GB"/>
        </w:rPr>
        <w:t>5.4</w:t>
      </w:r>
      <w:r w:rsidR="009B63DB">
        <w:rPr>
          <w:lang w:val="en-GB"/>
        </w:rPr>
        <w:fldChar w:fldCharType="end"/>
      </w:r>
      <w:r w:rsidR="009B63DB">
        <w:rPr>
          <w:lang w:val="en-GB"/>
        </w:rPr>
        <w:t xml:space="preserve">). </w:t>
      </w:r>
    </w:p>
    <w:p w:rsidR="006743EE" w:rsidRDefault="006743EE" w:rsidP="00466496">
      <w:pPr>
        <w:spacing w:line="240" w:lineRule="auto"/>
        <w:rPr>
          <w:lang w:val="en-GB"/>
        </w:rPr>
      </w:pPr>
    </w:p>
    <w:p w:rsidR="00084E94" w:rsidRDefault="006743EE" w:rsidP="00466496">
      <w:pPr>
        <w:spacing w:line="240" w:lineRule="auto"/>
        <w:rPr>
          <w:lang w:val="en-GB"/>
        </w:rPr>
      </w:pPr>
      <w:r>
        <w:rPr>
          <w:lang w:val="en-GB"/>
        </w:rPr>
        <w:t xml:space="preserve">The semantic validation rules are given here: </w:t>
      </w:r>
      <w:hyperlink r:id="rId27" w:history="1">
        <w:r w:rsidR="00084E94" w:rsidRPr="00A315E1">
          <w:rPr>
            <w:rStyle w:val="Hyperlink"/>
            <w:lang w:val="en-GB"/>
          </w:rPr>
          <w:t>http://code.google.com/p/mzquantml/source/browse/trunk/schema/</w:t>
        </w:r>
      </w:hyperlink>
      <w:r w:rsidR="00084E94">
        <w:rPr>
          <w:lang w:val="en-GB"/>
        </w:rPr>
        <w:t xml:space="preserve"> and validation software is available from here: </w:t>
      </w:r>
      <w:hyperlink r:id="rId28" w:history="1">
        <w:r w:rsidR="006E3638" w:rsidRPr="00A315E1">
          <w:rPr>
            <w:rStyle w:val="Hyperlink"/>
            <w:lang w:val="en-GB"/>
          </w:rPr>
          <w:t>http://code.google.com/p/mzquantml-validator/</w:t>
        </w:r>
      </w:hyperlink>
      <w:r w:rsidR="006E3638">
        <w:rPr>
          <w:lang w:val="en-GB"/>
        </w:rPr>
        <w:t>.</w:t>
      </w:r>
    </w:p>
    <w:p w:rsidR="00D77D22" w:rsidRDefault="00D77D22" w:rsidP="00466496">
      <w:pPr>
        <w:spacing w:line="240" w:lineRule="auto"/>
        <w:rPr>
          <w:lang w:val="en-GB"/>
        </w:rPr>
      </w:pPr>
    </w:p>
    <w:p w:rsidR="00F011CD" w:rsidRDefault="00F011CD" w:rsidP="00466496">
      <w:pPr>
        <w:spacing w:line="240" w:lineRule="auto"/>
        <w:rPr>
          <w:lang w:val="en-GB"/>
        </w:rPr>
      </w:pPr>
      <w:r>
        <w:rPr>
          <w:lang w:val="en-GB"/>
        </w:rPr>
        <w:t>The use of semantic validation rules to place additional constraints on the core schema, means that support for additional techniques, such as SRM can be added to mzQuantML without requiring updates to the core schema. We anticipate that this will standardised through the release of a new Appendix to this document or a PSI Informational document.</w:t>
      </w:r>
    </w:p>
    <w:p w:rsidR="00467726" w:rsidRDefault="00467726" w:rsidP="00466496">
      <w:pPr>
        <w:spacing w:line="240" w:lineRule="auto"/>
        <w:rPr>
          <w:lang w:val="en-GB"/>
        </w:rPr>
      </w:pPr>
    </w:p>
    <w:p w:rsidR="009D60F9" w:rsidRDefault="009D60F9" w:rsidP="00466496">
      <w:pPr>
        <w:pStyle w:val="Heading2"/>
        <w:spacing w:line="240" w:lineRule="auto"/>
        <w:rPr>
          <w:lang w:val="en-GB"/>
        </w:rPr>
      </w:pPr>
      <w:bookmarkStart w:id="45" w:name="_Ref116791004"/>
      <w:bookmarkStart w:id="46" w:name="_Ref116791133"/>
      <w:bookmarkStart w:id="47" w:name="_Toc118017565"/>
      <w:bookmarkStart w:id="48" w:name="_Toc170636044"/>
      <w:bookmarkStart w:id="49" w:name="_Ref216762256"/>
      <w:bookmarkStart w:id="50" w:name="_Ref216762262"/>
      <w:bookmarkStart w:id="51" w:name="_Toc342391930"/>
      <w:r w:rsidRPr="007E50C5">
        <w:rPr>
          <w:lang w:val="en-GB"/>
        </w:rPr>
        <w:t>Other supporting materials</w:t>
      </w:r>
      <w:bookmarkEnd w:id="49"/>
      <w:bookmarkEnd w:id="50"/>
      <w:bookmarkEnd w:id="51"/>
    </w:p>
    <w:p w:rsidR="00F10313" w:rsidRDefault="00F10313" w:rsidP="00466496">
      <w:pPr>
        <w:pStyle w:val="nobreak"/>
        <w:spacing w:line="240" w:lineRule="auto"/>
        <w:rPr>
          <w:lang w:val="en-GB"/>
        </w:rPr>
      </w:pPr>
      <w:r>
        <w:rPr>
          <w:lang w:val="en-GB"/>
        </w:rPr>
        <w:t xml:space="preserve">The following example instance documents </w:t>
      </w:r>
      <w:r w:rsidR="001A7224">
        <w:rPr>
          <w:lang w:val="en-GB"/>
        </w:rPr>
        <w:t xml:space="preserve">are available and between them cover all the </w:t>
      </w:r>
      <w:r w:rsidR="00D1089B">
        <w:rPr>
          <w:lang w:val="en-GB"/>
        </w:rPr>
        <w:t>techniques and use cases</w:t>
      </w:r>
      <w:r w:rsidR="001A7224">
        <w:rPr>
          <w:lang w:val="en-GB"/>
        </w:rPr>
        <w:t xml:space="preserve"> supported</w:t>
      </w:r>
      <w:r w:rsidR="00715748">
        <w:rPr>
          <w:lang w:val="en-GB"/>
        </w:rPr>
        <w:t xml:space="preserve">, including working examples for techniques not formally supported at this time (Section </w:t>
      </w:r>
      <w:r w:rsidR="00D754F1">
        <w:rPr>
          <w:lang w:val="en-GB"/>
        </w:rPr>
        <w:fldChar w:fldCharType="begin"/>
      </w:r>
      <w:r w:rsidR="00D754F1">
        <w:rPr>
          <w:lang w:val="en-GB"/>
        </w:rPr>
        <w:instrText xml:space="preserve"> REF _Ref341783389 \r \h </w:instrText>
      </w:r>
      <w:r w:rsidR="00D754F1">
        <w:rPr>
          <w:lang w:val="en-GB"/>
        </w:rPr>
      </w:r>
      <w:r w:rsidR="00D754F1">
        <w:rPr>
          <w:lang w:val="en-GB"/>
        </w:rPr>
        <w:fldChar w:fldCharType="separate"/>
      </w:r>
      <w:r w:rsidR="005307BA">
        <w:rPr>
          <w:lang w:val="en-GB"/>
        </w:rPr>
        <w:t>2</w:t>
      </w:r>
      <w:r w:rsidR="00D754F1">
        <w:rPr>
          <w:lang w:val="en-GB"/>
        </w:rPr>
        <w:fldChar w:fldCharType="end"/>
      </w:r>
      <w:r w:rsidR="00D754F1">
        <w:rPr>
          <w:lang w:val="en-GB"/>
        </w:rPr>
        <w:t>)</w:t>
      </w:r>
      <w:r w:rsidR="001A7224">
        <w:rPr>
          <w:lang w:val="en-GB"/>
        </w:rPr>
        <w:t>.</w:t>
      </w:r>
    </w:p>
    <w:p w:rsidR="00F10313" w:rsidRPr="00F10313" w:rsidRDefault="00F10313" w:rsidP="00466496">
      <w:pPr>
        <w:spacing w:line="240" w:lineRule="auto"/>
        <w:rPr>
          <w:lang w:val="en-GB"/>
        </w:rPr>
      </w:pPr>
    </w:p>
    <w:p w:rsidR="00247A93" w:rsidRPr="00E93764" w:rsidRDefault="00247A93" w:rsidP="00466496">
      <w:pPr>
        <w:spacing w:line="240" w:lineRule="auto"/>
      </w:pPr>
      <w:r>
        <w:t>All e</w:t>
      </w:r>
      <w:r w:rsidRPr="00E93764">
        <w:t>xample files can be downloaded manually from:</w:t>
      </w:r>
    </w:p>
    <w:p w:rsidR="00D34AED" w:rsidRDefault="00247D20" w:rsidP="00466496">
      <w:pPr>
        <w:spacing w:after="120" w:line="240" w:lineRule="auto"/>
      </w:pPr>
      <w:hyperlink r:id="rId29" w:history="1">
        <w:r w:rsidRPr="0001125C">
          <w:rPr>
            <w:rStyle w:val="Hyperlink"/>
          </w:rPr>
          <w:t>http://code.google.com/p/mzquantml/source/browse/trunk/examples/version1.0-rc3/</w:t>
        </w:r>
      </w:hyperlink>
      <w:r>
        <w:t xml:space="preserve"> </w:t>
      </w:r>
    </w:p>
    <w:p w:rsidR="00D34AED" w:rsidRDefault="00D34AED" w:rsidP="00466496">
      <w:pPr>
        <w:spacing w:after="120" w:line="240" w:lineRule="auto"/>
      </w:pPr>
    </w:p>
    <w:p w:rsidR="00D51A00" w:rsidRPr="0000307D" w:rsidRDefault="00D51A00" w:rsidP="00D51A00">
      <w:pPr>
        <w:pStyle w:val="Heading2"/>
        <w:spacing w:line="240" w:lineRule="auto"/>
        <w:rPr>
          <w:lang w:val="en-GB"/>
        </w:rPr>
      </w:pPr>
      <w:bookmarkStart w:id="52" w:name="_Toc342391931"/>
      <w:r w:rsidRPr="0000307D">
        <w:rPr>
          <w:lang w:val="en-GB"/>
        </w:rPr>
        <w:t>Open Issues</w:t>
      </w:r>
      <w:bookmarkEnd w:id="52"/>
    </w:p>
    <w:p w:rsidR="00830689" w:rsidRDefault="00830689" w:rsidP="00D51A00">
      <w:pPr>
        <w:spacing w:line="240" w:lineRule="auto"/>
        <w:rPr>
          <w:lang w:val="en-GB"/>
        </w:rPr>
      </w:pPr>
    </w:p>
    <w:p w:rsidR="00830689" w:rsidRPr="004E5AF3" w:rsidRDefault="00830689" w:rsidP="004E5AF3">
      <w:pPr>
        <w:pStyle w:val="Heading3"/>
        <w:rPr>
          <w:lang w:val="en-GB"/>
        </w:rPr>
      </w:pPr>
      <w:bookmarkStart w:id="53" w:name="_Toc342391932"/>
      <w:r w:rsidRPr="004E5AF3">
        <w:rPr>
          <w:lang w:val="en-GB"/>
        </w:rPr>
        <w:t>Support for metabolomics</w:t>
      </w:r>
      <w:bookmarkEnd w:id="53"/>
    </w:p>
    <w:p w:rsidR="00F472C4" w:rsidRDefault="00C640A5" w:rsidP="00A87351">
      <w:r>
        <w:t>During the development process for mzQuantML, it has been noted that while this is primarily developed as a format for representing peptide and protein quantitative values, si</w:t>
      </w:r>
      <w:r w:rsidR="002228DD">
        <w:t xml:space="preserve">milar structures are required for representing small molecules for metabolomic studies. </w:t>
      </w:r>
      <w:r w:rsidR="00575645">
        <w:t>As such, an extension has been created to the schema</w:t>
      </w:r>
      <w:r w:rsidR="003A3850">
        <w:t xml:space="preserve"> that attempts to model small molecules, although it should be noted that at this stage, this has not been tested to the same extent as other parts of the model. </w:t>
      </w:r>
      <w:r w:rsidR="007E2373">
        <w:t xml:space="preserve">The decision was taken to </w:t>
      </w:r>
      <w:r w:rsidR="00F63515">
        <w:t xml:space="preserve">include </w:t>
      </w:r>
      <w:r w:rsidR="00A87351">
        <w:t>the core structures</w:t>
      </w:r>
      <w:r w:rsidR="00F63515">
        <w:t xml:space="preserve"> in the version 1.0 release</w:t>
      </w:r>
      <w:r w:rsidR="00A87351">
        <w:t xml:space="preserve"> (but no semantic validation rules)</w:t>
      </w:r>
      <w:r w:rsidR="007E2373">
        <w:t xml:space="preserve">, thus allowing groups working in this field to test a release version of the format, </w:t>
      </w:r>
      <w:r w:rsidR="00244882">
        <w:t xml:space="preserve">although no guarantee is made that </w:t>
      </w:r>
      <w:r w:rsidR="001762F2">
        <w:t>this structure is yet optimal.</w:t>
      </w:r>
      <w:r w:rsidR="002469ED">
        <w:t xml:space="preserve"> We </w:t>
      </w:r>
      <w:r w:rsidR="002B6B11">
        <w:t>encourage further input from researchers working in the small molecule field.</w:t>
      </w:r>
    </w:p>
    <w:p w:rsidR="004E5AF3" w:rsidRPr="004E5AF3" w:rsidRDefault="004E5AF3" w:rsidP="00466496">
      <w:pPr>
        <w:spacing w:after="120" w:line="240" w:lineRule="auto"/>
      </w:pPr>
    </w:p>
    <w:p w:rsidR="008B6BE0" w:rsidRDefault="008B6BE0" w:rsidP="00466496">
      <w:pPr>
        <w:pStyle w:val="Heading1"/>
        <w:spacing w:line="240" w:lineRule="auto"/>
        <w:rPr>
          <w:lang w:val="en-GB"/>
        </w:rPr>
      </w:pPr>
      <w:bookmarkStart w:id="54" w:name="_Ref116791170"/>
      <w:bookmarkStart w:id="55" w:name="_Ref116792072"/>
      <w:bookmarkStart w:id="56" w:name="_Toc118017568"/>
      <w:bookmarkStart w:id="57" w:name="_Toc170636045"/>
      <w:bookmarkStart w:id="58" w:name="_Toc342391933"/>
      <w:bookmarkEnd w:id="45"/>
      <w:bookmarkEnd w:id="46"/>
      <w:bookmarkEnd w:id="47"/>
      <w:bookmarkEnd w:id="48"/>
      <w:r w:rsidRPr="004E5AF3">
        <w:rPr>
          <w:lang w:val="en-GB"/>
        </w:rPr>
        <w:t>Model in XML</w:t>
      </w:r>
      <w:r>
        <w:rPr>
          <w:lang w:val="en-GB"/>
        </w:rPr>
        <w:t xml:space="preserve"> Schema</w:t>
      </w:r>
      <w:bookmarkEnd w:id="54"/>
      <w:bookmarkEnd w:id="55"/>
      <w:bookmarkEnd w:id="56"/>
      <w:bookmarkEnd w:id="57"/>
      <w:bookmarkEnd w:id="58"/>
    </w:p>
    <w:p w:rsidR="00BC4A15" w:rsidRDefault="00BC4A15" w:rsidP="00466496">
      <w:pPr>
        <w:spacing w:line="240" w:lineRule="auto"/>
      </w:pPr>
      <w:bookmarkStart w:id="59" w:name="_Ref217199331"/>
    </w:p>
    <w:p w:rsidR="00240FCF" w:rsidRPr="00EA77F0" w:rsidRDefault="00240FCF" w:rsidP="00240FCF">
      <w:pPr>
        <w:pStyle w:val="nobreak"/>
        <w:spacing w:line="240" w:lineRule="auto"/>
        <w:rPr>
          <w:lang w:val="en-GB"/>
        </w:rPr>
      </w:pPr>
      <w:r>
        <w:rPr>
          <w:lang w:val="en-GB"/>
        </w:rPr>
        <w:t xml:space="preserve">An overview of the schema is presented in </w:t>
      </w:r>
      <w:fldSimple w:instr=" REF _Ref295300568 \h  \* MERGEFORMAT ">
        <w:r w:rsidR="005307BA">
          <w:t xml:space="preserve">Figure </w:t>
        </w:r>
        <w:r w:rsidR="005307BA">
          <w:rPr>
            <w:noProof/>
          </w:rPr>
          <w:t>1</w:t>
        </w:r>
      </w:fldSimple>
      <w:r>
        <w:rPr>
          <w:lang w:val="en-GB"/>
        </w:rPr>
        <w:t xml:space="preserve">. </w:t>
      </w:r>
      <w:r w:rsidRPr="00EA77F0">
        <w:rPr>
          <w:lang w:val="en-GB"/>
        </w:rPr>
        <w:t xml:space="preserve">The following documentation is automatically generated from the XML Schema. </w:t>
      </w:r>
    </w:p>
    <w:p w:rsidR="00240FCF" w:rsidRDefault="00240FCF" w:rsidP="00240FCF">
      <w:pPr>
        <w:pStyle w:val="nobreak"/>
        <w:spacing w:line="240" w:lineRule="auto"/>
        <w:rPr>
          <w:lang w:val="en-GB"/>
        </w:rPr>
      </w:pPr>
    </w:p>
    <w:p w:rsidR="00240FCF" w:rsidRDefault="00240FCF" w:rsidP="00240FCF">
      <w:pPr>
        <w:spacing w:line="240" w:lineRule="auto"/>
        <w:rPr>
          <w:lang w:val="en-GB"/>
        </w:rPr>
      </w:pPr>
    </w:p>
    <w:p w:rsidR="00240FCF" w:rsidRDefault="00C07317" w:rsidP="00240FCF">
      <w:pPr>
        <w:keepNext/>
        <w:spacing w:line="240" w:lineRule="auto"/>
      </w:pPr>
      <w:r>
        <w:rPr>
          <w:noProof/>
          <w:lang w:val="en-GB" w:eastAsia="en-GB"/>
        </w:rPr>
        <w:drawing>
          <wp:inline distT="0" distB="0" distL="0" distR="0">
            <wp:extent cx="6322060" cy="3158490"/>
            <wp:effectExtent l="19050" t="0" r="2540" b="0"/>
            <wp:docPr id="1" name="Picture 1" descr="Figure_mzQuan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mzQuantML"/>
                    <pic:cNvPicPr>
                      <a:picLocks noChangeAspect="1" noChangeArrowheads="1"/>
                    </pic:cNvPicPr>
                  </pic:nvPicPr>
                  <pic:blipFill>
                    <a:blip r:embed="rId30" cstate="print"/>
                    <a:srcRect/>
                    <a:stretch>
                      <a:fillRect/>
                    </a:stretch>
                  </pic:blipFill>
                  <pic:spPr bwMode="auto">
                    <a:xfrm>
                      <a:off x="0" y="0"/>
                      <a:ext cx="6322060" cy="3158490"/>
                    </a:xfrm>
                    <a:prstGeom prst="rect">
                      <a:avLst/>
                    </a:prstGeom>
                    <a:noFill/>
                    <a:ln w="9525">
                      <a:noFill/>
                      <a:miter lim="800000"/>
                      <a:headEnd/>
                      <a:tailEnd/>
                    </a:ln>
                  </pic:spPr>
                </pic:pic>
              </a:graphicData>
            </a:graphic>
          </wp:inline>
        </w:drawing>
      </w:r>
    </w:p>
    <w:p w:rsidR="00240FCF" w:rsidRDefault="00240FCF" w:rsidP="00240FCF">
      <w:pPr>
        <w:pStyle w:val="Caption"/>
        <w:spacing w:line="240" w:lineRule="auto"/>
      </w:pPr>
      <w:bookmarkStart w:id="60" w:name="_Ref295300568"/>
      <w:r>
        <w:t xml:space="preserve">Figure </w:t>
      </w:r>
      <w:fldSimple w:instr=" SEQ Figure \* ARABIC ">
        <w:r w:rsidR="005307BA">
          <w:rPr>
            <w:noProof/>
          </w:rPr>
          <w:t>1</w:t>
        </w:r>
      </w:fldSimple>
      <w:bookmarkEnd w:id="60"/>
      <w:r>
        <w:t xml:space="preserve"> A diagrammatic overview of the mzQuantML schema.</w:t>
      </w:r>
    </w:p>
    <w:p w:rsidR="00E1353A" w:rsidRDefault="00E1353A" w:rsidP="00466496">
      <w:pPr>
        <w:spacing w:line="240" w:lineRule="auto"/>
      </w:pPr>
    </w:p>
    <w:p w:rsidR="008A0493" w:rsidRDefault="008A0493" w:rsidP="00466496">
      <w:pPr>
        <w:spacing w:line="240" w:lineRule="auto"/>
      </w:pPr>
    </w:p>
    <w:p w:rsidR="00D0245A" w:rsidRDefault="00D0245A" w:rsidP="00D0245A">
      <w:pPr>
        <w:pStyle w:val="Heading2"/>
      </w:pPr>
      <w:bookmarkStart w:id="61" w:name="_Toc342391934"/>
      <w:r>
        <w:t>Element &lt;</w:t>
      </w:r>
      <w:bookmarkStart w:id="62" w:name="MzQuantML"/>
      <w:r>
        <w:t>MzQuantML</w:t>
      </w:r>
      <w:bookmarkEnd w:id="62"/>
      <w:r>
        <w:t>&gt;</w:t>
      </w:r>
      <w:bookmarkEnd w:id="61"/>
    </w:p>
    <w:tbl>
      <w:tblPr>
        <w:tblW w:w="0" w:type="auto"/>
        <w:tblCellSpacing w:w="15" w:type="dxa"/>
        <w:tblCellMar>
          <w:top w:w="15" w:type="dxa"/>
          <w:left w:w="15" w:type="dxa"/>
          <w:bottom w:w="15" w:type="dxa"/>
          <w:right w:w="15" w:type="dxa"/>
        </w:tblCellMar>
        <w:tblLook w:val="04A0"/>
      </w:tblPr>
      <w:tblGrid>
        <w:gridCol w:w="1432"/>
        <w:gridCol w:w="863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Root element of the instance document.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MzQuantMLType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1"/>
              <w:gridCol w:w="1313"/>
              <w:gridCol w:w="824"/>
              <w:gridCol w:w="507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creationDate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date on which the file was produced.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mzQuantML file or experiment.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name for the file or experiment.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versionRegex</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version of the schema this instance document refers to, in the format x.y.z. Changes to z should not affect prevent instance documents from validating.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3"/>
              <w:gridCol w:w="1135"/>
              <w:gridCol w:w="1180"/>
              <w:gridCol w:w="405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31" w:anchor="CvList" w:history="1">
                    <w:r>
                      <w:rPr>
                        <w:rStyle w:val="Hyperlink"/>
                      </w:rPr>
                      <w:t>C</w:t>
                    </w:r>
                    <w:r>
                      <w:rPr>
                        <w:rStyle w:val="Hyperlink"/>
                      </w:rPr>
                      <w:t>v</w:t>
                    </w:r>
                    <w:r>
                      <w:rPr>
                        <w:rStyle w:val="Hyperlink"/>
                      </w:rPr>
                      <w:t>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controlled vocabularies used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32" w:anchor="Provider" w:history="1">
                    <w:r>
                      <w:rPr>
                        <w:rStyle w:val="Hyperlink"/>
                      </w:rPr>
                      <w:t>Provider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provider of the document in terms of the Contact and the software the produced the document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33" w:anchor="AuditCollection" w:history="1">
                    <w:r>
                      <w:rPr>
                        <w:rStyle w:val="Hyperlink"/>
                      </w:rPr>
                      <w:t>AuditCollection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complete set of Contacts (people and organisations) for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34" w:anchor="AnalysisSummary" w:history="1">
                    <w:r>
                      <w:rPr>
                        <w:rStyle w:val="Hyperlink"/>
                      </w:rPr>
                      <w:t>AnalysisSummary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Summary information about the analysis in terms of the type of analysis, any global scores or metrics and global thresholds used.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35" w:anchor="InputFiles" w:history="1">
                    <w:r>
                      <w:rPr>
                        <w:rStyle w:val="Hyperlink"/>
                      </w:rPr>
                      <w:t>InputF</w:t>
                    </w:r>
                    <w:r>
                      <w:rPr>
                        <w:rStyle w:val="Hyperlink"/>
                      </w:rPr>
                      <w:t>i</w:t>
                    </w:r>
                    <w:r>
                      <w:rPr>
                        <w:rStyle w:val="Hyperlink"/>
                      </w:rPr>
                      <w:t>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the raw files, identification files and databases used in the quantitation.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36" w:anchor="SoftwareList" w:history="1">
                    <w:r>
                      <w:rPr>
                        <w:rStyle w:val="Hyperlink"/>
                      </w:rPr>
                      <w:t>SoftwareList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and descriptions of software used to acquire and/or process the data in this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37" w:anchor="DataProcessingList" w:history="1">
                    <w:r>
                      <w:rPr>
                        <w:rStyle w:val="Hyperlink"/>
                      </w:rPr>
                      <w:t>DataProcessingList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and descriptions of data processing applied to this data.</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38" w:anchor="BibliographicReference" w:history="1">
                    <w:r>
                      <w:rPr>
                        <w:rStyle w:val="Hyperlink"/>
                      </w:rPr>
                      <w:t>BibliographicReference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Represents bibliographic references.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39" w:anchor="AssayList" w:history="1">
                    <w:r>
                      <w:rPr>
                        <w:rStyle w:val="Hyperlink"/>
                      </w:rPr>
                      <w:t>AssayList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assays represented by the file, where each assay captures the concept of one sample analysed - this can be one or more raw files.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0" w:anchor="StudyVariableList" w:history="1">
                    <w:r>
                      <w:rPr>
                        <w:rStyle w:val="Hyperlink"/>
                      </w:rPr>
                      <w:t>StudyVariableList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experimental conditions used to group results.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1" w:anchor="RatioList" w:history="1">
                    <w:r>
                      <w:rPr>
                        <w:rStyle w:val="Hyperlink"/>
                      </w:rPr>
                      <w:t>RatioList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definition of ratios of study variables or assays, referenced elsewhere in the document.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2" w:anchor="ProteinGroupList" w:history="1">
                    <w:r>
                      <w:rPr>
                        <w:rStyle w:val="Hyperlink"/>
                      </w:rPr>
                      <w:t>ProteinGroupList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groups of proteins with conflicting evidence for which quantitation values are being reported along with quantitative values about those protein groups. If quantitation is done on individual proteins only, ProteinGroupsList should not be included.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3" w:anchor="ProteinList" w:history="1">
                    <w:r>
                      <w:rPr>
                        <w:rStyle w:val="Hyperlink"/>
                      </w:rPr>
                      <w:t>ProteinList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individual proteins (i.e. ungrouped) for which quantitation values are being reported. If quantitation is done on protein groups, the constituent proteins should be listed here with no QuantLayers.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4" w:anchor="PeptideConsensusList" w:history="1">
                    <w:r>
                      <w:rPr>
                        <w:rStyle w:val="Hyperlink"/>
                      </w:rPr>
                      <w:t>PeptideConsensusList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list of all peptides objects for which quantitation values are reported.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5" w:anchor="SmallMoleculeList" w:history="1">
                    <w:r>
                      <w:rPr>
                        <w:rStyle w:val="Hyperlink"/>
                      </w:rPr>
                      <w:t>SmallMoleculeList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 of small molecules and associated data values.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6" w:anchor="FeatureList" w:history="1">
                    <w:r>
                      <w:rPr>
                        <w:rStyle w:val="Hyperlink"/>
                      </w:rPr>
                      <w:t>FeatureList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the features identified on a single raw file or raw file group.</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3438525" cy="8566150"/>
                  <wp:effectExtent l="19050" t="0" r="9525" b="0"/>
                  <wp:docPr id="2" name="Picture 2" descr="MzQuantM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zQuantML10"/>
                          <pic:cNvPicPr>
                            <a:picLocks noChangeAspect="1" noChangeArrowheads="1"/>
                          </pic:cNvPicPr>
                        </pic:nvPicPr>
                        <pic:blipFill>
                          <a:blip r:embed="rId47" cstate="print"/>
                          <a:srcRect/>
                          <a:stretch>
                            <a:fillRect/>
                          </a:stretch>
                        </pic:blipFill>
                        <pic:spPr bwMode="auto">
                          <a:xfrm>
                            <a:off x="0" y="0"/>
                            <a:ext cx="3438525" cy="85661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&lt;MzQuantML creationDate="2012-11-30T00:00:00.000+01:00" version="1.0.0" id="MZQ_SPC_EX1" xsi:schemaLocation="http://psidev.info/psi/pi/mzQuantML/1.0.0-rc3 ../../../schema/mzQuantML_1_0_0-rc3.xsd" xmlns="http://psidev.info/psi/pi/mzQuantML/1.0.0-rc3" xmlns:xsi="http://www.w3.org/2001/XMLSchema-instance"&gt;</w:t>
            </w:r>
          </w:p>
          <w:p w:rsidR="00D0245A" w:rsidRDefault="00D0245A" w:rsidP="00F07D1E">
            <w:pPr>
              <w:pStyle w:val="HTMLPreformatted"/>
              <w:jc w:val="left"/>
            </w:pPr>
            <w:r>
              <w:t xml:space="preserve">    &lt;CvList&gt;</w:t>
            </w:r>
          </w:p>
          <w:p w:rsidR="00D0245A" w:rsidRDefault="00D0245A" w:rsidP="00F07D1E">
            <w:pPr>
              <w:pStyle w:val="HTMLPreformatted"/>
              <w:jc w:val="left"/>
            </w:pPr>
            <w:r>
              <w:t xml:space="preserve">        &lt;Cv fullName="Proteomics Standards Initiative Protein Modifications" version="1.010.7" uri="http://psidev.cvs.sourceforge.net/viewvc/psidev/psi/mod/data/PSI-MOD.obo" id="MOD"/&gt;</w:t>
            </w:r>
          </w:p>
          <w:p w:rsidR="00D0245A" w:rsidRDefault="00D0245A" w:rsidP="00F07D1E">
            <w:pPr>
              <w:pStyle w:val="HTMLPreformatted"/>
              <w:jc w:val="left"/>
            </w:pPr>
            <w:r>
              <w:t xml:space="preserve">        &lt;Cv fullName="Proteomics Standards Initiative Mass Spectrometry Vocabulary" version="3.41.0" uri="http://psidev.cvs.sourceforge.net/viewvc/psidev/psi/psi-ms/mzML/controlledVocabulary/psi-ms.obo" id="MS"/&gt;</w:t>
            </w:r>
          </w:p>
          <w:p w:rsidR="00D0245A" w:rsidRDefault="00D0245A" w:rsidP="00F07D1E">
            <w:pPr>
              <w:pStyle w:val="HTMLPreformatted"/>
              <w:jc w:val="left"/>
            </w:pPr>
            <w:r>
              <w:t xml:space="preserve">        &lt;Cv fullName="UNIMOD CV for modifications" version="" uri="http://www.unimod.org/obo/unimod.obo" id="UNIMOD"/&gt;</w:t>
            </w:r>
          </w:p>
          <w:p w:rsidR="00D0245A" w:rsidRDefault="00D0245A" w:rsidP="00F07D1E">
            <w:pPr>
              <w:pStyle w:val="HTMLPreformatted"/>
              <w:jc w:val="left"/>
            </w:pPr>
            <w:r>
              <w:t xml:space="preserve">        &lt;Cv fullName="Unit Ontology" version="" uri="http://obo.cvs.sourceforge.net/viewvc/obo/obo/ontology/phenotype/unit.obo" id="UO"/&gt;</w:t>
            </w:r>
          </w:p>
          <w:p w:rsidR="00D0245A" w:rsidRDefault="00D0245A" w:rsidP="00F07D1E">
            <w:pPr>
              <w:pStyle w:val="HTMLPreformatted"/>
              <w:jc w:val="left"/>
            </w:pPr>
            <w:r>
              <w:t xml:space="preserve">    &lt;/CvList&gt;</w:t>
            </w:r>
          </w:p>
          <w:p w:rsidR="00D0245A" w:rsidRDefault="00D0245A" w:rsidP="00F07D1E">
            <w:pPr>
              <w:pStyle w:val="HTMLPreformatted"/>
              <w:jc w:val="left"/>
            </w:pPr>
            <w:r>
              <w:t xml:space="preserve">  ...</w:t>
            </w:r>
          </w:p>
          <w:p w:rsidR="00D0245A" w:rsidRDefault="00D0245A" w:rsidP="00F07D1E">
            <w:pPr>
              <w:pStyle w:val="HTMLPreformatted"/>
              <w:jc w:val="left"/>
            </w:pPr>
            <w:r>
              <w:t>&lt;/MzQuantML&gt;</w:t>
            </w:r>
          </w:p>
        </w:tc>
      </w:tr>
    </w:tbl>
    <w:p w:rsidR="00D0245A" w:rsidRDefault="00D0245A" w:rsidP="00D0245A"/>
    <w:p w:rsidR="00D0245A" w:rsidRDefault="00D0245A" w:rsidP="00D0245A">
      <w:pPr>
        <w:pStyle w:val="Heading2"/>
      </w:pPr>
      <w:bookmarkStart w:id="63" w:name="_Toc342391935"/>
      <w:r>
        <w:t>Element &lt;</w:t>
      </w:r>
      <w:bookmarkStart w:id="64" w:name="Affiliation"/>
      <w:r>
        <w:t>Affiliation</w:t>
      </w:r>
      <w:bookmarkEnd w:id="64"/>
      <w:r>
        <w:t>&gt;</w:t>
      </w:r>
      <w:bookmarkEnd w:id="63"/>
    </w:p>
    <w:tbl>
      <w:tblPr>
        <w:tblW w:w="0" w:type="auto"/>
        <w:tblCellSpacing w:w="15" w:type="dxa"/>
        <w:tblCellMar>
          <w:top w:w="15" w:type="dxa"/>
          <w:left w:w="15" w:type="dxa"/>
          <w:bottom w:w="15" w:type="dxa"/>
          <w:right w:w="15" w:type="dxa"/>
        </w:tblCellMar>
        <w:tblLook w:val="04A0"/>
      </w:tblPr>
      <w:tblGrid>
        <w:gridCol w:w="1751"/>
        <w:gridCol w:w="831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organization a person belongs to.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AffiliationType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40"/>
              <w:gridCol w:w="1057"/>
              <w:gridCol w:w="824"/>
              <w:gridCol w:w="479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organization this contact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&lt;Affiliation organization_ref="ORG_UOL"/&gt;</w:t>
            </w:r>
          </w:p>
        </w:tc>
      </w:tr>
    </w:tbl>
    <w:p w:rsidR="00D0245A" w:rsidRDefault="00D0245A" w:rsidP="00D0245A"/>
    <w:p w:rsidR="00D0245A" w:rsidRDefault="00D0245A" w:rsidP="00D0245A">
      <w:pPr>
        <w:pStyle w:val="Heading2"/>
      </w:pPr>
      <w:bookmarkStart w:id="65" w:name="_Toc342391936"/>
      <w:r>
        <w:t>Element &lt;</w:t>
      </w:r>
      <w:bookmarkStart w:id="66" w:name="AnalysisSummary"/>
      <w:r>
        <w:t>AnalysisSummary</w:t>
      </w:r>
      <w:bookmarkEnd w:id="66"/>
      <w:r>
        <w:t>&gt;</w:t>
      </w:r>
      <w:bookmarkEnd w:id="65"/>
    </w:p>
    <w:tbl>
      <w:tblPr>
        <w:tblW w:w="0" w:type="auto"/>
        <w:tblCellSpacing w:w="15" w:type="dxa"/>
        <w:tblCellMar>
          <w:top w:w="15" w:type="dxa"/>
          <w:left w:w="15" w:type="dxa"/>
          <w:bottom w:w="15" w:type="dxa"/>
          <w:right w:w="15" w:type="dxa"/>
        </w:tblCellMar>
        <w:tblLook w:val="04A0"/>
      </w:tblPr>
      <w:tblGrid>
        <w:gridCol w:w="1921"/>
        <w:gridCol w:w="814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Summary information about the analysis in terms of the type of analysis, any global scores or metrics and global thresholds used.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66"/>
              <w:gridCol w:w="1135"/>
              <w:gridCol w:w="1180"/>
              <w:gridCol w:w="40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8"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9"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 xml:space="preserve">  &lt;AnalysisSummary&gt;</w:t>
            </w:r>
          </w:p>
          <w:p w:rsidR="00D0245A" w:rsidRDefault="00D0245A" w:rsidP="00F07D1E">
            <w:pPr>
              <w:pStyle w:val="HTMLPreformatted"/>
              <w:jc w:val="left"/>
            </w:pPr>
            <w:r>
              <w:t xml:space="preserve">    &lt;cvParam cvRef="PSI-MS" accession="MS:1002018" name="MS1 label-based analysis"/&gt;</w:t>
            </w:r>
          </w:p>
          <w:p w:rsidR="00D0245A" w:rsidRDefault="00D0245A" w:rsidP="00F07D1E">
            <w:pPr>
              <w:pStyle w:val="HTMLPreformatted"/>
              <w:jc w:val="left"/>
            </w:pPr>
            <w:r>
              <w:t xml:space="preserve">    &lt;cvParam cvRef="PSI-MS" accession="MS:1001835" name="SILAC quantitation analysis"/&gt;</w:t>
            </w:r>
          </w:p>
          <w:p w:rsidR="00D0245A" w:rsidRDefault="00D0245A" w:rsidP="00F07D1E">
            <w:pPr>
              <w:pStyle w:val="HTMLPreformatted"/>
              <w:jc w:val="left"/>
            </w:pPr>
            <w:r>
              <w:t xml:space="preserve">    &lt;cvParam cvRef="PSI-MS" accession="MS:1002001" name="MS1 label-based raw feature quantitation" value="true"/&gt;</w:t>
            </w:r>
          </w:p>
          <w:p w:rsidR="00D0245A" w:rsidRDefault="00D0245A" w:rsidP="00F07D1E">
            <w:pPr>
              <w:pStyle w:val="HTMLPreformatted"/>
              <w:jc w:val="left"/>
            </w:pPr>
            <w:r>
              <w:t xml:space="preserve">    &lt;cvParam cvRef="PSI-MS" accession="MS:1002002" name="MS1 label-based peptide level quantitation" value="true"/&gt;</w:t>
            </w:r>
          </w:p>
          <w:p w:rsidR="00D0245A" w:rsidRDefault="00D0245A" w:rsidP="00F07D1E">
            <w:pPr>
              <w:pStyle w:val="HTMLPreformatted"/>
              <w:jc w:val="left"/>
            </w:pPr>
            <w:r>
              <w:t xml:space="preserve">    &lt;cvParam cvRef="PSI-MS" accession="MS:1002003" name="MS1 label-based protein level quantitation" value="false"/&gt;</w:t>
            </w:r>
          </w:p>
          <w:p w:rsidR="00D0245A" w:rsidRDefault="00D0245A" w:rsidP="00F07D1E">
            <w:pPr>
              <w:pStyle w:val="HTMLPreformatted"/>
              <w:jc w:val="left"/>
            </w:pPr>
            <w:r>
              <w:t xml:space="preserve">    &lt;cvParam cvRef="PSI-MS" accession="MS:1002004" name="MS1 label-based proteingroup level quantitation" value="false"/&gt;</w:t>
            </w:r>
          </w:p>
          <w:p w:rsidR="00D0245A" w:rsidRDefault="00D0245A" w:rsidP="00F07D1E">
            <w:pPr>
              <w:pStyle w:val="HTMLPreformatted"/>
              <w:jc w:val="left"/>
            </w:pPr>
            <w:r>
              <w:t xml:space="preserve">  ...</w:t>
            </w:r>
          </w:p>
          <w:p w:rsidR="00D0245A" w:rsidRDefault="00D0245A" w:rsidP="00F07D1E">
            <w:pPr>
              <w:pStyle w:val="HTMLPreformatted"/>
              <w:jc w:val="left"/>
            </w:pPr>
            <w:r>
              <w:t>&lt;/AnalysisSummary&gt;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/MzQuantML/AnalysisSummary</w:t>
            </w:r>
          </w:p>
          <w:p w:rsidR="00D0245A" w:rsidRDefault="00D0245A">
            <w:pPr>
              <w:pStyle w:val="HTMLPreformatted"/>
            </w:pPr>
            <w:r>
              <w:t xml:space="preserve">MUST supply a *child* term of </w:t>
            </w:r>
            <w:hyperlink r:id="rId50" w:tgtFrame="new" w:history="1">
              <w:r>
                <w:rPr>
                  <w:rStyle w:val="Hyperlink"/>
                </w:rPr>
                <w:t>MS:1001833</w:t>
              </w:r>
            </w:hyperlink>
            <w:r>
              <w:t xml:space="preserve"> (</w:t>
            </w:r>
            <w:r>
              <w:rPr>
                <w:rStyle w:val="popup"/>
              </w:rPr>
              <w:t>quantitation analysis summary</w:t>
            </w:r>
            <w:r>
              <w:t>) only once</w:t>
            </w:r>
          </w:p>
          <w:p w:rsidR="00D0245A" w:rsidRDefault="00D0245A">
            <w:pPr>
              <w:pStyle w:val="HTMLPreformatted"/>
            </w:pPr>
            <w:r>
              <w:t xml:space="preserve">  e.g.: </w:t>
            </w:r>
            <w:hyperlink r:id="rId51" w:tgtFrame="new" w:history="1">
              <w:r>
                <w:rPr>
                  <w:rStyle w:val="Hyperlink"/>
                </w:rPr>
                <w:t>MS:1001835</w:t>
              </w:r>
            </w:hyperlink>
            <w:r>
              <w:t xml:space="preserve"> (</w:t>
            </w:r>
            <w:r>
              <w:rPr>
                <w:rStyle w:val="popup"/>
              </w:rPr>
              <w:t>SILAC quantitation analysis</w:t>
            </w:r>
            <w:r>
              <w:t xml:space="preserve">) </w:t>
            </w:r>
          </w:p>
          <w:p w:rsidR="00D0245A" w:rsidRDefault="00D0245A">
            <w:pPr>
              <w:pStyle w:val="HTMLPreformatted"/>
            </w:pPr>
            <w:r>
              <w:t xml:space="preserve">  e.g.: </w:t>
            </w:r>
            <w:hyperlink r:id="rId52" w:tgtFrame="new" w:history="1">
              <w:r>
                <w:rPr>
                  <w:rStyle w:val="Hyperlink"/>
                </w:rPr>
                <w:t>MS:1001837</w:t>
              </w:r>
            </w:hyperlink>
            <w:r>
              <w:t xml:space="preserve"> (</w:t>
            </w:r>
            <w:r>
              <w:rPr>
                <w:rStyle w:val="popup"/>
              </w:rPr>
              <w:t>iTRAQ quantitation analysis</w:t>
            </w:r>
            <w:r>
              <w:t xml:space="preserve">) </w:t>
            </w:r>
          </w:p>
          <w:p w:rsidR="00D0245A" w:rsidRDefault="00D0245A">
            <w:pPr>
              <w:pStyle w:val="HTMLPreformatted"/>
            </w:pPr>
            <w:r>
              <w:t xml:space="preserve">  e.g.: </w:t>
            </w:r>
            <w:hyperlink r:id="rId53" w:tgtFrame="new" w:history="1">
              <w:r>
                <w:rPr>
                  <w:rStyle w:val="Hyperlink"/>
                </w:rPr>
                <w:t>MS:1001838</w:t>
              </w:r>
            </w:hyperlink>
            <w:r>
              <w:t xml:space="preserve"> (</w:t>
            </w:r>
            <w:r>
              <w:rPr>
                <w:rStyle w:val="popup"/>
              </w:rPr>
              <w:t>SRM quantitation analysis</w:t>
            </w:r>
            <w:r>
              <w:t xml:space="preserve">) </w:t>
            </w:r>
          </w:p>
          <w:p w:rsidR="00D0245A" w:rsidRDefault="00D0245A">
            <w:pPr>
              <w:pStyle w:val="HTMLPreformatted"/>
            </w:pPr>
            <w:r>
              <w:t xml:space="preserve">  e.g.: </w:t>
            </w:r>
            <w:hyperlink r:id="rId54" w:tgtFrame="new" w:history="1">
              <w:r>
                <w:rPr>
                  <w:rStyle w:val="Hyperlink"/>
                </w:rPr>
                <w:t>MS:1001839</w:t>
              </w:r>
            </w:hyperlink>
            <w:r>
              <w:t xml:space="preserve"> (</w:t>
            </w:r>
            <w:r>
              <w:rPr>
                <w:rStyle w:val="popup"/>
              </w:rPr>
              <w:t>metabolic labeling 14N / 15N quantitation analysis</w:t>
            </w:r>
            <w:r>
              <w:t xml:space="preserve">) </w:t>
            </w:r>
          </w:p>
          <w:p w:rsidR="00D0245A" w:rsidRDefault="00D0245A">
            <w:pPr>
              <w:pStyle w:val="HTMLPreformatted"/>
            </w:pPr>
            <w:r>
              <w:t xml:space="preserve">  e.g.: </w:t>
            </w:r>
            <w:hyperlink r:id="rId55" w:tgtFrame="new" w:history="1">
              <w:r>
                <w:rPr>
                  <w:rStyle w:val="Hyperlink"/>
                </w:rPr>
                <w:t>MS:1002001</w:t>
              </w:r>
            </w:hyperlink>
            <w:r>
              <w:t xml:space="preserve"> (</w:t>
            </w:r>
            <w:r>
              <w:rPr>
                <w:rStyle w:val="popup"/>
              </w:rPr>
              <w:t>MS1 label-based raw feature quantitation</w:t>
            </w:r>
            <w:r>
              <w:t xml:space="preserve">) </w:t>
            </w:r>
          </w:p>
          <w:p w:rsidR="00D0245A" w:rsidRDefault="00D0245A">
            <w:pPr>
              <w:pStyle w:val="HTMLPreformatted"/>
            </w:pPr>
            <w:r>
              <w:t xml:space="preserve">  e.g.: </w:t>
            </w:r>
            <w:hyperlink r:id="rId56" w:tgtFrame="new" w:history="1">
              <w:r>
                <w:rPr>
                  <w:rStyle w:val="Hyperlink"/>
                </w:rPr>
                <w:t>MS:1002002</w:t>
              </w:r>
            </w:hyperlink>
            <w:r>
              <w:t xml:space="preserve"> (</w:t>
            </w:r>
            <w:r>
              <w:rPr>
                <w:rStyle w:val="popup"/>
              </w:rPr>
              <w:t>MS1 label-based peptide level quantitation</w:t>
            </w:r>
            <w:r>
              <w:t xml:space="preserve">) </w:t>
            </w:r>
          </w:p>
          <w:p w:rsidR="00D0245A" w:rsidRDefault="00D0245A">
            <w:pPr>
              <w:pStyle w:val="HTMLPreformatted"/>
            </w:pPr>
            <w:r>
              <w:t xml:space="preserve">  e.g.: </w:t>
            </w:r>
            <w:hyperlink r:id="rId57" w:tgtFrame="new" w:history="1">
              <w:r>
                <w:rPr>
                  <w:rStyle w:val="Hyperlink"/>
                </w:rPr>
                <w:t>MS:1002003</w:t>
              </w:r>
            </w:hyperlink>
            <w:r>
              <w:t xml:space="preserve"> (</w:t>
            </w:r>
            <w:r>
              <w:rPr>
                <w:rStyle w:val="popup"/>
              </w:rPr>
              <w:t>MS1 label-based protein level quantitation</w:t>
            </w:r>
            <w:r>
              <w:t xml:space="preserve">) </w:t>
            </w:r>
          </w:p>
          <w:p w:rsidR="00D0245A" w:rsidRDefault="00D0245A">
            <w:pPr>
              <w:pStyle w:val="HTMLPreformatted"/>
            </w:pPr>
            <w:r>
              <w:t xml:space="preserve">  e.g.: </w:t>
            </w:r>
            <w:hyperlink r:id="rId58" w:tgtFrame="new" w:history="1">
              <w:r>
                <w:rPr>
                  <w:rStyle w:val="Hyperlink"/>
                </w:rPr>
                <w:t>MS:1002004</w:t>
              </w:r>
            </w:hyperlink>
            <w:r>
              <w:t xml:space="preserve"> (</w:t>
            </w:r>
            <w:r>
              <w:rPr>
                <w:rStyle w:val="popup"/>
              </w:rPr>
              <w:t>MS1 label-based proteingroup level quantitation</w:t>
            </w:r>
            <w:r>
              <w:t xml:space="preserve">) </w:t>
            </w:r>
          </w:p>
          <w:p w:rsidR="00D0245A" w:rsidRDefault="00D0245A">
            <w:pPr>
              <w:pStyle w:val="HTMLPreformatted"/>
            </w:pPr>
            <w:r>
              <w:t xml:space="preserve">  e.g.: </w:t>
            </w:r>
            <w:hyperlink r:id="rId59" w:tgtFrame="new" w:history="1">
              <w:r>
                <w:rPr>
                  <w:rStyle w:val="Hyperlink"/>
                </w:rPr>
                <w:t>MS:1002010</w:t>
              </w:r>
            </w:hyperlink>
            <w:r>
              <w:t xml:space="preserve"> (</w:t>
            </w:r>
            <w:r>
              <w:rPr>
                <w:rStyle w:val="popup"/>
              </w:rPr>
              <w:t>TMT quantitation analysis</w:t>
            </w:r>
            <w:r>
              <w:t xml:space="preserve">) </w:t>
            </w:r>
          </w:p>
          <w:p w:rsidR="00D0245A" w:rsidRDefault="00D0245A">
            <w:pPr>
              <w:pStyle w:val="HTMLPreformatted"/>
            </w:pPr>
            <w:r>
              <w:t xml:space="preserve">  e.g.: </w:t>
            </w:r>
            <w:hyperlink r:id="rId60" w:tgtFrame="new" w:history="1">
              <w:r>
                <w:rPr>
                  <w:rStyle w:val="Hyperlink"/>
                </w:rPr>
                <w:t>MS:1002015</w:t>
              </w:r>
            </w:hyperlink>
            <w:r>
              <w:t xml:space="preserve"> (</w:t>
            </w:r>
            <w:r>
              <w:rPr>
                <w:rStyle w:val="popup"/>
              </w:rPr>
              <w:t>spectral count peptide level quantitation</w:t>
            </w:r>
            <w:r>
              <w:t xml:space="preserve">) </w:t>
            </w:r>
          </w:p>
          <w:p w:rsidR="00D0245A" w:rsidRDefault="00D0245A">
            <w:pPr>
              <w:pStyle w:val="HTMLPreformatted"/>
            </w:pPr>
            <w:r>
              <w:t xml:space="preserve">  </w:t>
            </w:r>
            <w:hyperlink r:id="rId61" w:tgtFrame="new" w:history="1">
              <w:r>
                <w:rPr>
                  <w:rStyle w:val="Hyperlink"/>
                </w:rPr>
                <w:t>et al.</w:t>
              </w:r>
            </w:hyperlink>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cvParams:</w:t>
            </w:r>
          </w:p>
        </w:tc>
        <w:tc>
          <w:tcPr>
            <w:tcW w:w="0" w:type="auto"/>
            <w:vAlign w:val="center"/>
            <w:hideMark/>
          </w:tcPr>
          <w:p w:rsidR="00D0245A" w:rsidRDefault="00D0245A" w:rsidP="00F07D1E">
            <w:pPr>
              <w:pStyle w:val="HTMLPreformatted"/>
              <w:jc w:val="left"/>
            </w:pPr>
            <w:r>
              <w:t>&lt;cvParam accession="MS:1001834" cvRef="PSI-MS" name="LC-MS label-free quantitation analysis"/&gt;</w:t>
            </w:r>
          </w:p>
          <w:p w:rsidR="00D0245A" w:rsidRDefault="00D0245A" w:rsidP="00F07D1E">
            <w:pPr>
              <w:pStyle w:val="HTMLPreformatted"/>
              <w:jc w:val="left"/>
            </w:pPr>
            <w:r>
              <w:t>&lt;cvParam accession="MS:1002019" cvRef="PSI-MS" value="false" name="label-free raw feature quantitation"/&gt;</w:t>
            </w:r>
          </w:p>
          <w:p w:rsidR="00D0245A" w:rsidRDefault="00D0245A" w:rsidP="00F07D1E">
            <w:pPr>
              <w:pStyle w:val="HTMLPreformatted"/>
              <w:jc w:val="left"/>
            </w:pPr>
            <w:r>
              <w:t>&lt;cvParam accession="MS:1002020" cvRef="PSI-MS" value="true" name="label-free peptide level quantitation"/&gt;</w:t>
            </w:r>
          </w:p>
          <w:p w:rsidR="00D0245A" w:rsidRDefault="00D0245A" w:rsidP="00F07D1E">
            <w:pPr>
              <w:pStyle w:val="HTMLPreformatted"/>
              <w:jc w:val="left"/>
            </w:pPr>
            <w:r>
              <w:t>&lt;cvParam accession="MS:1002021" cvRef="PSI-MS" value="true" name="label-free protein level quantitation"/&gt;</w:t>
            </w:r>
          </w:p>
          <w:p w:rsidR="00D0245A" w:rsidRDefault="00D0245A" w:rsidP="00F07D1E">
            <w:pPr>
              <w:pStyle w:val="HTMLPreformatted"/>
              <w:jc w:val="left"/>
            </w:pPr>
            <w:r>
              <w:t>&lt;cvParam accession="MS:1002022" cvRef="PSI-MS" value="false" name="label-free proteingroup level quantitation"/&gt;</w:t>
            </w:r>
          </w:p>
          <w:p w:rsidR="00D0245A" w:rsidRDefault="00D0245A" w:rsidP="00F07D1E">
            <w:pPr>
              <w:pStyle w:val="HTMLPreformatted"/>
              <w:jc w:val="left"/>
            </w:pPr>
            <w:r>
              <w:t>&lt;cvParam accession="MS:1002018" cvRef="PSI-MS" name="MS1 label-based analysis"/&gt;</w:t>
            </w:r>
          </w:p>
          <w:p w:rsidR="00D0245A" w:rsidRDefault="00D0245A" w:rsidP="00F07D1E">
            <w:pPr>
              <w:pStyle w:val="HTMLPreformatted"/>
              <w:jc w:val="left"/>
            </w:pPr>
            <w:r>
              <w:t>&lt;cvParam accession="MS:1002001" cvRef="PSI-MS" value="true" name="MS1 label-based raw feature quantitation"/&gt;</w:t>
            </w:r>
          </w:p>
          <w:p w:rsidR="00D0245A" w:rsidRDefault="00D0245A" w:rsidP="00F07D1E">
            <w:pPr>
              <w:pStyle w:val="HTMLPreformatted"/>
              <w:jc w:val="left"/>
            </w:pPr>
            <w:r>
              <w:t>&lt;cvParam accession="MS:1002002" cvRef="PSI-MS" value="true" name="MS1 label-based peptide level quantitation"/&gt;</w:t>
            </w:r>
          </w:p>
          <w:p w:rsidR="00D0245A" w:rsidRDefault="00D0245A" w:rsidP="00F07D1E">
            <w:pPr>
              <w:pStyle w:val="HTMLPreformatted"/>
              <w:jc w:val="left"/>
            </w:pPr>
            <w:r>
              <w:t>&lt;cvParam accession="MS:1002003" cvRef="PSI-MS" value="true" name="MS1 label-based protein level quantitation"/&gt;</w:t>
            </w:r>
          </w:p>
          <w:p w:rsidR="00D0245A" w:rsidRDefault="00D0245A" w:rsidP="00F07D1E">
            <w:pPr>
              <w:pStyle w:val="HTMLPreformatted"/>
              <w:jc w:val="left"/>
            </w:pPr>
            <w:r>
              <w:t>&lt;cvParam accession="MS:1002004" cvRef="PSI-MS" value="false" name="MS1 label-based proteingroup level quantitation"/&gt;</w:t>
            </w:r>
          </w:p>
          <w:p w:rsidR="00D0245A" w:rsidRDefault="00D0245A" w:rsidP="00F07D1E">
            <w:pPr>
              <w:pStyle w:val="HTMLPreformatted"/>
              <w:jc w:val="left"/>
            </w:pPr>
            <w:r>
              <w:t>&lt;cvParam cvRef="PSI-MS" accession="MS:1001835" name="SILAC quantitation analysis"/&gt;</w:t>
            </w:r>
          </w:p>
          <w:p w:rsidR="00D0245A" w:rsidRDefault="00D0245A" w:rsidP="00F07D1E">
            <w:pPr>
              <w:pStyle w:val="HTMLPreformatted"/>
              <w:jc w:val="left"/>
            </w:pPr>
            <w:r>
              <w:t>&lt;cvParam accession="MS:1002023" cvRef="PSI-MS" name="MS2 tag-based analysis"/&gt;</w:t>
            </w:r>
          </w:p>
          <w:p w:rsidR="00D0245A" w:rsidRDefault="00D0245A" w:rsidP="00F07D1E">
            <w:pPr>
              <w:pStyle w:val="HTMLPreformatted"/>
              <w:jc w:val="left"/>
            </w:pPr>
            <w:r>
              <w:t>&lt;cvParam accession="MS:1002024" cvRef="PSI-MS" value="true" name="MS2 tag-based feature level quantitation"/&gt;</w:t>
            </w:r>
          </w:p>
          <w:p w:rsidR="00D0245A" w:rsidRDefault="00D0245A" w:rsidP="00F07D1E">
            <w:pPr>
              <w:pStyle w:val="HTMLPreformatted"/>
              <w:jc w:val="left"/>
            </w:pPr>
            <w:r>
              <w:t>&lt;cvParam accession="MS:1002025" cvRef="PSI-MS" value="true" name="MS2 tag-based peptide level quantitation"/&gt;</w:t>
            </w:r>
          </w:p>
          <w:p w:rsidR="00D0245A" w:rsidRDefault="00D0245A" w:rsidP="00F07D1E">
            <w:pPr>
              <w:pStyle w:val="HTMLPreformatted"/>
              <w:jc w:val="left"/>
            </w:pPr>
            <w:r>
              <w:t>&lt;cvParam accession="MS:1002026" cvRef="PSI-MS" value="true" name="MS2 tag-based protein level quantitation"/&gt;</w:t>
            </w:r>
          </w:p>
          <w:p w:rsidR="00D0245A" w:rsidRDefault="00D0245A" w:rsidP="00F07D1E">
            <w:pPr>
              <w:pStyle w:val="HTMLPreformatted"/>
              <w:jc w:val="left"/>
            </w:pPr>
            <w:r>
              <w:t>&lt;cvParam accession="MS:1002027" cvRef="PSI-MS" value="false" name="MS2 tag-based proteingroup level quantitation"/&gt;</w:t>
            </w:r>
          </w:p>
          <w:p w:rsidR="00D0245A" w:rsidRDefault="00D0245A" w:rsidP="00F07D1E">
            <w:pPr>
              <w:pStyle w:val="HTMLPreformatted"/>
              <w:jc w:val="left"/>
            </w:pPr>
            <w:r>
              <w:t>&lt;cvParam accession="MS:1001836" cvRef="PSI-MS" name="spectral counting quantitation analysis"/&gt;</w:t>
            </w:r>
          </w:p>
          <w:p w:rsidR="00D0245A" w:rsidRDefault="00D0245A" w:rsidP="00F07D1E">
            <w:pPr>
              <w:pStyle w:val="HTMLPreformatted"/>
              <w:jc w:val="left"/>
            </w:pPr>
            <w:r>
              <w:t>&lt;cvParam accession="MS:1002015" cvRef="PSI-MS" value="false" name="spectral count peptide level quantitation"/&gt;</w:t>
            </w:r>
          </w:p>
          <w:p w:rsidR="00D0245A" w:rsidRDefault="00D0245A" w:rsidP="00F07D1E">
            <w:pPr>
              <w:pStyle w:val="HTMLPreformatted"/>
              <w:jc w:val="left"/>
            </w:pPr>
            <w:r>
              <w:t>&lt;cvParam accession="MS:1002016" cvRef="PSI-MS" value="true" name="spectral count protein level quantitation"/&gt;</w:t>
            </w:r>
          </w:p>
          <w:p w:rsidR="00D0245A" w:rsidRDefault="00D0245A" w:rsidP="00F07D1E">
            <w:pPr>
              <w:pStyle w:val="HTMLPreformatted"/>
              <w:jc w:val="left"/>
            </w:pPr>
            <w:r>
              <w:t>&lt;cvParam accession="MS:1002017" cvRef="PSI-MS" value="false" name="spectral count proteingroup level quantitation"/&gt;</w:t>
            </w:r>
          </w:p>
        </w:tc>
      </w:tr>
    </w:tbl>
    <w:p w:rsidR="00D0245A" w:rsidRDefault="00D0245A" w:rsidP="00D0245A"/>
    <w:p w:rsidR="00D0245A" w:rsidRDefault="00D0245A" w:rsidP="00D0245A">
      <w:pPr>
        <w:pStyle w:val="Heading2"/>
      </w:pPr>
      <w:bookmarkStart w:id="67" w:name="_Toc342391937"/>
      <w:r>
        <w:t>Element &lt;</w:t>
      </w:r>
      <w:bookmarkStart w:id="68" w:name="Assay"/>
      <w:r>
        <w:t>Assay</w:t>
      </w:r>
      <w:bookmarkEnd w:id="68"/>
      <w:r>
        <w:t>&gt;</w:t>
      </w:r>
      <w:bookmarkEnd w:id="67"/>
    </w:p>
    <w:tbl>
      <w:tblPr>
        <w:tblW w:w="0" w:type="auto"/>
        <w:tblCellSpacing w:w="15" w:type="dxa"/>
        <w:tblCellMar>
          <w:top w:w="15" w:type="dxa"/>
          <w:left w:w="15" w:type="dxa"/>
          <w:bottom w:w="15" w:type="dxa"/>
          <w:right w:w="15" w:type="dxa"/>
        </w:tblCellMar>
        <w:tblLook w:val="04A0"/>
      </w:tblPr>
      <w:tblGrid>
        <w:gridCol w:w="1507"/>
        <w:gridCol w:w="85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Describes a single analysis of a sample (e.g. with the channel mapping in iTRAQ), which could constitute multiple raw files e.g. if pre-separation steps have occurred.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AssayType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51"/>
              <w:gridCol w:w="1057"/>
              <w:gridCol w:w="824"/>
              <w:gridCol w:w="483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Human readable name for the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rawFilesGroup_ref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RawFilesGroup that the Assay is linked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95"/>
              <w:gridCol w:w="1135"/>
              <w:gridCol w:w="1180"/>
              <w:gridCol w:w="41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2" w:anchor="Label" w:history="1">
                    <w:r>
                      <w:rPr>
                        <w:rStyle w:val="Hyperlink"/>
                      </w:rPr>
                      <w:t>Label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specification of labels or tags used to define the assay within the raw file, such as heavy labelling or iTRAQ tag mass. The Label and Modification is mandatory so a specific term is provided under Modification for unlabeled sample for label-free and, for example, so-called light samples in a labelling experiment.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3" w:anchor="IdentificationFile_refs" w:history="1">
                    <w:r>
                      <w:rPr>
                        <w:rStyle w:val="Hyperlink"/>
                      </w:rPr>
                      <w:t>IdentificationFile_refs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identification files used within this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4"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5"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 xml:space="preserve">    &lt;Assay id="a_3151552639304580883" rawFilesGroup_ref="rfg_15787140749886983179"&gt;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&lt;Modification massDelta="8.0141988132" &gt;</w:t>
            </w:r>
          </w:p>
          <w:p w:rsidR="00D0245A" w:rsidRDefault="00D0245A" w:rsidP="00F07D1E">
            <w:pPr>
              <w:pStyle w:val="HTMLPreformatted"/>
              <w:jc w:val="left"/>
            </w:pPr>
            <w:r>
              <w:t xml:space="preserve">          &lt;cvParam cvRef="PSI-MOD" accession="MOD:00582" name="6x(13)C,2x(15)N labeled L-lysine" value="Lys8"/&gt;</w:t>
            </w:r>
          </w:p>
          <w:p w:rsidR="00D0245A" w:rsidRDefault="00D0245A" w:rsidP="00F07D1E">
            <w:pPr>
              <w:pStyle w:val="HTMLPreformatted"/>
              <w:jc w:val="left"/>
            </w:pPr>
            <w:r>
              <w:t xml:space="preserve">        &lt;/Modification&gt;</w:t>
            </w:r>
          </w:p>
          <w:p w:rsidR="00D0245A" w:rsidRDefault="00D0245A" w:rsidP="00F07D1E">
            <w:pPr>
              <w:pStyle w:val="HTMLPreformatted"/>
              <w:jc w:val="left"/>
            </w:pPr>
            <w:r>
              <w:t xml:space="preserve">        &lt;Modification massDelta="10.0082686" &gt;</w:t>
            </w:r>
          </w:p>
          <w:p w:rsidR="00D0245A" w:rsidRDefault="00D0245A" w:rsidP="00F07D1E">
            <w:pPr>
              <w:pStyle w:val="HTMLPreformatted"/>
              <w:jc w:val="left"/>
            </w:pPr>
            <w:r>
              <w:t xml:space="preserve">          &lt;cvParam cvRef="PSI-MOD" accession="MOD:00587" name="6x(13)C,4x(15)N labeled L-arginine" value="Arg10"/&gt;</w:t>
            </w:r>
          </w:p>
          <w:p w:rsidR="00D0245A" w:rsidRDefault="00D0245A" w:rsidP="00F07D1E">
            <w:pPr>
              <w:pStyle w:val="HTMLPreformatted"/>
              <w:jc w:val="left"/>
            </w:pPr>
            <w:r>
              <w:t xml:space="preserve">  ...</w:t>
            </w:r>
          </w:p>
          <w:p w:rsidR="00D0245A" w:rsidRDefault="00D0245A" w:rsidP="00F07D1E">
            <w:pPr>
              <w:pStyle w:val="HTMLPreformatted"/>
              <w:jc w:val="left"/>
            </w:pPr>
            <w:r>
              <w:t>&lt;/Assay&gt;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/MzQuantML/AssayList/Assay</w:t>
            </w:r>
          </w:p>
          <w:p w:rsidR="00D0245A" w:rsidRDefault="00D0245A">
            <w:pPr>
              <w:pStyle w:val="HTMLPreformatted"/>
            </w:pPr>
            <w:r>
              <w:t xml:space="preserve">MAY supply a *child* term of </w:t>
            </w:r>
            <w:hyperlink r:id="rId66" w:tgtFrame="new" w:history="1">
              <w:r>
                <w:rPr>
                  <w:rStyle w:val="Hyperlink"/>
                </w:rPr>
                <w:t>MS:1002110</w:t>
              </w:r>
            </w:hyperlink>
            <w:r>
              <w:t xml:space="preserve"> (</w:t>
            </w:r>
            <w:r>
              <w:rPr>
                <w:rStyle w:val="popup"/>
              </w:rPr>
              <w:t>assay attribute</w:t>
            </w:r>
            <w:r>
              <w:t>) one or more times</w:t>
            </w:r>
          </w:p>
        </w:tc>
      </w:tr>
    </w:tbl>
    <w:p w:rsidR="00D0245A" w:rsidRDefault="00D0245A" w:rsidP="00D0245A"/>
    <w:p w:rsidR="00D0245A" w:rsidRDefault="00D0245A" w:rsidP="00D0245A">
      <w:pPr>
        <w:pStyle w:val="Heading2"/>
      </w:pPr>
      <w:bookmarkStart w:id="69" w:name="_Toc342391938"/>
      <w:r>
        <w:t>Element &lt;</w:t>
      </w:r>
      <w:bookmarkStart w:id="70" w:name="AssayList"/>
      <w:r>
        <w:t>AssayList</w:t>
      </w:r>
      <w:bookmarkEnd w:id="70"/>
      <w:r>
        <w:t>&gt;</w:t>
      </w:r>
      <w:bookmarkEnd w:id="69"/>
    </w:p>
    <w:tbl>
      <w:tblPr>
        <w:tblW w:w="0" w:type="auto"/>
        <w:tblCellSpacing w:w="15" w:type="dxa"/>
        <w:tblCellMar>
          <w:top w:w="15" w:type="dxa"/>
          <w:left w:w="15" w:type="dxa"/>
          <w:bottom w:w="15" w:type="dxa"/>
          <w:right w:w="15" w:type="dxa"/>
        </w:tblCellMar>
        <w:tblLook w:val="04A0"/>
      </w:tblPr>
      <w:tblGrid>
        <w:gridCol w:w="1387"/>
        <w:gridCol w:w="867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assays represented by the file, where each assay captures the concept of one sample analysed - this can be one or more raw files.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AssayListType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07"/>
              <w:gridCol w:w="1135"/>
              <w:gridCol w:w="1180"/>
              <w:gridCol w:w="486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7" w:anchor="Assay" w:history="1">
                    <w:r>
                      <w:rPr>
                        <w:rStyle w:val="Hyperlink"/>
                      </w:rPr>
                      <w:t>Assay</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Describes a single analysis of a sample (e.g. with the channel mapping in iTRAQ), which could constitute multiple raw files e.g. if pre-separation steps have occurred.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5435600" cy="3057525"/>
                  <wp:effectExtent l="19050" t="0" r="0" b="0"/>
                  <wp:docPr id="3" name="Picture 3" descr="Ass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sayList"/>
                          <pic:cNvPicPr>
                            <a:picLocks noChangeAspect="1" noChangeArrowheads="1"/>
                          </pic:cNvPicPr>
                        </pic:nvPicPr>
                        <pic:blipFill>
                          <a:blip r:embed="rId68" cstate="print"/>
                          <a:srcRect/>
                          <a:stretch>
                            <a:fillRect/>
                          </a:stretch>
                        </pic:blipFill>
                        <pic:spPr bwMode="auto">
                          <a:xfrm>
                            <a:off x="0" y="0"/>
                            <a:ext cx="5435600" cy="305752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&lt;AssayList id="AssayList1"&gt;</w:t>
            </w:r>
          </w:p>
          <w:p w:rsidR="00D0245A" w:rsidRDefault="00D0245A" w:rsidP="00F07D1E">
            <w:pPr>
              <w:pStyle w:val="HTMLPreformatted"/>
              <w:jc w:val="left"/>
            </w:pPr>
            <w:r>
              <w:t xml:space="preserve">    &lt;Assay rawFilesGroup_ref="raw1" name="114" id="_114"&gt;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&lt;Modification massDelta="145.0"&gt;</w:t>
            </w:r>
          </w:p>
          <w:p w:rsidR="00D0245A" w:rsidRDefault="00D0245A" w:rsidP="00F07D1E">
            <w:pPr>
              <w:pStyle w:val="HTMLPreformatted"/>
              <w:jc w:val="left"/>
            </w:pPr>
            <w:r>
              <w:t xml:space="preserve">                &lt;cvParam accession="MOD:01522" cvRef="PSI-MOD" value="114" name="iTRAQ4plex-114 reporter fragment"/&gt;</w:t>
            </w:r>
          </w:p>
          <w:p w:rsidR="00D0245A" w:rsidRDefault="00D0245A" w:rsidP="00F07D1E">
            <w:pPr>
              <w:pStyle w:val="HTMLPreformatted"/>
              <w:jc w:val="left"/>
            </w:pPr>
            <w:r>
              <w:t xml:space="preserve">            &lt;/Modification&gt;</w:t>
            </w:r>
          </w:p>
          <w:p w:rsidR="00D0245A" w:rsidRDefault="00D0245A" w:rsidP="00F07D1E">
            <w:pPr>
              <w:pStyle w:val="HTMLPreformatted"/>
              <w:jc w:val="left"/>
            </w:pPr>
            <w:r>
              <w:t xml:space="preserve">        &lt;/Label&gt;</w:t>
            </w:r>
          </w:p>
          <w:p w:rsidR="00D0245A" w:rsidRDefault="00D0245A" w:rsidP="00F07D1E">
            <w:pPr>
              <w:pStyle w:val="HTMLPreformatted"/>
              <w:jc w:val="left"/>
            </w:pPr>
            <w:r>
              <w:t xml:space="preserve">  ...</w:t>
            </w:r>
          </w:p>
          <w:p w:rsidR="00D0245A" w:rsidRDefault="00D0245A" w:rsidP="00F07D1E">
            <w:pPr>
              <w:pStyle w:val="HTMLPreformatted"/>
              <w:jc w:val="left"/>
            </w:pPr>
            <w:r>
              <w:t>&lt;/AssayList&gt;</w:t>
            </w:r>
          </w:p>
        </w:tc>
      </w:tr>
    </w:tbl>
    <w:p w:rsidR="00D0245A" w:rsidRDefault="00D0245A" w:rsidP="00D0245A"/>
    <w:p w:rsidR="00D0245A" w:rsidRDefault="00D0245A" w:rsidP="00D0245A">
      <w:pPr>
        <w:pStyle w:val="Heading2"/>
      </w:pPr>
      <w:bookmarkStart w:id="71" w:name="_Toc342391939"/>
      <w:r>
        <w:t>Element &lt;</w:t>
      </w:r>
      <w:bookmarkStart w:id="72" w:name="AssayQuantLayer"/>
      <w:r>
        <w:t>AssayQuantLayer</w:t>
      </w:r>
      <w:bookmarkEnd w:id="72"/>
      <w:r>
        <w:t>&gt;</w:t>
      </w:r>
      <w:bookmarkEnd w:id="71"/>
    </w:p>
    <w:tbl>
      <w:tblPr>
        <w:tblW w:w="0" w:type="auto"/>
        <w:tblCellSpacing w:w="15" w:type="dxa"/>
        <w:tblCellMar>
          <w:top w:w="15" w:type="dxa"/>
          <w:left w:w="15" w:type="dxa"/>
          <w:bottom w:w="15" w:type="dxa"/>
          <w:right w:w="15" w:type="dxa"/>
        </w:tblCellMar>
        <w:tblLook w:val="04A0"/>
      </w:tblPr>
      <w:tblGrid>
        <w:gridCol w:w="943"/>
        <w:gridCol w:w="9119"/>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xml:space="preserve">: Quant layer for reporting data values about protein groups related to different assays i.e. the column index MUST refer to Assays defined in the file. </w:t>
            </w:r>
            <w:r>
              <w:br/>
            </w:r>
            <w:r>
              <w:rPr>
                <w:b/>
                <w:bCs/>
              </w:rPr>
              <w:t>2</w:t>
            </w:r>
            <w:r>
              <w:t xml:space="preserve">: Quant layer for reporting data values about proteins related to different assays i.e. the column index MUST refer to Assays defined in the file. </w:t>
            </w:r>
            <w:r>
              <w:br/>
            </w:r>
            <w:r>
              <w:rPr>
                <w:b/>
                <w:bCs/>
              </w:rPr>
              <w:t>3</w:t>
            </w:r>
            <w:r>
              <w:t xml:space="preserve">: Quant layer for reporting data values about peptides related to different assays i.e. the column index MUST refer to Assays defined in the file. </w:t>
            </w:r>
            <w:r>
              <w:br/>
            </w:r>
            <w:r>
              <w:rPr>
                <w:b/>
                <w:bCs/>
              </w:rPr>
              <w:t>4</w:t>
            </w:r>
            <w:r>
              <w:t>: Quant layer for reporting data values about small molecules related to different assays i.e. the column index MUST refer to Assays defined in the file.</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85"/>
              <w:gridCol w:w="781"/>
              <w:gridCol w:w="811"/>
              <w:gridCol w:w="655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9" w:anchor="DataType" w:history="1">
                    <w:r>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0D3896" w:rsidP="000D3896">
                  <w:pPr>
                    <w:pStyle w:val="HTMLPreformatted"/>
                    <w:rPr>
                      <w:sz w:val="24"/>
                    </w:rPr>
                  </w:pPr>
                  <w:r w:rsidRPr="000D3896">
                    <w:rPr>
                      <w:rFonts w:ascii="Arial" w:hAnsi="Arial" w:cs="Arial"/>
                      <w:sz w:val="20"/>
                      <w:lang w:eastAsia="de-DE"/>
                    </w:rPr>
                    <w:t>Type of data in the quant layer e.g. cvParam = "Intensity|RawAbundance|NormalisedAbundance|PeptideCount|ConfidenceScore|Anova|MaxFoldChange|...."</w:t>
                  </w:r>
                  <w:r>
                    <w:rPr>
                      <w:rFonts w:ascii="Arial" w:hAnsi="Arial" w:cs="Arial"/>
                      <w:sz w:val="20"/>
                      <w:lang w:eastAsia="de-DE"/>
                    </w:rP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0" w:anchor="ColumnIndex" w:history="1">
                    <w:r>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795272" w:rsidRPr="00795272" w:rsidRDefault="00795272" w:rsidP="00795272">
                  <w:pPr>
                    <w:pStyle w:val="HTMLPreformatted"/>
                    <w:rPr>
                      <w:rFonts w:ascii="Arial" w:hAnsi="Arial" w:cs="Arial"/>
                      <w:sz w:val="20"/>
                      <w:lang w:eastAsia="de-DE"/>
                    </w:rPr>
                  </w:pPr>
                  <w:r w:rsidRPr="00795272">
                    <w:rPr>
                      <w:rFonts w:ascii="Arial" w:hAnsi="Arial" w:cs="Arial"/>
                      <w:sz w:val="20"/>
                      <w:lang w:eastAsia="de-DE"/>
                    </w:rPr>
                    <w:t xml:space="preserve">Space separated unique identifiers for each column of data, MUST refer  </w:t>
                  </w:r>
                </w:p>
                <w:p w:rsidR="00795272" w:rsidRPr="00795272" w:rsidRDefault="00795272" w:rsidP="007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cs="Arial"/>
                      <w:szCs w:val="20"/>
                      <w:lang w:eastAsia="de-DE"/>
                    </w:rPr>
                  </w:pPr>
                  <w:r w:rsidRPr="00795272">
                    <w:rPr>
                      <w:rFonts w:cs="Arial"/>
                      <w:szCs w:val="20"/>
                      <w:lang w:eastAsia="de-DE"/>
                    </w:rPr>
                    <w:t xml:space="preserve">to an object in the file i.e. StudyVariable or Assay, depending on the  </w:t>
                  </w:r>
                </w:p>
                <w:p w:rsidR="00D0245A" w:rsidRDefault="00795272" w:rsidP="00795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24"/>
                    </w:rPr>
                  </w:pPr>
                  <w:r w:rsidRPr="00795272">
                    <w:rPr>
                      <w:rFonts w:cs="Arial"/>
                      <w:szCs w:val="20"/>
                      <w:lang w:eastAsia="de-DE"/>
                    </w:rPr>
                    <w:t>context where the QuantLayer resides.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1" w:anchor="DataMatrix" w:history="1">
                    <w:r>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&lt;AssayQuantLayer id="Pep_AQL1"&gt;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&lt;cvParam accession="MS:1001891" cvRef="PSI-MS" name="Progenesis:peptide normalised abundance"/&gt;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&lt;ColumnIndex&gt;ass_0 ass_1 ass_2 ass_3 ass_4 ass_5 ass_6 ass_7 ass_8 ass_9 ass_10 ass_11&lt;/ColumnIndex&gt;</w:t>
            </w:r>
          </w:p>
          <w:p w:rsidR="00D0245A" w:rsidRDefault="00D0245A" w:rsidP="00F07D1E">
            <w:pPr>
              <w:pStyle w:val="HTMLPreformatted"/>
              <w:jc w:val="left"/>
            </w:pPr>
            <w:r>
              <w:t xml:space="preserve">    &lt;DataMatrix&gt;</w:t>
            </w:r>
          </w:p>
          <w:p w:rsidR="00D0245A" w:rsidRDefault="00D0245A" w:rsidP="00F07D1E">
            <w:pPr>
              <w:pStyle w:val="HTMLPreformatted"/>
              <w:jc w:val="left"/>
            </w:pPr>
            <w:r>
              <w:t xml:space="preserve">        &lt;Row object_ref="pep_GAPEIDVLEGETDTK_2_21711"&gt;9079.67 6680.893 6869.919 7069.431 6872.01 7488.588 5045.095 7063.636 6636.347 3902.41 4320.357 4045.954&lt;/Row&gt;</w:t>
            </w:r>
          </w:p>
          <w:p w:rsidR="00D0245A" w:rsidRDefault="00D0245A" w:rsidP="00F07D1E">
            <w:pPr>
              <w:pStyle w:val="HTMLPreformatted"/>
              <w:jc w:val="left"/>
            </w:pPr>
            <w:r>
              <w:t xml:space="preserve">  ...</w:t>
            </w:r>
          </w:p>
          <w:p w:rsidR="00D0245A" w:rsidRDefault="00D0245A" w:rsidP="00F07D1E">
            <w:pPr>
              <w:pStyle w:val="HTMLPreformatted"/>
              <w:jc w:val="left"/>
            </w:pPr>
            <w:r>
              <w:t>&lt;/AssayQuantLayer&gt;</w:t>
            </w:r>
          </w:p>
        </w:tc>
      </w:tr>
    </w:tbl>
    <w:p w:rsidR="00D0245A" w:rsidRDefault="00D0245A" w:rsidP="00D0245A"/>
    <w:p w:rsidR="00D0245A" w:rsidRDefault="00D0245A" w:rsidP="00D0245A">
      <w:pPr>
        <w:pStyle w:val="Heading2"/>
      </w:pPr>
      <w:bookmarkStart w:id="73" w:name="_Toc342391940"/>
      <w:r>
        <w:t>Element &lt;</w:t>
      </w:r>
      <w:bookmarkStart w:id="74" w:name="Assay_refs"/>
      <w:r>
        <w:t>Assay_refs</w:t>
      </w:r>
      <w:bookmarkEnd w:id="74"/>
      <w:r>
        <w:t>&gt;</w:t>
      </w:r>
      <w:bookmarkEnd w:id="73"/>
    </w:p>
    <w:tbl>
      <w:tblPr>
        <w:tblW w:w="0" w:type="auto"/>
        <w:tblCellSpacing w:w="15" w:type="dxa"/>
        <w:tblCellMar>
          <w:top w:w="15" w:type="dxa"/>
          <w:left w:w="15" w:type="dxa"/>
          <w:bottom w:w="15" w:type="dxa"/>
          <w:right w:w="15" w:type="dxa"/>
        </w:tblCellMar>
        <w:tblLook w:val="04A0"/>
      </w:tblPr>
      <w:tblGrid>
        <w:gridCol w:w="1765"/>
        <w:gridCol w:w="616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 to the assays that are contained within this study variable.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&lt;Assay_refs&gt;ASS_0 ASS_1 ASS_2 ASS_3 ASS_4&lt;/Assay_refs&gt;</w:t>
            </w:r>
          </w:p>
        </w:tc>
      </w:tr>
    </w:tbl>
    <w:p w:rsidR="00D0245A" w:rsidRDefault="00D0245A" w:rsidP="00D0245A"/>
    <w:p w:rsidR="00D0245A" w:rsidRDefault="00D0245A" w:rsidP="00D0245A">
      <w:pPr>
        <w:pStyle w:val="Heading2"/>
      </w:pPr>
      <w:bookmarkStart w:id="75" w:name="_Toc342391941"/>
      <w:r>
        <w:t>Element &lt;</w:t>
      </w:r>
      <w:bookmarkStart w:id="76" w:name="AuditCollection"/>
      <w:r>
        <w:t>AuditCollection</w:t>
      </w:r>
      <w:bookmarkEnd w:id="76"/>
      <w:r>
        <w:t>&gt;</w:t>
      </w:r>
      <w:bookmarkEnd w:id="75"/>
    </w:p>
    <w:tbl>
      <w:tblPr>
        <w:tblW w:w="0" w:type="auto"/>
        <w:tblCellSpacing w:w="15" w:type="dxa"/>
        <w:tblCellMar>
          <w:top w:w="15" w:type="dxa"/>
          <w:left w:w="15" w:type="dxa"/>
          <w:bottom w:w="15" w:type="dxa"/>
          <w:right w:w="15" w:type="dxa"/>
        </w:tblCellMar>
        <w:tblLook w:val="04A0"/>
      </w:tblPr>
      <w:tblGrid>
        <w:gridCol w:w="1389"/>
        <w:gridCol w:w="867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complete set of Contacts (people and organisations) for this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AuditCollectionType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66"/>
              <w:gridCol w:w="1135"/>
              <w:gridCol w:w="1180"/>
              <w:gridCol w:w="49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2" w:anchor="Person" w:history="1">
                    <w:r>
                      <w:rPr>
                        <w:rStyle w:val="Hyperlink"/>
                      </w:rPr>
                      <w:t>Person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person's name and contact details. Any additional information such as the address, contact email etc. should be supplied using CV parameters or user parameters.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3" w:anchor="Organization" w:history="1">
                    <w:r>
                      <w:rPr>
                        <w:rStyle w:val="Hyperlink"/>
                      </w:rPr>
                      <w: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Organizations are entities like companies, universities, government agencies. Any additional information such as the address, email etc. should be supplied either as CV parameters or as user parameters.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5413375" cy="4274820"/>
                  <wp:effectExtent l="19050" t="0" r="0" b="0"/>
                  <wp:docPr id="4" name="Picture 4" descr="Audit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uditCollection"/>
                          <pic:cNvPicPr>
                            <a:picLocks noChangeAspect="1" noChangeArrowheads="1"/>
                          </pic:cNvPicPr>
                        </pic:nvPicPr>
                        <pic:blipFill>
                          <a:blip r:embed="rId74" cstate="print"/>
                          <a:srcRect/>
                          <a:stretch>
                            <a:fillRect/>
                          </a:stretch>
                        </pic:blipFill>
                        <pic:spPr bwMode="auto">
                          <a:xfrm>
                            <a:off x="0" y="0"/>
                            <a:ext cx="5413375" cy="427482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&lt;AuditCollection&gt;</w:t>
            </w:r>
          </w:p>
          <w:p w:rsidR="00D0245A" w:rsidRDefault="00D0245A">
            <w:pPr>
              <w:pStyle w:val="HTMLPreformatted"/>
            </w:pPr>
            <w:r>
              <w:t xml:space="preserve">    &lt;Person lastName="Mayer" firstName="Gerhard" id="PERS_GM" name="Gerhard Mayer"&gt;</w:t>
            </w:r>
          </w:p>
          <w:p w:rsidR="00D0245A" w:rsidRDefault="00D0245A">
            <w:pPr>
              <w:pStyle w:val="HTMLPreformatted"/>
            </w:pPr>
            <w:r>
              <w:t xml:space="preserve">        &lt;Affiliation organization_ref="ORG_MPC"/&gt;</w:t>
            </w:r>
          </w:p>
          <w:p w:rsidR="00D0245A" w:rsidRDefault="00D0245A">
            <w:pPr>
              <w:pStyle w:val="HTMLPreformatted"/>
            </w:pPr>
            <w:r>
              <w:t xml:space="preserve">    &lt;/Person&gt;</w:t>
            </w:r>
          </w:p>
          <w:p w:rsidR="00D0245A" w:rsidRDefault="00D0245A">
            <w:pPr>
              <w:pStyle w:val="HTMLPreformatted"/>
            </w:pPr>
            <w:r>
              <w:t xml:space="preserve">    &lt;Organization id="ORG_Univ_Bochum" name="University of Bochum"/&gt;</w:t>
            </w:r>
          </w:p>
          <w:p w:rsidR="00D0245A" w:rsidRDefault="00D0245A">
            <w:pPr>
              <w:pStyle w:val="HTMLPreformatted"/>
            </w:pPr>
            <w:r>
              <w:t xml:space="preserve">    &lt;Organization id="ORG_MPC" name="MPC - Medizinisches Proteom Center, Bochum"&gt;</w:t>
            </w:r>
          </w:p>
          <w:p w:rsidR="00D0245A" w:rsidRDefault="00D0245A">
            <w:pPr>
              <w:pStyle w:val="HTMLPreformatted"/>
            </w:pPr>
            <w:r>
              <w:t xml:space="preserve">        &lt;ParentOrganization organization_ref="ORG_Univ_Bochum"/&gt;</w:t>
            </w:r>
          </w:p>
          <w:p w:rsidR="00D0245A" w:rsidRDefault="00D0245A">
            <w:pPr>
              <w:pStyle w:val="HTMLPreformatted"/>
            </w:pPr>
            <w:r>
              <w:t xml:space="preserve">  ...</w:t>
            </w:r>
          </w:p>
          <w:p w:rsidR="00D0245A" w:rsidRDefault="00D0245A">
            <w:pPr>
              <w:pStyle w:val="HTMLPreformatted"/>
            </w:pPr>
            <w:r>
              <w:t>&lt;/AuditCollection&gt;</w:t>
            </w:r>
          </w:p>
        </w:tc>
      </w:tr>
    </w:tbl>
    <w:p w:rsidR="00D0245A" w:rsidRDefault="00D0245A" w:rsidP="00D0245A"/>
    <w:p w:rsidR="00D0245A" w:rsidRDefault="00D0245A" w:rsidP="00D0245A">
      <w:pPr>
        <w:pStyle w:val="Heading2"/>
      </w:pPr>
      <w:bookmarkStart w:id="77" w:name="_Toc342391942"/>
      <w:r>
        <w:t>Element &lt;</w:t>
      </w:r>
      <w:bookmarkStart w:id="78" w:name="BibliographicReference"/>
      <w:r>
        <w:t>BibliographicReference</w:t>
      </w:r>
      <w:bookmarkEnd w:id="78"/>
      <w:r>
        <w:t>&gt;</w:t>
      </w:r>
      <w:bookmarkEnd w:id="77"/>
    </w:p>
    <w:tbl>
      <w:tblPr>
        <w:tblW w:w="0" w:type="auto"/>
        <w:tblCellSpacing w:w="15" w:type="dxa"/>
        <w:tblCellMar>
          <w:top w:w="15" w:type="dxa"/>
          <w:left w:w="15" w:type="dxa"/>
          <w:bottom w:w="15" w:type="dxa"/>
          <w:right w:w="15" w:type="dxa"/>
        </w:tblCellMar>
        <w:tblLook w:val="04A0"/>
      </w:tblPr>
      <w:tblGrid>
        <w:gridCol w:w="1436"/>
        <w:gridCol w:w="862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Represents bibliographic references.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BibliographicReferenceType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15"/>
              <w:gridCol w:w="978"/>
              <w:gridCol w:w="824"/>
              <w:gridCol w:w="551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authors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names of the authors of the 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doi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DOI of the referenced publication.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editor(s) of the 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issue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issue name or number.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page numbers.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publication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journal, book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publisher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publisher of the publication.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title of the BibliographicReference.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volume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volume name or number.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xsd:int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year of publication.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&lt;BibliographicReference doi="doi:10.1089/omi.2012.0042" title="A software toolkit and interface for performing stable isotope labelling and top3 quantification using Progenesis LC-MS" pages="489-495" issue="9" volume="16" year="2012" publication="OMICS: A Journal of Integrative Biology" authors="D. Qi, P. Brownridge, D. Xia, K. Mackay, F. F. Gonzalez-Galarza, J. Kenyani, V. Harman, R. J. Beynon and A. R. Jones" id="BF_DQ1"/&gt;</w:t>
            </w:r>
          </w:p>
        </w:tc>
      </w:tr>
    </w:tbl>
    <w:p w:rsidR="00D0245A" w:rsidRDefault="00D0245A" w:rsidP="00D0245A"/>
    <w:p w:rsidR="00D0245A" w:rsidRDefault="00D0245A" w:rsidP="00D0245A">
      <w:pPr>
        <w:pStyle w:val="Heading2"/>
      </w:pPr>
      <w:bookmarkStart w:id="79" w:name="_Toc342391943"/>
      <w:r>
        <w:t>Element &lt;</w:t>
      </w:r>
      <w:bookmarkStart w:id="80" w:name="Column"/>
      <w:r>
        <w:t>Column</w:t>
      </w:r>
      <w:bookmarkEnd w:id="80"/>
      <w:r>
        <w:t>&gt;</w:t>
      </w:r>
      <w:bookmarkEnd w:id="79"/>
    </w:p>
    <w:tbl>
      <w:tblPr>
        <w:tblW w:w="0" w:type="auto"/>
        <w:tblCellSpacing w:w="15" w:type="dxa"/>
        <w:tblCellMar>
          <w:top w:w="15" w:type="dxa"/>
          <w:left w:w="15" w:type="dxa"/>
          <w:bottom w:w="15" w:type="dxa"/>
          <w:right w:w="15" w:type="dxa"/>
        </w:tblCellMar>
        <w:tblLook w:val="04A0"/>
      </w:tblPr>
      <w:tblGrid>
        <w:gridCol w:w="1420"/>
        <w:gridCol w:w="864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datatype and index position of one column of data in the DataMatrix.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ColumnType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99"/>
              <w:gridCol w:w="2203"/>
              <w:gridCol w:w="824"/>
              <w:gridCol w:w="43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xsd:nonNegativeInteger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column position within the data matrix - incrementing positive integers starting from zero.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95"/>
              <w:gridCol w:w="1135"/>
              <w:gridCol w:w="1180"/>
              <w:gridCol w:w="494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5" w:anchor="DataType" w:history="1">
                    <w:r>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t xml:space="preserve">          &lt;/DataType&gt;</w:t>
            </w:r>
          </w:p>
          <w:p w:rsidR="002C7C51" w:rsidRDefault="00D0245A">
            <w:pPr>
              <w:pStyle w:val="HTMLPreformatted"/>
            </w:pPr>
            <w:r>
              <w:t xml:space="preserve">        &lt;/Column&gt;        </w:t>
            </w:r>
          </w:p>
          <w:p w:rsidR="00D0245A" w:rsidRDefault="002C7C51" w:rsidP="002C7C51">
            <w:pPr>
              <w:pStyle w:val="HTMLPreformatted"/>
            </w:pPr>
            <w:r>
              <w:t xml:space="preserve">       </w:t>
            </w:r>
            <w:r w:rsidR="00D0245A">
              <w:t>&lt;Column index="1"&gt;</w:t>
            </w:r>
          </w:p>
        </w:tc>
      </w:tr>
    </w:tbl>
    <w:p w:rsidR="00D0245A" w:rsidRDefault="00D0245A" w:rsidP="00D0245A"/>
    <w:p w:rsidR="00D0245A" w:rsidRDefault="00D0245A" w:rsidP="00D0245A">
      <w:pPr>
        <w:pStyle w:val="Heading2"/>
      </w:pPr>
      <w:bookmarkStart w:id="81" w:name="_Toc342391944"/>
      <w:r>
        <w:t>Element &lt;</w:t>
      </w:r>
      <w:bookmarkStart w:id="82" w:name="ColumnDefinition"/>
      <w:r>
        <w:t>ColumnDefinition</w:t>
      </w:r>
      <w:bookmarkEnd w:id="82"/>
      <w:r>
        <w:t>&gt;</w:t>
      </w:r>
      <w:bookmarkEnd w:id="81"/>
    </w:p>
    <w:tbl>
      <w:tblPr>
        <w:tblW w:w="0" w:type="auto"/>
        <w:tblCellSpacing w:w="15" w:type="dxa"/>
        <w:tblCellMar>
          <w:top w:w="15" w:type="dxa"/>
          <w:left w:w="15" w:type="dxa"/>
          <w:bottom w:w="15" w:type="dxa"/>
          <w:right w:w="15" w:type="dxa"/>
        </w:tblCellMar>
        <w:tblLook w:val="04A0"/>
      </w:tblPr>
      <w:tblGrid>
        <w:gridCol w:w="1618"/>
        <w:gridCol w:w="844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Definition of the data types in each column.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ColumnDefinitionType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05"/>
              <w:gridCol w:w="1135"/>
              <w:gridCol w:w="1180"/>
              <w:gridCol w:w="443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6" w:anchor="Column" w:history="1">
                    <w:r>
                      <w:rPr>
                        <w:rStyle w:val="Hyperlink"/>
                      </w:rPr>
                      <w:t>Column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datatype and index position of one column of data in the DataMatrix.</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t xml:space="preserve">          &lt;/DataType&gt;</w:t>
            </w:r>
          </w:p>
          <w:p w:rsidR="00B75622" w:rsidRDefault="00D0245A">
            <w:pPr>
              <w:pStyle w:val="HTMLPreformatted"/>
            </w:pPr>
            <w:r>
              <w:t xml:space="preserve">        &lt;/Column&gt;</w:t>
            </w:r>
          </w:p>
          <w:p w:rsidR="00D0245A" w:rsidRDefault="00D0245A">
            <w:pPr>
              <w:pStyle w:val="HTMLPreformatted"/>
            </w:pPr>
            <w:r>
              <w:t xml:space="preserve">        &lt;Column index="1"&gt;</w:t>
            </w:r>
          </w:p>
          <w:p w:rsidR="00D0245A" w:rsidRDefault="00D0245A">
            <w:pPr>
              <w:pStyle w:val="HTMLPreformatted"/>
            </w:pPr>
            <w:r>
              <w:t xml:space="preserve">          &lt;DataType&gt;</w:t>
            </w:r>
          </w:p>
          <w:p w:rsidR="00D0245A" w:rsidRDefault="00D0245A">
            <w:pPr>
              <w:pStyle w:val="HTMLPreformatted"/>
            </w:pPr>
            <w:r>
              <w:t xml:space="preserve">  ...</w:t>
            </w:r>
          </w:p>
          <w:p w:rsidR="00D0245A" w:rsidRDefault="00D0245A">
            <w:pPr>
              <w:pStyle w:val="HTMLPreformatted"/>
            </w:pPr>
            <w:r>
              <w:t>&lt;/ColumnDefinition&gt;</w:t>
            </w:r>
          </w:p>
        </w:tc>
      </w:tr>
    </w:tbl>
    <w:p w:rsidR="00D0245A" w:rsidRDefault="00D0245A" w:rsidP="00D0245A"/>
    <w:p w:rsidR="00D0245A" w:rsidRDefault="00D0245A" w:rsidP="00D0245A">
      <w:pPr>
        <w:pStyle w:val="Heading2"/>
      </w:pPr>
      <w:bookmarkStart w:id="83" w:name="_Toc342391945"/>
      <w:r>
        <w:t>Element &lt;</w:t>
      </w:r>
      <w:bookmarkStart w:id="84" w:name="ColumnIndex"/>
      <w:r>
        <w:t>ColumnIndex</w:t>
      </w:r>
      <w:bookmarkEnd w:id="84"/>
      <w:r>
        <w:t>&gt;</w:t>
      </w:r>
      <w:bookmarkEnd w:id="83"/>
    </w:p>
    <w:tbl>
      <w:tblPr>
        <w:tblW w:w="0" w:type="auto"/>
        <w:tblCellSpacing w:w="15" w:type="dxa"/>
        <w:tblCellMar>
          <w:top w:w="15" w:type="dxa"/>
          <w:left w:w="15" w:type="dxa"/>
          <w:bottom w:w="15" w:type="dxa"/>
          <w:right w:w="15" w:type="dxa"/>
        </w:tblCellMar>
        <w:tblLook w:val="04A0"/>
      </w:tblPr>
      <w:tblGrid>
        <w:gridCol w:w="1524"/>
        <w:gridCol w:w="8538"/>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Space separated unique identifiers for each column of data, MUST refer to an object in the file i.e. StudyVariable or Assay, depending on the context where the QuantLayer resides.</w:t>
            </w:r>
            <w:r>
              <w:br/>
            </w:r>
            <w:r>
              <w:rPr>
                <w:b/>
                <w:bCs/>
              </w:rPr>
              <w:t>2</w:t>
            </w:r>
            <w:r>
              <w:t>: Space separated unique identifiers for each column of data, MUST refer to an object in the file i.e. Ratio elements.</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&lt;ColumnIndex&gt;RATIO_vIa_30min_vs_vIb_120min RATIO_20a_30min_vs_20b_120min RATIO_40a_30min_vs_40b_120min RATIO_60a_30min_vs_60b_120min RATIO_80a_30min_vs_80b_120min RATIO_Ia_30min_vs_Ib_120min&lt;/ColumnIndex&gt;</w:t>
            </w:r>
          </w:p>
        </w:tc>
      </w:tr>
    </w:tbl>
    <w:p w:rsidR="00D0245A" w:rsidRDefault="00D0245A" w:rsidP="00D0245A"/>
    <w:p w:rsidR="00D0245A" w:rsidRDefault="00D0245A" w:rsidP="00D0245A">
      <w:pPr>
        <w:pStyle w:val="Heading2"/>
      </w:pPr>
      <w:bookmarkStart w:id="85" w:name="_Toc342391946"/>
      <w:r>
        <w:t>Element &lt;</w:t>
      </w:r>
      <w:bookmarkStart w:id="86" w:name="ContactRole"/>
      <w:r>
        <w:t>ContactRole</w:t>
      </w:r>
      <w:bookmarkEnd w:id="86"/>
      <w:r>
        <w:t>&gt;</w:t>
      </w:r>
      <w:bookmarkEnd w:id="85"/>
    </w:p>
    <w:tbl>
      <w:tblPr>
        <w:tblW w:w="0" w:type="auto"/>
        <w:tblCellSpacing w:w="15" w:type="dxa"/>
        <w:tblCellMar>
          <w:top w:w="15" w:type="dxa"/>
          <w:left w:w="15" w:type="dxa"/>
          <w:bottom w:w="15" w:type="dxa"/>
          <w:right w:w="15" w:type="dxa"/>
        </w:tblCellMar>
        <w:tblLook w:val="04A0"/>
      </w:tblPr>
      <w:tblGrid>
        <w:gridCol w:w="1615"/>
        <w:gridCol w:w="844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role of the Contact that provided the document instance.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ContactRoleType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74"/>
              <w:gridCol w:w="1057"/>
              <w:gridCol w:w="824"/>
              <w:gridCol w:w="51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contact_ref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When a ContactRole is used, it specifies which Contact the role is associated with.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58"/>
              <w:gridCol w:w="1135"/>
              <w:gridCol w:w="1180"/>
              <w:gridCol w:w="438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7" w:anchor="Role" w:history="1">
                    <w:r>
                      <w:rPr>
                        <w:rStyle w:val="Hyperlink"/>
                      </w:rPr>
                      <w: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roles (lab equipment sales, contractor, etc.) the Contact fills.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&lt;ContactRole contact_ref="PERS_GM"&gt;</w:t>
            </w:r>
          </w:p>
          <w:p w:rsidR="00D0245A" w:rsidRDefault="00D0245A">
            <w:pPr>
              <w:pStyle w:val="HTMLPreformatted"/>
            </w:pPr>
            <w:r>
              <w:t xml:space="preserve">    &lt;Role&gt;</w:t>
            </w:r>
          </w:p>
          <w:p w:rsidR="00D0245A" w:rsidRDefault="00D0245A">
            <w:pPr>
              <w:pStyle w:val="HTMLPreformatted"/>
            </w:pPr>
            <w:r>
              <w:t xml:space="preserve">        &lt;cvParam cvRef="MS" accession="MS:1001271" name="researcher"/&gt;</w:t>
            </w:r>
          </w:p>
          <w:p w:rsidR="00D0245A" w:rsidRDefault="00D0245A">
            <w:pPr>
              <w:pStyle w:val="HTMLPreformatted"/>
            </w:pPr>
            <w:r>
              <w:t xml:space="preserve">    &lt;/Role&gt;</w:t>
            </w:r>
          </w:p>
          <w:p w:rsidR="00D0245A" w:rsidRDefault="00D0245A">
            <w:pPr>
              <w:pStyle w:val="HTMLPreformatted"/>
            </w:pPr>
            <w:r>
              <w:t>&lt;/ContactRole&gt;</w:t>
            </w:r>
          </w:p>
        </w:tc>
      </w:tr>
    </w:tbl>
    <w:p w:rsidR="00D0245A" w:rsidRDefault="00D0245A" w:rsidP="00D0245A"/>
    <w:p w:rsidR="00D0245A" w:rsidRDefault="00D0245A" w:rsidP="00D0245A">
      <w:pPr>
        <w:pStyle w:val="Heading2"/>
      </w:pPr>
      <w:bookmarkStart w:id="87" w:name="_Toc342391947"/>
      <w:r>
        <w:t>Element &lt;</w:t>
      </w:r>
      <w:bookmarkStart w:id="88" w:name="Cv"/>
      <w:r>
        <w:t>Cv</w:t>
      </w:r>
      <w:bookmarkEnd w:id="88"/>
      <w:r>
        <w:t>&gt;</w:t>
      </w:r>
      <w:bookmarkEnd w:id="87"/>
    </w:p>
    <w:tbl>
      <w:tblPr>
        <w:tblW w:w="0" w:type="auto"/>
        <w:tblCellSpacing w:w="15" w:type="dxa"/>
        <w:tblCellMar>
          <w:top w:w="15" w:type="dxa"/>
          <w:left w:w="15" w:type="dxa"/>
          <w:bottom w:w="15" w:type="dxa"/>
          <w:right w:w="15" w:type="dxa"/>
        </w:tblCellMar>
        <w:tblLook w:val="04A0"/>
      </w:tblPr>
      <w:tblGrid>
        <w:gridCol w:w="1460"/>
        <w:gridCol w:w="860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source controlled vocabulary from which cvParams will be obtained.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95"/>
              <w:gridCol w:w="1124"/>
              <w:gridCol w:w="824"/>
              <w:gridCol w:w="526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fullName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full name of the CV.</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of this cv within the document to be referenced by cvParam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URI of the source CV.</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version of the CV.</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&lt;Cv id="PSI-MS" fullName="Proteomics Standards Initiative Mass Spectrometry Vocabularies"  uri="http://psidev.cvs.sourceforge.net/viewvc/*checkout*/psidev/psi/psi-ms/mzML/controlledVocabulary/psi-ms.obo" version="3.40.0"/&gt;</w:t>
            </w:r>
          </w:p>
        </w:tc>
      </w:tr>
    </w:tbl>
    <w:p w:rsidR="00D0245A" w:rsidRDefault="00D0245A" w:rsidP="00D0245A"/>
    <w:p w:rsidR="00D0245A" w:rsidRDefault="00D0245A" w:rsidP="00D0245A">
      <w:pPr>
        <w:pStyle w:val="Heading2"/>
      </w:pPr>
      <w:bookmarkStart w:id="89" w:name="_Toc342391948"/>
      <w:r>
        <w:t>Element &lt;</w:t>
      </w:r>
      <w:bookmarkStart w:id="90" w:name="CvList"/>
      <w:r>
        <w:t>CvList</w:t>
      </w:r>
      <w:bookmarkEnd w:id="90"/>
      <w:r>
        <w:t>&gt;</w:t>
      </w:r>
      <w:bookmarkEnd w:id="89"/>
    </w:p>
    <w:tbl>
      <w:tblPr>
        <w:tblW w:w="0" w:type="auto"/>
        <w:tblCellSpacing w:w="15" w:type="dxa"/>
        <w:tblCellMar>
          <w:top w:w="15" w:type="dxa"/>
          <w:left w:w="15" w:type="dxa"/>
          <w:bottom w:w="15" w:type="dxa"/>
          <w:right w:w="15" w:type="dxa"/>
        </w:tblCellMar>
        <w:tblLook w:val="04A0"/>
      </w:tblPr>
      <w:tblGrid>
        <w:gridCol w:w="1453"/>
        <w:gridCol w:w="860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controlled vocabularies used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40"/>
              <w:gridCol w:w="1135"/>
              <w:gridCol w:w="1180"/>
              <w:gridCol w:w="456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8" w:anchor="Cv" w:history="1">
                    <w:r>
                      <w:rPr>
                        <w:rStyle w:val="Hyperlink"/>
                      </w:rPr>
                      <w:t>Cv</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source controlled vocabulary from which cvParams will be obtained.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&lt;CvList&gt;</w:t>
            </w:r>
          </w:p>
          <w:p w:rsidR="00D0245A" w:rsidRDefault="00D0245A" w:rsidP="00F07D1E">
            <w:pPr>
              <w:pStyle w:val="HTMLPreformatted"/>
              <w:jc w:val="left"/>
            </w:pPr>
            <w:r>
              <w:t xml:space="preserve">    &lt;Cv fullName="Proteomics Standards Initiative Protein Modifications" version="1.010.7" uri="http://psidev.cvs.sourceforge.net/viewvc/psidev/psi/mod/data/PSI-MOD.obo" id="MOD"/&gt;</w:t>
            </w:r>
          </w:p>
          <w:p w:rsidR="00D0245A" w:rsidRDefault="00D0245A" w:rsidP="00F07D1E">
            <w:pPr>
              <w:pStyle w:val="HTMLPreformatted"/>
              <w:jc w:val="left"/>
            </w:pPr>
            <w:r>
              <w:t xml:space="preserve">    &lt;Cv fullName="Proteomics Standards Initiative Mass Spectrometry Vocabulary" version="3.41.0" uri="http://psidev.cvs.sourceforge.net/viewvc/psidev/psi/psi-ms/mzML/controlledVocabulary/psi-ms.obo" id="MS"/&gt;</w:t>
            </w:r>
          </w:p>
          <w:p w:rsidR="00D0245A" w:rsidRDefault="00D0245A" w:rsidP="00F07D1E">
            <w:pPr>
              <w:pStyle w:val="HTMLPreformatted"/>
              <w:jc w:val="left"/>
            </w:pPr>
            <w:r>
              <w:t xml:space="preserve">    &lt;Cv fullName="UNIMOD CV for modifications" version="" uri="http://www.unimod.org/obo/unimod.obo" id="UNIMOD"/&gt;</w:t>
            </w:r>
          </w:p>
          <w:p w:rsidR="00D0245A" w:rsidRDefault="00D0245A" w:rsidP="00F07D1E">
            <w:pPr>
              <w:pStyle w:val="HTMLPreformatted"/>
              <w:jc w:val="left"/>
            </w:pPr>
            <w:r>
              <w:t xml:space="preserve">    &lt;Cv fullName="Unit Ontology" version="" uri="http://obo.cvs.sourceforge.net/viewvc/obo/obo/ontology/phenotype/unit.obo" id="UO"/&gt;</w:t>
            </w:r>
          </w:p>
          <w:p w:rsidR="00D0245A" w:rsidRDefault="00D0245A" w:rsidP="00F07D1E">
            <w:pPr>
              <w:pStyle w:val="HTMLPreformatted"/>
              <w:jc w:val="left"/>
            </w:pPr>
            <w:r>
              <w:t>&lt;/CvList&gt;</w:t>
            </w:r>
          </w:p>
        </w:tc>
      </w:tr>
    </w:tbl>
    <w:p w:rsidR="00D0245A" w:rsidRDefault="00D0245A" w:rsidP="00D0245A"/>
    <w:p w:rsidR="00D0245A" w:rsidRDefault="00D0245A" w:rsidP="00D0245A">
      <w:pPr>
        <w:pStyle w:val="Heading2"/>
      </w:pPr>
      <w:bookmarkStart w:id="91" w:name="_Toc342391949"/>
      <w:r>
        <w:t>Element &lt;</w:t>
      </w:r>
      <w:bookmarkStart w:id="92" w:name="cvParam"/>
      <w:r>
        <w:t>cvParam</w:t>
      </w:r>
      <w:bookmarkEnd w:id="92"/>
      <w:r>
        <w:t>&gt;</w:t>
      </w:r>
      <w:bookmarkEnd w:id="91"/>
    </w:p>
    <w:tbl>
      <w:tblPr>
        <w:tblW w:w="0" w:type="auto"/>
        <w:tblCellSpacing w:w="15" w:type="dxa"/>
        <w:tblCellMar>
          <w:top w:w="15" w:type="dxa"/>
          <w:left w:w="15" w:type="dxa"/>
          <w:bottom w:w="15" w:type="dxa"/>
          <w:right w:w="15" w:type="dxa"/>
        </w:tblCellMar>
        <w:tblLook w:val="04A0"/>
      </w:tblPr>
      <w:tblGrid>
        <w:gridCol w:w="1564"/>
        <w:gridCol w:w="849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entry from an ontology or a controlled vocabulary.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34"/>
              <w:gridCol w:w="1057"/>
              <w:gridCol w:w="824"/>
              <w:gridCol w:w="509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accession or ID number of this CV term in the source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reference to the cv element from which this term originates.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accession number identifying the unit within the OBO foundry Unit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If a unit term is referenced, this attribute MUST refer to the CV 'id' attribute defined in the cvList in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unit.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user-entered value of the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&lt;cvParam accession="MS:1001524" cvRef="PSI-MS" unitCvRef="UO" unitName="dalton" unitAccession="UO:0000221" value="63.998285" name="fragment neutral loss"/&gt;</w:t>
            </w:r>
          </w:p>
        </w:tc>
      </w:tr>
    </w:tbl>
    <w:p w:rsidR="00D0245A" w:rsidRDefault="00D0245A" w:rsidP="00D0245A"/>
    <w:p w:rsidR="00D0245A" w:rsidRDefault="00D0245A" w:rsidP="00D0245A">
      <w:pPr>
        <w:pStyle w:val="Heading2"/>
      </w:pPr>
      <w:bookmarkStart w:id="93" w:name="_Toc342391950"/>
      <w:r>
        <w:t>Element &lt;</w:t>
      </w:r>
      <w:bookmarkStart w:id="94" w:name="DatabaseName"/>
      <w:r>
        <w:t>DatabaseName</w:t>
      </w:r>
      <w:bookmarkEnd w:id="94"/>
      <w:r>
        <w:t>&gt;</w:t>
      </w:r>
      <w:bookmarkEnd w:id="93"/>
    </w:p>
    <w:tbl>
      <w:tblPr>
        <w:tblW w:w="0" w:type="auto"/>
        <w:tblCellSpacing w:w="15" w:type="dxa"/>
        <w:tblCellMar>
          <w:top w:w="15" w:type="dxa"/>
          <w:left w:w="15" w:type="dxa"/>
          <w:bottom w:w="15" w:type="dxa"/>
          <w:right w:w="15" w:type="dxa"/>
        </w:tblCellMar>
        <w:tblLook w:val="04A0"/>
      </w:tblPr>
      <w:tblGrid>
        <w:gridCol w:w="1799"/>
        <w:gridCol w:w="826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database name may be given as a cvParam if it maps exactly to one of the release databases listed in the CV, otherwise a userParam should be used.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1"/>
              <w:gridCol w:w="1135"/>
              <w:gridCol w:w="1180"/>
              <w:gridCol w:w="417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9"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80"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 xml:space="preserve">      &lt;DatabaseName&gt;</w:t>
            </w:r>
          </w:p>
          <w:p w:rsidR="00D0245A" w:rsidRPr="00763FB6" w:rsidRDefault="00D0245A" w:rsidP="00763FB6">
            <w:pPr>
              <w:pStyle w:val="HTMLPreformatted"/>
              <w:rPr>
                <w:szCs w:val="14"/>
              </w:rPr>
            </w:pPr>
            <w:r>
              <w:t xml:space="preserve">        </w:t>
            </w:r>
            <w:r w:rsidR="00763FB6" w:rsidRPr="00763FB6">
              <w:rPr>
                <w:rFonts w:cs="Courier New"/>
                <w:szCs w:val="14"/>
                <w:lang w:val="de-DE" w:eastAsia="de-DE"/>
              </w:rPr>
              <w:t>&lt;userParam name="SwissProtHuman554TD_20080526.fasta"/&gt;</w:t>
            </w:r>
          </w:p>
          <w:p w:rsidR="00D0245A" w:rsidRDefault="00D0245A" w:rsidP="00F07D1E">
            <w:pPr>
              <w:pStyle w:val="HTMLPreformatted"/>
              <w:jc w:val="left"/>
            </w:pPr>
            <w:r>
              <w:t xml:space="preserve">      &lt;/DatabaseName&gt;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/MzQuantML/InputFiles/SearchDatabase/DatabaseName</w:t>
            </w:r>
          </w:p>
          <w:p w:rsidR="00D0245A" w:rsidRDefault="00D0245A">
            <w:pPr>
              <w:pStyle w:val="HTMLPreformatted"/>
            </w:pPr>
            <w:r>
              <w:t xml:space="preserve">SHOULD supply a *child* term of </w:t>
            </w:r>
            <w:hyperlink r:id="rId81" w:tgtFrame="new" w:history="1">
              <w:r>
                <w:rPr>
                  <w:rStyle w:val="Hyperlink"/>
                </w:rPr>
                <w:t>MS:1001013</w:t>
              </w:r>
            </w:hyperlink>
            <w:r>
              <w:t xml:space="preserve"> (</w:t>
            </w:r>
            <w:r>
              <w:rPr>
                <w:rStyle w:val="popup"/>
              </w:rPr>
              <w:t>database name</w:t>
            </w:r>
            <w:r>
              <w:t>) only once</w:t>
            </w:r>
          </w:p>
          <w:p w:rsidR="00D0245A" w:rsidRDefault="00D0245A">
            <w:pPr>
              <w:pStyle w:val="HTMLPreformatted"/>
            </w:pPr>
            <w:r>
              <w:t xml:space="preserve">  e.g.: </w:t>
            </w:r>
            <w:hyperlink r:id="rId82" w:tgtFrame="new" w:history="1">
              <w:r>
                <w:rPr>
                  <w:rStyle w:val="Hyperlink"/>
                </w:rPr>
                <w:t>MS:1001084</w:t>
              </w:r>
            </w:hyperlink>
            <w:r>
              <w:t xml:space="preserve"> (</w:t>
            </w:r>
            <w:r>
              <w:rPr>
                <w:rStyle w:val="popup"/>
              </w:rPr>
              <w:t>database nr</w:t>
            </w:r>
            <w:r>
              <w:t xml:space="preserve">) </w:t>
            </w:r>
          </w:p>
          <w:p w:rsidR="00D0245A" w:rsidRDefault="00D0245A">
            <w:pPr>
              <w:pStyle w:val="HTMLPreformatted"/>
            </w:pPr>
            <w:r>
              <w:t xml:space="preserve">  e.g.: </w:t>
            </w:r>
            <w:hyperlink r:id="rId83" w:tgtFrame="new" w:history="1">
              <w:r>
                <w:rPr>
                  <w:rStyle w:val="Hyperlink"/>
                </w:rPr>
                <w:t>MS:1001104</w:t>
              </w:r>
            </w:hyperlink>
            <w:r>
              <w:t xml:space="preserve"> (</w:t>
            </w:r>
            <w:r>
              <w:rPr>
                <w:rStyle w:val="popup"/>
              </w:rPr>
              <w:t>database UniProtKB/Swiss-Prot</w:t>
            </w:r>
            <w:r>
              <w:t xml:space="preserve">) </w:t>
            </w:r>
          </w:p>
          <w:p w:rsidR="00D0245A" w:rsidRDefault="00D0245A">
            <w:pPr>
              <w:pStyle w:val="HTMLPreformatted"/>
            </w:pPr>
            <w:r>
              <w:t xml:space="preserve">  e.g.: </w:t>
            </w:r>
            <w:hyperlink r:id="rId84" w:tgtFrame="new" w:history="1">
              <w:r>
                <w:rPr>
                  <w:rStyle w:val="Hyperlink"/>
                </w:rPr>
                <w:t>MS:1001142</w:t>
              </w:r>
            </w:hyperlink>
            <w:r>
              <w:t xml:space="preserve"> (</w:t>
            </w:r>
            <w:r>
              <w:rPr>
                <w:rStyle w:val="popup"/>
              </w:rPr>
              <w:t>database IPI_human</w:t>
            </w:r>
            <w:r>
              <w:t xml:space="preserve">) </w:t>
            </w:r>
          </w:p>
          <w:p w:rsidR="00D0245A" w:rsidRDefault="00D0245A">
            <w:pPr>
              <w:pStyle w:val="HTMLPreformatted"/>
            </w:pPr>
            <w:r>
              <w:t xml:space="preserve">  e.g.: </w:t>
            </w:r>
            <w:hyperlink r:id="rId85" w:tgtFrame="new" w:history="1">
              <w:r>
                <w:rPr>
                  <w:rStyle w:val="Hyperlink"/>
                </w:rPr>
                <w:t>MS:1001285</w:t>
              </w:r>
            </w:hyperlink>
            <w:r>
              <w:t xml:space="preserve"> (</w:t>
            </w:r>
            <w:r>
              <w:rPr>
                <w:rStyle w:val="popup"/>
              </w:rPr>
              <w:t>database IPI_mouse</w:t>
            </w:r>
            <w:r>
              <w:t xml:space="preserve">) </w:t>
            </w:r>
          </w:p>
          <w:p w:rsidR="00D0245A" w:rsidRDefault="00D0245A">
            <w:pPr>
              <w:pStyle w:val="HTMLPreformatted"/>
            </w:pPr>
            <w:r>
              <w:t xml:space="preserve">  e.g.: </w:t>
            </w:r>
            <w:hyperlink r:id="rId86" w:tgtFrame="new" w:history="1">
              <w:r>
                <w:rPr>
                  <w:rStyle w:val="Hyperlink"/>
                </w:rPr>
                <w:t>MS:1001286</w:t>
              </w:r>
            </w:hyperlink>
            <w:r>
              <w:t xml:space="preserve"> (</w:t>
            </w:r>
            <w:r>
              <w:rPr>
                <w:rStyle w:val="popup"/>
              </w:rPr>
              <w:t>database IPI_rat</w:t>
            </w:r>
            <w:r>
              <w:t xml:space="preserve">) </w:t>
            </w:r>
          </w:p>
          <w:p w:rsidR="00D0245A" w:rsidRDefault="00D0245A">
            <w:pPr>
              <w:pStyle w:val="HTMLPreformatted"/>
            </w:pPr>
            <w:r>
              <w:t xml:space="preserve">  e.g.: </w:t>
            </w:r>
            <w:hyperlink r:id="rId87" w:tgtFrame="new" w:history="1">
              <w:r>
                <w:rPr>
                  <w:rStyle w:val="Hyperlink"/>
                </w:rPr>
                <w:t>MS:1001287</w:t>
              </w:r>
            </w:hyperlink>
            <w:r>
              <w:t xml:space="preserve"> (</w:t>
            </w:r>
            <w:r>
              <w:rPr>
                <w:rStyle w:val="popup"/>
              </w:rPr>
              <w:t>database IPI_zebrafish</w:t>
            </w:r>
            <w:r>
              <w:t xml:space="preserve">) </w:t>
            </w:r>
          </w:p>
          <w:p w:rsidR="00D0245A" w:rsidRDefault="00D0245A">
            <w:pPr>
              <w:pStyle w:val="HTMLPreformatted"/>
            </w:pPr>
            <w:r>
              <w:t xml:space="preserve">  e.g.: </w:t>
            </w:r>
            <w:hyperlink r:id="rId88" w:tgtFrame="new" w:history="1">
              <w:r>
                <w:rPr>
                  <w:rStyle w:val="Hyperlink"/>
                </w:rPr>
                <w:t>MS:1001288</w:t>
              </w:r>
            </w:hyperlink>
            <w:r>
              <w:t xml:space="preserve"> (</w:t>
            </w:r>
            <w:r>
              <w:rPr>
                <w:rStyle w:val="popup"/>
              </w:rPr>
              <w:t>database IPI_chicken</w:t>
            </w:r>
            <w:r>
              <w:t xml:space="preserve">) </w:t>
            </w:r>
          </w:p>
          <w:p w:rsidR="00D0245A" w:rsidRDefault="00D0245A">
            <w:pPr>
              <w:pStyle w:val="HTMLPreformatted"/>
            </w:pPr>
            <w:r>
              <w:t xml:space="preserve">  e.g.: </w:t>
            </w:r>
            <w:hyperlink r:id="rId89" w:tgtFrame="new" w:history="1">
              <w:r>
                <w:rPr>
                  <w:rStyle w:val="Hyperlink"/>
                </w:rPr>
                <w:t>MS:1001289</w:t>
              </w:r>
            </w:hyperlink>
            <w:r>
              <w:t xml:space="preserve"> (</w:t>
            </w:r>
            <w:r>
              <w:rPr>
                <w:rStyle w:val="popup"/>
              </w:rPr>
              <w:t>database IPI_cow</w:t>
            </w:r>
            <w:r>
              <w:t xml:space="preserve">) </w:t>
            </w:r>
          </w:p>
          <w:p w:rsidR="00D0245A" w:rsidRDefault="00D0245A">
            <w:pPr>
              <w:pStyle w:val="HTMLPreformatted"/>
            </w:pPr>
            <w:r>
              <w:t xml:space="preserve">  e.g.: </w:t>
            </w:r>
            <w:hyperlink r:id="rId90" w:tgtFrame="new" w:history="1">
              <w:r>
                <w:rPr>
                  <w:rStyle w:val="Hyperlink"/>
                </w:rPr>
                <w:t>MS:1001290</w:t>
              </w:r>
            </w:hyperlink>
            <w:r>
              <w:t xml:space="preserve"> (</w:t>
            </w:r>
            <w:r>
              <w:rPr>
                <w:rStyle w:val="popup"/>
              </w:rPr>
              <w:t>database IPI_arabidopsis</w:t>
            </w:r>
            <w:r>
              <w:t xml:space="preserve">) </w:t>
            </w:r>
          </w:p>
          <w:p w:rsidR="00D0245A" w:rsidRDefault="00D0245A">
            <w:pPr>
              <w:pStyle w:val="HTMLPreformatted"/>
            </w:pPr>
            <w:r>
              <w:t xml:space="preserve">  e.g.: </w:t>
            </w:r>
            <w:hyperlink r:id="rId91" w:tgtFrame="new" w:history="1">
              <w:r>
                <w:rPr>
                  <w:rStyle w:val="Hyperlink"/>
                </w:rPr>
                <w:t>MS:1002060</w:t>
              </w:r>
            </w:hyperlink>
            <w:r>
              <w:t xml:space="preserve"> (</w:t>
            </w:r>
            <w:r>
              <w:rPr>
                <w:rStyle w:val="popup"/>
              </w:rPr>
              <w:t>database UniProtKB/TrEMBL</w:t>
            </w:r>
            <w:r>
              <w:t xml:space="preserve">) </w:t>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cvParams:</w:t>
            </w:r>
          </w:p>
        </w:tc>
        <w:tc>
          <w:tcPr>
            <w:tcW w:w="0" w:type="auto"/>
            <w:vAlign w:val="center"/>
            <w:hideMark/>
          </w:tcPr>
          <w:p w:rsidR="00D0245A" w:rsidRDefault="00D0245A" w:rsidP="00F07D1E">
            <w:pPr>
              <w:pStyle w:val="HTMLPreformatted"/>
              <w:jc w:val="left"/>
            </w:pPr>
            <w:r>
              <w:t>&lt;cvParam cvRef="PSI-MS" accession="MS:1001013" name="database name" value="SwissProtHuman554TD_20080526.fasta"/&gt;</w:t>
            </w:r>
          </w:p>
          <w:p w:rsidR="00D0245A" w:rsidRDefault="00D0245A" w:rsidP="00F07D1E">
            <w:pPr>
              <w:pStyle w:val="HTMLPreformatted"/>
              <w:jc w:val="left"/>
            </w:pPr>
            <w:r>
              <w:t>&lt;cvParam cvRef="MS" accession="MS:1001084" name="database nr"/&gt;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name="sgd_orfs_plus_ups_prots.fasta"/&gt;</w:t>
            </w:r>
          </w:p>
          <w:p w:rsidR="00D0245A" w:rsidRDefault="00D0245A">
            <w:pPr>
              <w:pStyle w:val="HTMLPreformatted"/>
            </w:pPr>
            <w:r>
              <w:t>&lt;userParam name="itraq_db.fasta"/&gt;</w:t>
            </w:r>
          </w:p>
          <w:p w:rsidR="00D0245A" w:rsidRDefault="00D0245A">
            <w:pPr>
              <w:pStyle w:val="HTMLPreformatted"/>
            </w:pPr>
            <w:r>
              <w:t>&lt;userParam name="Pseudomonas.fasta"/&gt;</w:t>
            </w:r>
          </w:p>
        </w:tc>
      </w:tr>
    </w:tbl>
    <w:p w:rsidR="00D0245A" w:rsidRDefault="00D0245A" w:rsidP="00D0245A"/>
    <w:p w:rsidR="00D0245A" w:rsidRDefault="00D0245A" w:rsidP="00D0245A">
      <w:pPr>
        <w:pStyle w:val="Heading2"/>
      </w:pPr>
      <w:bookmarkStart w:id="95" w:name="_Toc342391951"/>
      <w:r>
        <w:t>Element &lt;</w:t>
      </w:r>
      <w:bookmarkStart w:id="96" w:name="DataMatrix"/>
      <w:r>
        <w:t>DataMatrix</w:t>
      </w:r>
      <w:bookmarkEnd w:id="96"/>
      <w:r>
        <w:t>&gt;</w:t>
      </w:r>
      <w:bookmarkEnd w:id="95"/>
    </w:p>
    <w:tbl>
      <w:tblPr>
        <w:tblW w:w="0" w:type="auto"/>
        <w:tblCellSpacing w:w="15" w:type="dxa"/>
        <w:tblCellMar>
          <w:top w:w="15" w:type="dxa"/>
          <w:left w:w="15" w:type="dxa"/>
          <w:bottom w:w="15" w:type="dxa"/>
          <w:right w:w="15" w:type="dxa"/>
        </w:tblCellMar>
        <w:tblLook w:val="04A0"/>
      </w:tblPr>
      <w:tblGrid>
        <w:gridCol w:w="1537"/>
        <w:gridCol w:w="852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matrix of data stored in rows and columns, as defined in the parent QuantLayer.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DataMatrixType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39"/>
              <w:gridCol w:w="1135"/>
              <w:gridCol w:w="1180"/>
              <w:gridCol w:w="300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92" w:anchor="Row" w:history="1">
                    <w:r>
                      <w:rPr>
                        <w:rStyle w:val="Hyperlink"/>
                      </w:rPr>
                      <w:t>Row</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row of data in a data matrix.</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&lt;DataMatrix&gt;</w:t>
            </w:r>
          </w:p>
          <w:p w:rsidR="00D0245A" w:rsidRDefault="00D0245A" w:rsidP="00F07D1E">
            <w:pPr>
              <w:pStyle w:val="HTMLPreformatted"/>
              <w:jc w:val="left"/>
            </w:pPr>
            <w:r>
              <w:t xml:space="preserve">    &lt;Row object_ref="pep_GAPEIDVLEGETDTK_2_21711"&gt;9079.67 6680.893 6869.919 7069.431 6872.01 7488.588 5045.095 7063.636 6636.347 3902.41 4320.357 4045.954&lt;/Row&gt;</w:t>
            </w:r>
          </w:p>
          <w:p w:rsidR="00D0245A" w:rsidRDefault="00D0245A" w:rsidP="00F07D1E">
            <w:pPr>
              <w:pStyle w:val="HTMLPreformatted"/>
              <w:jc w:val="left"/>
            </w:pPr>
            <w:r>
              <w:t xml:space="preserve">    &lt;Row object_ref="pep_QSTTFADCPVVPADPDILLAK_2_48178"&gt;3299.727 576.473 43.736 1858.257 657.126 933.167 2811.395 1563.02 2621.453 3516.591 2474.139 1086.323&lt;/Row&gt;</w:t>
            </w:r>
          </w:p>
          <w:p w:rsidR="00D0245A" w:rsidRDefault="00D0245A" w:rsidP="00F07D1E">
            <w:pPr>
              <w:pStyle w:val="HTMLPreformatted"/>
              <w:jc w:val="left"/>
            </w:pPr>
            <w:r>
              <w:t xml:space="preserve">    &lt;Row object_ref="pep_QKYDADVLDK_3_2006"&gt;48572.697 36224.374 49154.991 48022.429 42519.467 43865.915 33691.767 30520.391 29488.844 31172.178 23221.642 20119.87&lt;/Row&gt;</w:t>
            </w:r>
          </w:p>
          <w:p w:rsidR="00D0245A" w:rsidRDefault="00D0245A" w:rsidP="00F07D1E">
            <w:pPr>
              <w:pStyle w:val="HTMLPreformatted"/>
              <w:jc w:val="left"/>
            </w:pPr>
            <w:r>
              <w:t xml:space="preserve">    &lt;Row object_ref="pep_GLGNPLLYDGVER_2_13819"&gt;14041.079 10370.307 11493.51 12698.35 9696.061 10021.047 9707.69 10754.69 10504.175 8528.331 7383.964 6172.554&lt;/Row&gt;</w:t>
            </w:r>
          </w:p>
          <w:p w:rsidR="00D0245A" w:rsidRDefault="00D0245A" w:rsidP="00F07D1E">
            <w:pPr>
              <w:pStyle w:val="HTMLPreformatted"/>
              <w:jc w:val="left"/>
            </w:pPr>
            <w:r>
              <w:t xml:space="preserve">    &lt;Row object_ref="pep_LFAGMSPEMAK_2_5761"&gt;25030.664 17899.384 19336.846 26564.901 19449.275 22901.059 15937.055 21527.449 16656.611 13495.235 12320.256 12043.633&lt;/Row&gt;</w:t>
            </w:r>
          </w:p>
          <w:p w:rsidR="00D0245A" w:rsidRDefault="00D0245A" w:rsidP="00F07D1E">
            <w:pPr>
              <w:pStyle w:val="HTMLPreformatted"/>
              <w:jc w:val="left"/>
            </w:pPr>
            <w:r>
              <w:t xml:space="preserve">    &lt;Row object_ref="pep_FSPVSTASYR_2_7384"&gt;15736.005 12792.928 12804.118 14132.755 14456.028 15512.023 8811.88 11793.098 10181.587 7227.684 7532.051 6258.705&lt;/Row&gt;</w:t>
            </w:r>
          </w:p>
          <w:p w:rsidR="00D0245A" w:rsidRDefault="00D0245A" w:rsidP="00F07D1E">
            <w:pPr>
              <w:pStyle w:val="HTMLPreformatted"/>
              <w:jc w:val="left"/>
            </w:pPr>
            <w:r>
              <w:t xml:space="preserve">  ...</w:t>
            </w:r>
          </w:p>
          <w:p w:rsidR="00D0245A" w:rsidRDefault="00D0245A" w:rsidP="00F07D1E">
            <w:pPr>
              <w:pStyle w:val="HTMLPreformatted"/>
              <w:jc w:val="left"/>
            </w:pPr>
            <w:r>
              <w:t>&lt;/DataMatrix&gt;</w:t>
            </w:r>
          </w:p>
        </w:tc>
      </w:tr>
    </w:tbl>
    <w:p w:rsidR="00D0245A" w:rsidRDefault="00D0245A" w:rsidP="00D0245A"/>
    <w:p w:rsidR="00D0245A" w:rsidRDefault="00D0245A" w:rsidP="00D0245A">
      <w:pPr>
        <w:pStyle w:val="Heading2"/>
      </w:pPr>
      <w:bookmarkStart w:id="97" w:name="_Toc342391952"/>
      <w:r>
        <w:t>Element &lt;</w:t>
      </w:r>
      <w:bookmarkStart w:id="98" w:name="DataProcessing"/>
      <w:r>
        <w:t>DataProcessing</w:t>
      </w:r>
      <w:bookmarkEnd w:id="98"/>
      <w:r>
        <w:t>&gt;</w:t>
      </w:r>
      <w:bookmarkEnd w:id="97"/>
    </w:p>
    <w:tbl>
      <w:tblPr>
        <w:tblW w:w="0" w:type="auto"/>
        <w:tblCellSpacing w:w="15" w:type="dxa"/>
        <w:tblCellMar>
          <w:top w:w="15" w:type="dxa"/>
          <w:left w:w="15" w:type="dxa"/>
          <w:bottom w:w="15" w:type="dxa"/>
          <w:right w:w="15" w:type="dxa"/>
        </w:tblCellMar>
        <w:tblLook w:val="04A0"/>
      </w:tblPr>
      <w:tblGrid>
        <w:gridCol w:w="1456"/>
        <w:gridCol w:w="860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Description of the way in which a particular software package was used to analyse data and for example produce different quant layers or lists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DataProcessingType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8"/>
              <w:gridCol w:w="1758"/>
              <w:gridCol w:w="824"/>
              <w:gridCol w:w="459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xsd:positiveInteger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attributes allows a series of consecutive steps to be placed in the correct order, start counting from 1.</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 MUST reference the appropriate SoftwareType.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76"/>
              <w:gridCol w:w="1135"/>
              <w:gridCol w:w="1180"/>
              <w:gridCol w:w="442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93" w:anchor="InputObject_refs" w:history="1">
                    <w:r>
                      <w:rPr>
                        <w:rStyle w:val="Hyperlink"/>
                      </w:rPr>
                      <w:t>InputObject_refs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References to raw file groups, FeatureList, PeptideConsensusList, ProteinList or ProteinGroupList or QuantLayers that were inputs to the data processing step.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94" w:anchor="OutputObject_refs" w:history="1">
                    <w:r>
                      <w:rPr>
                        <w:rStyle w:val="Hyperlink"/>
                      </w:rPr>
                      <w:t>OutputObject_refs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References to raw file groups, FeatureList, PeptideConsensusList, ProteinList or ProteinGroupList or QuantLayers that were the outputs of the data processing step.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95" w:anchor="ProcessingMethod" w:history="1">
                    <w:r>
                      <w:rPr>
                        <w:rStyle w:val="Hyperlink"/>
                      </w:rPr>
                      <w:t>ProcessingMethod</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Description of one step within the data processing pipeline.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&lt;DataProcessing order="1" software_ref="x-Tracker" id="DP1"&gt;</w:t>
            </w:r>
          </w:p>
          <w:p w:rsidR="00D0245A" w:rsidRDefault="00D0245A">
            <w:pPr>
              <w:pStyle w:val="HTMLPreformatted"/>
            </w:pPr>
            <w:r>
              <w:t xml:space="preserve">    &lt;ProcessingMethod order="1"&gt;</w:t>
            </w:r>
          </w:p>
          <w:p w:rsidR="00D0245A" w:rsidRDefault="00D0245A">
            <w:pPr>
              <w:pStyle w:val="HTMLPreformatted"/>
            </w:pPr>
            <w:r>
              <w:t xml:space="preserve">        &lt;userParam value="load identification" name="Plugin type"/&gt;</w:t>
            </w:r>
          </w:p>
          <w:p w:rsidR="00D0245A" w:rsidRDefault="00D0245A">
            <w:pPr>
              <w:pStyle w:val="HTMLPreformatted"/>
            </w:pPr>
            <w:r>
              <w:t xml:space="preserve">        &lt;userParam value="loadMzIdentML" name="Plugin name"/&gt;</w:t>
            </w:r>
          </w:p>
          <w:p w:rsidR="00D0245A" w:rsidRDefault="00D0245A">
            <w:pPr>
              <w:pStyle w:val="HTMLPreformatted"/>
            </w:pPr>
            <w:r>
              <w:t xml:space="preserve">        &lt;userParam value="examples/paper_iTraq4plex/loadMzIdentML.xtp" name="Plugin configuration file"/&gt;</w:t>
            </w:r>
          </w:p>
          <w:p w:rsidR="00D0245A" w:rsidRDefault="00D0245A">
            <w:pPr>
              <w:pStyle w:val="HTMLPreformatted"/>
            </w:pPr>
            <w:r>
              <w:t xml:space="preserve">    &lt;/ProcessingMethod&gt;</w:t>
            </w:r>
          </w:p>
          <w:p w:rsidR="00D0245A" w:rsidRDefault="00D0245A">
            <w:pPr>
              <w:pStyle w:val="HTMLPreformatted"/>
            </w:pPr>
            <w:r>
              <w:t xml:space="preserve">    &lt;ProcessingMethod order="2"&gt;</w:t>
            </w:r>
          </w:p>
          <w:p w:rsidR="00D0245A" w:rsidRDefault="00D0245A">
            <w:pPr>
              <w:pStyle w:val="HTMLPreformatted"/>
            </w:pPr>
            <w:r>
              <w:t xml:space="preserve">  ...</w:t>
            </w:r>
          </w:p>
          <w:p w:rsidR="00D0245A" w:rsidRDefault="00D0245A">
            <w:pPr>
              <w:pStyle w:val="HTMLPreformatted"/>
            </w:pPr>
            <w:r>
              <w:t>&lt;/DataProcessing&gt;</w:t>
            </w:r>
          </w:p>
        </w:tc>
      </w:tr>
    </w:tbl>
    <w:p w:rsidR="00D0245A" w:rsidRDefault="00D0245A" w:rsidP="00D0245A"/>
    <w:p w:rsidR="00D0245A" w:rsidRDefault="00D0245A" w:rsidP="00D0245A">
      <w:pPr>
        <w:pStyle w:val="Heading2"/>
      </w:pPr>
      <w:bookmarkStart w:id="99" w:name="_Toc342391953"/>
      <w:r>
        <w:t>Element &lt;</w:t>
      </w:r>
      <w:bookmarkStart w:id="100" w:name="DataProcessingList"/>
      <w:r>
        <w:t>DataProcessingList</w:t>
      </w:r>
      <w:bookmarkEnd w:id="100"/>
      <w:r>
        <w:t>&gt;</w:t>
      </w:r>
      <w:bookmarkEnd w:id="99"/>
    </w:p>
    <w:tbl>
      <w:tblPr>
        <w:tblW w:w="0" w:type="auto"/>
        <w:tblCellSpacing w:w="15" w:type="dxa"/>
        <w:tblCellMar>
          <w:top w:w="15" w:type="dxa"/>
          <w:left w:w="15" w:type="dxa"/>
          <w:bottom w:w="15" w:type="dxa"/>
          <w:right w:w="15" w:type="dxa"/>
        </w:tblCellMar>
        <w:tblLook w:val="04A0"/>
      </w:tblPr>
      <w:tblGrid>
        <w:gridCol w:w="1391"/>
        <w:gridCol w:w="867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and descriptions of data processing applied to this data.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DataProcessingListType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09"/>
              <w:gridCol w:w="1135"/>
              <w:gridCol w:w="1180"/>
              <w:gridCol w:w="465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96" w:anchor="DataProcessing" w:history="1">
                    <w:r>
                      <w:rPr>
                        <w:rStyle w:val="Hyperlink"/>
                      </w:rPr>
                      <w:t>DataProcessing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Description of the way in which a particular software package was used to analyse data and for example produce different quant layers or lists 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5385435" cy="4067175"/>
                  <wp:effectExtent l="19050" t="0" r="5715" b="0"/>
                  <wp:docPr id="5" name="Picture 5" descr="DataProcessing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ProcessingList"/>
                          <pic:cNvPicPr>
                            <a:picLocks noChangeAspect="1" noChangeArrowheads="1"/>
                          </pic:cNvPicPr>
                        </pic:nvPicPr>
                        <pic:blipFill>
                          <a:blip r:embed="rId97" cstate="print"/>
                          <a:srcRect/>
                          <a:stretch>
                            <a:fillRect/>
                          </a:stretch>
                        </pic:blipFill>
                        <pic:spPr bwMode="auto">
                          <a:xfrm>
                            <a:off x="0" y="0"/>
                            <a:ext cx="5385435" cy="406717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&lt;DataProcessingList&gt;</w:t>
            </w:r>
          </w:p>
          <w:p w:rsidR="00D0245A" w:rsidRDefault="00D0245A">
            <w:pPr>
              <w:pStyle w:val="HTMLPreformatted"/>
            </w:pPr>
            <w:r>
              <w:t xml:space="preserve">    &lt;DataProcessing order="1" software_ref="x-Tracker" id="DP1"&gt;</w:t>
            </w:r>
          </w:p>
          <w:p w:rsidR="00D0245A" w:rsidRDefault="00D0245A">
            <w:pPr>
              <w:pStyle w:val="HTMLPreformatted"/>
            </w:pPr>
            <w:r>
              <w:t xml:space="preserve">        &lt;ProcessingMethod order="1"&gt;</w:t>
            </w:r>
          </w:p>
          <w:p w:rsidR="00D0245A" w:rsidRDefault="00D0245A">
            <w:pPr>
              <w:pStyle w:val="HTMLPreformatted"/>
            </w:pPr>
            <w:r>
              <w:t xml:space="preserve">            &lt;userParam value="load identification" name="Plugin type"/&gt;</w:t>
            </w:r>
          </w:p>
          <w:p w:rsidR="00D0245A" w:rsidRDefault="00D0245A">
            <w:pPr>
              <w:pStyle w:val="HTMLPreformatted"/>
            </w:pPr>
            <w:r>
              <w:t xml:space="preserve">            &lt;userParam value="loadMzIdentML" name="Plugin name"/&gt;</w:t>
            </w:r>
          </w:p>
          <w:p w:rsidR="00D0245A" w:rsidRDefault="00D0245A">
            <w:pPr>
              <w:pStyle w:val="HTMLPreformatted"/>
            </w:pPr>
            <w:r>
              <w:t xml:space="preserve">            &lt;userParam value="examples/paper_iTraq4plex/loadMzIdentML.xtp" name="Plugin configuration file"/&gt;</w:t>
            </w:r>
          </w:p>
          <w:p w:rsidR="00D0245A" w:rsidRDefault="00D0245A">
            <w:pPr>
              <w:pStyle w:val="HTMLPreformatted"/>
            </w:pPr>
            <w:r>
              <w:t xml:space="preserve">        &lt;/ProcessingMethod&gt;</w:t>
            </w:r>
          </w:p>
          <w:p w:rsidR="00D0245A" w:rsidRDefault="00D0245A">
            <w:pPr>
              <w:pStyle w:val="HTMLPreformatted"/>
            </w:pPr>
            <w:r>
              <w:t xml:space="preserve">  ...</w:t>
            </w:r>
          </w:p>
          <w:p w:rsidR="00D0245A" w:rsidRDefault="00D0245A">
            <w:pPr>
              <w:pStyle w:val="HTMLPreformatted"/>
            </w:pPr>
            <w:r>
              <w:t>&lt;/DataProcessingList&gt;</w:t>
            </w:r>
          </w:p>
        </w:tc>
      </w:tr>
    </w:tbl>
    <w:p w:rsidR="00D0245A" w:rsidRDefault="00D0245A" w:rsidP="00D0245A"/>
    <w:p w:rsidR="00D0245A" w:rsidRDefault="00D0245A" w:rsidP="00D0245A">
      <w:pPr>
        <w:pStyle w:val="Heading2"/>
      </w:pPr>
      <w:bookmarkStart w:id="101" w:name="_Toc342391954"/>
      <w:r>
        <w:t>Element &lt;</w:t>
      </w:r>
      <w:bookmarkStart w:id="102" w:name="DataType"/>
      <w:r>
        <w:t>DataType</w:t>
      </w:r>
      <w:bookmarkEnd w:id="102"/>
      <w:r>
        <w:t>&gt;</w:t>
      </w:r>
      <w:bookmarkEnd w:id="101"/>
    </w:p>
    <w:tbl>
      <w:tblPr>
        <w:tblW w:w="0" w:type="auto"/>
        <w:tblCellSpacing w:w="15" w:type="dxa"/>
        <w:tblCellMar>
          <w:top w:w="15" w:type="dxa"/>
          <w:left w:w="15" w:type="dxa"/>
          <w:bottom w:w="15" w:type="dxa"/>
          <w:right w:w="15" w:type="dxa"/>
        </w:tblCellMar>
        <w:tblLook w:val="04A0"/>
      </w:tblPr>
      <w:tblGrid>
        <w:gridCol w:w="1252"/>
        <w:gridCol w:w="8810"/>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Type of data in the quant layer e.g. cvParam = "Intensity|RawAbundance|NormalisedAbundance|PeptideCount|ConfidenceScore|Anova|MaxFoldChange|...."</w:t>
            </w:r>
            <w:r>
              <w:br/>
            </w:r>
            <w:r>
              <w:rPr>
                <w:b/>
                <w:bCs/>
              </w:rPr>
              <w:t>2</w:t>
            </w:r>
            <w:r>
              <w:t>: Type of data in the column e.g. cvParam = "Intensity|RawAbundance|NormalisedAbundance".</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98"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&lt;DataType&gt;</w:t>
            </w:r>
          </w:p>
          <w:p w:rsidR="00D0245A" w:rsidRDefault="00D0245A">
            <w:pPr>
              <w:pStyle w:val="HTMLPreformatted"/>
            </w:pPr>
            <w:r>
              <w:t xml:space="preserve">    &lt;cvParam accession="MS:1001890" cvRef="PSI-MS" name="Progenesis:protein normalised abundance"/&gt;</w:t>
            </w:r>
          </w:p>
          <w:p w:rsidR="00D0245A" w:rsidRDefault="00D0245A">
            <w:pPr>
              <w:pStyle w:val="HTMLPreformatted"/>
            </w:pPr>
            <w:r>
              <w:t>&lt;/DataType&gt;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/MzQuantML/SmallMoleculeList/GlobalQuantLayer/ColumnDefinition/Column/DataType</w:t>
            </w:r>
          </w:p>
          <w:p w:rsidR="00D0245A" w:rsidRDefault="00D0245A">
            <w:pPr>
              <w:pStyle w:val="HTMLPreformatted"/>
            </w:pPr>
            <w:r>
              <w:t xml:space="preserve">MUST supply a *child* term of </w:t>
            </w:r>
            <w:hyperlink r:id="rId9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0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0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0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0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104"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05"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06"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07"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08"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09"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10"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11"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12"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13"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14"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15"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16"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17"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18"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19"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20"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121"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22" w:tgtFrame="new" w:history="1">
              <w:r w:rsidRPr="00D0245A">
                <w:rPr>
                  <w:rStyle w:val="Hyperlink"/>
                  <w:lang w:val="de-DE"/>
                </w:rPr>
                <w:t>et al.</w:t>
              </w:r>
            </w:hyperlink>
          </w:p>
          <w:p w:rsidR="00D0245A" w:rsidRDefault="00D0245A">
            <w:pPr>
              <w:pStyle w:val="HTMLPreformatted"/>
            </w:pPr>
            <w:r>
              <w:t>Path /MzQuantML/ProteinGroupList/AssayQuantLayer/DataType</w:t>
            </w:r>
          </w:p>
          <w:p w:rsidR="00D0245A" w:rsidRDefault="00D0245A">
            <w:pPr>
              <w:pStyle w:val="HTMLPreformatted"/>
            </w:pPr>
            <w:r>
              <w:t xml:space="preserve">MUST supply a *child* term of </w:t>
            </w:r>
            <w:hyperlink r:id="rId12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2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2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2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2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128"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29"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30"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31"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32"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33"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34"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35"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36"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37"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38"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39"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40"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41"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42"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43"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44"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145"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46" w:tgtFrame="new" w:history="1">
              <w:r w:rsidRPr="00D0245A">
                <w:rPr>
                  <w:rStyle w:val="Hyperlink"/>
                  <w:lang w:val="de-DE"/>
                </w:rPr>
                <w:t>et al.</w:t>
              </w:r>
            </w:hyperlink>
          </w:p>
          <w:p w:rsidR="00D0245A" w:rsidRDefault="00D0245A">
            <w:pPr>
              <w:pStyle w:val="HTMLPreformatted"/>
            </w:pPr>
            <w:r>
              <w:t>Path /MzQuantML/ProteinGroupList/GlobalQuantLayer/ColumnDefinition/Column/DataType</w:t>
            </w:r>
          </w:p>
          <w:p w:rsidR="00D0245A" w:rsidRDefault="00D0245A">
            <w:pPr>
              <w:pStyle w:val="HTMLPreformatted"/>
            </w:pPr>
            <w:r>
              <w:t xml:space="preserve">MUST supply a *child* term of </w:t>
            </w:r>
            <w:hyperlink r:id="rId14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4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4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5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5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152"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53"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54"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55"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56"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57"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58"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59"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60"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61"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62"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63"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64"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65"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66"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67"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68"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169"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70" w:tgtFrame="new" w:history="1">
              <w:r w:rsidRPr="00D0245A">
                <w:rPr>
                  <w:rStyle w:val="Hyperlink"/>
                  <w:lang w:val="de-DE"/>
                </w:rPr>
                <w:t>et al.</w:t>
              </w:r>
            </w:hyperlink>
          </w:p>
          <w:p w:rsidR="00D0245A" w:rsidRDefault="00D0245A">
            <w:pPr>
              <w:pStyle w:val="HTMLPreformatted"/>
            </w:pPr>
            <w:r>
              <w:t>Path /MzQuantML/FeatureList/MS2AssayQuantLayer/DataType</w:t>
            </w:r>
          </w:p>
          <w:p w:rsidR="00D0245A" w:rsidRDefault="00D0245A">
            <w:pPr>
              <w:pStyle w:val="HTMLPreformatted"/>
            </w:pPr>
            <w:r>
              <w:t xml:space="preserve">MUST supply a *child* term of </w:t>
            </w:r>
            <w:hyperlink r:id="rId17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7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7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7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7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176"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177"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178"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179"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180"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181"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182"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183"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184"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185"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186"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187"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188"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189"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190"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191"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192"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193"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194" w:tgtFrame="new" w:history="1">
              <w:r w:rsidRPr="00D0245A">
                <w:rPr>
                  <w:rStyle w:val="Hyperlink"/>
                  <w:lang w:val="de-DE"/>
                </w:rPr>
                <w:t>et al.</w:t>
              </w:r>
            </w:hyperlink>
          </w:p>
          <w:p w:rsidR="00D0245A" w:rsidRDefault="00D0245A">
            <w:pPr>
              <w:pStyle w:val="HTMLPreformatted"/>
            </w:pPr>
            <w:r>
              <w:t>Path /MzQuantML/PeptideConsensusList/AssayQuantLayer/DataType</w:t>
            </w:r>
          </w:p>
          <w:p w:rsidR="00D0245A" w:rsidRDefault="00D0245A">
            <w:pPr>
              <w:pStyle w:val="HTMLPreformatted"/>
            </w:pPr>
            <w:r>
              <w:t xml:space="preserve">MUST supply a *child* term of </w:t>
            </w:r>
            <w:hyperlink r:id="rId195"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196"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197"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198"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199"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200"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01"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02"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03"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04"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05"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06"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07"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08"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09"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10"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11"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12"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13"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14"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15"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16"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217"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18" w:tgtFrame="new" w:history="1">
              <w:r w:rsidRPr="00D0245A">
                <w:rPr>
                  <w:rStyle w:val="Hyperlink"/>
                  <w:lang w:val="de-DE"/>
                </w:rPr>
                <w:t>et al.</w:t>
              </w:r>
            </w:hyperlink>
          </w:p>
          <w:p w:rsidR="00D0245A" w:rsidRDefault="00D0245A">
            <w:pPr>
              <w:pStyle w:val="HTMLPreformatted"/>
            </w:pPr>
            <w:r>
              <w:t>Path /MzQuantML/ProteinGroupList/StudyVariableQuantLayer/DataType</w:t>
            </w:r>
          </w:p>
          <w:p w:rsidR="00D0245A" w:rsidRDefault="00D0245A">
            <w:pPr>
              <w:pStyle w:val="HTMLPreformatted"/>
            </w:pPr>
            <w:r>
              <w:t xml:space="preserve">MUST supply a *child* term of </w:t>
            </w:r>
            <w:hyperlink r:id="rId21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2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2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2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2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224"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25"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26"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27"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28"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29"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30"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31"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32"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33"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34"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35"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36"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37"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38"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39"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40"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241"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42" w:tgtFrame="new" w:history="1">
              <w:r w:rsidRPr="00D0245A">
                <w:rPr>
                  <w:rStyle w:val="Hyperlink"/>
                  <w:lang w:val="de-DE"/>
                </w:rPr>
                <w:t>et al.</w:t>
              </w:r>
            </w:hyperlink>
          </w:p>
          <w:p w:rsidR="00D0245A" w:rsidRDefault="00D0245A">
            <w:pPr>
              <w:pStyle w:val="HTMLPreformatted"/>
            </w:pPr>
            <w:r>
              <w:t>Path /MzQuantML/ProteinList/GlobalQuantLayer/ColumnDefinition/Column/DataType</w:t>
            </w:r>
          </w:p>
          <w:p w:rsidR="00D0245A" w:rsidRDefault="00D0245A">
            <w:pPr>
              <w:pStyle w:val="HTMLPreformatted"/>
            </w:pPr>
            <w:r>
              <w:t xml:space="preserve">MUST supply a *child* term of </w:t>
            </w:r>
            <w:hyperlink r:id="rId24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4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4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4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4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248"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49"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50"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51"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52"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53"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54"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55"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56"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57"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58"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59"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60"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61"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62"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63"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64"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265"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66" w:tgtFrame="new" w:history="1">
              <w:r w:rsidRPr="00D0245A">
                <w:rPr>
                  <w:rStyle w:val="Hyperlink"/>
                  <w:lang w:val="de-DE"/>
                </w:rPr>
                <w:t>et al.</w:t>
              </w:r>
            </w:hyperlink>
          </w:p>
          <w:p w:rsidR="00D0245A" w:rsidRDefault="00D0245A">
            <w:pPr>
              <w:pStyle w:val="HTMLPreformatted"/>
            </w:pPr>
            <w:r>
              <w:t>Path /MzQuantML/SmallMoleculeList/StudyVariableQuantLayer/DataType</w:t>
            </w:r>
          </w:p>
          <w:p w:rsidR="00D0245A" w:rsidRDefault="00D0245A">
            <w:pPr>
              <w:pStyle w:val="HTMLPreformatted"/>
            </w:pPr>
            <w:r>
              <w:t xml:space="preserve">MUST supply a *child* term of </w:t>
            </w:r>
            <w:hyperlink r:id="rId26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6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6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7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7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272"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73"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74"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75"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276"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277"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278"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279"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280"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281"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282"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283"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284"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285"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286"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287"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288"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289"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290" w:tgtFrame="new" w:history="1">
              <w:r w:rsidRPr="00D0245A">
                <w:rPr>
                  <w:rStyle w:val="Hyperlink"/>
                  <w:lang w:val="de-DE"/>
                </w:rPr>
                <w:t>et al.</w:t>
              </w:r>
            </w:hyperlink>
          </w:p>
          <w:p w:rsidR="00D0245A" w:rsidRDefault="00D0245A">
            <w:pPr>
              <w:pStyle w:val="HTMLPreformatted"/>
            </w:pPr>
            <w:r>
              <w:t>Path /MzQuantML/FeatureList/FeatureQuantLayer/ColumnDefinition/Column/DataType</w:t>
            </w:r>
          </w:p>
          <w:p w:rsidR="00D0245A" w:rsidRDefault="00D0245A">
            <w:pPr>
              <w:pStyle w:val="HTMLPreformatted"/>
            </w:pPr>
            <w:r>
              <w:t xml:space="preserve">MUST supply a *child* term of </w:t>
            </w:r>
            <w:hyperlink r:id="rId29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29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29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29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29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296"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297"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298"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299"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00"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01"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02"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03"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04"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05"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06"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07"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08"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09"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10"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11"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12"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313"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14" w:tgtFrame="new" w:history="1">
              <w:r w:rsidRPr="00D0245A">
                <w:rPr>
                  <w:rStyle w:val="Hyperlink"/>
                  <w:lang w:val="de-DE"/>
                </w:rPr>
                <w:t>et al.</w:t>
              </w:r>
            </w:hyperlink>
          </w:p>
          <w:p w:rsidR="00D0245A" w:rsidRDefault="00D0245A">
            <w:pPr>
              <w:pStyle w:val="HTMLPreformatted"/>
            </w:pPr>
            <w:r>
              <w:t>Path /MzQuantML/FeatureList/MS2StudyVariableQuantLayer/DataType</w:t>
            </w:r>
          </w:p>
          <w:p w:rsidR="00D0245A" w:rsidRDefault="00D0245A">
            <w:pPr>
              <w:pStyle w:val="HTMLPreformatted"/>
            </w:pPr>
            <w:r>
              <w:t xml:space="preserve">MUST supply a *child* term of </w:t>
            </w:r>
            <w:hyperlink r:id="rId315"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16"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17"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18"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19"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320"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21"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22"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23"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24"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25"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26"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27"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28"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29"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30"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31"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32"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33"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34"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35"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36"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337"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38" w:tgtFrame="new" w:history="1">
              <w:r w:rsidRPr="00D0245A">
                <w:rPr>
                  <w:rStyle w:val="Hyperlink"/>
                  <w:lang w:val="de-DE"/>
                </w:rPr>
                <w:t>et al.</w:t>
              </w:r>
            </w:hyperlink>
          </w:p>
          <w:p w:rsidR="00D0245A" w:rsidRDefault="00D0245A">
            <w:pPr>
              <w:pStyle w:val="HTMLPreformatted"/>
            </w:pPr>
            <w:r>
              <w:t>Path /MzQuantML/ProteinList/StudyVariableQuantLayer/DataType</w:t>
            </w:r>
          </w:p>
          <w:p w:rsidR="00D0245A" w:rsidRDefault="00D0245A">
            <w:pPr>
              <w:pStyle w:val="HTMLPreformatted"/>
            </w:pPr>
            <w:r>
              <w:t xml:space="preserve">MUST supply a *child* term of </w:t>
            </w:r>
            <w:hyperlink r:id="rId339"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40"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41"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42"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43"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344"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45"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46"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47"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48"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49"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50"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51"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52"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53"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54"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55"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56"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57"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58"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59"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60"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361"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62" w:tgtFrame="new" w:history="1">
              <w:r w:rsidRPr="00D0245A">
                <w:rPr>
                  <w:rStyle w:val="Hyperlink"/>
                  <w:lang w:val="de-DE"/>
                </w:rPr>
                <w:t>et al.</w:t>
              </w:r>
            </w:hyperlink>
          </w:p>
          <w:p w:rsidR="00D0245A" w:rsidRDefault="00D0245A">
            <w:pPr>
              <w:pStyle w:val="HTMLPreformatted"/>
            </w:pPr>
            <w:r>
              <w:t>Path /MzQuantML/SmallMoleculeList/AssayQuantLayer/DataType</w:t>
            </w:r>
          </w:p>
          <w:p w:rsidR="00D0245A" w:rsidRDefault="00D0245A">
            <w:pPr>
              <w:pStyle w:val="HTMLPreformatted"/>
            </w:pPr>
            <w:r>
              <w:t xml:space="preserve">MUST supply a *child* term of </w:t>
            </w:r>
            <w:hyperlink r:id="rId363"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64"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65"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66"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67"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368"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69"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70"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71"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72"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73"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74"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75"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376"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377"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378"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379"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380"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381"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382"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383"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384"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385"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386" w:tgtFrame="new" w:history="1">
              <w:r w:rsidRPr="00D0245A">
                <w:rPr>
                  <w:rStyle w:val="Hyperlink"/>
                  <w:lang w:val="de-DE"/>
                </w:rPr>
                <w:t>et al.</w:t>
              </w:r>
            </w:hyperlink>
          </w:p>
          <w:p w:rsidR="00D0245A" w:rsidRDefault="00D0245A">
            <w:pPr>
              <w:pStyle w:val="HTMLPreformatted"/>
            </w:pPr>
            <w:r>
              <w:t>Path /MzQuantML/PeptideConsensusList/StudyVariableQuantLayer/DataType</w:t>
            </w:r>
          </w:p>
          <w:p w:rsidR="00D0245A" w:rsidRDefault="00D0245A">
            <w:pPr>
              <w:pStyle w:val="HTMLPreformatted"/>
            </w:pPr>
            <w:r>
              <w:t xml:space="preserve">MUST supply a *child* term of </w:t>
            </w:r>
            <w:hyperlink r:id="rId387"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388"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389"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390"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391"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392"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393"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394"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395"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396"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397"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398"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399"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00"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01"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02"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03"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04"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05"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06"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07"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08"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409"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10" w:tgtFrame="new" w:history="1">
              <w:r w:rsidRPr="00D0245A">
                <w:rPr>
                  <w:rStyle w:val="Hyperlink"/>
                  <w:lang w:val="de-DE"/>
                </w:rPr>
                <w:t>et al.</w:t>
              </w:r>
            </w:hyperlink>
          </w:p>
          <w:p w:rsidR="00D0245A" w:rsidRDefault="00D0245A">
            <w:pPr>
              <w:pStyle w:val="HTMLPreformatted"/>
            </w:pPr>
            <w:r>
              <w:t>Path /MzQuantML/ProteinList/AssayQuantLayer/DataType</w:t>
            </w:r>
          </w:p>
          <w:p w:rsidR="00D0245A" w:rsidRDefault="00D0245A">
            <w:pPr>
              <w:pStyle w:val="HTMLPreformatted"/>
            </w:pPr>
            <w:r>
              <w:t xml:space="preserve">MUST supply a *child* term of </w:t>
            </w:r>
            <w:hyperlink r:id="rId41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1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1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1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1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416"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17"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18"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19"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20"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21"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22"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23"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24"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25"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26"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27"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28"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29"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30"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31"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32"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433"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34" w:tgtFrame="new" w:history="1">
              <w:r w:rsidRPr="00D0245A">
                <w:rPr>
                  <w:rStyle w:val="Hyperlink"/>
                  <w:lang w:val="de-DE"/>
                </w:rPr>
                <w:t>et al.</w:t>
              </w:r>
            </w:hyperlink>
          </w:p>
          <w:p w:rsidR="00D0245A" w:rsidRDefault="00D0245A">
            <w:pPr>
              <w:pStyle w:val="HTMLPreformatted"/>
            </w:pPr>
            <w:r>
              <w:t>Path /MzQuantML/PeptideConsensusList/GlobalQuantLayer/ColumnDefinition/Column/DataType</w:t>
            </w:r>
          </w:p>
          <w:p w:rsidR="00D0245A" w:rsidRDefault="00D0245A">
            <w:pPr>
              <w:pStyle w:val="HTMLPreformatted"/>
            </w:pPr>
            <w:r>
              <w:t xml:space="preserve">MUST supply a *child* term of </w:t>
            </w:r>
            <w:hyperlink r:id="rId435"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36"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37"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38"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39"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440"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41"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42"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43"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44"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45"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46"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47"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48"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49"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50"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51"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52"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53"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54"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55"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56"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457"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58"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accession="MS:1001890" cvRef="PSI-MS" name="Progenesis:protein normalised abundance"/&gt;</w:t>
            </w:r>
          </w:p>
          <w:p w:rsidR="00D0245A" w:rsidRDefault="00D0245A">
            <w:pPr>
              <w:pStyle w:val="HTMLPreformatted"/>
            </w:pPr>
            <w:r>
              <w:t>&lt;cvParam accession="MS:1001892" cvRef="PSI-MS" name="Progenesis:protein raw abundance"/&gt;</w:t>
            </w:r>
          </w:p>
          <w:p w:rsidR="00D0245A" w:rsidRDefault="00D0245A">
            <w:pPr>
              <w:pStyle w:val="HTMLPreformatted"/>
            </w:pPr>
            <w:r>
              <w:t>&lt;cvParam accession="MS:1001171" cvRef="PSI-MS" name="Mascot:score"/&gt;</w:t>
            </w:r>
          </w:p>
          <w:p w:rsidR="00D0245A" w:rsidRDefault="00D0245A">
            <w:pPr>
              <w:pStyle w:val="HTMLPreformatted"/>
            </w:pPr>
            <w:r>
              <w:t>&lt;cvParam accession="MS:1001891" cvRef="PSI-MS" name="Progenesis:peptide normalised abundance"/&gt;</w:t>
            </w:r>
          </w:p>
          <w:p w:rsidR="00D0245A" w:rsidRDefault="00D0245A">
            <w:pPr>
              <w:pStyle w:val="HTMLPreformatted"/>
            </w:pPr>
            <w:r>
              <w:t>&lt;cvParam accession="MS:1001893" cvRef="PSI-MS" name="Progenesis:peptide raw abundance"/&gt;</w:t>
            </w:r>
          </w:p>
          <w:p w:rsidR="00D0245A" w:rsidRDefault="00D0245A">
            <w:pPr>
              <w:pStyle w:val="HTMLPreformatted"/>
            </w:pPr>
            <w:r>
              <w:t>&lt;cvParam accession="MS:1001903" cvRef="PSI-MS" name="MaxQuant:feature intensity"/&gt;</w:t>
            </w:r>
          </w:p>
          <w:p w:rsidR="00D0245A" w:rsidRDefault="00D0245A">
            <w:pPr>
              <w:pStyle w:val="HTMLPreformatted"/>
            </w:pPr>
            <w:r>
              <w:t>&lt;cvParam accession="MS:1001897" cvRef="PSI-MS" name="MaxQuant:peptide counts (unique)"/&gt;</w:t>
            </w:r>
          </w:p>
          <w:p w:rsidR="00D0245A" w:rsidRDefault="00D0245A">
            <w:pPr>
              <w:pStyle w:val="HTMLPreformatted"/>
            </w:pPr>
            <w:r>
              <w:t>&lt;cvParam cvRef="PSI-MS" accession="MS:1001141" name="intensity of precursor ion"/&gt;</w:t>
            </w:r>
          </w:p>
          <w:p w:rsidR="00D0245A" w:rsidRDefault="00D0245A">
            <w:pPr>
              <w:pStyle w:val="HTMLPreformatted"/>
            </w:pPr>
            <w:r>
              <w:t>&lt;cvParam cvRef="PSI-MS" accession="MS:1001105" name="peptide result details"/&gt;</w:t>
            </w:r>
          </w:p>
          <w:p w:rsidR="00D0245A" w:rsidRDefault="00D0245A">
            <w:pPr>
              <w:pStyle w:val="HTMLPreformatted"/>
            </w:pPr>
            <w:r>
              <w:t>&lt;cvParam accession="MS:1001847" cvRef="PSI-MS" name="reporter ion intensity"/&gt;</w:t>
            </w:r>
          </w:p>
          <w:p w:rsidR="00D0245A" w:rsidRDefault="00D0245A">
            <w:pPr>
              <w:pStyle w:val="HTMLPreformatted"/>
            </w:pPr>
            <w:r>
              <w:t>&lt;cvParam accession="MS:1001905" cvRef="PSI-MS" name="emPAI value"/&gt;</w:t>
            </w:r>
          </w:p>
          <w:p w:rsidR="00D0245A" w:rsidRDefault="00D0245A">
            <w:pPr>
              <w:pStyle w:val="HTMLPreformatted"/>
            </w:pPr>
            <w:r>
              <w:t>&lt;cvParam cvRef="MS" accession="MS:1001860" name="protein value: mean of peptide ratios"/&gt;</w:t>
            </w:r>
          </w:p>
          <w:p w:rsidR="00D0245A" w:rsidRDefault="00D0245A">
            <w:pPr>
              <w:pStyle w:val="HTMLPreformatted"/>
            </w:pPr>
            <w:r>
              <w:t>&lt;cvParam cvRef="MS" accession="MS:1001842" name="peptide PSM count"/&gt;</w:t>
            </w:r>
          </w:p>
          <w:p w:rsidR="00D0245A" w:rsidRDefault="00D0245A">
            <w:pPr>
              <w:pStyle w:val="HTMLPreformatted"/>
            </w:pPr>
            <w:r>
              <w:t>&lt;cvParam cvRef="MS" accession="MS:1001852" name="normalized protein value"/&gt;</w:t>
            </w:r>
          </w:p>
        </w:tc>
      </w:tr>
    </w:tbl>
    <w:p w:rsidR="00D0245A" w:rsidRDefault="00D0245A" w:rsidP="00D0245A"/>
    <w:p w:rsidR="00D0245A" w:rsidRDefault="00D0245A" w:rsidP="00D0245A">
      <w:pPr>
        <w:pStyle w:val="Heading2"/>
      </w:pPr>
      <w:bookmarkStart w:id="103" w:name="_Toc342391955"/>
      <w:r>
        <w:t>Element &lt;</w:t>
      </w:r>
      <w:bookmarkStart w:id="104" w:name="DBIdentificationRef"/>
      <w:r>
        <w:t>DBIdentificationRef</w:t>
      </w:r>
      <w:bookmarkEnd w:id="104"/>
      <w:r>
        <w:t>&gt;</w:t>
      </w:r>
      <w:bookmarkEnd w:id="103"/>
    </w:p>
    <w:tbl>
      <w:tblPr>
        <w:tblW w:w="0" w:type="auto"/>
        <w:tblCellSpacing w:w="15" w:type="dxa"/>
        <w:tblCellMar>
          <w:top w:w="15" w:type="dxa"/>
          <w:left w:w="15" w:type="dxa"/>
          <w:bottom w:w="15" w:type="dxa"/>
          <w:right w:w="15" w:type="dxa"/>
        </w:tblCellMar>
        <w:tblLook w:val="04A0"/>
      </w:tblPr>
      <w:tblGrid>
        <w:gridCol w:w="1561"/>
        <w:gridCol w:w="850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External database references for the small molecule identification.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DBIdentificationRefType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7"/>
              <w:gridCol w:w="1057"/>
              <w:gridCol w:w="824"/>
              <w:gridCol w:w="462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unique identifier of this object in the referenced external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SearchDatabase object in this file from which this identification was made.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05" w:name="_Toc342391956"/>
      <w:r>
        <w:t>Element &lt;</w:t>
      </w:r>
      <w:bookmarkStart w:id="106" w:name="DenominatorDataType"/>
      <w:r>
        <w:t>DenominatorDataType</w:t>
      </w:r>
      <w:bookmarkEnd w:id="106"/>
      <w:r>
        <w:t>&gt;</w:t>
      </w:r>
      <w:bookmarkEnd w:id="105"/>
    </w:p>
    <w:tbl>
      <w:tblPr>
        <w:tblW w:w="0" w:type="auto"/>
        <w:tblCellSpacing w:w="15" w:type="dxa"/>
        <w:tblCellMar>
          <w:top w:w="15" w:type="dxa"/>
          <w:left w:w="15" w:type="dxa"/>
          <w:bottom w:w="15" w:type="dxa"/>
          <w:right w:w="15" w:type="dxa"/>
        </w:tblCellMar>
        <w:tblLook w:val="04A0"/>
      </w:tblPr>
      <w:tblGrid>
        <w:gridCol w:w="1252"/>
        <w:gridCol w:w="88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Type of data used for the denominator of the ratio e.g. cvParam = "Intensity|RawAbundance|NormalisedAbundance|PeptideCount|ConfidenceScore|Anova|MaxFoldChange|...."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59"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&lt;DenominatorDataType&gt;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&lt;/DenominatorDataType&gt;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/MzQuantML/RatioList/Ratio/DenominatorDataType</w:t>
            </w:r>
          </w:p>
          <w:p w:rsidR="00D0245A" w:rsidRDefault="00D0245A">
            <w:pPr>
              <w:pStyle w:val="HTMLPreformatted"/>
            </w:pPr>
            <w:r>
              <w:t xml:space="preserve">MUST supply a *child* term of </w:t>
            </w:r>
            <w:hyperlink r:id="rId460"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461"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462"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463"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464"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465"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466"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467"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468"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469"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470"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471"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472"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473"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474"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475"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476"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477"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478"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479"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480"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481"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482"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483"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accession="MS:1001903" cvRef="PSI-MS" name="MaxQuant:feature intensity"/&gt;</w:t>
            </w:r>
          </w:p>
          <w:p w:rsidR="00D0245A" w:rsidRDefault="00D0245A">
            <w:pPr>
              <w:pStyle w:val="HTMLPreformatted"/>
            </w:pPr>
            <w:r>
              <w:t>&lt;cvParam accession="MS:1001847" cvRef="PSI-MS" name="reporter ion intensity"/&gt;</w:t>
            </w:r>
          </w:p>
          <w:p w:rsidR="00D0245A" w:rsidRDefault="00D0245A">
            <w:pPr>
              <w:pStyle w:val="HTMLPreformatted"/>
            </w:pPr>
            <w:r>
              <w:t>&lt;cvParam cvRef="MS" accession="MS:1001842" name="peptide PSM count"/&gt;</w:t>
            </w:r>
          </w:p>
        </w:tc>
      </w:tr>
    </w:tbl>
    <w:p w:rsidR="00D0245A" w:rsidRDefault="00D0245A" w:rsidP="00D0245A"/>
    <w:p w:rsidR="00D0245A" w:rsidRDefault="00D0245A" w:rsidP="00D0245A">
      <w:pPr>
        <w:pStyle w:val="Heading2"/>
      </w:pPr>
      <w:bookmarkStart w:id="107" w:name="_Toc342391957"/>
      <w:r>
        <w:t>Element &lt;</w:t>
      </w:r>
      <w:bookmarkStart w:id="108" w:name="EvidenceRef"/>
      <w:r>
        <w:t>EvidenceRef</w:t>
      </w:r>
      <w:bookmarkEnd w:id="108"/>
      <w:r>
        <w:t>&gt;</w:t>
      </w:r>
      <w:bookmarkEnd w:id="107"/>
    </w:p>
    <w:tbl>
      <w:tblPr>
        <w:tblW w:w="0" w:type="auto"/>
        <w:tblCellSpacing w:w="15" w:type="dxa"/>
        <w:tblCellMar>
          <w:top w:w="15" w:type="dxa"/>
          <w:left w:w="15" w:type="dxa"/>
          <w:bottom w:w="15" w:type="dxa"/>
          <w:right w:w="15" w:type="dxa"/>
        </w:tblCellMar>
        <w:tblLook w:val="04A0"/>
      </w:tblPr>
      <w:tblGrid>
        <w:gridCol w:w="1436"/>
        <w:gridCol w:w="862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Evidence associated with the PeptideConsensus, including mandatory associations to features and optional references to identifications that have been assigned to the feature.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EvidenceRefType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84"/>
              <w:gridCol w:w="1191"/>
              <w:gridCol w:w="824"/>
              <w:gridCol w:w="46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assay_refs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Assay to which the referenced Feature belongs (e.g. in label-free analyses) or has been assigned (e.g. in label-based analyses). Multiple values MUST only be given for MS2-tag approaches where the same feature quantifies multiple assays.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feature_ref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feature to which this identification has been assigned.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reference to the unique identifiers for objects identifying the relevant Peptide in an external file. This attribute MUST be present if an identificationFile_ref is given.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identificationFile_ref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IdentificationFile object in this file. This attribute MUST be present if id_refs are given.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6D7F8A">
            <w:pPr>
              <w:jc w:val="left"/>
              <w:rPr>
                <w:sz w:val="24"/>
              </w:rPr>
            </w:pPr>
            <w:r>
              <w:rPr>
                <w:b/>
                <w:bCs/>
              </w:rPr>
              <w:t>Example Context:</w:t>
            </w:r>
          </w:p>
        </w:tc>
        <w:tc>
          <w:tcPr>
            <w:tcW w:w="0" w:type="auto"/>
            <w:vAlign w:val="center"/>
            <w:hideMark/>
          </w:tcPr>
          <w:p w:rsidR="006D7F8A" w:rsidRPr="006D7F8A" w:rsidRDefault="006D7F8A" w:rsidP="006D7F8A">
            <w:pPr>
              <w:pStyle w:val="HTMLPreformatted"/>
              <w:jc w:val="left"/>
              <w:rPr>
                <w:rFonts w:cs="Courier New"/>
                <w:szCs w:val="14"/>
                <w:lang w:eastAsia="de-DE"/>
              </w:rPr>
            </w:pPr>
            <w:r w:rsidRPr="006D7F8A">
              <w:rPr>
                <w:rFonts w:cs="Courier New"/>
                <w:szCs w:val="14"/>
                <w:lang w:eastAsia="de-DE"/>
              </w:rPr>
              <w:t>&lt;EvidenceRef feature_ref="ft_216" identificationFile_ref="idfile_1" id_refs="SII_69413_1" assay_refs="ass_0"/&gt;</w:t>
            </w:r>
          </w:p>
          <w:p w:rsidR="00D0245A" w:rsidRDefault="00D0245A" w:rsidP="006D7F8A">
            <w:pPr>
              <w:pStyle w:val="HTMLPreformatted"/>
              <w:jc w:val="left"/>
            </w:pPr>
          </w:p>
        </w:tc>
      </w:tr>
    </w:tbl>
    <w:p w:rsidR="00D0245A" w:rsidRDefault="00D0245A" w:rsidP="00D0245A"/>
    <w:p w:rsidR="00D0245A" w:rsidRDefault="00D0245A" w:rsidP="00D0245A">
      <w:pPr>
        <w:pStyle w:val="Heading2"/>
      </w:pPr>
      <w:bookmarkStart w:id="109" w:name="_Toc342391958"/>
      <w:r>
        <w:t>Element &lt;</w:t>
      </w:r>
      <w:bookmarkStart w:id="110" w:name="ExternalFormatDocumentation"/>
      <w:r>
        <w:t>ExternalFormatDocumentation</w:t>
      </w:r>
      <w:bookmarkEnd w:id="110"/>
      <w:r>
        <w:t>&gt;</w:t>
      </w:r>
      <w:bookmarkEnd w:id="109"/>
    </w:p>
    <w:tbl>
      <w:tblPr>
        <w:tblW w:w="0" w:type="auto"/>
        <w:tblCellSpacing w:w="15" w:type="dxa"/>
        <w:tblCellMar>
          <w:top w:w="15" w:type="dxa"/>
          <w:left w:w="15" w:type="dxa"/>
          <w:bottom w:w="15" w:type="dxa"/>
          <w:right w:w="15" w:type="dxa"/>
        </w:tblCellMar>
        <w:tblLook w:val="04A0"/>
      </w:tblPr>
      <w:tblGrid>
        <w:gridCol w:w="1571"/>
        <w:gridCol w:w="849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URI to access documentation and tools to interpret the external format of the ExternalData instance. For example, XML Schema or static libraries (APIs) to access binary formats.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xsd:anyURI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11" w:name="_Toc342391959"/>
      <w:r>
        <w:t>Element &lt;</w:t>
      </w:r>
      <w:bookmarkStart w:id="112" w:name="Feature"/>
      <w:r>
        <w:t>Feature</w:t>
      </w:r>
      <w:bookmarkEnd w:id="112"/>
      <w:r>
        <w:t>&gt;</w:t>
      </w:r>
      <w:bookmarkEnd w:id="111"/>
    </w:p>
    <w:tbl>
      <w:tblPr>
        <w:tblW w:w="0" w:type="auto"/>
        <w:tblCellSpacing w:w="15" w:type="dxa"/>
        <w:tblCellMar>
          <w:top w:w="15" w:type="dxa"/>
          <w:left w:w="15" w:type="dxa"/>
          <w:bottom w:w="15" w:type="dxa"/>
          <w:right w:w="15" w:type="dxa"/>
        </w:tblCellMar>
        <w:tblLook w:val="04A0"/>
      </w:tblPr>
      <w:tblGrid>
        <w:gridCol w:w="1493"/>
        <w:gridCol w:w="856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471C04">
            <w:pPr>
              <w:rPr>
                <w:sz w:val="24"/>
              </w:rPr>
            </w:pPr>
            <w:r w:rsidRPr="00471C04">
              <w:t>A region on a (potentially) two-dimensional map of LC-MS (MS1) scans, defined by the retention time, mass over charge and optionally a mass trace. Quantitative values about features can be added in the associated QuantLayers. For techniques that analyse data from single scans e.g. MS2 tagging approaches, a Feature corresponds with the mz of the parent ions only.</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FeatureType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39"/>
              <w:gridCol w:w="1713"/>
              <w:gridCol w:w="824"/>
              <w:gridCol w:w="410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integerOrNullType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assumed charge of the feature, used to calculate the m/z value. If the charge is unknown the null type MUST be used.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chromatogram_refs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identifier(s) of the chromatogram from which this feature was detected, for example required for SRM analyses. Multiple values can be provided separated by spaces following the XSD:IDREFS style.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Unique identifier for the feature.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mz</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monoisotopic peak on the mass over charge axis in daltons over charge.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optional reference to a RawFile element inside a RawFileGroup. The reference MUST be used if multiple RawFiles are provided within a RawFilesGroup, e.g. if pre-fractionation has occurred, and SHOULD not be used otherwise.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doubleOrNullType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centre point of the feature on the retention time axis in minutes. If the retention time is unknown, the value should be null.</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spectrum_refs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optional identifier for an individual spectrum from which this feature was detected, required only for techniques where rt mapping is not appropriate. Multiple values can be provided separated by spaces following the XSD:IDREFS style.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62"/>
              <w:gridCol w:w="1135"/>
              <w:gridCol w:w="1180"/>
              <w:gridCol w:w="480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84" w:anchor="MassTrace" w:history="1">
                    <w:r>
                      <w:rPr>
                        <w:rStyle w:val="Hyperlink"/>
                      </w:rPr>
                      <w:t>MassTrace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coordinates defining the feature in RT and MZ space, given as boundary points or a series of rectangles, as encoded by the MassTraceEncoding cvParam on the FeatureList.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85"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86"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&lt;Feature id="f_14215451996852426123" rt="5002.86467743247" mz="580.976424828825" charge="3"&gt;</w:t>
            </w:r>
          </w:p>
          <w:p w:rsidR="00D0245A" w:rsidRDefault="00D0245A">
            <w:pPr>
              <w:pStyle w:val="HTMLPreformatted"/>
            </w:pPr>
            <w:r>
              <w:t xml:space="preserve">      &lt;userParam name="map_index" value="0"/&gt;</w:t>
            </w:r>
          </w:p>
          <w:p w:rsidR="00D0245A" w:rsidRDefault="00D0245A">
            <w:pPr>
              <w:pStyle w:val="HTMLPreformatted"/>
            </w:pPr>
            <w:r>
              <w:t xml:space="preserve">      &lt;userParam name="feature_index" value="0"/&gt;</w:t>
            </w:r>
          </w:p>
          <w:p w:rsidR="00D0245A" w:rsidRDefault="00D0245A">
            <w:pPr>
              <w:pStyle w:val="HTMLPreformatted"/>
            </w:pPr>
            <w:r>
              <w:t xml:space="preserve">    &lt;/Feature&gt;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/MzQuantML/FeatureList/Feature</w:t>
            </w:r>
          </w:p>
          <w:p w:rsidR="00D0245A" w:rsidRDefault="00D0245A">
            <w:pPr>
              <w:pStyle w:val="HTMLPreformatted"/>
            </w:pPr>
            <w:r>
              <w:t xml:space="preserve">MAY supply a *child* term of </w:t>
            </w:r>
            <w:hyperlink r:id="rId487" w:tgtFrame="new" w:history="1">
              <w:r>
                <w:rPr>
                  <w:rStyle w:val="Hyperlink"/>
                </w:rPr>
                <w:t>MS:1001828</w:t>
              </w:r>
            </w:hyperlink>
            <w:r>
              <w:t xml:space="preserve"> (</w:t>
            </w:r>
            <w:r>
              <w:rPr>
                <w:rStyle w:val="popup"/>
              </w:rPr>
              <w:t>feature attribute</w:t>
            </w:r>
            <w:r>
              <w:t>) one or more times</w:t>
            </w:r>
          </w:p>
          <w:p w:rsidR="00D0245A" w:rsidRDefault="00D0245A">
            <w:pPr>
              <w:pStyle w:val="HTMLPreformatted"/>
            </w:pPr>
            <w:r>
              <w:t xml:space="preserve">  e.g.: </w:t>
            </w:r>
            <w:hyperlink r:id="rId488" w:tgtFrame="new" w:history="1">
              <w:r>
                <w:rPr>
                  <w:rStyle w:val="Hyperlink"/>
                </w:rPr>
                <w:t>MS:1001829</w:t>
              </w:r>
            </w:hyperlink>
            <w:r>
              <w:t xml:space="preserve"> (</w:t>
            </w:r>
            <w:r>
              <w:rPr>
                <w:rStyle w:val="popup"/>
              </w:rPr>
              <w:t>SRM transition ID</w:t>
            </w:r>
            <w:r>
              <w:t xml:space="preserve">) </w:t>
            </w:r>
          </w:p>
          <w:p w:rsidR="00D0245A" w:rsidRDefault="00D0245A">
            <w:pPr>
              <w:pStyle w:val="HTMLPreformatted"/>
            </w:pPr>
            <w:r>
              <w:t xml:space="preserve">  e.g.: </w:t>
            </w:r>
            <w:hyperlink r:id="rId489" w:tgtFrame="new" w:history="1">
              <w:r>
                <w:rPr>
                  <w:rStyle w:val="Hyperlink"/>
                </w:rPr>
                <w:t>MS:1002121</w:t>
              </w:r>
            </w:hyperlink>
            <w:r>
              <w:t xml:space="preserve"> (</w:t>
            </w:r>
            <w:r>
              <w:rPr>
                <w:rStyle w:val="popup"/>
              </w:rPr>
              <w:t>spectral count feature</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name="map_index" value="0"/&gt;</w:t>
            </w:r>
          </w:p>
          <w:p w:rsidR="00D0245A" w:rsidRDefault="00D0245A">
            <w:pPr>
              <w:pStyle w:val="HTMLPreformatted"/>
            </w:pPr>
            <w:r>
              <w:t>&lt;userParam name="feature_index" value="0"/&gt;</w:t>
            </w:r>
          </w:p>
        </w:tc>
      </w:tr>
    </w:tbl>
    <w:p w:rsidR="00D0245A" w:rsidRDefault="00D0245A" w:rsidP="00D0245A"/>
    <w:p w:rsidR="00D0245A" w:rsidRDefault="00D0245A" w:rsidP="00D0245A">
      <w:pPr>
        <w:pStyle w:val="Heading2"/>
      </w:pPr>
      <w:bookmarkStart w:id="113" w:name="_Toc342391960"/>
      <w:r>
        <w:t>Element &lt;</w:t>
      </w:r>
      <w:bookmarkStart w:id="114" w:name="FeatureList"/>
      <w:r>
        <w:t>FeatureList</w:t>
      </w:r>
      <w:bookmarkEnd w:id="114"/>
      <w:r>
        <w:t>&gt;</w:t>
      </w:r>
      <w:bookmarkEnd w:id="113"/>
    </w:p>
    <w:tbl>
      <w:tblPr>
        <w:tblW w:w="0" w:type="auto"/>
        <w:tblCellSpacing w:w="15" w:type="dxa"/>
        <w:tblCellMar>
          <w:top w:w="15" w:type="dxa"/>
          <w:left w:w="15" w:type="dxa"/>
          <w:bottom w:w="15" w:type="dxa"/>
          <w:right w:w="15" w:type="dxa"/>
        </w:tblCellMar>
        <w:tblLook w:val="04A0"/>
      </w:tblPr>
      <w:tblGrid>
        <w:gridCol w:w="1394"/>
        <w:gridCol w:w="866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features identified on a single raw file or raw file group.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FeatureListType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51"/>
              <w:gridCol w:w="1057"/>
              <w:gridCol w:w="824"/>
              <w:gridCol w:w="494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rawFilesGroup_ref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raw file or group of raw files from which this feature list was generated.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07"/>
              <w:gridCol w:w="1135"/>
              <w:gridCol w:w="1180"/>
              <w:gridCol w:w="345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90" w:anchor="Feature" w:history="1">
                    <w:r>
                      <w:rPr>
                        <w:rStyle w:val="Hyperlink"/>
                      </w:rPr>
                      <w:t>Feature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71C04">
                  <w:pPr>
                    <w:rPr>
                      <w:sz w:val="24"/>
                    </w:rPr>
                  </w:pPr>
                  <w:r w:rsidRPr="00471C04">
                    <w:t>A region on a (potentially) two-dimensional map of LC-MS (MS1) scans, defined by the retention time, mass over charge and optionally a mass trace. Quantitative values about features can be added in the associated QuantLayers. For techniques that analyse data from single scans e.g. MS2 tagging approaches, a Feature corresponds with the mz of the parent ions only.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91" w:anchor="FeatureQuantLayer" w:history="1">
                    <w:r>
                      <w:rPr>
                        <w:rStyle w:val="Hyperlink"/>
                      </w:rPr>
                      <w:t>FeatureQuantLayer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All the data values about features in one raw file or raw file group, such as feature raw intensity, feature RT window size etc.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92" w:anchor="MS2AssayQuantLayer" w:history="1">
                    <w:r>
                      <w:rPr>
                        <w:rStyle w:val="Hyperlink"/>
                      </w:rPr>
                      <w:t>MS2AssayQuantLayer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assays i.e. the column index MUST refer to Assays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93" w:anchor="MS2StudyVariableQuantLayer" w:history="1">
                    <w:r>
                      <w:rPr>
                        <w:rStyle w:val="Hyperlink"/>
                      </w:rPr>
                      <w:t>MS2StudyVariableQuantLayer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94" w:anchor="MS2RatioQuantLayer" w:history="1">
                    <w:r>
                      <w:rPr>
                        <w:rStyle w:val="Hyperlink"/>
                      </w:rPr>
                      <w:t>MS2RatioQuantLayer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Quant layer for reporting data values about MS2 features (e.g. iTRAQ)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95"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r w:rsidR="00AC6D59">
                    <w:t xml:space="preserve"> (e.g. the encoding of the MassTrace)</w:t>
                  </w:r>
                  <w:r>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496"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5340350" cy="6810375"/>
                  <wp:effectExtent l="19050" t="0" r="0" b="0"/>
                  <wp:docPr id="6" name="Picture 6" descr="Featur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atureList"/>
                          <pic:cNvPicPr>
                            <a:picLocks noChangeAspect="1" noChangeArrowheads="1"/>
                          </pic:cNvPicPr>
                        </pic:nvPicPr>
                        <pic:blipFill>
                          <a:blip r:embed="rId497" cstate="print"/>
                          <a:srcRect/>
                          <a:stretch>
                            <a:fillRect/>
                          </a:stretch>
                        </pic:blipFill>
                        <pic:spPr bwMode="auto">
                          <a:xfrm>
                            <a:off x="0" y="0"/>
                            <a:ext cx="5340350" cy="681037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&lt;FeatureList id="featureList_raw1" rawFilesGroup_ref="raw1"&gt;</w:t>
            </w:r>
          </w:p>
          <w:p w:rsidR="00D0245A" w:rsidRDefault="00D0245A" w:rsidP="00F07D1E">
            <w:pPr>
              <w:pStyle w:val="HTMLPreformatted"/>
              <w:jc w:val="left"/>
            </w:pPr>
            <w:r>
              <w:t xml:space="preserve">    &lt;Feature spectrum_refs="Scan Number: 1656" charge="2" mz="411.6925" rt="null" id="raw1-PA0958-SADFIGGR_00000000-2-411.6925_Scan_Number_1656"/&gt;</w:t>
            </w:r>
          </w:p>
          <w:p w:rsidR="00D0245A" w:rsidRDefault="00D0245A" w:rsidP="00F07D1E">
            <w:pPr>
              <w:pStyle w:val="HTMLPreformatted"/>
              <w:jc w:val="left"/>
            </w:pPr>
            <w:r>
              <w:t xml:space="preserve">    &lt;Feature spectrum_refs="Scan Number: 1205" charge="2" mz="474.7568" rt="null" id="raw1-PA0958-YVVQSGPAK_000000000-2-474.7568_Scan_Number_1205"/&gt;</w:t>
            </w:r>
          </w:p>
          <w:p w:rsidR="00D0245A" w:rsidRDefault="00D0245A" w:rsidP="00F07D1E">
            <w:pPr>
              <w:pStyle w:val="HTMLPreformatted"/>
              <w:jc w:val="left"/>
            </w:pPr>
            <w:r>
              <w:t xml:space="preserve">    &lt;Feature spectrum_refs="Scan Number: 3667" charge="2" mz="573.2433" rt="null" id="raw1-PA0958-LIVDYPLSIL_0000000000-2-573.2433_Scan_Number_3667"/&gt;</w:t>
            </w:r>
          </w:p>
          <w:p w:rsidR="00D0245A" w:rsidRDefault="00D0245A" w:rsidP="00F07D1E">
            <w:pPr>
              <w:pStyle w:val="HTMLPreformatted"/>
              <w:jc w:val="left"/>
            </w:pPr>
            <w:r>
              <w:t xml:space="preserve">    &lt;Feature spectrum_refs="Scan Number: 3612" charge="2" mz="573.2534" rt="null" id="raw1-PA0958-LIVDYPLSIL_0000000000-2-573.2534_Scan_Number_3612"/&gt;</w:t>
            </w:r>
          </w:p>
          <w:p w:rsidR="00D0245A" w:rsidRDefault="00D0245A" w:rsidP="00F07D1E">
            <w:pPr>
              <w:pStyle w:val="HTMLPreformatted"/>
              <w:jc w:val="left"/>
            </w:pPr>
            <w:r>
              <w:t xml:space="preserve">    &lt;Feature spectrum_refs="Scan Number: 1995" charge="2" mz="687.29" rt="null" id="raw1-PA0958-GELYATYAGETAK_0000000000000-2-687.29_Scan_Number_1995"/&gt;</w:t>
            </w:r>
          </w:p>
          <w:p w:rsidR="00D0245A" w:rsidRDefault="00D0245A" w:rsidP="00F07D1E">
            <w:pPr>
              <w:pStyle w:val="HTMLPreformatted"/>
              <w:jc w:val="left"/>
            </w:pPr>
            <w:r>
              <w:t xml:space="preserve">    &lt;Feature spectrum_refs="Scan Number: 1877" charge="2" mz="687.3034" rt="null" id="raw1-PA0958-GELYATYAGETAK_0000000000000-2-687.3034_Scan_Number_1877"/&gt;</w:t>
            </w:r>
          </w:p>
          <w:p w:rsidR="00D0245A" w:rsidRDefault="00D0245A" w:rsidP="00F07D1E">
            <w:pPr>
              <w:pStyle w:val="HTMLPreformatted"/>
              <w:jc w:val="left"/>
            </w:pPr>
            <w:r>
              <w:t xml:space="preserve">  ...</w:t>
            </w:r>
          </w:p>
          <w:p w:rsidR="00D0245A" w:rsidRDefault="00D0245A" w:rsidP="00F07D1E">
            <w:pPr>
              <w:pStyle w:val="HTMLPreformatted"/>
              <w:jc w:val="left"/>
            </w:pPr>
            <w:r>
              <w:t>&lt;/FeatureList&gt;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/MzQuantML/FeatureList</w:t>
            </w:r>
          </w:p>
          <w:p w:rsidR="00D0245A" w:rsidRDefault="00D0245A">
            <w:pPr>
              <w:pStyle w:val="HTMLPreformatted"/>
            </w:pPr>
            <w:r>
              <w:t xml:space="preserve">MAY supply a *child* term of </w:t>
            </w:r>
            <w:hyperlink r:id="rId498" w:tgtFrame="new" w:history="1">
              <w:r>
                <w:rPr>
                  <w:rStyle w:val="Hyperlink"/>
                </w:rPr>
                <w:t>MS:1001825</w:t>
              </w:r>
            </w:hyperlink>
            <w:r>
              <w:t xml:space="preserve"> (</w:t>
            </w:r>
            <w:r>
              <w:rPr>
                <w:rStyle w:val="popup"/>
              </w:rPr>
              <w:t>feature list attribute</w:t>
            </w:r>
            <w:r>
              <w:t>) one or more times</w:t>
            </w:r>
          </w:p>
          <w:p w:rsidR="00D0245A" w:rsidRDefault="00D0245A">
            <w:pPr>
              <w:pStyle w:val="HTMLPreformatted"/>
            </w:pPr>
            <w:r>
              <w:t xml:space="preserve">  e.g.: </w:t>
            </w:r>
            <w:hyperlink r:id="rId499" w:tgtFrame="new" w:history="1">
              <w:r>
                <w:rPr>
                  <w:rStyle w:val="Hyperlink"/>
                </w:rPr>
                <w:t>MS:1001826</w:t>
              </w:r>
            </w:hyperlink>
            <w:r>
              <w:t xml:space="preserve"> (</w:t>
            </w:r>
            <w:r>
              <w:rPr>
                <w:rStyle w:val="popup"/>
              </w:rPr>
              <w:t>mass trace reporting: rectangles</w:t>
            </w:r>
            <w:r>
              <w:t xml:space="preserve">) </w:t>
            </w:r>
          </w:p>
          <w:p w:rsidR="00D0245A" w:rsidRDefault="00D0245A">
            <w:pPr>
              <w:pStyle w:val="HTMLPreformatted"/>
            </w:pPr>
            <w:r>
              <w:t xml:space="preserve">  e.g.: </w:t>
            </w:r>
            <w:hyperlink r:id="rId500" w:tgtFrame="new" w:history="1">
              <w:r>
                <w:rPr>
                  <w:rStyle w:val="Hyperlink"/>
                </w:rPr>
                <w:t>MS:1001827</w:t>
              </w:r>
            </w:hyperlink>
            <w:r>
              <w:t xml:space="preserve"> (</w:t>
            </w:r>
            <w:r>
              <w:rPr>
                <w:rStyle w:val="popup"/>
              </w:rPr>
              <w:t>mass trace reporting: polygons</w:t>
            </w:r>
            <w:r>
              <w:t xml:space="preserve">) </w:t>
            </w:r>
          </w:p>
          <w:p w:rsidR="00D0245A" w:rsidRDefault="00D0245A">
            <w:pPr>
              <w:pStyle w:val="HTMLPreformatted"/>
            </w:pPr>
            <w:r>
              <w:t xml:space="preserve">  e.g.: </w:t>
            </w:r>
            <w:hyperlink r:id="rId501" w:tgtFrame="new" w:history="1">
              <w:r>
                <w:rPr>
                  <w:rStyle w:val="Hyperlink"/>
                </w:rPr>
                <w:t>MS:1002122</w:t>
              </w:r>
            </w:hyperlink>
            <w:r>
              <w:t xml:space="preserve"> (</w:t>
            </w:r>
            <w:r>
              <w:rPr>
                <w:rStyle w:val="popup"/>
              </w:rPr>
              <w:t>counts reporting</w:t>
            </w:r>
            <w:r>
              <w:t xml:space="preserve">) </w:t>
            </w:r>
          </w:p>
        </w:tc>
      </w:tr>
    </w:tbl>
    <w:p w:rsidR="00D0245A" w:rsidRDefault="00D0245A" w:rsidP="00D0245A"/>
    <w:p w:rsidR="00D0245A" w:rsidRDefault="00D0245A" w:rsidP="00D0245A">
      <w:pPr>
        <w:pStyle w:val="Heading2"/>
      </w:pPr>
      <w:bookmarkStart w:id="115" w:name="_Toc342391961"/>
      <w:r>
        <w:t>Element &lt;</w:t>
      </w:r>
      <w:bookmarkStart w:id="116" w:name="FeatureQuantLayer"/>
      <w:r>
        <w:t>FeatureQuantLayer</w:t>
      </w:r>
      <w:bookmarkEnd w:id="116"/>
      <w:r>
        <w:t>&gt;</w:t>
      </w:r>
      <w:bookmarkEnd w:id="115"/>
    </w:p>
    <w:tbl>
      <w:tblPr>
        <w:tblW w:w="0" w:type="auto"/>
        <w:tblCellSpacing w:w="15" w:type="dxa"/>
        <w:tblCellMar>
          <w:top w:w="15" w:type="dxa"/>
          <w:left w:w="15" w:type="dxa"/>
          <w:bottom w:w="15" w:type="dxa"/>
          <w:right w:w="15" w:type="dxa"/>
        </w:tblCellMar>
        <w:tblLook w:val="04A0"/>
      </w:tblPr>
      <w:tblGrid>
        <w:gridCol w:w="1580"/>
        <w:gridCol w:w="848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data values about features in one raw file or raw file group, such as feature raw intensity, feature RT window size etc.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GlobalQuantLayerType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36"/>
              <w:gridCol w:w="1135"/>
              <w:gridCol w:w="1180"/>
              <w:gridCol w:w="434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02" w:anchor="ColumnDefinition" w:history="1">
                    <w:r>
                      <w:rPr>
                        <w:rStyle w:val="Hyperlink"/>
                      </w:rPr>
                      <w:t>ColumnDefinition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Definition of the data types in each column.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03" w:anchor="DataMatrix" w:history="1">
                    <w:r>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&lt;FeatureQuantLayer id="q_14611336223554821348"&gt;</w:t>
            </w:r>
          </w:p>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cvRef="PSI-MS" accession="MS:1001141" name="intensity of precursor ion"/&gt;</w:t>
            </w:r>
          </w:p>
          <w:p w:rsidR="00D0245A" w:rsidRDefault="00D0245A">
            <w:pPr>
              <w:pStyle w:val="HTMLPreformatted"/>
            </w:pPr>
            <w:r>
              <w:t xml:space="preserve">          &lt;/DataType&gt;</w:t>
            </w:r>
          </w:p>
          <w:p w:rsidR="00CB63C3" w:rsidRDefault="00D0245A">
            <w:pPr>
              <w:pStyle w:val="HTMLPreformatted"/>
            </w:pPr>
            <w:r>
              <w:t xml:space="preserve">        &lt;/Column&gt;</w:t>
            </w:r>
          </w:p>
          <w:p w:rsidR="00D0245A" w:rsidRDefault="00D0245A">
            <w:pPr>
              <w:pStyle w:val="HTMLPreformatted"/>
            </w:pPr>
            <w:r>
              <w:t xml:space="preserve">        &lt;Column index="1"&gt;</w:t>
            </w:r>
          </w:p>
          <w:p w:rsidR="00D0245A" w:rsidRDefault="00D0245A">
            <w:pPr>
              <w:pStyle w:val="HTMLPreformatted"/>
            </w:pPr>
            <w:r>
              <w:t xml:space="preserve">  ...</w:t>
            </w:r>
          </w:p>
          <w:p w:rsidR="00D0245A" w:rsidRDefault="00D0245A">
            <w:pPr>
              <w:pStyle w:val="HTMLPreformatted"/>
            </w:pPr>
            <w:r>
              <w:t>&lt;/FeatureQuantLayer&gt;</w:t>
            </w:r>
          </w:p>
        </w:tc>
      </w:tr>
    </w:tbl>
    <w:p w:rsidR="00D0245A" w:rsidRDefault="00D0245A" w:rsidP="00D0245A"/>
    <w:p w:rsidR="00D0245A" w:rsidRDefault="00D0245A" w:rsidP="00D0245A">
      <w:pPr>
        <w:pStyle w:val="Heading2"/>
      </w:pPr>
      <w:bookmarkStart w:id="117" w:name="_Toc342391962"/>
      <w:r>
        <w:t>Element &lt;</w:t>
      </w:r>
      <w:bookmarkStart w:id="118" w:name="Feature_refs"/>
      <w:r>
        <w:t>Feature_refs</w:t>
      </w:r>
      <w:bookmarkEnd w:id="118"/>
      <w:r>
        <w:t>&gt;</w:t>
      </w:r>
      <w:bookmarkEnd w:id="117"/>
    </w:p>
    <w:tbl>
      <w:tblPr>
        <w:tblW w:w="0" w:type="auto"/>
        <w:tblCellSpacing w:w="15" w:type="dxa"/>
        <w:tblCellMar>
          <w:top w:w="15" w:type="dxa"/>
          <w:left w:w="15" w:type="dxa"/>
          <w:bottom w:w="15" w:type="dxa"/>
          <w:right w:w="15" w:type="dxa"/>
        </w:tblCellMar>
        <w:tblLook w:val="04A0"/>
      </w:tblPr>
      <w:tblGrid>
        <w:gridCol w:w="1675"/>
        <w:gridCol w:w="838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Optional references to features on which quantification values about the SmallMolecule in the QuantLayer were based.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19" w:name="_Toc342391963"/>
      <w:r>
        <w:t>Element &lt;</w:t>
      </w:r>
      <w:bookmarkStart w:id="120" w:name="FileFormat"/>
      <w:r>
        <w:t>FileFormat</w:t>
      </w:r>
      <w:bookmarkEnd w:id="120"/>
      <w:r>
        <w:t>&gt;</w:t>
      </w:r>
      <w:bookmarkEnd w:id="119"/>
    </w:p>
    <w:tbl>
      <w:tblPr>
        <w:tblW w:w="0" w:type="auto"/>
        <w:tblCellSpacing w:w="15" w:type="dxa"/>
        <w:tblCellMar>
          <w:top w:w="15" w:type="dxa"/>
          <w:left w:w="15" w:type="dxa"/>
          <w:bottom w:w="15" w:type="dxa"/>
          <w:right w:w="15" w:type="dxa"/>
        </w:tblCellMar>
        <w:tblLook w:val="04A0"/>
      </w:tblPr>
      <w:tblGrid>
        <w:gridCol w:w="2007"/>
        <w:gridCol w:w="80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format of the ExternalData file, for example "tiff" for image files.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FileFormatType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55"/>
              <w:gridCol w:w="1135"/>
              <w:gridCol w:w="1180"/>
              <w:gridCol w:w="399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04"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&lt;FileFormat&gt;</w:t>
            </w:r>
          </w:p>
          <w:p w:rsidR="00D0245A" w:rsidRDefault="00D0245A">
            <w:pPr>
              <w:pStyle w:val="HTMLPreformatted"/>
            </w:pPr>
            <w:r>
              <w:t xml:space="preserve">    &lt;cvParam cvRef="MS" accession="MS:1000914" name="tab delimited text file"/&gt;</w:t>
            </w:r>
          </w:p>
          <w:p w:rsidR="00D0245A" w:rsidRDefault="00D0245A">
            <w:pPr>
              <w:pStyle w:val="HTMLPreformatted"/>
            </w:pPr>
            <w:r>
              <w:t>&lt;/FileFormat&gt;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/MzQuantML/InputFiles/RawFilesGroup/RawFile/FileFormat</w:t>
            </w:r>
          </w:p>
          <w:p w:rsidR="00D0245A" w:rsidRDefault="00D0245A">
            <w:pPr>
              <w:pStyle w:val="HTMLPreformatted"/>
            </w:pPr>
            <w:r>
              <w:t xml:space="preserve">MUST supply a *child* term of </w:t>
            </w:r>
            <w:hyperlink r:id="rId505" w:tgtFrame="new" w:history="1">
              <w:r>
                <w:rPr>
                  <w:rStyle w:val="Hyperlink"/>
                </w:rPr>
                <w:t>MS:1000560</w:t>
              </w:r>
            </w:hyperlink>
            <w:r>
              <w:t xml:space="preserve"> (</w:t>
            </w:r>
            <w:r>
              <w:rPr>
                <w:rStyle w:val="popup"/>
              </w:rPr>
              <w:t>mass spectrometer file format</w:t>
            </w:r>
            <w:r>
              <w:t>) one or more times</w:t>
            </w:r>
          </w:p>
          <w:p w:rsidR="00D0245A" w:rsidRDefault="00D0245A">
            <w:pPr>
              <w:pStyle w:val="HTMLPreformatted"/>
            </w:pPr>
            <w:r>
              <w:t xml:space="preserve">  e.g.: </w:t>
            </w:r>
            <w:hyperlink r:id="rId506" w:tgtFrame="new" w:history="1">
              <w:r>
                <w:rPr>
                  <w:rStyle w:val="Hyperlink"/>
                </w:rPr>
                <w:t>MS:1000526</w:t>
              </w:r>
            </w:hyperlink>
            <w:r>
              <w:t xml:space="preserve"> (</w:t>
            </w:r>
            <w:r>
              <w:rPr>
                <w:rStyle w:val="popup"/>
              </w:rPr>
              <w:t>Waters raw file</w:t>
            </w:r>
            <w:r>
              <w:t xml:space="preserve">) </w:t>
            </w:r>
          </w:p>
          <w:p w:rsidR="00D0245A" w:rsidRDefault="00D0245A">
            <w:pPr>
              <w:pStyle w:val="HTMLPreformatted"/>
            </w:pPr>
            <w:r>
              <w:t xml:space="preserve">  e.g.: </w:t>
            </w:r>
            <w:hyperlink r:id="rId507" w:tgtFrame="new" w:history="1">
              <w:r>
                <w:rPr>
                  <w:rStyle w:val="Hyperlink"/>
                </w:rPr>
                <w:t>MS:1000562</w:t>
              </w:r>
            </w:hyperlink>
            <w:r>
              <w:t xml:space="preserve"> (</w:t>
            </w:r>
            <w:r>
              <w:rPr>
                <w:rStyle w:val="popup"/>
              </w:rPr>
              <w:t>ABI WIFF file</w:t>
            </w:r>
            <w:r>
              <w:t xml:space="preserve">) </w:t>
            </w:r>
          </w:p>
          <w:p w:rsidR="00D0245A" w:rsidRDefault="00D0245A">
            <w:pPr>
              <w:pStyle w:val="HTMLPreformatted"/>
            </w:pPr>
            <w:r>
              <w:t xml:space="preserve">  e.g.: </w:t>
            </w:r>
            <w:hyperlink r:id="rId508" w:tgtFrame="new" w:history="1">
              <w:r>
                <w:rPr>
                  <w:rStyle w:val="Hyperlink"/>
                </w:rPr>
                <w:t>MS:1000563</w:t>
              </w:r>
            </w:hyperlink>
            <w:r>
              <w:t xml:space="preserve"> (</w:t>
            </w:r>
            <w:r>
              <w:rPr>
                <w:rStyle w:val="popup"/>
              </w:rPr>
              <w:t>Thermo RAW file</w:t>
            </w:r>
            <w:r>
              <w:t xml:space="preserve">) </w:t>
            </w:r>
          </w:p>
          <w:p w:rsidR="00D0245A" w:rsidRDefault="00D0245A">
            <w:pPr>
              <w:pStyle w:val="HTMLPreformatted"/>
            </w:pPr>
            <w:r>
              <w:t xml:space="preserve">  e.g.: </w:t>
            </w:r>
            <w:hyperlink r:id="rId509" w:tgtFrame="new" w:history="1">
              <w:r>
                <w:rPr>
                  <w:rStyle w:val="Hyperlink"/>
                </w:rPr>
                <w:t>MS:1000564</w:t>
              </w:r>
            </w:hyperlink>
            <w:r>
              <w:t xml:space="preserve"> (</w:t>
            </w:r>
            <w:r>
              <w:rPr>
                <w:rStyle w:val="popup"/>
              </w:rPr>
              <w:t>PSI mzData file</w:t>
            </w:r>
            <w:r>
              <w:t xml:space="preserve">) </w:t>
            </w:r>
          </w:p>
          <w:p w:rsidR="00D0245A" w:rsidRDefault="00D0245A">
            <w:pPr>
              <w:pStyle w:val="HTMLPreformatted"/>
            </w:pPr>
            <w:r>
              <w:t xml:space="preserve">  e.g.: </w:t>
            </w:r>
            <w:hyperlink r:id="rId510" w:tgtFrame="new" w:history="1">
              <w:r>
                <w:rPr>
                  <w:rStyle w:val="Hyperlink"/>
                </w:rPr>
                <w:t>MS:1000565</w:t>
              </w:r>
            </w:hyperlink>
            <w:r>
              <w:t xml:space="preserve"> (</w:t>
            </w:r>
            <w:r>
              <w:rPr>
                <w:rStyle w:val="popup"/>
              </w:rPr>
              <w:t>Micromass PKL file</w:t>
            </w:r>
            <w:r>
              <w:t xml:space="preserve">) </w:t>
            </w:r>
          </w:p>
          <w:p w:rsidR="00D0245A" w:rsidRDefault="00D0245A">
            <w:pPr>
              <w:pStyle w:val="HTMLPreformatted"/>
            </w:pPr>
            <w:r>
              <w:t xml:space="preserve">  e.g.: </w:t>
            </w:r>
            <w:hyperlink r:id="rId511" w:tgtFrame="new" w:history="1">
              <w:r>
                <w:rPr>
                  <w:rStyle w:val="Hyperlink"/>
                </w:rPr>
                <w:t>MS:1000566</w:t>
              </w:r>
            </w:hyperlink>
            <w:r>
              <w:t xml:space="preserve"> (</w:t>
            </w:r>
            <w:r>
              <w:rPr>
                <w:rStyle w:val="popup"/>
              </w:rPr>
              <w:t>ISB mzXML file</w:t>
            </w:r>
            <w:r>
              <w:t xml:space="preserve">) </w:t>
            </w:r>
          </w:p>
          <w:p w:rsidR="00D0245A" w:rsidRDefault="00D0245A">
            <w:pPr>
              <w:pStyle w:val="HTMLPreformatted"/>
            </w:pPr>
            <w:r>
              <w:t xml:space="preserve">  e.g.: </w:t>
            </w:r>
            <w:hyperlink r:id="rId512" w:tgtFrame="new" w:history="1">
              <w:r>
                <w:rPr>
                  <w:rStyle w:val="Hyperlink"/>
                </w:rPr>
                <w:t>MS:1000567</w:t>
              </w:r>
            </w:hyperlink>
            <w:r>
              <w:t xml:space="preserve"> (</w:t>
            </w:r>
            <w:r>
              <w:rPr>
                <w:rStyle w:val="popup"/>
              </w:rPr>
              <w:t>Bruker/Agilent YEP file</w:t>
            </w:r>
            <w:r>
              <w:t xml:space="preserve">) </w:t>
            </w:r>
          </w:p>
          <w:p w:rsidR="00D0245A" w:rsidRDefault="00D0245A">
            <w:pPr>
              <w:pStyle w:val="HTMLPreformatted"/>
            </w:pPr>
            <w:r>
              <w:t xml:space="preserve">  e.g.: </w:t>
            </w:r>
            <w:hyperlink r:id="rId513" w:tgtFrame="new" w:history="1">
              <w:r>
                <w:rPr>
                  <w:rStyle w:val="Hyperlink"/>
                </w:rPr>
                <w:t>MS:1000584</w:t>
              </w:r>
            </w:hyperlink>
            <w:r>
              <w:t xml:space="preserve"> (</w:t>
            </w:r>
            <w:r>
              <w:rPr>
                <w:rStyle w:val="popup"/>
              </w:rPr>
              <w:t>mzML file</w:t>
            </w:r>
            <w:r>
              <w:t xml:space="preserve">) </w:t>
            </w:r>
          </w:p>
          <w:p w:rsidR="00D0245A" w:rsidRDefault="00D0245A">
            <w:pPr>
              <w:pStyle w:val="HTMLPreformatted"/>
            </w:pPr>
            <w:r>
              <w:t xml:space="preserve">  e.g.: </w:t>
            </w:r>
            <w:hyperlink r:id="rId514" w:tgtFrame="new" w:history="1">
              <w:r>
                <w:rPr>
                  <w:rStyle w:val="Hyperlink"/>
                </w:rPr>
                <w:t>MS:1000613</w:t>
              </w:r>
            </w:hyperlink>
            <w:r>
              <w:t xml:space="preserve"> (</w:t>
            </w:r>
            <w:r>
              <w:rPr>
                <w:rStyle w:val="popup"/>
              </w:rPr>
              <w:t>DTA file</w:t>
            </w:r>
            <w:r>
              <w:t xml:space="preserve">) </w:t>
            </w:r>
          </w:p>
          <w:p w:rsidR="00D0245A" w:rsidRDefault="00D0245A">
            <w:pPr>
              <w:pStyle w:val="HTMLPreformatted"/>
            </w:pPr>
            <w:r>
              <w:t xml:space="preserve">  e.g.: </w:t>
            </w:r>
            <w:hyperlink r:id="rId515" w:tgtFrame="new" w:history="1">
              <w:r>
                <w:rPr>
                  <w:rStyle w:val="Hyperlink"/>
                </w:rPr>
                <w:t>MS:1000614</w:t>
              </w:r>
            </w:hyperlink>
            <w:r>
              <w:t xml:space="preserve"> (</w:t>
            </w:r>
            <w:r>
              <w:rPr>
                <w:rStyle w:val="popup"/>
              </w:rPr>
              <w:t>ProteinLynx Global Server mass spectrum XML file</w:t>
            </w:r>
            <w:r>
              <w:t xml:space="preserve">) </w:t>
            </w:r>
          </w:p>
          <w:p w:rsidR="00D0245A" w:rsidRDefault="00D0245A">
            <w:pPr>
              <w:pStyle w:val="HTMLPreformatted"/>
            </w:pPr>
            <w:r>
              <w:t xml:space="preserve">  </w:t>
            </w:r>
            <w:hyperlink r:id="rId516" w:tgtFrame="new" w:history="1">
              <w:r>
                <w:rPr>
                  <w:rStyle w:val="Hyperlink"/>
                </w:rPr>
                <w:t>et al.</w:t>
              </w:r>
            </w:hyperlink>
          </w:p>
          <w:p w:rsidR="00D0245A" w:rsidRDefault="00D0245A">
            <w:pPr>
              <w:pStyle w:val="HTMLPreformatted"/>
            </w:pPr>
            <w:r>
              <w:t>Path /MzQuantML/InputFiles/MethodFiles/MethodFile/FileFormat</w:t>
            </w:r>
          </w:p>
          <w:p w:rsidR="00D0245A" w:rsidRDefault="00D0245A">
            <w:pPr>
              <w:pStyle w:val="HTMLPreformatted"/>
            </w:pPr>
            <w:r>
              <w:t xml:space="preserve">MAY supply a *child* term of </w:t>
            </w:r>
            <w:hyperlink r:id="rId517" w:tgtFrame="new" w:history="1">
              <w:r>
                <w:rPr>
                  <w:rStyle w:val="Hyperlink"/>
                </w:rPr>
                <w:t>MS:1002128</w:t>
              </w:r>
            </w:hyperlink>
            <w:r>
              <w:t xml:space="preserve"> (</w:t>
            </w:r>
            <w:r>
              <w:rPr>
                <w:rStyle w:val="popup"/>
              </w:rPr>
              <w:t>method file format attribute</w:t>
            </w:r>
            <w:r>
              <w:t>) only once</w:t>
            </w:r>
          </w:p>
          <w:p w:rsidR="00D0245A" w:rsidRDefault="00D0245A">
            <w:pPr>
              <w:pStyle w:val="HTMLPreformatted"/>
            </w:pPr>
            <w:r>
              <w:t>Path /MzQuantML/InputFiles/IdentificationFiles/IdentificationFile/FileFormat</w:t>
            </w:r>
          </w:p>
          <w:p w:rsidR="00D0245A" w:rsidRDefault="00D0245A">
            <w:pPr>
              <w:pStyle w:val="HTMLPreformatted"/>
            </w:pPr>
            <w:r>
              <w:t xml:space="preserve">MUST supply a *child* term of </w:t>
            </w:r>
            <w:hyperlink r:id="rId518" w:tgtFrame="new" w:history="1">
              <w:r>
                <w:rPr>
                  <w:rStyle w:val="Hyperlink"/>
                </w:rPr>
                <w:t>MS:1001040</w:t>
              </w:r>
            </w:hyperlink>
            <w:r>
              <w:t xml:space="preserve"> (</w:t>
            </w:r>
            <w:r>
              <w:rPr>
                <w:rStyle w:val="popup"/>
              </w:rPr>
              <w:t>intermediate analysis format</w:t>
            </w:r>
            <w:r>
              <w:t>) only once</w:t>
            </w:r>
          </w:p>
          <w:p w:rsidR="00D0245A" w:rsidRDefault="00D0245A">
            <w:pPr>
              <w:pStyle w:val="HTMLPreformatted"/>
            </w:pPr>
            <w:r>
              <w:t xml:space="preserve">  e.g.: </w:t>
            </w:r>
            <w:hyperlink r:id="rId519" w:tgtFrame="new" w:history="1">
              <w:r>
                <w:rPr>
                  <w:rStyle w:val="Hyperlink"/>
                </w:rPr>
                <w:t>MS:1000742</w:t>
              </w:r>
            </w:hyperlink>
            <w:r>
              <w:t xml:space="preserve"> (</w:t>
            </w:r>
            <w:r>
              <w:rPr>
                <w:rStyle w:val="popup"/>
              </w:rPr>
              <w:t>Bioworks SRF file</w:t>
            </w:r>
            <w:r>
              <w:t xml:space="preserve">) </w:t>
            </w:r>
          </w:p>
          <w:p w:rsidR="00D0245A" w:rsidRDefault="00D0245A">
            <w:pPr>
              <w:pStyle w:val="HTMLPreformatted"/>
            </w:pPr>
            <w:r>
              <w:t xml:space="preserve">  e.g.: </w:t>
            </w:r>
            <w:hyperlink r:id="rId520" w:tgtFrame="new" w:history="1">
              <w:r>
                <w:rPr>
                  <w:rStyle w:val="Hyperlink"/>
                </w:rPr>
                <w:t>MS:1000914</w:t>
              </w:r>
            </w:hyperlink>
            <w:r>
              <w:t xml:space="preserve"> (</w:t>
            </w:r>
            <w:r>
              <w:rPr>
                <w:rStyle w:val="popup"/>
              </w:rPr>
              <w:t>tab delimited text file</w:t>
            </w:r>
            <w:r>
              <w:t xml:space="preserve">) </w:t>
            </w:r>
          </w:p>
          <w:p w:rsidR="00D0245A" w:rsidRDefault="00D0245A">
            <w:pPr>
              <w:pStyle w:val="HTMLPreformatted"/>
            </w:pPr>
            <w:r>
              <w:t xml:space="preserve">  e.g.: </w:t>
            </w:r>
            <w:hyperlink r:id="rId521" w:tgtFrame="new" w:history="1">
              <w:r>
                <w:rPr>
                  <w:rStyle w:val="Hyperlink"/>
                </w:rPr>
                <w:t>MS:1001107</w:t>
              </w:r>
            </w:hyperlink>
            <w:r>
              <w:t xml:space="preserve"> (</w:t>
            </w:r>
            <w:r>
              <w:rPr>
                <w:rStyle w:val="popup"/>
              </w:rPr>
              <w:t>data stored in database</w:t>
            </w:r>
            <w:r>
              <w:t xml:space="preserve">) </w:t>
            </w:r>
          </w:p>
          <w:p w:rsidR="00D0245A" w:rsidRDefault="00D0245A">
            <w:pPr>
              <w:pStyle w:val="HTMLPreformatted"/>
            </w:pPr>
            <w:r>
              <w:t xml:space="preserve">  e.g.: </w:t>
            </w:r>
            <w:hyperlink r:id="rId522" w:tgtFrame="new" w:history="1">
              <w:r>
                <w:rPr>
                  <w:rStyle w:val="Hyperlink"/>
                </w:rPr>
                <w:t>MS:1001199</w:t>
              </w:r>
            </w:hyperlink>
            <w:r>
              <w:t xml:space="preserve"> (</w:t>
            </w:r>
            <w:r>
              <w:rPr>
                <w:rStyle w:val="popup"/>
              </w:rPr>
              <w:t>Mascot DAT file</w:t>
            </w:r>
            <w:r>
              <w:t xml:space="preserve">) </w:t>
            </w:r>
          </w:p>
          <w:p w:rsidR="00D0245A" w:rsidRDefault="00D0245A">
            <w:pPr>
              <w:pStyle w:val="HTMLPreformatted"/>
            </w:pPr>
            <w:r>
              <w:t xml:space="preserve">  e.g.: </w:t>
            </w:r>
            <w:hyperlink r:id="rId523" w:tgtFrame="new" w:history="1">
              <w:r>
                <w:rPr>
                  <w:rStyle w:val="Hyperlink"/>
                </w:rPr>
                <w:t>MS:1001200</w:t>
              </w:r>
            </w:hyperlink>
            <w:r>
              <w:t xml:space="preserve"> (</w:t>
            </w:r>
            <w:r>
              <w:rPr>
                <w:rStyle w:val="popup"/>
              </w:rPr>
              <w:t>Sequest out file</w:t>
            </w:r>
            <w:r>
              <w:t xml:space="preserve">) </w:t>
            </w:r>
          </w:p>
          <w:p w:rsidR="00D0245A" w:rsidRDefault="00D0245A">
            <w:pPr>
              <w:pStyle w:val="HTMLPreformatted"/>
            </w:pPr>
            <w:r>
              <w:t xml:space="preserve">  e.g.: </w:t>
            </w:r>
            <w:hyperlink r:id="rId524" w:tgtFrame="new" w:history="1">
              <w:r>
                <w:rPr>
                  <w:rStyle w:val="Hyperlink"/>
                </w:rPr>
                <w:t>MS:1001242</w:t>
              </w:r>
            </w:hyperlink>
            <w:r>
              <w:t xml:space="preserve"> (</w:t>
            </w:r>
            <w:r>
              <w:rPr>
                <w:rStyle w:val="popup"/>
              </w:rPr>
              <w:t>Sequest out folder</w:t>
            </w:r>
            <w:r>
              <w:t xml:space="preserve">) </w:t>
            </w:r>
          </w:p>
          <w:p w:rsidR="00D0245A" w:rsidRDefault="00D0245A">
            <w:pPr>
              <w:pStyle w:val="HTMLPreformatted"/>
            </w:pPr>
            <w:r>
              <w:t xml:space="preserve">  e.g.: </w:t>
            </w:r>
            <w:hyperlink r:id="rId525" w:tgtFrame="new" w:history="1">
              <w:r>
                <w:rPr>
                  <w:rStyle w:val="Hyperlink"/>
                </w:rPr>
                <w:t>MS:1001243</w:t>
              </w:r>
            </w:hyperlink>
            <w:r>
              <w:t xml:space="preserve"> (</w:t>
            </w:r>
            <w:r>
              <w:rPr>
                <w:rStyle w:val="popup"/>
              </w:rPr>
              <w:t>Sequest summary</w:t>
            </w:r>
            <w:r>
              <w:t xml:space="preserve">) </w:t>
            </w:r>
          </w:p>
          <w:p w:rsidR="00D0245A" w:rsidRDefault="00D0245A">
            <w:pPr>
              <w:pStyle w:val="HTMLPreformatted"/>
            </w:pPr>
            <w:r>
              <w:t xml:space="preserve">  e.g.: </w:t>
            </w:r>
            <w:hyperlink r:id="rId526" w:tgtFrame="new" w:history="1">
              <w:r>
                <w:rPr>
                  <w:rStyle w:val="Hyperlink"/>
                </w:rPr>
                <w:t>MS:1001275</w:t>
              </w:r>
            </w:hyperlink>
            <w:r>
              <w:t xml:space="preserve"> (</w:t>
            </w:r>
            <w:r>
              <w:rPr>
                <w:rStyle w:val="popup"/>
              </w:rPr>
              <w:t>ProteinScape SearchEvent</w:t>
            </w:r>
            <w:r>
              <w:t xml:space="preserve">) </w:t>
            </w:r>
          </w:p>
          <w:p w:rsidR="00D0245A" w:rsidRPr="00D0245A" w:rsidRDefault="00D0245A">
            <w:pPr>
              <w:pStyle w:val="HTMLPreformatted"/>
              <w:rPr>
                <w:lang w:val="de-DE"/>
              </w:rPr>
            </w:pPr>
            <w:r>
              <w:t xml:space="preserve">  </w:t>
            </w:r>
            <w:r w:rsidRPr="00D0245A">
              <w:rPr>
                <w:lang w:val="de-DE"/>
              </w:rPr>
              <w:t xml:space="preserve">e.g.: </w:t>
            </w:r>
            <w:hyperlink r:id="rId527" w:tgtFrame="new" w:history="1">
              <w:r w:rsidRPr="00D0245A">
                <w:rPr>
                  <w:rStyle w:val="Hyperlink"/>
                  <w:lang w:val="de-DE"/>
                </w:rPr>
                <w:t>MS:1001276</w:t>
              </w:r>
            </w:hyperlink>
            <w:r w:rsidRPr="00D0245A">
              <w:rPr>
                <w:lang w:val="de-DE"/>
              </w:rPr>
              <w:t xml:space="preserve"> (</w:t>
            </w:r>
            <w:r w:rsidRPr="00D0245A">
              <w:rPr>
                <w:rStyle w:val="popup"/>
                <w:lang w:val="de-DE"/>
              </w:rPr>
              <w:t>ProteinScape Gel</w:t>
            </w:r>
            <w:r w:rsidRPr="00D0245A">
              <w:rPr>
                <w:lang w:val="de-DE"/>
              </w:rPr>
              <w:t xml:space="preserve">) </w:t>
            </w:r>
          </w:p>
          <w:p w:rsidR="00D0245A" w:rsidRDefault="00D0245A">
            <w:pPr>
              <w:pStyle w:val="HTMLPreformatted"/>
            </w:pPr>
            <w:r w:rsidRPr="00D0245A">
              <w:rPr>
                <w:lang w:val="de-DE"/>
              </w:rPr>
              <w:t xml:space="preserve">  </w:t>
            </w:r>
            <w:r>
              <w:t xml:space="preserve">e.g.: </w:t>
            </w:r>
            <w:hyperlink r:id="rId528" w:tgtFrame="new" w:history="1">
              <w:r>
                <w:rPr>
                  <w:rStyle w:val="Hyperlink"/>
                </w:rPr>
                <w:t>MS:1001399</w:t>
              </w:r>
            </w:hyperlink>
            <w:r>
              <w:t xml:space="preserve"> (</w:t>
            </w:r>
            <w:r>
              <w:rPr>
                <w:rStyle w:val="popup"/>
              </w:rPr>
              <w:t>OMSSA csv file</w:t>
            </w:r>
            <w:r>
              <w:t xml:space="preserve">) </w:t>
            </w:r>
          </w:p>
          <w:p w:rsidR="00D0245A" w:rsidRDefault="00D0245A">
            <w:pPr>
              <w:pStyle w:val="HTMLPreformatted"/>
            </w:pPr>
            <w:r>
              <w:t xml:space="preserve">  </w:t>
            </w:r>
            <w:hyperlink r:id="rId529" w:tgtFrame="new" w:history="1">
              <w:r>
                <w:rPr>
                  <w:rStyle w:val="Hyperlink"/>
                </w:rPr>
                <w:t>et al.</w:t>
              </w:r>
            </w:hyperlink>
          </w:p>
          <w:p w:rsidR="00D0245A" w:rsidRDefault="00D0245A">
            <w:pPr>
              <w:pStyle w:val="HTMLPreformatted"/>
            </w:pPr>
            <w:r>
              <w:t>Path /MzQuantML/InputFiles/SourceFile/FileFormat</w:t>
            </w:r>
          </w:p>
          <w:p w:rsidR="00D0245A" w:rsidRDefault="00D0245A">
            <w:pPr>
              <w:pStyle w:val="HTMLPreformatted"/>
            </w:pPr>
            <w:r>
              <w:t xml:space="preserve">MUST supply a *child* term of </w:t>
            </w:r>
            <w:hyperlink r:id="rId530" w:tgtFrame="new" w:history="1">
              <w:r>
                <w:rPr>
                  <w:rStyle w:val="Hyperlink"/>
                </w:rPr>
                <w:t>MS:1001040</w:t>
              </w:r>
            </w:hyperlink>
            <w:r>
              <w:t xml:space="preserve"> (</w:t>
            </w:r>
            <w:r>
              <w:rPr>
                <w:rStyle w:val="popup"/>
              </w:rPr>
              <w:t>intermediate analysis format</w:t>
            </w:r>
            <w:r>
              <w:t>) only once</w:t>
            </w:r>
          </w:p>
          <w:p w:rsidR="00D0245A" w:rsidRDefault="00D0245A">
            <w:pPr>
              <w:pStyle w:val="HTMLPreformatted"/>
            </w:pPr>
            <w:r>
              <w:t xml:space="preserve">  e.g.: </w:t>
            </w:r>
            <w:hyperlink r:id="rId531" w:tgtFrame="new" w:history="1">
              <w:r>
                <w:rPr>
                  <w:rStyle w:val="Hyperlink"/>
                </w:rPr>
                <w:t>MS:1000742</w:t>
              </w:r>
            </w:hyperlink>
            <w:r>
              <w:t xml:space="preserve"> (</w:t>
            </w:r>
            <w:r>
              <w:rPr>
                <w:rStyle w:val="popup"/>
              </w:rPr>
              <w:t>Bioworks SRF file</w:t>
            </w:r>
            <w:r>
              <w:t xml:space="preserve">) </w:t>
            </w:r>
          </w:p>
          <w:p w:rsidR="00D0245A" w:rsidRDefault="00D0245A">
            <w:pPr>
              <w:pStyle w:val="HTMLPreformatted"/>
            </w:pPr>
            <w:r>
              <w:t xml:space="preserve">  e.g.: </w:t>
            </w:r>
            <w:hyperlink r:id="rId532" w:tgtFrame="new" w:history="1">
              <w:r>
                <w:rPr>
                  <w:rStyle w:val="Hyperlink"/>
                </w:rPr>
                <w:t>MS:1000914</w:t>
              </w:r>
            </w:hyperlink>
            <w:r>
              <w:t xml:space="preserve"> (</w:t>
            </w:r>
            <w:r>
              <w:rPr>
                <w:rStyle w:val="popup"/>
              </w:rPr>
              <w:t>tab delimited text file</w:t>
            </w:r>
            <w:r>
              <w:t xml:space="preserve">) </w:t>
            </w:r>
          </w:p>
          <w:p w:rsidR="00D0245A" w:rsidRDefault="00D0245A">
            <w:pPr>
              <w:pStyle w:val="HTMLPreformatted"/>
            </w:pPr>
            <w:r>
              <w:t xml:space="preserve">  e.g.: </w:t>
            </w:r>
            <w:hyperlink r:id="rId533" w:tgtFrame="new" w:history="1">
              <w:r>
                <w:rPr>
                  <w:rStyle w:val="Hyperlink"/>
                </w:rPr>
                <w:t>MS:1001107</w:t>
              </w:r>
            </w:hyperlink>
            <w:r>
              <w:t xml:space="preserve"> (</w:t>
            </w:r>
            <w:r>
              <w:rPr>
                <w:rStyle w:val="popup"/>
              </w:rPr>
              <w:t>data stored in database</w:t>
            </w:r>
            <w:r>
              <w:t xml:space="preserve">) </w:t>
            </w:r>
          </w:p>
          <w:p w:rsidR="00D0245A" w:rsidRDefault="00D0245A">
            <w:pPr>
              <w:pStyle w:val="HTMLPreformatted"/>
            </w:pPr>
            <w:r>
              <w:t xml:space="preserve">  e.g.: </w:t>
            </w:r>
            <w:hyperlink r:id="rId534" w:tgtFrame="new" w:history="1">
              <w:r>
                <w:rPr>
                  <w:rStyle w:val="Hyperlink"/>
                </w:rPr>
                <w:t>MS:1001199</w:t>
              </w:r>
            </w:hyperlink>
            <w:r>
              <w:t xml:space="preserve"> (</w:t>
            </w:r>
            <w:r>
              <w:rPr>
                <w:rStyle w:val="popup"/>
              </w:rPr>
              <w:t>Mascot DAT file</w:t>
            </w:r>
            <w:r>
              <w:t xml:space="preserve">) </w:t>
            </w:r>
          </w:p>
          <w:p w:rsidR="00D0245A" w:rsidRDefault="00D0245A">
            <w:pPr>
              <w:pStyle w:val="HTMLPreformatted"/>
            </w:pPr>
            <w:r>
              <w:t xml:space="preserve">  e.g.: </w:t>
            </w:r>
            <w:hyperlink r:id="rId535" w:tgtFrame="new" w:history="1">
              <w:r>
                <w:rPr>
                  <w:rStyle w:val="Hyperlink"/>
                </w:rPr>
                <w:t>MS:1001200</w:t>
              </w:r>
            </w:hyperlink>
            <w:r>
              <w:t xml:space="preserve"> (</w:t>
            </w:r>
            <w:r>
              <w:rPr>
                <w:rStyle w:val="popup"/>
              </w:rPr>
              <w:t>Sequest out file</w:t>
            </w:r>
            <w:r>
              <w:t xml:space="preserve">) </w:t>
            </w:r>
          </w:p>
          <w:p w:rsidR="00D0245A" w:rsidRDefault="00D0245A">
            <w:pPr>
              <w:pStyle w:val="HTMLPreformatted"/>
            </w:pPr>
            <w:r>
              <w:t xml:space="preserve">  e.g.: </w:t>
            </w:r>
            <w:hyperlink r:id="rId536" w:tgtFrame="new" w:history="1">
              <w:r>
                <w:rPr>
                  <w:rStyle w:val="Hyperlink"/>
                </w:rPr>
                <w:t>MS:1001242</w:t>
              </w:r>
            </w:hyperlink>
            <w:r>
              <w:t xml:space="preserve"> (</w:t>
            </w:r>
            <w:r>
              <w:rPr>
                <w:rStyle w:val="popup"/>
              </w:rPr>
              <w:t>Sequest out folder</w:t>
            </w:r>
            <w:r>
              <w:t xml:space="preserve">) </w:t>
            </w:r>
          </w:p>
          <w:p w:rsidR="00D0245A" w:rsidRDefault="00D0245A">
            <w:pPr>
              <w:pStyle w:val="HTMLPreformatted"/>
            </w:pPr>
            <w:r>
              <w:t xml:space="preserve">  e.g.: </w:t>
            </w:r>
            <w:hyperlink r:id="rId537" w:tgtFrame="new" w:history="1">
              <w:r>
                <w:rPr>
                  <w:rStyle w:val="Hyperlink"/>
                </w:rPr>
                <w:t>MS:1001243</w:t>
              </w:r>
            </w:hyperlink>
            <w:r>
              <w:t xml:space="preserve"> (</w:t>
            </w:r>
            <w:r>
              <w:rPr>
                <w:rStyle w:val="popup"/>
              </w:rPr>
              <w:t>Sequest summary</w:t>
            </w:r>
            <w:r>
              <w:t xml:space="preserve">) </w:t>
            </w:r>
          </w:p>
          <w:p w:rsidR="00D0245A" w:rsidRDefault="00D0245A">
            <w:pPr>
              <w:pStyle w:val="HTMLPreformatted"/>
            </w:pPr>
            <w:r>
              <w:t xml:space="preserve">  e.g.: </w:t>
            </w:r>
            <w:hyperlink r:id="rId538" w:tgtFrame="new" w:history="1">
              <w:r>
                <w:rPr>
                  <w:rStyle w:val="Hyperlink"/>
                </w:rPr>
                <w:t>MS:1001275</w:t>
              </w:r>
            </w:hyperlink>
            <w:r>
              <w:t xml:space="preserve"> (</w:t>
            </w:r>
            <w:r>
              <w:rPr>
                <w:rStyle w:val="popup"/>
              </w:rPr>
              <w:t>ProteinScape SearchEvent</w:t>
            </w:r>
            <w:r>
              <w:t xml:space="preserve">) </w:t>
            </w:r>
          </w:p>
          <w:p w:rsidR="00D0245A" w:rsidRPr="00D0245A" w:rsidRDefault="00D0245A">
            <w:pPr>
              <w:pStyle w:val="HTMLPreformatted"/>
              <w:rPr>
                <w:lang w:val="de-DE"/>
              </w:rPr>
            </w:pPr>
            <w:r>
              <w:t xml:space="preserve">  </w:t>
            </w:r>
            <w:r w:rsidRPr="00D0245A">
              <w:rPr>
                <w:lang w:val="de-DE"/>
              </w:rPr>
              <w:t xml:space="preserve">e.g.: </w:t>
            </w:r>
            <w:hyperlink r:id="rId539" w:tgtFrame="new" w:history="1">
              <w:r w:rsidRPr="00D0245A">
                <w:rPr>
                  <w:rStyle w:val="Hyperlink"/>
                  <w:lang w:val="de-DE"/>
                </w:rPr>
                <w:t>MS:1001276</w:t>
              </w:r>
            </w:hyperlink>
            <w:r w:rsidRPr="00D0245A">
              <w:rPr>
                <w:lang w:val="de-DE"/>
              </w:rPr>
              <w:t xml:space="preserve"> (</w:t>
            </w:r>
            <w:r w:rsidRPr="00D0245A">
              <w:rPr>
                <w:rStyle w:val="popup"/>
                <w:lang w:val="de-DE"/>
              </w:rPr>
              <w:t>ProteinScape Gel</w:t>
            </w:r>
            <w:r w:rsidRPr="00D0245A">
              <w:rPr>
                <w:lang w:val="de-DE"/>
              </w:rPr>
              <w:t xml:space="preserve">) </w:t>
            </w:r>
          </w:p>
          <w:p w:rsidR="00D0245A" w:rsidRDefault="00D0245A">
            <w:pPr>
              <w:pStyle w:val="HTMLPreformatted"/>
            </w:pPr>
            <w:r w:rsidRPr="00D0245A">
              <w:rPr>
                <w:lang w:val="de-DE"/>
              </w:rPr>
              <w:t xml:space="preserve">  </w:t>
            </w:r>
            <w:r>
              <w:t xml:space="preserve">e.g.: </w:t>
            </w:r>
            <w:hyperlink r:id="rId540" w:tgtFrame="new" w:history="1">
              <w:r>
                <w:rPr>
                  <w:rStyle w:val="Hyperlink"/>
                </w:rPr>
                <w:t>MS:1001399</w:t>
              </w:r>
            </w:hyperlink>
            <w:r>
              <w:t xml:space="preserve"> (</w:t>
            </w:r>
            <w:r>
              <w:rPr>
                <w:rStyle w:val="popup"/>
              </w:rPr>
              <w:t>OMSSA csv file</w:t>
            </w:r>
            <w:r>
              <w:t xml:space="preserve">) </w:t>
            </w:r>
          </w:p>
          <w:p w:rsidR="00D0245A" w:rsidRDefault="00D0245A">
            <w:pPr>
              <w:pStyle w:val="HTMLPreformatted"/>
            </w:pPr>
            <w:r>
              <w:t xml:space="preserve">  </w:t>
            </w:r>
            <w:hyperlink r:id="rId541" w:tgtFrame="new" w:history="1">
              <w:r>
                <w:rPr>
                  <w:rStyle w:val="Hyperlink"/>
                </w:rPr>
                <w:t>et al.</w:t>
              </w:r>
            </w:hyperlink>
          </w:p>
          <w:p w:rsidR="00D0245A" w:rsidRDefault="00D0245A">
            <w:pPr>
              <w:pStyle w:val="HTMLPreformatted"/>
            </w:pPr>
            <w:r>
              <w:t>Path /MzQuantML/InputFiles/SearchDatabase/FileFormat</w:t>
            </w:r>
          </w:p>
          <w:p w:rsidR="00D0245A" w:rsidRDefault="00D0245A">
            <w:pPr>
              <w:pStyle w:val="HTMLPreformatted"/>
            </w:pPr>
            <w:r>
              <w:t xml:space="preserve">MUST supply a *child* term of </w:t>
            </w:r>
            <w:hyperlink r:id="rId542" w:tgtFrame="new" w:history="1">
              <w:r>
                <w:rPr>
                  <w:rStyle w:val="Hyperlink"/>
                </w:rPr>
                <w:t>MS:1001347</w:t>
              </w:r>
            </w:hyperlink>
            <w:r>
              <w:t xml:space="preserve"> (</w:t>
            </w:r>
            <w:r>
              <w:rPr>
                <w:rStyle w:val="popup"/>
              </w:rPr>
              <w:t>database file formats</w:t>
            </w:r>
            <w:r>
              <w:t>) only once</w:t>
            </w:r>
          </w:p>
          <w:p w:rsidR="00D0245A" w:rsidRDefault="00D0245A">
            <w:pPr>
              <w:pStyle w:val="HTMLPreformatted"/>
            </w:pPr>
            <w:r>
              <w:t xml:space="preserve">  e.g.: </w:t>
            </w:r>
            <w:hyperlink r:id="rId543" w:tgtFrame="new" w:history="1">
              <w:r>
                <w:rPr>
                  <w:rStyle w:val="Hyperlink"/>
                </w:rPr>
                <w:t>MS:1001348</w:t>
              </w:r>
            </w:hyperlink>
            <w:r>
              <w:t xml:space="preserve"> (</w:t>
            </w:r>
            <w:r>
              <w:rPr>
                <w:rStyle w:val="popup"/>
              </w:rPr>
              <w:t>FASTA format</w:t>
            </w:r>
            <w:r>
              <w:t xml:space="preserve">) </w:t>
            </w:r>
          </w:p>
          <w:p w:rsidR="00D0245A" w:rsidRDefault="00D0245A">
            <w:pPr>
              <w:pStyle w:val="HTMLPreformatted"/>
            </w:pPr>
            <w:r>
              <w:t xml:space="preserve">  e.g.: </w:t>
            </w:r>
            <w:hyperlink r:id="rId544" w:tgtFrame="new" w:history="1">
              <w:r>
                <w:rPr>
                  <w:rStyle w:val="Hyperlink"/>
                </w:rPr>
                <w:t>MS:1001349</w:t>
              </w:r>
            </w:hyperlink>
            <w:r>
              <w:t xml:space="preserve"> (</w:t>
            </w:r>
            <w:r>
              <w:rPr>
                <w:rStyle w:val="popup"/>
              </w:rPr>
              <w:t>ASN.1</w:t>
            </w:r>
            <w:r>
              <w:t xml:space="preserve">) </w:t>
            </w:r>
          </w:p>
          <w:p w:rsidR="00D0245A" w:rsidRDefault="00D0245A">
            <w:pPr>
              <w:pStyle w:val="HTMLPreformatted"/>
            </w:pPr>
            <w:r>
              <w:t xml:space="preserve">  e.g.: </w:t>
            </w:r>
            <w:hyperlink r:id="rId545" w:tgtFrame="new" w:history="1">
              <w:r>
                <w:rPr>
                  <w:rStyle w:val="Hyperlink"/>
                </w:rPr>
                <w:t>MS:1001350</w:t>
              </w:r>
            </w:hyperlink>
            <w:r>
              <w:t xml:space="preserve"> (</w:t>
            </w:r>
            <w:r>
              <w:rPr>
                <w:rStyle w:val="popup"/>
              </w:rPr>
              <w:t>NCBI *.p*</w:t>
            </w:r>
            <w:r>
              <w:t xml:space="preserve">) </w:t>
            </w:r>
          </w:p>
          <w:p w:rsidR="00D0245A" w:rsidRDefault="00D0245A">
            <w:pPr>
              <w:pStyle w:val="HTMLPreformatted"/>
            </w:pPr>
            <w:r>
              <w:t xml:space="preserve">  e.g.: </w:t>
            </w:r>
            <w:hyperlink r:id="rId546" w:tgtFrame="new" w:history="1">
              <w:r>
                <w:rPr>
                  <w:rStyle w:val="Hyperlink"/>
                </w:rPr>
                <w:t>MS:1001351</w:t>
              </w:r>
            </w:hyperlink>
            <w:r>
              <w:t xml:space="preserve"> (</w:t>
            </w:r>
            <w:r>
              <w:rPr>
                <w:rStyle w:val="popup"/>
              </w:rPr>
              <w:t>clustal aln</w:t>
            </w:r>
            <w:r>
              <w:t xml:space="preserve">) </w:t>
            </w:r>
          </w:p>
          <w:p w:rsidR="00D0245A" w:rsidRDefault="00D0245A">
            <w:pPr>
              <w:pStyle w:val="HTMLPreformatted"/>
            </w:pPr>
            <w:r>
              <w:t xml:space="preserve">  e.g.: </w:t>
            </w:r>
            <w:hyperlink r:id="rId547" w:tgtFrame="new" w:history="1">
              <w:r>
                <w:rPr>
                  <w:rStyle w:val="Hyperlink"/>
                </w:rPr>
                <w:t>MS:1001352</w:t>
              </w:r>
            </w:hyperlink>
            <w:r>
              <w:t xml:space="preserve"> (</w:t>
            </w:r>
            <w:r>
              <w:rPr>
                <w:rStyle w:val="popup"/>
              </w:rPr>
              <w:t>embl em</w:t>
            </w:r>
            <w:r>
              <w:t xml:space="preserve">) </w:t>
            </w:r>
          </w:p>
          <w:p w:rsidR="00D0245A" w:rsidRDefault="00D0245A">
            <w:pPr>
              <w:pStyle w:val="HTMLPreformatted"/>
            </w:pPr>
            <w:r>
              <w:t xml:space="preserve">  e.g.: </w:t>
            </w:r>
            <w:hyperlink r:id="rId548" w:tgtFrame="new" w:history="1">
              <w:r>
                <w:rPr>
                  <w:rStyle w:val="Hyperlink"/>
                </w:rPr>
                <w:t>MS:1001353</w:t>
              </w:r>
            </w:hyperlink>
            <w:r>
              <w:t xml:space="preserve"> (</w:t>
            </w:r>
            <w:r>
              <w:rPr>
                <w:rStyle w:val="popup"/>
              </w:rPr>
              <w:t>NBRF PIR</w:t>
            </w:r>
            <w:r>
              <w:t xml:space="preserve">) </w:t>
            </w:r>
          </w:p>
          <w:p w:rsidR="00D0245A" w:rsidRDefault="00D0245A">
            <w:pPr>
              <w:pStyle w:val="HTMLPreformatted"/>
            </w:pPr>
            <w:r>
              <w:t xml:space="preserve">  e.g.: </w:t>
            </w:r>
            <w:hyperlink r:id="rId549" w:tgtFrame="new" w:history="1">
              <w:r>
                <w:rPr>
                  <w:rStyle w:val="Hyperlink"/>
                </w:rPr>
                <w:t>MS:1001462</w:t>
              </w:r>
            </w:hyperlink>
            <w:r>
              <w:t xml:space="preserve"> (</w:t>
            </w:r>
            <w:r>
              <w:rPr>
                <w:rStyle w:val="popup"/>
              </w:rPr>
              <w:t>PEFF format</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cvRef="MS" accession="MS:1000914" name="tab delimited text file"/&gt;</w:t>
            </w:r>
          </w:p>
        </w:tc>
      </w:tr>
    </w:tbl>
    <w:p w:rsidR="00D0245A" w:rsidRDefault="00D0245A" w:rsidP="00D0245A"/>
    <w:p w:rsidR="00D0245A" w:rsidRDefault="00D0245A" w:rsidP="00D0245A">
      <w:pPr>
        <w:pStyle w:val="Heading2"/>
      </w:pPr>
      <w:bookmarkStart w:id="121" w:name="_Toc342391964"/>
      <w:r>
        <w:t>Element &lt;</w:t>
      </w:r>
      <w:bookmarkStart w:id="122" w:name="GlobalQuantLayer"/>
      <w:r>
        <w:t>GlobalQuantLayer</w:t>
      </w:r>
      <w:bookmarkEnd w:id="122"/>
      <w:r>
        <w:t>&gt;</w:t>
      </w:r>
      <w:bookmarkEnd w:id="121"/>
    </w:p>
    <w:tbl>
      <w:tblPr>
        <w:tblW w:w="0" w:type="auto"/>
        <w:tblCellSpacing w:w="15" w:type="dxa"/>
        <w:tblCellMar>
          <w:top w:w="15" w:type="dxa"/>
          <w:left w:w="15" w:type="dxa"/>
          <w:bottom w:w="15" w:type="dxa"/>
          <w:right w:w="15" w:type="dxa"/>
        </w:tblCellMar>
        <w:tblLook w:val="04A0"/>
      </w:tblPr>
      <w:tblGrid>
        <w:gridCol w:w="1546"/>
        <w:gridCol w:w="8516"/>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xml:space="preserve">: Global values corresponding to the ProteinGroup such as the total intensity of the protein group in all assays, Anova etc. </w:t>
            </w:r>
            <w:r>
              <w:br/>
            </w:r>
            <w:r>
              <w:rPr>
                <w:b/>
                <w:bCs/>
              </w:rPr>
              <w:t>2</w:t>
            </w:r>
            <w:r>
              <w:t xml:space="preserve">: Global values corresponding to the Protein such as the total intensity of the protein in all assays, Anova etc. </w:t>
            </w:r>
            <w:r>
              <w:br/>
            </w:r>
            <w:r>
              <w:rPr>
                <w:b/>
                <w:bCs/>
              </w:rPr>
              <w:t>3</w:t>
            </w:r>
            <w:r>
              <w:t xml:space="preserve">: Global values corresponding to the Peptide such as the total intensity of peptide in all assays, Anova in a quantitative peptidome experiment etc. </w:t>
            </w:r>
            <w:r>
              <w:br/>
            </w:r>
            <w:r>
              <w:rPr>
                <w:b/>
                <w:bCs/>
              </w:rPr>
              <w:t>4</w:t>
            </w:r>
            <w:r>
              <w:t xml:space="preserve">: Global values corresponding to the small molecule such as the total intensity of the molecule in all assays, Anova etc.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GlobalQuantLayerType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37"/>
              <w:gridCol w:w="1135"/>
              <w:gridCol w:w="1180"/>
              <w:gridCol w:w="437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50" w:anchor="ColumnDefinition" w:history="1">
                    <w:r>
                      <w:rPr>
                        <w:rStyle w:val="Hyperlink"/>
                      </w:rPr>
                      <w:t>ColumnDefinition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Definition of the data types in each column.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51" w:anchor="DataMatrix" w:history="1">
                    <w:r>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&lt;GlobalQuantLayer id="Pep_GQL1"&gt;</w:t>
            </w:r>
          </w:p>
          <w:p w:rsidR="00D0245A" w:rsidRDefault="00D0245A">
            <w:pPr>
              <w:pStyle w:val="HTMLPreformatted"/>
            </w:pPr>
            <w:r>
              <w:t xml:space="preserve">    &lt;ColumnDefinition&gt;</w:t>
            </w:r>
          </w:p>
          <w:p w:rsidR="00D0245A" w:rsidRDefault="00D0245A">
            <w:pPr>
              <w:pStyle w:val="HTMLPreformatted"/>
            </w:pPr>
            <w:r>
              <w:t xml:space="preserve">        &lt;Column index="0"&gt;</w:t>
            </w:r>
          </w:p>
          <w:p w:rsidR="00D0245A" w:rsidRDefault="00D0245A">
            <w:pPr>
              <w:pStyle w:val="HTMLPreformatted"/>
            </w:pPr>
            <w:r>
              <w:t xml:space="preserve">            &lt;DataType&gt;</w:t>
            </w:r>
          </w:p>
          <w:p w:rsidR="00D0245A" w:rsidRDefault="00D0245A">
            <w:pPr>
              <w:pStyle w:val="HTMLPreformatted"/>
            </w:pPr>
            <w:r>
              <w:t xml:space="preserve">                &lt;cvParam accession="MS:1001171" cvRef="PSI-MS" name="Mascot:score"/&gt;</w:t>
            </w:r>
          </w:p>
          <w:p w:rsidR="00D0245A" w:rsidRDefault="00D0245A">
            <w:pPr>
              <w:pStyle w:val="HTMLPreformatted"/>
            </w:pPr>
            <w:r>
              <w:t xml:space="preserve">            &lt;/DataType&gt;</w:t>
            </w:r>
          </w:p>
          <w:p w:rsidR="00D0245A" w:rsidRDefault="00D0245A">
            <w:pPr>
              <w:pStyle w:val="HTMLPreformatted"/>
            </w:pPr>
            <w:r>
              <w:t xml:space="preserve">        &lt;/Column&gt;</w:t>
            </w:r>
          </w:p>
          <w:p w:rsidR="00D0245A" w:rsidRDefault="00D0245A">
            <w:pPr>
              <w:pStyle w:val="HTMLPreformatted"/>
            </w:pPr>
            <w:r>
              <w:t xml:space="preserve">  ...</w:t>
            </w:r>
          </w:p>
          <w:p w:rsidR="00D0245A" w:rsidRDefault="00D0245A">
            <w:pPr>
              <w:pStyle w:val="HTMLPreformatted"/>
            </w:pPr>
            <w:r>
              <w:t>&lt;/GlobalQuantLayer&gt;</w:t>
            </w:r>
          </w:p>
        </w:tc>
      </w:tr>
    </w:tbl>
    <w:p w:rsidR="00D0245A" w:rsidRDefault="00D0245A" w:rsidP="00D0245A"/>
    <w:p w:rsidR="00D0245A" w:rsidRDefault="00D0245A" w:rsidP="00D0245A">
      <w:pPr>
        <w:pStyle w:val="Heading2"/>
      </w:pPr>
      <w:bookmarkStart w:id="123" w:name="_Toc342391965"/>
      <w:r>
        <w:t>Element &lt;</w:t>
      </w:r>
      <w:bookmarkStart w:id="124" w:name="IdentificationFile"/>
      <w:r>
        <w:t>IdentificationFile</w:t>
      </w:r>
      <w:bookmarkEnd w:id="124"/>
      <w:r>
        <w:t>&gt;</w:t>
      </w:r>
      <w:bookmarkEnd w:id="123"/>
    </w:p>
    <w:tbl>
      <w:tblPr>
        <w:tblW w:w="0" w:type="auto"/>
        <w:tblCellSpacing w:w="15" w:type="dxa"/>
        <w:tblCellMar>
          <w:top w:w="15" w:type="dxa"/>
          <w:left w:w="15" w:type="dxa"/>
          <w:bottom w:w="15" w:type="dxa"/>
          <w:right w:w="15" w:type="dxa"/>
        </w:tblCellMar>
        <w:tblLook w:val="04A0"/>
      </w:tblPr>
      <w:tblGrid>
        <w:gridCol w:w="1526"/>
        <w:gridCol w:w="853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identification file associated with this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7"/>
              <w:gridCol w:w="1124"/>
              <w:gridCol w:w="824"/>
              <w:gridCol w:w="459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SearchDatabase object in this file from which this identification was made.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18"/>
              <w:gridCol w:w="1135"/>
              <w:gridCol w:w="1180"/>
              <w:gridCol w:w="331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52" w:anchor="ExternalFormatDocumentation" w:history="1">
                    <w:r>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53" w:anchor="FileFormat" w:history="1">
                    <w:r>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54"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55"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FB07E1" w:rsidRPr="00FB07E1" w:rsidRDefault="00FB07E1" w:rsidP="00FB07E1">
            <w:pPr>
              <w:pStyle w:val="HTMLPreformatted"/>
              <w:rPr>
                <w:rFonts w:cs="Courier New"/>
                <w:lang w:eastAsia="de-DE"/>
              </w:rPr>
            </w:pPr>
            <w:r w:rsidRPr="00FB07E1">
              <w:rPr>
                <w:rFonts w:cs="Courier New"/>
                <w:szCs w:val="14"/>
                <w:lang w:eastAsia="de-DE"/>
              </w:rPr>
              <w:t>&lt;IdentificationFile location="examples/paper_iTraq4plex/itraq.mzid" id="id_file1"/&gt;</w:t>
            </w:r>
          </w:p>
          <w:p w:rsidR="00D0245A" w:rsidRDefault="00D0245A">
            <w:pPr>
              <w:pStyle w:val="HTMLPreformatted"/>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/MzQuantML/InputFiles/IdentificationFiles/IdentificationFile</w:t>
            </w:r>
          </w:p>
          <w:p w:rsidR="00D0245A" w:rsidRDefault="00D0245A">
            <w:pPr>
              <w:pStyle w:val="HTMLPreformatted"/>
            </w:pPr>
            <w:r>
              <w:t xml:space="preserve">MAY supply a *child* term of </w:t>
            </w:r>
            <w:hyperlink r:id="rId556" w:tgtFrame="new" w:history="1">
              <w:r>
                <w:rPr>
                  <w:rStyle w:val="Hyperlink"/>
                </w:rPr>
                <w:t>MS:1002127</w:t>
              </w:r>
            </w:hyperlink>
            <w:r>
              <w:t xml:space="preserve"> (</w:t>
            </w:r>
            <w:r>
              <w:rPr>
                <w:rStyle w:val="popup"/>
              </w:rPr>
              <w:t>identification file attribute</w:t>
            </w:r>
            <w:r>
              <w:t>) one or more times</w:t>
            </w:r>
          </w:p>
        </w:tc>
      </w:tr>
    </w:tbl>
    <w:p w:rsidR="00D0245A" w:rsidRDefault="00D0245A" w:rsidP="00D0245A"/>
    <w:p w:rsidR="00D0245A" w:rsidRDefault="00D0245A" w:rsidP="00D0245A">
      <w:pPr>
        <w:pStyle w:val="Heading2"/>
      </w:pPr>
      <w:bookmarkStart w:id="125" w:name="_Toc342391966"/>
      <w:r>
        <w:t>Element &lt;</w:t>
      </w:r>
      <w:bookmarkStart w:id="126" w:name="IdentificationFiles"/>
      <w:r>
        <w:t>IdentificationFiles</w:t>
      </w:r>
      <w:bookmarkEnd w:id="126"/>
      <w:r>
        <w:t>&gt;</w:t>
      </w:r>
      <w:bookmarkEnd w:id="125"/>
    </w:p>
    <w:tbl>
      <w:tblPr>
        <w:tblW w:w="0" w:type="auto"/>
        <w:tblCellSpacing w:w="15" w:type="dxa"/>
        <w:tblCellMar>
          <w:top w:w="15" w:type="dxa"/>
          <w:left w:w="15" w:type="dxa"/>
          <w:bottom w:w="15" w:type="dxa"/>
          <w:right w:w="15" w:type="dxa"/>
        </w:tblCellMar>
        <w:tblLook w:val="04A0"/>
      </w:tblPr>
      <w:tblGrid>
        <w:gridCol w:w="1690"/>
        <w:gridCol w:w="837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identification files associated with this quantitation analysis to be referenced elsewhere.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82"/>
              <w:gridCol w:w="1135"/>
              <w:gridCol w:w="1180"/>
              <w:gridCol w:w="418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57" w:anchor="IdentificationFile" w:history="1">
                    <w:r>
                      <w:rPr>
                        <w:rStyle w:val="Hyperlink"/>
                      </w:rPr>
                      <w:t>IdentificationFile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identification file associated with this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9530FD" w:rsidRPr="009530FD" w:rsidRDefault="009530FD" w:rsidP="009530FD">
            <w:pPr>
              <w:pStyle w:val="HTMLPreformatted"/>
              <w:rPr>
                <w:rFonts w:cs="Courier New"/>
                <w:szCs w:val="14"/>
                <w:lang w:eastAsia="de-DE"/>
              </w:rPr>
            </w:pPr>
            <w:r w:rsidRPr="009530FD">
              <w:rPr>
                <w:rFonts w:cs="Courier New"/>
                <w:szCs w:val="14"/>
                <w:lang w:eastAsia="de-DE"/>
              </w:rPr>
              <w:t>&lt;IdentificationFiles&gt;</w:t>
            </w:r>
          </w:p>
          <w:p w:rsidR="009530FD" w:rsidRPr="009530FD" w:rsidRDefault="009530FD" w:rsidP="0095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9530FD">
              <w:rPr>
                <w:rFonts w:ascii="Courier New" w:hAnsi="Courier New" w:cs="Courier New"/>
                <w:sz w:val="14"/>
                <w:szCs w:val="14"/>
                <w:lang w:eastAsia="de-DE"/>
              </w:rPr>
              <w:t xml:space="preserve">  </w:t>
            </w:r>
            <w:r>
              <w:rPr>
                <w:rFonts w:ascii="Courier New" w:hAnsi="Courier New" w:cs="Courier New"/>
                <w:sz w:val="14"/>
                <w:szCs w:val="14"/>
                <w:lang w:eastAsia="de-DE"/>
              </w:rPr>
              <w:t xml:space="preserve">           &lt;IdentificationFile </w:t>
            </w:r>
            <w:r w:rsidRPr="009530FD">
              <w:rPr>
                <w:rFonts w:ascii="Courier New" w:hAnsi="Courier New" w:cs="Courier New"/>
                <w:sz w:val="14"/>
                <w:szCs w:val="14"/>
                <w:lang w:eastAsia="de-DE"/>
              </w:rPr>
              <w:t>location="examples/paper_iTraq4plex/itraq.mzid" id="id_file1"/&gt;</w:t>
            </w:r>
          </w:p>
          <w:p w:rsidR="009530FD" w:rsidRPr="009530FD" w:rsidRDefault="009530FD" w:rsidP="00953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Cs w:val="20"/>
                <w:lang w:val="de-DE" w:eastAsia="de-DE"/>
              </w:rPr>
            </w:pPr>
            <w:r w:rsidRPr="009530FD">
              <w:rPr>
                <w:rFonts w:ascii="Courier New" w:hAnsi="Courier New" w:cs="Courier New"/>
                <w:sz w:val="14"/>
                <w:szCs w:val="14"/>
                <w:lang w:val="de-DE" w:eastAsia="de-DE"/>
              </w:rPr>
              <w:t>&lt;/IdentificationFiles&gt;</w:t>
            </w:r>
          </w:p>
          <w:p w:rsidR="00D0245A" w:rsidRDefault="00D0245A" w:rsidP="00F07D1E">
            <w:pPr>
              <w:pStyle w:val="HTMLPreformatted"/>
              <w:jc w:val="left"/>
            </w:pPr>
          </w:p>
        </w:tc>
      </w:tr>
    </w:tbl>
    <w:p w:rsidR="00D0245A" w:rsidRDefault="00D0245A" w:rsidP="00D0245A"/>
    <w:p w:rsidR="00D0245A" w:rsidRDefault="00D0245A" w:rsidP="00D0245A">
      <w:pPr>
        <w:pStyle w:val="Heading2"/>
      </w:pPr>
      <w:bookmarkStart w:id="127" w:name="_Toc342391967"/>
      <w:r>
        <w:t>Element &lt;</w:t>
      </w:r>
      <w:bookmarkStart w:id="128" w:name="IdentificationFile_refs"/>
      <w:r>
        <w:t>IdentificationFile_refs</w:t>
      </w:r>
      <w:bookmarkEnd w:id="128"/>
      <w:r>
        <w:t>&gt;</w:t>
      </w:r>
      <w:bookmarkEnd w:id="127"/>
    </w:p>
    <w:tbl>
      <w:tblPr>
        <w:tblW w:w="0" w:type="auto"/>
        <w:tblCellSpacing w:w="15" w:type="dxa"/>
        <w:tblCellMar>
          <w:top w:w="15" w:type="dxa"/>
          <w:left w:w="15" w:type="dxa"/>
          <w:bottom w:w="15" w:type="dxa"/>
          <w:right w:w="15" w:type="dxa"/>
        </w:tblCellMar>
        <w:tblLook w:val="04A0"/>
      </w:tblPr>
      <w:tblGrid>
        <w:gridCol w:w="1765"/>
        <w:gridCol w:w="483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or more identification files used within this assay.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29" w:name="_Toc342391968"/>
      <w:r>
        <w:t>Element &lt;</w:t>
      </w:r>
      <w:bookmarkStart w:id="130" w:name="IdentificationRef"/>
      <w:r>
        <w:t>IdentificationRef</w:t>
      </w:r>
      <w:bookmarkEnd w:id="130"/>
      <w:r>
        <w:t>&gt;</w:t>
      </w:r>
      <w:bookmarkEnd w:id="129"/>
    </w:p>
    <w:tbl>
      <w:tblPr>
        <w:tblW w:w="0" w:type="auto"/>
        <w:tblCellSpacing w:w="15" w:type="dxa"/>
        <w:tblCellMar>
          <w:top w:w="15" w:type="dxa"/>
          <w:left w:w="15" w:type="dxa"/>
          <w:bottom w:w="15" w:type="dxa"/>
          <w:right w:w="15" w:type="dxa"/>
        </w:tblCellMar>
        <w:tblLook w:val="04A0"/>
      </w:tblPr>
      <w:tblGrid>
        <w:gridCol w:w="1494"/>
        <w:gridCol w:w="8568"/>
      </w:tblGrid>
      <w:tr w:rsidR="00D0245A" w:rsidTr="00D0245A">
        <w:trPr>
          <w:tblCellSpacing w:w="15" w:type="dxa"/>
        </w:trPr>
        <w:tc>
          <w:tcPr>
            <w:tcW w:w="0" w:type="auto"/>
            <w:vAlign w:val="center"/>
            <w:hideMark/>
          </w:tcPr>
          <w:p w:rsidR="00D0245A" w:rsidRDefault="00D0245A" w:rsidP="00F07D1E">
            <w:pPr>
              <w:jc w:val="left"/>
              <w:rPr>
                <w:sz w:val="24"/>
              </w:rPr>
            </w:pPr>
            <w:r>
              <w:rPr>
                <w:b/>
                <w:bCs/>
              </w:rPr>
              <w:t>Definition:</w:t>
            </w:r>
          </w:p>
        </w:tc>
        <w:tc>
          <w:tcPr>
            <w:tcW w:w="0" w:type="auto"/>
            <w:vAlign w:val="center"/>
            <w:hideMark/>
          </w:tcPr>
          <w:p w:rsidR="00D0245A" w:rsidRDefault="00D0245A" w:rsidP="00F07D1E">
            <w:pPr>
              <w:jc w:val="left"/>
              <w:rPr>
                <w:sz w:val="24"/>
              </w:rPr>
            </w:pPr>
            <w:r>
              <w:rPr>
                <w:b/>
                <w:bCs/>
              </w:rPr>
              <w:t>Depending on context:</w:t>
            </w:r>
            <w:r>
              <w:br/>
            </w:r>
            <w:r>
              <w:rPr>
                <w:b/>
                <w:bCs/>
              </w:rPr>
              <w:t>1</w:t>
            </w:r>
            <w:r>
              <w:t>: Reference for the identification evidence for peptides from the referenced external file and unique identifier e.g. a link to an mzIdentML file and ID for the ProteinAmbiguityGroup.</w:t>
            </w:r>
            <w:r>
              <w:br/>
            </w:r>
            <w:r>
              <w:rPr>
                <w:b/>
                <w:bCs/>
              </w:rPr>
              <w:t>2</w:t>
            </w:r>
            <w:r>
              <w:t>: Reference for the identification evidence for peptides from the referenced external file and unique identifier e.g. a link to an mzIdentML file and ID for the ProteinDetectionHypothesis.</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IdentificationRefType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84"/>
              <w:gridCol w:w="1169"/>
              <w:gridCol w:w="824"/>
              <w:gridCol w:w="46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id_refs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listOfStrings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or more reference to the unique identifiers for objects identifying the relevant Peptide, Protein or Protein group in an external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identificationFile_ref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IdentificationFile object in this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31" w:name="_Toc342391969"/>
      <w:r>
        <w:t>Element &lt;</w:t>
      </w:r>
      <w:bookmarkStart w:id="132" w:name="InputFiles"/>
      <w:r>
        <w:t>InputFiles</w:t>
      </w:r>
      <w:bookmarkEnd w:id="132"/>
      <w:r>
        <w:t>&gt;</w:t>
      </w:r>
      <w:bookmarkEnd w:id="131"/>
    </w:p>
    <w:tbl>
      <w:tblPr>
        <w:tblW w:w="0" w:type="auto"/>
        <w:tblCellSpacing w:w="15" w:type="dxa"/>
        <w:tblCellMar>
          <w:top w:w="15" w:type="dxa"/>
          <w:left w:w="15" w:type="dxa"/>
          <w:bottom w:w="15" w:type="dxa"/>
          <w:right w:w="15" w:type="dxa"/>
        </w:tblCellMar>
        <w:tblLook w:val="04A0"/>
      </w:tblPr>
      <w:tblGrid>
        <w:gridCol w:w="1377"/>
        <w:gridCol w:w="868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the raw files, identification files and databases used in the quantitation.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InputFilesType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76"/>
              <w:gridCol w:w="1135"/>
              <w:gridCol w:w="1180"/>
              <w:gridCol w:w="460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58" w:anchor="RawFilesGroup" w:history="1">
                    <w:r>
                      <w:rPr>
                        <w:rStyle w:val="Hyperlink"/>
                      </w:rPr>
                      <w:t>RawFilesGroup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raw file or collection of raw files that together form one unit of analysis. This is mandatory unless raw files were not used for quantitation e.g. spectral counting. Multiple raw files should only be provided within a group if they have been used for sample pre-fractionation which are later summed together.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59" w:anchor="MethodFiles" w:history="1">
                    <w:r>
                      <w:rPr>
                        <w:rStyle w:val="Hyperlink"/>
                      </w:rPr>
                      <w:t>MethodFiles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methods files associated with this quantitation analysis to be referenced elsewhere, for example used to describe TraML files used in SRM analysis.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60" w:anchor="IdentificationFiles" w:history="1">
                    <w:r>
                      <w:rPr>
                        <w:rStyle w:val="Hyperlink"/>
                      </w:rPr>
                      <w:t>IdentificationFiles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All identification files associated with this quantitation analysis to be referenced elsewhere.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61" w:anchor="SearchDatabase" w:history="1">
                    <w:r>
                      <w:rPr>
                        <w:rStyle w:val="Hyperlink"/>
                      </w:rPr>
                      <w:t>SearchDatabase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 database used for searching mass spectra. Examples include a set of amino acid sequence entries, or annotated spectra libraries.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62" w:anchor="SourceFile" w:history="1">
                    <w:r>
                      <w:rPr>
                        <w:rStyle w:val="Hyperlink"/>
                      </w:rPr>
                      <w:t>SourceFile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file from which this MzQuantML instance was created, including potentially MzQuantML files for earlier stages in a workflow.</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5486400" cy="8577580"/>
                  <wp:effectExtent l="19050" t="0" r="0" b="0"/>
                  <wp:docPr id="7" name="Picture 7" descr="Input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utFiles"/>
                          <pic:cNvPicPr>
                            <a:picLocks noChangeAspect="1" noChangeArrowheads="1"/>
                          </pic:cNvPicPr>
                        </pic:nvPicPr>
                        <pic:blipFill>
                          <a:blip r:embed="rId563" cstate="print"/>
                          <a:srcRect/>
                          <a:stretch>
                            <a:fillRect/>
                          </a:stretch>
                        </pic:blipFill>
                        <pic:spPr bwMode="auto">
                          <a:xfrm>
                            <a:off x="0" y="0"/>
                            <a:ext cx="5486400" cy="857758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&lt;InputFiles&gt;</w:t>
            </w:r>
          </w:p>
          <w:p w:rsidR="00596F5F" w:rsidRPr="00596F5F" w:rsidRDefault="00D0245A" w:rsidP="00596F5F">
            <w:pPr>
              <w:pStyle w:val="HTMLPreformatted"/>
              <w:rPr>
                <w:rFonts w:cs="Courier New"/>
                <w:szCs w:val="14"/>
                <w:lang w:eastAsia="de-DE"/>
              </w:rPr>
            </w:pPr>
            <w:r>
              <w:t xml:space="preserve">    </w:t>
            </w:r>
            <w:r w:rsidR="00596F5F" w:rsidRPr="00596F5F">
              <w:rPr>
                <w:rFonts w:cs="Courier New"/>
                <w:szCs w:val="14"/>
                <w:lang w:eastAsia="de-DE"/>
              </w:rPr>
              <w:t>&lt;RawFilesGroup id="rg_0"&gt;</w:t>
            </w:r>
          </w:p>
          <w:p w:rsid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596F5F">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 location="../msmsdata/mam_042408o_CPTAC_study6_6B011.raw"</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name="mam_042408o_CPTAC_study6_6B011.raw" id="raw_0"/&gt;</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&lt;/RawFilesGroup&gt;</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&lt;RawFilesGroup id="rg_1"&gt;</w:t>
            </w:r>
          </w:p>
          <w:p w:rsid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&lt;RawFile location="../msmsdata/mam_050108o_CPTAC_study6_6B011.raw"</w:t>
            </w:r>
          </w:p>
          <w:p w:rsidR="00596F5F"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596F5F">
              <w:rPr>
                <w:rFonts w:ascii="Courier New" w:hAnsi="Courier New" w:cs="Courier New"/>
                <w:sz w:val="14"/>
                <w:szCs w:val="14"/>
                <w:lang w:eastAsia="de-DE"/>
              </w:rPr>
              <w:t>name="mam_050108o_CPTAC_study6_6B011.raw" id="raw_1"/&gt;</w:t>
            </w:r>
          </w:p>
          <w:p w:rsidR="00D0245A" w:rsidRPr="00596F5F" w:rsidRDefault="00596F5F" w:rsidP="00596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rPr>
            </w:pPr>
            <w:r>
              <w:rPr>
                <w:rFonts w:ascii="Courier New" w:hAnsi="Courier New" w:cs="Courier New"/>
                <w:sz w:val="14"/>
                <w:szCs w:val="14"/>
                <w:lang w:eastAsia="de-DE"/>
              </w:rPr>
              <w:t xml:space="preserve">    </w:t>
            </w:r>
            <w:r w:rsidRPr="00596F5F">
              <w:rPr>
                <w:rFonts w:ascii="Courier New" w:hAnsi="Courier New" w:cs="Courier New"/>
                <w:sz w:val="14"/>
                <w:szCs w:val="14"/>
                <w:lang w:val="de-DE" w:eastAsia="de-DE"/>
              </w:rPr>
              <w:t>&lt;/RawFilesGroup&gt;</w:t>
            </w:r>
          </w:p>
          <w:p w:rsidR="00D0245A" w:rsidRDefault="00D0245A">
            <w:pPr>
              <w:pStyle w:val="HTMLPreformatted"/>
            </w:pPr>
            <w:r>
              <w:t xml:space="preserve">  ...</w:t>
            </w:r>
          </w:p>
          <w:p w:rsidR="00D0245A" w:rsidRDefault="00D0245A">
            <w:pPr>
              <w:pStyle w:val="HTMLPreformatted"/>
            </w:pPr>
            <w:r>
              <w:t>&lt;/InputFiles&gt;</w:t>
            </w:r>
          </w:p>
        </w:tc>
      </w:tr>
    </w:tbl>
    <w:p w:rsidR="00D0245A" w:rsidRDefault="00D0245A" w:rsidP="00D0245A"/>
    <w:p w:rsidR="00D0245A" w:rsidRDefault="00D0245A" w:rsidP="00D0245A">
      <w:pPr>
        <w:pStyle w:val="Heading2"/>
      </w:pPr>
      <w:bookmarkStart w:id="133" w:name="_Toc342391970"/>
      <w:r>
        <w:t>Element &lt;</w:t>
      </w:r>
      <w:bookmarkStart w:id="134" w:name="InputObject_refs"/>
      <w:r>
        <w:t>InputObject_refs</w:t>
      </w:r>
      <w:bookmarkEnd w:id="134"/>
      <w:r>
        <w:t>&gt;</w:t>
      </w:r>
      <w:bookmarkEnd w:id="133"/>
    </w:p>
    <w:tbl>
      <w:tblPr>
        <w:tblW w:w="0" w:type="auto"/>
        <w:tblCellSpacing w:w="15" w:type="dxa"/>
        <w:tblCellMar>
          <w:top w:w="15" w:type="dxa"/>
          <w:left w:w="15" w:type="dxa"/>
          <w:bottom w:w="15" w:type="dxa"/>
          <w:right w:w="15" w:type="dxa"/>
        </w:tblCellMar>
        <w:tblLook w:val="04A0"/>
      </w:tblPr>
      <w:tblGrid>
        <w:gridCol w:w="1538"/>
        <w:gridCol w:w="85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References to raw file groups, FeatureList, PeptideConsensusList, ProteinList or ProteinGroupList or QuantLayers that were inputs to the data processing step.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&lt;InputObject_refs&gt;AQL_MEANS_OF_GROUPS&lt;/InputObject_refs&gt;</w:t>
            </w:r>
          </w:p>
        </w:tc>
      </w:tr>
    </w:tbl>
    <w:p w:rsidR="00D0245A" w:rsidRDefault="00D0245A" w:rsidP="00D0245A"/>
    <w:p w:rsidR="00D0245A" w:rsidRDefault="00D0245A" w:rsidP="00D0245A">
      <w:pPr>
        <w:pStyle w:val="Heading2"/>
      </w:pPr>
      <w:bookmarkStart w:id="135" w:name="_Toc342391971"/>
      <w:r>
        <w:t>Element &lt;</w:t>
      </w:r>
      <w:bookmarkStart w:id="136" w:name="Label"/>
      <w:r>
        <w:t>Label</w:t>
      </w:r>
      <w:bookmarkEnd w:id="136"/>
      <w:r>
        <w:t>&gt;</w:t>
      </w:r>
      <w:bookmarkEnd w:id="135"/>
    </w:p>
    <w:tbl>
      <w:tblPr>
        <w:tblW w:w="0" w:type="auto"/>
        <w:tblCellSpacing w:w="15" w:type="dxa"/>
        <w:tblCellMar>
          <w:top w:w="15" w:type="dxa"/>
          <w:left w:w="15" w:type="dxa"/>
          <w:bottom w:w="15" w:type="dxa"/>
          <w:right w:w="15" w:type="dxa"/>
        </w:tblCellMar>
        <w:tblLook w:val="04A0"/>
      </w:tblPr>
      <w:tblGrid>
        <w:gridCol w:w="1448"/>
        <w:gridCol w:w="861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specification of labels or tags used to define the assay within the raw file, such as heavy labelling or iTRAQ tag mass. The Label and Modification is mandatory so a specific term is provided under Modification for unlabeled sample for label-free and, for example, so-called light samples in a labelling experiment.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LabelType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23"/>
              <w:gridCol w:w="1135"/>
              <w:gridCol w:w="1180"/>
              <w:gridCol w:w="47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64" w:anchor="Modification" w:history="1">
                    <w:r>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modification searched for or used to define the label or tag for quantification. It SHOULD be sourced from UniMod, PSI-MS or PSI-MOD.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&lt;Label&gt;</w:t>
            </w:r>
          </w:p>
          <w:p w:rsidR="00D0245A" w:rsidRDefault="00D0245A">
            <w:pPr>
              <w:pStyle w:val="HTMLPreformatted"/>
            </w:pPr>
            <w:r>
              <w:t xml:space="preserve">        &lt;Modification massDelta="8.0141988132" &gt;</w:t>
            </w:r>
          </w:p>
          <w:p w:rsidR="00D0245A" w:rsidRDefault="00D0245A">
            <w:pPr>
              <w:pStyle w:val="HTMLPreformatted"/>
            </w:pPr>
            <w:r>
              <w:t xml:space="preserve">          &lt;cvParam cvRef="PSI-MOD" accession="MOD:00582" name="6x(13)C,2x(15)N labeled L-lysine" value="Lys8"/&gt;</w:t>
            </w:r>
          </w:p>
          <w:p w:rsidR="00D0245A" w:rsidRDefault="00D0245A">
            <w:pPr>
              <w:pStyle w:val="HTMLPreformatted"/>
            </w:pPr>
            <w:r>
              <w:t xml:space="preserve">        &lt;/Modification&gt;</w:t>
            </w:r>
          </w:p>
          <w:p w:rsidR="00D0245A" w:rsidRDefault="00D0245A">
            <w:pPr>
              <w:pStyle w:val="HTMLPreformatted"/>
            </w:pPr>
            <w:r>
              <w:t xml:space="preserve">        &lt;Modification massDelta="10.0082686" &gt;</w:t>
            </w:r>
          </w:p>
          <w:p w:rsidR="00D0245A" w:rsidRDefault="00D0245A">
            <w:pPr>
              <w:pStyle w:val="HTMLPreformatted"/>
            </w:pPr>
            <w:r>
              <w:t xml:space="preserve">          &lt;cvParam cvRef="PSI-MOD" accession="MOD:00587" name="6x(13)C,4x(15)N labeled L-arginine" value="Arg10"/&gt;</w:t>
            </w:r>
          </w:p>
          <w:p w:rsidR="00D0245A" w:rsidRDefault="00D0245A">
            <w:pPr>
              <w:pStyle w:val="HTMLPreformatted"/>
            </w:pPr>
            <w:r>
              <w:t xml:space="preserve">        &lt;/Modification&gt;</w:t>
            </w:r>
          </w:p>
          <w:p w:rsidR="00D0245A" w:rsidRDefault="00D0245A">
            <w:pPr>
              <w:pStyle w:val="HTMLPreformatted"/>
            </w:pPr>
            <w:r>
              <w:t xml:space="preserve">  ...</w:t>
            </w:r>
          </w:p>
          <w:p w:rsidR="00D0245A" w:rsidRDefault="00D0245A">
            <w:pPr>
              <w:pStyle w:val="HTMLPreformatted"/>
            </w:pPr>
            <w:r>
              <w:t>&lt;/Label&gt;</w:t>
            </w:r>
          </w:p>
        </w:tc>
      </w:tr>
    </w:tbl>
    <w:p w:rsidR="00D0245A" w:rsidRDefault="00D0245A" w:rsidP="00D0245A"/>
    <w:p w:rsidR="00D0245A" w:rsidRDefault="00D0245A" w:rsidP="00D0245A">
      <w:pPr>
        <w:pStyle w:val="Heading2"/>
      </w:pPr>
      <w:bookmarkStart w:id="137" w:name="_Toc342391972"/>
      <w:r>
        <w:t>Element &lt;</w:t>
      </w:r>
      <w:bookmarkStart w:id="138" w:name="MassTrace"/>
      <w:r>
        <w:t>MassTrace</w:t>
      </w:r>
      <w:bookmarkEnd w:id="138"/>
      <w:r>
        <w:t>&gt;</w:t>
      </w:r>
      <w:bookmarkEnd w:id="137"/>
    </w:p>
    <w:tbl>
      <w:tblPr>
        <w:tblW w:w="0" w:type="auto"/>
        <w:tblCellSpacing w:w="15" w:type="dxa"/>
        <w:tblCellMar>
          <w:top w:w="15" w:type="dxa"/>
          <w:left w:w="15" w:type="dxa"/>
          <w:bottom w:w="15" w:type="dxa"/>
          <w:right w:w="15" w:type="dxa"/>
        </w:tblCellMar>
        <w:tblLook w:val="04A0"/>
      </w:tblPr>
      <w:tblGrid>
        <w:gridCol w:w="1656"/>
        <w:gridCol w:w="840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coordinates defining the feature in RT and MZ space, given as boundary points or a series of rectangles, as encoded by the MassTraceEncoding cvParam on the FeatureList.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psi-mzq:listOfDoubles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&lt;MassTrace&gt;76.344 1129.574 76.916 1131.074&lt;/MassTrace&gt;</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accession="MS:1001826" cvRef="PSI-MS" name="mass trace reporting: rectangles"/&gt;</w:t>
            </w:r>
          </w:p>
        </w:tc>
      </w:tr>
    </w:tbl>
    <w:p w:rsidR="00D0245A" w:rsidRDefault="00D0245A" w:rsidP="00D0245A"/>
    <w:p w:rsidR="00D0245A" w:rsidRDefault="00D0245A" w:rsidP="00D0245A">
      <w:pPr>
        <w:pStyle w:val="Heading2"/>
      </w:pPr>
      <w:bookmarkStart w:id="139" w:name="_Toc342391973"/>
      <w:r>
        <w:t>Element &lt;</w:t>
      </w:r>
      <w:bookmarkStart w:id="140" w:name="MethodFile"/>
      <w:r>
        <w:t>MethodFile</w:t>
      </w:r>
      <w:bookmarkEnd w:id="140"/>
      <w:r>
        <w:t>&gt;</w:t>
      </w:r>
      <w:bookmarkEnd w:id="139"/>
    </w:p>
    <w:tbl>
      <w:tblPr>
        <w:tblW w:w="0" w:type="auto"/>
        <w:tblCellSpacing w:w="15" w:type="dxa"/>
        <w:tblCellMar>
          <w:top w:w="15" w:type="dxa"/>
          <w:left w:w="15" w:type="dxa"/>
          <w:bottom w:w="15" w:type="dxa"/>
          <w:right w:w="15" w:type="dxa"/>
        </w:tblCellMar>
        <w:tblLook w:val="04A0"/>
      </w:tblPr>
      <w:tblGrid>
        <w:gridCol w:w="1438"/>
        <w:gridCol w:w="86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methods file associated with this analysis e.g. a TraML file used for SRM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MethodFileType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0"/>
              <w:gridCol w:w="1124"/>
              <w:gridCol w:w="824"/>
              <w:gridCol w:w="54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18"/>
              <w:gridCol w:w="1135"/>
              <w:gridCol w:w="1180"/>
              <w:gridCol w:w="34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65" w:anchor="ExternalFormatDocumentation" w:history="1">
                    <w:r>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66" w:anchor="FileFormat" w:history="1">
                    <w:r>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41" w:name="_Toc342391974"/>
      <w:r>
        <w:t>Element &lt;</w:t>
      </w:r>
      <w:bookmarkStart w:id="142" w:name="MethodFiles"/>
      <w:r>
        <w:t>MethodFiles</w:t>
      </w:r>
      <w:bookmarkEnd w:id="142"/>
      <w:r>
        <w:t>&gt;</w:t>
      </w:r>
      <w:bookmarkEnd w:id="141"/>
    </w:p>
    <w:tbl>
      <w:tblPr>
        <w:tblW w:w="0" w:type="auto"/>
        <w:tblCellSpacing w:w="15" w:type="dxa"/>
        <w:tblCellMar>
          <w:top w:w="15" w:type="dxa"/>
          <w:left w:w="15" w:type="dxa"/>
          <w:bottom w:w="15" w:type="dxa"/>
          <w:right w:w="15" w:type="dxa"/>
        </w:tblCellMar>
        <w:tblLook w:val="04A0"/>
      </w:tblPr>
      <w:tblGrid>
        <w:gridCol w:w="1552"/>
        <w:gridCol w:w="85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All methods files associated with this quantitation analysis to be referenced elsewhere, for example used to describe TraML files used in SRM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MethodFilesType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7"/>
              <w:gridCol w:w="1135"/>
              <w:gridCol w:w="1180"/>
              <w:gridCol w:w="456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67" w:anchor="MethodFile" w:history="1">
                    <w:r>
                      <w:rPr>
                        <w:rStyle w:val="Hyperlink"/>
                      </w:rPr>
                      <w:t>MethodFile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methods file associated with this analysis e.g. a TraML file used for SRM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43" w:name="_Toc342391975"/>
      <w:r>
        <w:t>Element &lt;</w:t>
      </w:r>
      <w:bookmarkStart w:id="144" w:name="Modification"/>
      <w:r>
        <w:t>Modification</w:t>
      </w:r>
      <w:bookmarkEnd w:id="144"/>
      <w:r>
        <w:t>&gt;</w:t>
      </w:r>
      <w:bookmarkEnd w:id="143"/>
    </w:p>
    <w:tbl>
      <w:tblPr>
        <w:tblW w:w="0" w:type="auto"/>
        <w:tblCellSpacing w:w="15" w:type="dxa"/>
        <w:tblCellMar>
          <w:top w:w="15" w:type="dxa"/>
          <w:left w:w="15" w:type="dxa"/>
          <w:bottom w:w="15" w:type="dxa"/>
          <w:right w:w="15" w:type="dxa"/>
        </w:tblCellMar>
        <w:tblLook w:val="04A0"/>
      </w:tblPr>
      <w:tblGrid>
        <w:gridCol w:w="1387"/>
        <w:gridCol w:w="867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modification searched for or used to define the label or tag for quantification. It SHOULD be sourced from UniMod, PSI-MS or PSI-MOD.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ModParamType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28"/>
              <w:gridCol w:w="1080"/>
              <w:gridCol w:w="791"/>
              <w:gridCol w:w="51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massDelta</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mass delta of the modification in Daltons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residues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listOfChars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residue(s) to which the modification has been applied.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33"/>
              <w:gridCol w:w="1135"/>
              <w:gridCol w:w="1180"/>
              <w:gridCol w:w="45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568"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1C41D0">
            <w:pPr>
              <w:jc w:val="left"/>
              <w:rPr>
                <w:sz w:val="24"/>
              </w:rPr>
            </w:pPr>
          </w:p>
        </w:tc>
        <w:tc>
          <w:tcPr>
            <w:tcW w:w="0" w:type="auto"/>
            <w:vAlign w:val="center"/>
            <w:hideMark/>
          </w:tcPr>
          <w:p w:rsidR="00D0245A" w:rsidRDefault="00D0245A" w:rsidP="001C41D0">
            <w:pPr>
              <w:pStyle w:val="HTMLPreformatted"/>
              <w:jc w:val="left"/>
            </w:pPr>
          </w:p>
        </w:tc>
      </w:tr>
      <w:tr w:rsidR="00D0245A" w:rsidTr="00D0245A">
        <w:trPr>
          <w:tblCellSpacing w:w="15" w:type="dxa"/>
        </w:trPr>
        <w:tc>
          <w:tcPr>
            <w:tcW w:w="0" w:type="auto"/>
            <w:vAlign w:val="center"/>
            <w:hideMark/>
          </w:tcPr>
          <w:p w:rsidR="00D0245A" w:rsidRDefault="00D0245A">
            <w:pPr>
              <w:rPr>
                <w:sz w:val="24"/>
              </w:rPr>
            </w:pPr>
          </w:p>
        </w:tc>
        <w:tc>
          <w:tcPr>
            <w:tcW w:w="0" w:type="auto"/>
            <w:vAlign w:val="center"/>
            <w:hideMark/>
          </w:tcPr>
          <w:p w:rsidR="00D0245A" w:rsidRDefault="00D0245A">
            <w:pPr>
              <w:pStyle w:val="HTMLPreformatted"/>
            </w:pPr>
          </w:p>
        </w:tc>
      </w:tr>
      <w:tr w:rsidR="00D0245A" w:rsidTr="00D0245A">
        <w:trPr>
          <w:tblCellSpacing w:w="15" w:type="dxa"/>
        </w:trPr>
        <w:tc>
          <w:tcPr>
            <w:tcW w:w="0" w:type="auto"/>
            <w:vAlign w:val="center"/>
            <w:hideMark/>
          </w:tcPr>
          <w:p w:rsidR="00D0245A" w:rsidRDefault="00D0245A" w:rsidP="001C41D0">
            <w:pPr>
              <w:jc w:val="left"/>
              <w:rPr>
                <w:sz w:val="24"/>
              </w:rPr>
            </w:pPr>
          </w:p>
        </w:tc>
        <w:tc>
          <w:tcPr>
            <w:tcW w:w="0" w:type="auto"/>
            <w:vAlign w:val="center"/>
            <w:hideMark/>
          </w:tcPr>
          <w:p w:rsidR="00D0245A" w:rsidRDefault="00D0245A" w:rsidP="001C41D0">
            <w:pPr>
              <w:pStyle w:val="HTMLPreformatted"/>
              <w:jc w:val="left"/>
            </w:pPr>
          </w:p>
        </w:tc>
      </w:tr>
    </w:tbl>
    <w:p w:rsidR="00B86E81" w:rsidRDefault="00575F9C" w:rsidP="005A0363">
      <w:pPr>
        <w:pStyle w:val="Heading3"/>
        <w:tabs>
          <w:tab w:val="num" w:pos="1560"/>
        </w:tabs>
        <w:ind w:left="1560" w:hanging="567"/>
      </w:pPr>
      <w:r>
        <w:t xml:space="preserve"> </w:t>
      </w:r>
      <w:bookmarkStart w:id="145" w:name="_Toc342391976"/>
      <w:r w:rsidR="00B86E81">
        <w:t>Specification of a &lt;Modification&gt; searched for</w:t>
      </w:r>
      <w:bookmarkEnd w:id="145"/>
    </w:p>
    <w:tbl>
      <w:tblPr>
        <w:tblW w:w="0" w:type="auto"/>
        <w:tblCellSpacing w:w="15" w:type="dxa"/>
        <w:tblCellMar>
          <w:top w:w="15" w:type="dxa"/>
          <w:left w:w="15" w:type="dxa"/>
          <w:bottom w:w="15" w:type="dxa"/>
          <w:right w:w="15" w:type="dxa"/>
        </w:tblCellMar>
        <w:tblLook w:val="04A0"/>
      </w:tblPr>
      <w:tblGrid>
        <w:gridCol w:w="2170"/>
        <w:gridCol w:w="30"/>
        <w:gridCol w:w="30"/>
        <w:gridCol w:w="7757"/>
        <w:gridCol w:w="30"/>
        <w:gridCol w:w="45"/>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gridSpan w:val="4"/>
            <w:vAlign w:val="center"/>
            <w:hideMark/>
          </w:tcPr>
          <w:p w:rsidR="00B86E81" w:rsidRDefault="00B86E81" w:rsidP="004C522F">
            <w:pPr>
              <w:pStyle w:val="HTMLPreformatted"/>
            </w:pPr>
            <w:r>
              <w:t>&lt;Modification monoisotopicMassDelta="15.994915" location="13"&gt;</w:t>
            </w:r>
          </w:p>
          <w:p w:rsidR="00B86E81" w:rsidRDefault="00B86E81" w:rsidP="004C522F">
            <w:pPr>
              <w:pStyle w:val="HTMLPreformatted"/>
            </w:pPr>
            <w:r>
              <w:t xml:space="preserve">    &lt;cvParam accession="UNIMOD:35" cvRef="UNIMOD" name="Oxidation"/&gt;</w:t>
            </w:r>
          </w:p>
          <w:p w:rsidR="00B86E81" w:rsidRDefault="00B86E81" w:rsidP="004C522F">
            <w:pPr>
              <w:pStyle w:val="HTMLPreformatted"/>
            </w:pPr>
            <w:r>
              <w:t xml:space="preserve">    &lt;cvParam accession="MS:1001524" cvRef="PSI-MS" value="63.998285" name="fragment neutral loss"/&gt;</w:t>
            </w:r>
          </w:p>
          <w:p w:rsidR="00B86E81" w:rsidRDefault="00B86E81" w:rsidP="004C522F">
            <w:pPr>
              <w:pStyle w:val="HTMLPreformatted"/>
            </w:pPr>
            <w:r>
              <w:t>&lt;/Modification&gt;</w:t>
            </w:r>
          </w:p>
        </w:tc>
      </w:tr>
      <w:tr w:rsidR="00B86E81" w:rsidTr="004C522F">
        <w:trPr>
          <w:gridAfter w:val="2"/>
          <w:tblCellSpacing w:w="15" w:type="dxa"/>
        </w:trPr>
        <w:tc>
          <w:tcPr>
            <w:tcW w:w="0" w:type="auto"/>
            <w:gridSpan w:val="3"/>
            <w:vAlign w:val="center"/>
            <w:hideMark/>
          </w:tcPr>
          <w:p w:rsidR="00B86E81" w:rsidRDefault="00B86E81" w:rsidP="004C522F">
            <w:pPr>
              <w:rPr>
                <w:sz w:val="24"/>
              </w:rPr>
            </w:pPr>
            <w:r>
              <w:rPr>
                <w:b/>
                <w:bCs/>
              </w:rPr>
              <w:t>cvParam Mapping Rules:</w:t>
            </w:r>
          </w:p>
        </w:tc>
        <w:tc>
          <w:tcPr>
            <w:tcW w:w="0" w:type="auto"/>
            <w:vAlign w:val="center"/>
            <w:hideMark/>
          </w:tcPr>
          <w:p w:rsidR="00B86E81" w:rsidRDefault="00B86E81" w:rsidP="004C522F">
            <w:pPr>
              <w:pStyle w:val="HTMLPreformatted"/>
            </w:pPr>
            <w:r>
              <w:t>Path /MzQuantML/PeptideConsensusList/PeptideConsensus/Modification</w:t>
            </w:r>
          </w:p>
          <w:p w:rsidR="00B86E81" w:rsidRDefault="00B86E81" w:rsidP="004C522F">
            <w:pPr>
              <w:pStyle w:val="HTMLPreformatted"/>
            </w:pPr>
            <w:r>
              <w:t xml:space="preserve">MAY supply a *child* term of </w:t>
            </w:r>
            <w:hyperlink r:id="rId569" w:tgtFrame="new" w:history="1">
              <w:r>
                <w:rPr>
                  <w:rStyle w:val="Hyperlink"/>
                </w:rPr>
                <w:t>UNIMOD:0</w:t>
              </w:r>
            </w:hyperlink>
            <w:r>
              <w:t xml:space="preserve"> (</w:t>
            </w:r>
            <w:r>
              <w:rPr>
                <w:rStyle w:val="popup"/>
              </w:rPr>
              <w:t>unimod root node</w:t>
            </w:r>
            <w:r>
              <w:t>) only once</w:t>
            </w:r>
          </w:p>
          <w:p w:rsidR="00B86E81" w:rsidRDefault="00B86E81" w:rsidP="004C522F">
            <w:pPr>
              <w:pStyle w:val="HTMLPreformatted"/>
            </w:pPr>
            <w:r>
              <w:t xml:space="preserve">MAY supply a *child* term of </w:t>
            </w:r>
            <w:hyperlink r:id="rId570" w:tgtFrame="new" w:history="1">
              <w:r>
                <w:rPr>
                  <w:rStyle w:val="Hyperlink"/>
                </w:rPr>
                <w:t>MS:1001471</w:t>
              </w:r>
            </w:hyperlink>
            <w:r>
              <w:t xml:space="preserve"> (</w:t>
            </w:r>
            <w:r>
              <w:rPr>
                <w:rStyle w:val="popup"/>
              </w:rPr>
              <w:t>peptide modification details</w:t>
            </w:r>
            <w:r>
              <w:t>) only once</w:t>
            </w:r>
          </w:p>
          <w:p w:rsidR="00B86E81" w:rsidRDefault="00B86E81" w:rsidP="004C522F">
            <w:pPr>
              <w:pStyle w:val="HTMLPreformatted"/>
            </w:pPr>
            <w:r>
              <w:t xml:space="preserve">  e.g.: </w:t>
            </w:r>
            <w:hyperlink r:id="rId571" w:tgtFrame="new" w:history="1">
              <w:r>
                <w:rPr>
                  <w:rStyle w:val="Hyperlink"/>
                </w:rPr>
                <w:t>MS:1001460</w:t>
              </w:r>
            </w:hyperlink>
            <w:r>
              <w:t xml:space="preserve"> (</w:t>
            </w:r>
            <w:r>
              <w:rPr>
                <w:rStyle w:val="popup"/>
              </w:rPr>
              <w:t>unknown modification</w:t>
            </w:r>
            <w:r>
              <w:t xml:space="preserve">) </w:t>
            </w:r>
          </w:p>
          <w:p w:rsidR="00B86E81" w:rsidRDefault="00B86E81" w:rsidP="004C522F">
            <w:pPr>
              <w:pStyle w:val="HTMLPreformatted"/>
            </w:pPr>
            <w:r>
              <w:t xml:space="preserve">  e.g.: </w:t>
            </w:r>
            <w:hyperlink r:id="rId572" w:tgtFrame="new" w:history="1">
              <w:r>
                <w:rPr>
                  <w:rStyle w:val="Hyperlink"/>
                </w:rPr>
                <w:t>MS:1001524</w:t>
              </w:r>
            </w:hyperlink>
            <w:r>
              <w:t xml:space="preserve"> (</w:t>
            </w:r>
            <w:r>
              <w:rPr>
                <w:rStyle w:val="popup"/>
              </w:rPr>
              <w:t>fragment neutral loss</w:t>
            </w:r>
            <w:r>
              <w:t xml:space="preserve">) </w:t>
            </w:r>
          </w:p>
          <w:p w:rsidR="00B86E81" w:rsidRDefault="00B86E81" w:rsidP="004C522F">
            <w:pPr>
              <w:pStyle w:val="HTMLPreformatted"/>
            </w:pPr>
            <w:r>
              <w:t xml:space="preserve">  e.g.: </w:t>
            </w:r>
            <w:hyperlink r:id="rId573" w:tgtFrame="new" w:history="1">
              <w:r>
                <w:rPr>
                  <w:rStyle w:val="Hyperlink"/>
                </w:rPr>
                <w:t>MS:1001525</w:t>
              </w:r>
            </w:hyperlink>
            <w:r>
              <w:t xml:space="preserve"> (</w:t>
            </w:r>
            <w:r>
              <w:rPr>
                <w:rStyle w:val="popup"/>
              </w:rPr>
              <w:t>precursor neutral loss</w:t>
            </w:r>
            <w:r>
              <w:t xml:space="preserve">) </w:t>
            </w:r>
          </w:p>
          <w:p w:rsidR="00B86E81" w:rsidRDefault="00B86E81" w:rsidP="004C522F">
            <w:pPr>
              <w:pStyle w:val="HTMLPreformatted"/>
            </w:pPr>
            <w:r>
              <w:t xml:space="preserve">  e.g.: </w:t>
            </w:r>
            <w:hyperlink r:id="rId574" w:tgtFrame="new" w:history="1">
              <w:r>
                <w:rPr>
                  <w:rStyle w:val="Hyperlink"/>
                </w:rPr>
                <w:t>MS:1001972</w:t>
              </w:r>
            </w:hyperlink>
            <w:r>
              <w:t xml:space="preserve"> (</w:t>
            </w:r>
            <w:r>
              <w:rPr>
                <w:rStyle w:val="popup"/>
              </w:rPr>
              <w:t>PTM scoring algorithm version</w:t>
            </w:r>
            <w:r>
              <w:t xml:space="preserve">) </w:t>
            </w:r>
          </w:p>
          <w:p w:rsidR="00B86E81" w:rsidRDefault="00B86E81" w:rsidP="004C522F">
            <w:pPr>
              <w:pStyle w:val="HTMLPreformatted"/>
            </w:pPr>
            <w:r>
              <w:t xml:space="preserve">  e.g.: </w:t>
            </w:r>
            <w:hyperlink r:id="rId575" w:tgtFrame="new" w:history="1">
              <w:r>
                <w:rPr>
                  <w:rStyle w:val="Hyperlink"/>
                </w:rPr>
                <w:t>MS:1002028</w:t>
              </w:r>
            </w:hyperlink>
            <w:r>
              <w:t xml:space="preserve"> (</w:t>
            </w:r>
            <w:r>
              <w:rPr>
                <w:rStyle w:val="popup"/>
              </w:rPr>
              <w:t>nucleic acid base modification</w:t>
            </w:r>
            <w:r>
              <w:t xml:space="preserve">) </w:t>
            </w:r>
          </w:p>
          <w:p w:rsidR="00B86E81" w:rsidRDefault="00B86E81" w:rsidP="004C522F">
            <w:pPr>
              <w:pStyle w:val="HTMLPreformatted"/>
            </w:pPr>
            <w:r>
              <w:t xml:space="preserve">  e.g.: </w:t>
            </w:r>
            <w:hyperlink r:id="rId576" w:tgtFrame="new" w:history="1">
              <w:r>
                <w:rPr>
                  <w:rStyle w:val="Hyperlink"/>
                </w:rPr>
                <w:t>MS:1002029</w:t>
              </w:r>
            </w:hyperlink>
            <w:r>
              <w:t xml:space="preserve"> (</w:t>
            </w:r>
            <w:r>
              <w:rPr>
                <w:rStyle w:val="popup"/>
              </w:rPr>
              <w:t>original nucleic acid sequence</w:t>
            </w:r>
            <w:r>
              <w:t xml:space="preserve">) </w:t>
            </w:r>
          </w:p>
          <w:p w:rsidR="00B86E81" w:rsidRDefault="00B86E81" w:rsidP="004C522F">
            <w:pPr>
              <w:pStyle w:val="HTMLPreformatted"/>
            </w:pPr>
            <w:r>
              <w:t xml:space="preserve">  e.g.: </w:t>
            </w:r>
            <w:hyperlink r:id="rId577" w:tgtFrame="new" w:history="1">
              <w:r>
                <w:rPr>
                  <w:rStyle w:val="Hyperlink"/>
                </w:rPr>
                <w:t>MS:1002030</w:t>
              </w:r>
            </w:hyperlink>
            <w:r>
              <w:t xml:space="preserve"> (</w:t>
            </w:r>
            <w:r>
              <w:rPr>
                <w:rStyle w:val="popup"/>
              </w:rPr>
              <w:t>modified nucleic acid sequence</w:t>
            </w:r>
            <w:r>
              <w:t xml:space="preserve">) </w:t>
            </w:r>
          </w:p>
          <w:p w:rsidR="00B86E81" w:rsidRDefault="00B86E81" w:rsidP="004C522F">
            <w:pPr>
              <w:pStyle w:val="HTMLPreformatted"/>
            </w:pPr>
            <w:r>
              <w:t xml:space="preserve">MAY supply a *child* term of </w:t>
            </w:r>
            <w:hyperlink r:id="rId578" w:tgtFrame="new" w:history="1">
              <w:r>
                <w:rPr>
                  <w:rStyle w:val="Hyperlink"/>
                </w:rPr>
                <w:t>MOD:00000</w:t>
              </w:r>
            </w:hyperlink>
            <w:r>
              <w:t xml:space="preserve"> (</w:t>
            </w:r>
            <w:r>
              <w:rPr>
                <w:rStyle w:val="popup"/>
              </w:rPr>
              <w:t>protein modification</w:t>
            </w:r>
            <w:r>
              <w:t>) only once</w:t>
            </w:r>
          </w:p>
        </w:tc>
      </w:tr>
      <w:tr w:rsidR="00B86E81" w:rsidTr="004C522F">
        <w:trPr>
          <w:gridAfter w:val="1"/>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4"/>
            <w:vAlign w:val="center"/>
            <w:hideMark/>
          </w:tcPr>
          <w:p w:rsidR="00B86E81" w:rsidRDefault="00B86E81" w:rsidP="004C522F">
            <w:pPr>
              <w:pStyle w:val="HTMLPreformatted"/>
              <w:jc w:val="left"/>
            </w:pPr>
            <w:r>
              <w:t>&lt;cvParam accession="UNIMOD:35" cvRef="UNIMOD" name="Oxidation"/&gt;</w:t>
            </w:r>
          </w:p>
          <w:p w:rsidR="00B86E81" w:rsidRDefault="00B86E81" w:rsidP="004C522F">
            <w:pPr>
              <w:pStyle w:val="HTMLPreformatted"/>
              <w:jc w:val="left"/>
            </w:pPr>
            <w:r>
              <w:t>&lt;cvParam accession="MS:1001524" cvRef="PSI-MS" value="63.998285" name="fragment neutral loss"/&gt;</w:t>
            </w:r>
          </w:p>
        </w:tc>
      </w:tr>
    </w:tbl>
    <w:p w:rsidR="00B86E81" w:rsidRPr="002D1CB3" w:rsidRDefault="00B86E81" w:rsidP="00B86E81"/>
    <w:p w:rsidR="00B86E81" w:rsidRDefault="00575F9C" w:rsidP="005A0363">
      <w:pPr>
        <w:pStyle w:val="Heading3"/>
        <w:tabs>
          <w:tab w:val="num" w:pos="1560"/>
        </w:tabs>
        <w:ind w:left="1560" w:hanging="567"/>
      </w:pPr>
      <w:r>
        <w:t xml:space="preserve"> </w:t>
      </w:r>
      <w:bookmarkStart w:id="146" w:name="_Toc342391977"/>
      <w:r w:rsidR="00B86E81">
        <w:t>Modifications used to define a label or tag for quantification</w:t>
      </w:r>
      <w:bookmarkEnd w:id="146"/>
    </w:p>
    <w:p w:rsidR="00B86E81" w:rsidRPr="002D1CB3" w:rsidRDefault="00B86E81" w:rsidP="00B86E81"/>
    <w:p w:rsidR="00B86E81" w:rsidRDefault="00B86E81" w:rsidP="005A0363">
      <w:pPr>
        <w:pStyle w:val="Heading3"/>
        <w:numPr>
          <w:ilvl w:val="0"/>
          <w:numId w:val="0"/>
        </w:numPr>
        <w:tabs>
          <w:tab w:val="left" w:pos="1560"/>
        </w:tabs>
        <w:ind w:left="1560" w:hanging="567"/>
      </w:pPr>
      <w:bookmarkStart w:id="147" w:name="_Toc342391978"/>
      <w:r>
        <w:t>6.42.2.1 For multiplex techniques, such as a 4plex iTRAQ analysis</w:t>
      </w:r>
      <w:bookmarkEnd w:id="147"/>
    </w:p>
    <w:tbl>
      <w:tblPr>
        <w:tblW w:w="0" w:type="auto"/>
        <w:tblCellSpacing w:w="15" w:type="dxa"/>
        <w:tblCellMar>
          <w:top w:w="15" w:type="dxa"/>
          <w:left w:w="15" w:type="dxa"/>
          <w:bottom w:w="15" w:type="dxa"/>
          <w:right w:w="15" w:type="dxa"/>
        </w:tblCellMar>
        <w:tblLook w:val="04A0"/>
      </w:tblPr>
      <w:tblGrid>
        <w:gridCol w:w="2045"/>
        <w:gridCol w:w="30"/>
        <w:gridCol w:w="7987"/>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massDelta="145.0"&gt;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accession="MOD:01522" cvRef="PSI-MOD" value="114" name="iTRAQ4plex-114 reporter fragment"/&gt;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&lt;/Modification&gt;</w:t>
            </w:r>
          </w:p>
          <w:p w:rsidR="00B86E81" w:rsidRDefault="00B86E81" w:rsidP="004C522F">
            <w:pPr>
              <w:pStyle w:val="HTMLPreformatted"/>
            </w:pPr>
          </w:p>
        </w:tc>
      </w:tr>
      <w:tr w:rsidR="00B86E81" w:rsidTr="004C522F">
        <w:trPr>
          <w:tblCellSpacing w:w="15" w:type="dxa"/>
        </w:trPr>
        <w:tc>
          <w:tcPr>
            <w:tcW w:w="0" w:type="auto"/>
            <w:gridSpan w:val="2"/>
            <w:vAlign w:val="center"/>
            <w:hideMark/>
          </w:tcPr>
          <w:p w:rsidR="00B86E81" w:rsidRPr="009632FB" w:rsidRDefault="00B86E81" w:rsidP="004C522F">
            <w:pPr>
              <w:rPr>
                <w:b/>
                <w:bCs/>
              </w:rPr>
            </w:pPr>
            <w:r>
              <w:rPr>
                <w:b/>
                <w:bCs/>
              </w:rPr>
              <w:t>cvParam Mapping Rules:</w:t>
            </w:r>
          </w:p>
        </w:tc>
        <w:tc>
          <w:tcPr>
            <w:tcW w:w="0" w:type="auto"/>
            <w:vAlign w:val="center"/>
            <w:hideMark/>
          </w:tcPr>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Path /MzQuantML/AssayList/Assay/Label/Modification</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79" w:tgtFrame="new" w:history="1">
              <w:r w:rsidRPr="009632FB">
                <w:rPr>
                  <w:rStyle w:val="Hyperlink"/>
                  <w:rFonts w:ascii="Courier New" w:hAnsi="Courier New" w:cs="Courier New"/>
                  <w:sz w:val="14"/>
                  <w:szCs w:val="14"/>
                </w:rPr>
                <w:t>UNIMOD:0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unimod root node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80" w:tgtFrame="new" w:history="1">
              <w:r w:rsidRPr="009632FB">
                <w:rPr>
                  <w:rStyle w:val="Hyperlink"/>
                  <w:rFonts w:ascii="Courier New" w:hAnsi="Courier New" w:cs="Courier New"/>
                  <w:sz w:val="14"/>
                  <w:szCs w:val="14"/>
                </w:rPr>
                <w:t>MS:1001471</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peptide modification details</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81" w:tgtFrame="new" w:history="1">
              <w:r w:rsidRPr="009632FB">
                <w:rPr>
                  <w:rStyle w:val="Hyperlink"/>
                  <w:rFonts w:ascii="Courier New" w:hAnsi="Courier New" w:cs="Courier New"/>
                  <w:sz w:val="14"/>
                  <w:szCs w:val="14"/>
                </w:rPr>
                <w:t>MS:1001460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unknown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82" w:tgtFrame="new" w:history="1">
              <w:r w:rsidRPr="009632FB">
                <w:rPr>
                  <w:rStyle w:val="Hyperlink"/>
                  <w:rFonts w:ascii="Courier New" w:hAnsi="Courier New" w:cs="Courier New"/>
                  <w:sz w:val="14"/>
                  <w:szCs w:val="14"/>
                </w:rPr>
                <w:t>MS:1001524</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fragment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83" w:tgtFrame="new" w:history="1">
              <w:r w:rsidRPr="009632FB">
                <w:rPr>
                  <w:rStyle w:val="Hyperlink"/>
                  <w:rFonts w:ascii="Courier New" w:hAnsi="Courier New" w:cs="Courier New"/>
                  <w:sz w:val="14"/>
                  <w:szCs w:val="14"/>
                </w:rPr>
                <w:t>MS:1001525</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precursor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84" w:tgtFrame="new" w:history="1">
              <w:r w:rsidRPr="009632FB">
                <w:rPr>
                  <w:rStyle w:val="Hyperlink"/>
                  <w:rFonts w:ascii="Courier New" w:hAnsi="Courier New" w:cs="Courier New"/>
                  <w:sz w:val="14"/>
                  <w:szCs w:val="14"/>
                </w:rPr>
                <w:t>MS:1001972</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PTM scoring algorithm version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85" w:tgtFrame="new" w:history="1">
              <w:r w:rsidRPr="009632FB">
                <w:rPr>
                  <w:rStyle w:val="Hyperlink"/>
                  <w:rFonts w:ascii="Courier New" w:hAnsi="Courier New" w:cs="Courier New"/>
                  <w:sz w:val="14"/>
                  <w:szCs w:val="14"/>
                </w:rPr>
                <w:t>MS:1002028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nucleic acid base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86" w:tgtFrame="new" w:history="1">
              <w:r w:rsidRPr="009632FB">
                <w:rPr>
                  <w:rStyle w:val="Hyperlink"/>
                  <w:rFonts w:ascii="Courier New" w:hAnsi="Courier New" w:cs="Courier New"/>
                  <w:sz w:val="14"/>
                  <w:szCs w:val="14"/>
                </w:rPr>
                <w:t>MS:1002029</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original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87" w:tgtFrame="new" w:history="1">
              <w:r w:rsidRPr="009632FB">
                <w:rPr>
                  <w:rStyle w:val="Hyperlink"/>
                  <w:rFonts w:ascii="Courier New" w:hAnsi="Courier New" w:cs="Courier New"/>
                  <w:sz w:val="14"/>
                  <w:szCs w:val="14"/>
                </w:rPr>
                <w:t>MS:1002030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modified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term </w:t>
            </w:r>
            <w:hyperlink r:id="rId588" w:tgtFrame="new" w:history="1">
              <w:r w:rsidRPr="009632FB">
                <w:rPr>
                  <w:rStyle w:val="Hyperlink"/>
                  <w:rFonts w:ascii="Courier New" w:hAnsi="Courier New" w:cs="Courier New"/>
                  <w:sz w:val="14"/>
                  <w:szCs w:val="14"/>
                </w:rPr>
                <w:t>MS:1002038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unlabeled sample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89" w:tgtFrame="new" w:history="1">
              <w:r w:rsidRPr="009632FB">
                <w:rPr>
                  <w:rStyle w:val="Hyperlink"/>
                  <w:rFonts w:ascii="Courier New" w:hAnsi="Courier New" w:cs="Courier New"/>
                  <w:sz w:val="14"/>
                  <w:szCs w:val="14"/>
                </w:rPr>
                <w:t>MOD:00000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protein modification</w:t>
            </w:r>
            <w:r w:rsidRPr="009632FB">
              <w:rPr>
                <w:rFonts w:ascii="Courier New" w:hAnsi="Courier New" w:cs="Courier New"/>
                <w:sz w:val="14"/>
                <w:szCs w:val="14"/>
              </w:rPr>
              <w:t>) only once</w:t>
            </w:r>
          </w:p>
        </w:tc>
      </w:tr>
      <w:tr w:rsidR="00B86E81" w:rsidTr="004C522F">
        <w:trPr>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2"/>
            <w:vAlign w:val="center"/>
            <w:hideMark/>
          </w:tcPr>
          <w:p w:rsidR="00B86E81" w:rsidRDefault="00B86E81" w:rsidP="004C522F">
            <w:pPr>
              <w:pStyle w:val="HTMLPreformatted"/>
              <w:jc w:val="left"/>
            </w:pPr>
            <w:r>
              <w:t>&lt;cvParam accession="MOD:01522" cvRef="PSI-MOD" value="114" name="iTRAQ4plex-114 reporter fragment"/&gt;</w:t>
            </w:r>
          </w:p>
          <w:p w:rsidR="00B86E81" w:rsidRDefault="00B86E81" w:rsidP="004C522F">
            <w:pPr>
              <w:pStyle w:val="HTMLPreformatted"/>
              <w:jc w:val="left"/>
            </w:pPr>
            <w:r>
              <w:t>&lt;cvParam accession="MOD:01523" cvRef="PSI-MOD" value="115" name="iTRAQ4plex-115 reporter fragment"/&gt;</w:t>
            </w:r>
          </w:p>
          <w:p w:rsidR="00B86E81" w:rsidRDefault="00B86E81" w:rsidP="004C522F">
            <w:pPr>
              <w:pStyle w:val="HTMLPreformatted"/>
              <w:jc w:val="left"/>
            </w:pPr>
            <w:r>
              <w:t>&lt;cvParam accession="MOD:01524" cvRef="PSI-MOD" value="116" name="iTRAQ4plex-116 reporter fragment"/&gt;</w:t>
            </w:r>
          </w:p>
          <w:p w:rsidR="00B86E81" w:rsidRDefault="00B86E81" w:rsidP="004C522F">
            <w:pPr>
              <w:pStyle w:val="HTMLPreformatted"/>
              <w:jc w:val="left"/>
            </w:pPr>
            <w:r>
              <w:t>&lt;cvParam accession="MOD:01525" cvRef="PSI-MOD" value="117" name="iTRAQ4plex-117, mTRAQ heavy, reporter fragment"/&gt;</w:t>
            </w:r>
          </w:p>
          <w:p w:rsidR="00B86E81" w:rsidRDefault="00B86E81" w:rsidP="004C522F">
            <w:pPr>
              <w:pStyle w:val="HTMLPreformatted"/>
              <w:jc w:val="left"/>
            </w:pPr>
            <w:r>
              <w:t>&lt;cvParam accession="UNIMOD:214" cvRef="UNIMOD" name="iTRAQ4plex"/&gt;</w:t>
            </w:r>
          </w:p>
        </w:tc>
      </w:tr>
    </w:tbl>
    <w:p w:rsidR="00B86E81" w:rsidRPr="00786A83" w:rsidRDefault="00B86E81" w:rsidP="00B86E81"/>
    <w:p w:rsidR="00B86E81" w:rsidRDefault="00B86E81" w:rsidP="005A0363">
      <w:pPr>
        <w:pStyle w:val="Heading3"/>
        <w:numPr>
          <w:ilvl w:val="0"/>
          <w:numId w:val="0"/>
        </w:numPr>
        <w:tabs>
          <w:tab w:val="left" w:pos="1560"/>
        </w:tabs>
        <w:ind w:left="1560" w:hanging="567"/>
      </w:pPr>
      <w:bookmarkStart w:id="148" w:name="_Toc342391979"/>
      <w:r>
        <w:t>6.42.2.2 For a 2plex SILAC, experiment</w:t>
      </w:r>
      <w:bookmarkEnd w:id="148"/>
    </w:p>
    <w:tbl>
      <w:tblPr>
        <w:tblW w:w="0" w:type="auto"/>
        <w:tblCellSpacing w:w="15" w:type="dxa"/>
        <w:tblCellMar>
          <w:top w:w="15" w:type="dxa"/>
          <w:left w:w="15" w:type="dxa"/>
          <w:bottom w:w="15" w:type="dxa"/>
          <w:right w:w="15" w:type="dxa"/>
        </w:tblCellMar>
        <w:tblLook w:val="04A0"/>
      </w:tblPr>
      <w:tblGrid>
        <w:gridCol w:w="2100"/>
        <w:gridCol w:w="30"/>
        <w:gridCol w:w="7932"/>
      </w:tblGrid>
      <w:tr w:rsidR="00B86E81" w:rsidTr="004C522F">
        <w:trPr>
          <w:tblCellSpacing w:w="15" w:type="dxa"/>
        </w:trPr>
        <w:tc>
          <w:tcPr>
            <w:tcW w:w="0" w:type="auto"/>
            <w:gridSpan w:val="2"/>
            <w:vAlign w:val="center"/>
            <w:hideMark/>
          </w:tcPr>
          <w:p w:rsidR="00B86E81" w:rsidRDefault="00B86E81" w:rsidP="004C522F">
            <w:pPr>
              <w:rPr>
                <w:sz w:val="24"/>
              </w:rPr>
            </w:pPr>
            <w:r>
              <w:rPr>
                <w:b/>
                <w:bCs/>
              </w:rPr>
              <w:t>Example Context:</w:t>
            </w:r>
          </w:p>
        </w:tc>
        <w:tc>
          <w:tcPr>
            <w:tcW w:w="0" w:type="auto"/>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massDelta="8.0141988132" &gt;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cvRef="PSI-MOD" accession="MOD:00582" name="6x(13)C,2x(15)N labeled L-lysine" value="Lys8"/&gt;</w:t>
            </w:r>
          </w:p>
          <w:p w:rsidR="00B86E81" w:rsidRDefault="00B86E81" w:rsidP="004C522F">
            <w:pPr>
              <w:spacing w:line="240" w:lineRule="auto"/>
            </w:pPr>
            <w:r w:rsidRPr="00C266E3">
              <w:rPr>
                <w:rFonts w:ascii="Courier New" w:hAnsi="Courier New" w:cs="Courier New"/>
                <w:sz w:val="14"/>
                <w:szCs w:val="14"/>
              </w:rPr>
              <w:t>&lt;/Modification&gt;</w:t>
            </w:r>
          </w:p>
        </w:tc>
      </w:tr>
      <w:tr w:rsidR="00B86E81" w:rsidTr="004C522F">
        <w:trPr>
          <w:tblCellSpacing w:w="15" w:type="dxa"/>
        </w:trPr>
        <w:tc>
          <w:tcPr>
            <w:tcW w:w="0" w:type="auto"/>
            <w:gridSpan w:val="2"/>
            <w:vAlign w:val="center"/>
            <w:hideMark/>
          </w:tcPr>
          <w:p w:rsidR="00B86E81" w:rsidRPr="009632FB" w:rsidRDefault="00B86E81" w:rsidP="004C522F">
            <w:pPr>
              <w:rPr>
                <w:b/>
                <w:bCs/>
              </w:rPr>
            </w:pPr>
            <w:r>
              <w:rPr>
                <w:b/>
                <w:bCs/>
              </w:rPr>
              <w:t>cvParam Mapping Rules:</w:t>
            </w:r>
          </w:p>
        </w:tc>
        <w:tc>
          <w:tcPr>
            <w:tcW w:w="0" w:type="auto"/>
            <w:vAlign w:val="center"/>
            <w:hideMark/>
          </w:tcPr>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Path /MzQuantML/AssayList/Assay/Label/Modification</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90" w:tgtFrame="new" w:history="1">
              <w:r w:rsidRPr="009632FB">
                <w:rPr>
                  <w:rStyle w:val="Hyperlink"/>
                  <w:rFonts w:ascii="Courier New" w:hAnsi="Courier New" w:cs="Courier New"/>
                  <w:sz w:val="14"/>
                  <w:szCs w:val="14"/>
                </w:rPr>
                <w:t>UNIMOD:0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unimod root node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591" w:tgtFrame="new" w:history="1">
              <w:r w:rsidRPr="009632FB">
                <w:rPr>
                  <w:rStyle w:val="Hyperlink"/>
                  <w:rFonts w:ascii="Courier New" w:hAnsi="Courier New" w:cs="Courier New"/>
                  <w:sz w:val="14"/>
                  <w:szCs w:val="14"/>
                </w:rPr>
                <w:t>MS:1001471</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peptide modification details</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92" w:tgtFrame="new" w:history="1">
              <w:r w:rsidRPr="009632FB">
                <w:rPr>
                  <w:rStyle w:val="Hyperlink"/>
                  <w:rFonts w:ascii="Courier New" w:hAnsi="Courier New" w:cs="Courier New"/>
                  <w:sz w:val="14"/>
                  <w:szCs w:val="14"/>
                </w:rPr>
                <w:t>MS:1001460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unknown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93" w:tgtFrame="new" w:history="1">
              <w:r w:rsidRPr="009632FB">
                <w:rPr>
                  <w:rStyle w:val="Hyperlink"/>
                  <w:rFonts w:ascii="Courier New" w:hAnsi="Courier New" w:cs="Courier New"/>
                  <w:sz w:val="14"/>
                  <w:szCs w:val="14"/>
                </w:rPr>
                <w:t>MS:1001524</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fragment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94" w:tgtFrame="new" w:history="1">
              <w:r w:rsidRPr="009632FB">
                <w:rPr>
                  <w:rStyle w:val="Hyperlink"/>
                  <w:rFonts w:ascii="Courier New" w:hAnsi="Courier New" w:cs="Courier New"/>
                  <w:sz w:val="14"/>
                  <w:szCs w:val="14"/>
                </w:rPr>
                <w:t>MS:1001525</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precursor neutral loss</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95" w:tgtFrame="new" w:history="1">
              <w:r w:rsidRPr="009632FB">
                <w:rPr>
                  <w:rStyle w:val="Hyperlink"/>
                  <w:rFonts w:ascii="Courier New" w:hAnsi="Courier New" w:cs="Courier New"/>
                  <w:sz w:val="14"/>
                  <w:szCs w:val="14"/>
                </w:rPr>
                <w:t>MS:1001972</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PTM scoring algorithm version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96" w:tgtFrame="new" w:history="1">
              <w:r w:rsidRPr="009632FB">
                <w:rPr>
                  <w:rStyle w:val="Hyperlink"/>
                  <w:rFonts w:ascii="Courier New" w:hAnsi="Courier New" w:cs="Courier New"/>
                  <w:sz w:val="14"/>
                  <w:szCs w:val="14"/>
                </w:rPr>
                <w:t>MS:1002028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nucleic acid base modification</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97" w:tgtFrame="new" w:history="1">
              <w:r w:rsidRPr="009632FB">
                <w:rPr>
                  <w:rStyle w:val="Hyperlink"/>
                  <w:rFonts w:ascii="Courier New" w:hAnsi="Courier New" w:cs="Courier New"/>
                  <w:sz w:val="14"/>
                  <w:szCs w:val="14"/>
                </w:rPr>
                <w:t>MS:1002029</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original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  e.g.: </w:t>
            </w:r>
            <w:hyperlink r:id="rId598" w:tgtFrame="new" w:history="1">
              <w:r w:rsidRPr="009632FB">
                <w:rPr>
                  <w:rStyle w:val="Hyperlink"/>
                  <w:rFonts w:ascii="Courier New" w:hAnsi="Courier New" w:cs="Courier New"/>
                  <w:sz w:val="14"/>
                  <w:szCs w:val="14"/>
                </w:rPr>
                <w:t>MS:1002030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modified nucleic acid sequence</w:t>
            </w:r>
            <w:r w:rsidRPr="009632FB">
              <w:rPr>
                <w:rFonts w:ascii="Courier New" w:hAnsi="Courier New" w:cs="Courier New"/>
                <w:sz w:val="14"/>
                <w:szCs w:val="14"/>
              </w:rPr>
              <w:t xml:space="preserve">) </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term </w:t>
            </w:r>
            <w:hyperlink r:id="rId599" w:tgtFrame="new" w:history="1">
              <w:r w:rsidRPr="009632FB">
                <w:rPr>
                  <w:rStyle w:val="Hyperlink"/>
                  <w:rFonts w:ascii="Courier New" w:hAnsi="Courier New" w:cs="Courier New"/>
                  <w:sz w:val="14"/>
                  <w:szCs w:val="14"/>
                </w:rPr>
                <w:t>MS:1002038</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unlabeled sample</w:t>
            </w:r>
            <w:r w:rsidRPr="009632FB">
              <w:rPr>
                <w:rFonts w:ascii="Courier New" w:hAnsi="Courier New" w:cs="Courier New"/>
                <w:sz w:val="14"/>
                <w:szCs w:val="14"/>
              </w:rPr>
              <w:t>) only once</w:t>
            </w:r>
          </w:p>
          <w:p w:rsidR="00B86E81" w:rsidRPr="009632FB" w:rsidRDefault="00B86E81" w:rsidP="004C522F">
            <w:pPr>
              <w:spacing w:line="240" w:lineRule="auto"/>
              <w:rPr>
                <w:rFonts w:ascii="Courier New" w:hAnsi="Courier New" w:cs="Courier New"/>
                <w:sz w:val="14"/>
                <w:szCs w:val="14"/>
              </w:rPr>
            </w:pPr>
            <w:r w:rsidRPr="009632FB">
              <w:rPr>
                <w:rFonts w:ascii="Courier New" w:hAnsi="Courier New" w:cs="Courier New"/>
                <w:sz w:val="14"/>
                <w:szCs w:val="14"/>
              </w:rPr>
              <w:t xml:space="preserve">MUST supply a *child* term of </w:t>
            </w:r>
            <w:hyperlink r:id="rId600" w:tgtFrame="new" w:history="1">
              <w:r w:rsidRPr="009632FB">
                <w:rPr>
                  <w:rStyle w:val="Hyperlink"/>
                  <w:rFonts w:ascii="Courier New" w:hAnsi="Courier New" w:cs="Courier New"/>
                  <w:sz w:val="14"/>
                  <w:szCs w:val="14"/>
                </w:rPr>
                <w:t>MOD:00000</w:t>
              </w:r>
            </w:hyperlink>
            <w:r w:rsidRPr="009632FB">
              <w:rPr>
                <w:rFonts w:ascii="Courier New" w:hAnsi="Courier New" w:cs="Courier New"/>
                <w:sz w:val="14"/>
                <w:szCs w:val="14"/>
              </w:rPr>
              <w:t xml:space="preserve"> (</w:t>
            </w:r>
            <w:r w:rsidRPr="009632FB">
              <w:rPr>
                <w:rStyle w:val="popup"/>
                <w:rFonts w:ascii="Courier New" w:hAnsi="Courier New" w:cs="Courier New"/>
                <w:sz w:val="14"/>
                <w:szCs w:val="14"/>
              </w:rPr>
              <w:t>protein modification</w:t>
            </w:r>
            <w:r w:rsidRPr="009632FB">
              <w:rPr>
                <w:rFonts w:ascii="Courier New" w:hAnsi="Courier New" w:cs="Courier New"/>
                <w:sz w:val="14"/>
                <w:szCs w:val="14"/>
              </w:rPr>
              <w:t>) only once</w:t>
            </w:r>
          </w:p>
        </w:tc>
      </w:tr>
      <w:tr w:rsidR="00B86E81" w:rsidTr="004C522F">
        <w:trPr>
          <w:tblCellSpacing w:w="15" w:type="dxa"/>
        </w:trPr>
        <w:tc>
          <w:tcPr>
            <w:tcW w:w="0" w:type="auto"/>
            <w:vAlign w:val="center"/>
            <w:hideMark/>
          </w:tcPr>
          <w:p w:rsidR="00B86E81" w:rsidRDefault="00B86E81" w:rsidP="004C522F">
            <w:pPr>
              <w:jc w:val="left"/>
              <w:rPr>
                <w:sz w:val="24"/>
              </w:rPr>
            </w:pPr>
            <w:r>
              <w:rPr>
                <w:b/>
                <w:bCs/>
              </w:rPr>
              <w:t>Example cvParams:</w:t>
            </w:r>
          </w:p>
        </w:tc>
        <w:tc>
          <w:tcPr>
            <w:tcW w:w="0" w:type="auto"/>
            <w:gridSpan w:val="2"/>
            <w:vAlign w:val="center"/>
            <w:hideMark/>
          </w:tcPr>
          <w:p w:rsidR="00B86E81" w:rsidRDefault="00B86E81" w:rsidP="004C522F">
            <w:pPr>
              <w:pStyle w:val="HTMLPreformatted"/>
              <w:jc w:val="left"/>
            </w:pPr>
            <w:r>
              <w:t>&lt;cvParam accession="MS:1002038" cvRef="PSI-MS" name="unlabeled sample"/&gt;</w:t>
            </w:r>
          </w:p>
          <w:p w:rsidR="00B86E81" w:rsidRDefault="00B86E81" w:rsidP="004C522F">
            <w:pPr>
              <w:pStyle w:val="HTMLPreformatted"/>
              <w:jc w:val="left"/>
            </w:pPr>
            <w:r>
              <w:t>&lt;cvParam accession="MOD:00582" cvRef="PSI-MOD" value="Lys8" name="6x(13)C,2x(15)N labeled L-lysine"/&gt;</w:t>
            </w:r>
          </w:p>
          <w:p w:rsidR="00B86E81" w:rsidRDefault="00B86E81" w:rsidP="004C522F">
            <w:pPr>
              <w:pStyle w:val="HTMLPreformatted"/>
              <w:jc w:val="left"/>
            </w:pPr>
            <w:r>
              <w:t>&lt;cvParam accession="MOD:00587" cvRef="PSI-MOD" value="Arg10" name="6x(13)C,4x(15)N labeled L-arginine"/&gt;</w:t>
            </w:r>
          </w:p>
        </w:tc>
      </w:tr>
    </w:tbl>
    <w:p w:rsidR="00B86E81" w:rsidRDefault="00B86E81" w:rsidP="00B86E81"/>
    <w:p w:rsidR="00B86E81" w:rsidRDefault="00B86E81" w:rsidP="005A0363">
      <w:pPr>
        <w:pStyle w:val="Heading3"/>
        <w:numPr>
          <w:ilvl w:val="0"/>
          <w:numId w:val="0"/>
        </w:numPr>
        <w:tabs>
          <w:tab w:val="left" w:pos="1560"/>
        </w:tabs>
        <w:ind w:left="1560" w:hanging="567"/>
      </w:pPr>
      <w:bookmarkStart w:id="149" w:name="_Toc342391980"/>
      <w:r>
        <w:t>6.42.2.3 In label-free analyses</w:t>
      </w:r>
      <w:bookmarkEnd w:id="149"/>
    </w:p>
    <w:tbl>
      <w:tblPr>
        <w:tblW w:w="0" w:type="auto"/>
        <w:tblCellSpacing w:w="15" w:type="dxa"/>
        <w:tblCellMar>
          <w:top w:w="15" w:type="dxa"/>
          <w:left w:w="15" w:type="dxa"/>
          <w:bottom w:w="15" w:type="dxa"/>
          <w:right w:w="15" w:type="dxa"/>
        </w:tblCellMar>
        <w:tblLook w:val="04A0"/>
      </w:tblPr>
      <w:tblGrid>
        <w:gridCol w:w="1936"/>
        <w:gridCol w:w="30"/>
        <w:gridCol w:w="7898"/>
        <w:gridCol w:w="45"/>
      </w:tblGrid>
      <w:tr w:rsidR="00B86E81" w:rsidTr="004C522F">
        <w:trPr>
          <w:tblCellSpacing w:w="15" w:type="dxa"/>
        </w:trPr>
        <w:tc>
          <w:tcPr>
            <w:tcW w:w="0" w:type="auto"/>
            <w:vAlign w:val="center"/>
            <w:hideMark/>
          </w:tcPr>
          <w:p w:rsidR="00B86E81" w:rsidRDefault="00B86E81" w:rsidP="004C522F">
            <w:pPr>
              <w:rPr>
                <w:sz w:val="24"/>
              </w:rPr>
            </w:pPr>
            <w:r>
              <w:rPr>
                <w:b/>
                <w:bCs/>
              </w:rPr>
              <w:t>Example Context:</w:t>
            </w:r>
          </w:p>
        </w:tc>
        <w:tc>
          <w:tcPr>
            <w:tcW w:w="0" w:type="auto"/>
            <w:gridSpan w:val="3"/>
            <w:vAlign w:val="center"/>
            <w:hideMark/>
          </w:tcPr>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&lt;Modification massDelta="0" &gt;</w:t>
            </w:r>
          </w:p>
          <w:p w:rsidR="00B86E81" w:rsidRPr="00C266E3" w:rsidRDefault="00B86E81" w:rsidP="004C522F">
            <w:pPr>
              <w:spacing w:line="240" w:lineRule="auto"/>
              <w:rPr>
                <w:rFonts w:ascii="Courier New" w:hAnsi="Courier New" w:cs="Courier New"/>
                <w:sz w:val="14"/>
                <w:szCs w:val="14"/>
              </w:rPr>
            </w:pPr>
            <w:r w:rsidRPr="00C266E3">
              <w:rPr>
                <w:rFonts w:ascii="Courier New" w:hAnsi="Courier New" w:cs="Courier New"/>
                <w:sz w:val="14"/>
                <w:szCs w:val="14"/>
              </w:rPr>
              <w:t xml:space="preserve">        &lt;cvParam cvRef="PSI-MOD" accession="MS:1002038" name="unlabeled sample" value="none"/&gt;</w:t>
            </w:r>
          </w:p>
          <w:p w:rsidR="00B86E81" w:rsidRDefault="00B86E81" w:rsidP="004C522F">
            <w:pPr>
              <w:spacing w:line="240" w:lineRule="auto"/>
            </w:pPr>
            <w:r w:rsidRPr="00C266E3">
              <w:rPr>
                <w:rFonts w:ascii="Courier New" w:hAnsi="Courier New" w:cs="Courier New"/>
                <w:sz w:val="14"/>
                <w:szCs w:val="14"/>
              </w:rPr>
              <w:t>&lt;/Modification&gt;</w:t>
            </w:r>
          </w:p>
        </w:tc>
      </w:tr>
      <w:tr w:rsidR="00B86E81" w:rsidTr="004C522F">
        <w:trPr>
          <w:gridAfter w:val="1"/>
          <w:tblCellSpacing w:w="15" w:type="dxa"/>
        </w:trPr>
        <w:tc>
          <w:tcPr>
            <w:tcW w:w="0" w:type="auto"/>
            <w:gridSpan w:val="2"/>
            <w:vAlign w:val="center"/>
            <w:hideMark/>
          </w:tcPr>
          <w:p w:rsidR="00B86E81" w:rsidRDefault="00B86E81" w:rsidP="004C522F">
            <w:pPr>
              <w:jc w:val="left"/>
              <w:rPr>
                <w:sz w:val="24"/>
              </w:rPr>
            </w:pPr>
            <w:r>
              <w:rPr>
                <w:b/>
                <w:bCs/>
              </w:rPr>
              <w:t>Example cvParams:</w:t>
            </w:r>
          </w:p>
        </w:tc>
        <w:tc>
          <w:tcPr>
            <w:tcW w:w="0" w:type="auto"/>
            <w:vAlign w:val="center"/>
            <w:hideMark/>
          </w:tcPr>
          <w:p w:rsidR="00B86E81" w:rsidRDefault="00B86E81" w:rsidP="004C522F">
            <w:pPr>
              <w:pStyle w:val="HTMLPreformatted"/>
              <w:jc w:val="left"/>
            </w:pPr>
            <w:r>
              <w:t>&lt;cvParam accession="MS:1002038" cvRef="PSI-MS" name="unlabeled sample"/&gt;</w:t>
            </w:r>
          </w:p>
        </w:tc>
      </w:tr>
    </w:tbl>
    <w:p w:rsidR="00B86E81" w:rsidRDefault="00B86E81" w:rsidP="00B86E81"/>
    <w:p w:rsidR="00B86E81" w:rsidRDefault="00575F9C" w:rsidP="005A0363">
      <w:pPr>
        <w:pStyle w:val="Heading3"/>
        <w:tabs>
          <w:tab w:val="num" w:pos="1560"/>
        </w:tabs>
        <w:ind w:left="1560" w:hanging="567"/>
      </w:pPr>
      <w:r>
        <w:t xml:space="preserve"> </w:t>
      </w:r>
      <w:bookmarkStart w:id="150" w:name="_Toc342391981"/>
      <w:r w:rsidR="00B86E81">
        <w:t>Modifications in Small Molecules</w:t>
      </w:r>
      <w:bookmarkEnd w:id="150"/>
    </w:p>
    <w:tbl>
      <w:tblPr>
        <w:tblW w:w="0" w:type="auto"/>
        <w:tblCellSpacing w:w="15" w:type="dxa"/>
        <w:tblCellMar>
          <w:top w:w="15" w:type="dxa"/>
          <w:left w:w="15" w:type="dxa"/>
          <w:bottom w:w="15" w:type="dxa"/>
          <w:right w:w="15" w:type="dxa"/>
        </w:tblCellMar>
        <w:tblLook w:val="04A0"/>
      </w:tblPr>
      <w:tblGrid>
        <w:gridCol w:w="2454"/>
        <w:gridCol w:w="7553"/>
      </w:tblGrid>
      <w:tr w:rsidR="00B86E81" w:rsidTr="004C522F">
        <w:trPr>
          <w:tblCellSpacing w:w="15" w:type="dxa"/>
        </w:trPr>
        <w:tc>
          <w:tcPr>
            <w:tcW w:w="0" w:type="auto"/>
            <w:vAlign w:val="center"/>
            <w:hideMark/>
          </w:tcPr>
          <w:p w:rsidR="00B86E81" w:rsidRDefault="00B86E81" w:rsidP="004C522F">
            <w:pPr>
              <w:rPr>
                <w:sz w:val="24"/>
              </w:rPr>
            </w:pPr>
            <w:r>
              <w:rPr>
                <w:b/>
                <w:bCs/>
              </w:rPr>
              <w:t>cvParam Mapping Rules:</w:t>
            </w:r>
          </w:p>
        </w:tc>
        <w:tc>
          <w:tcPr>
            <w:tcW w:w="0" w:type="auto"/>
            <w:vAlign w:val="center"/>
            <w:hideMark/>
          </w:tcPr>
          <w:p w:rsidR="00B86E81" w:rsidRDefault="00B86E81" w:rsidP="004C522F">
            <w:pPr>
              <w:pStyle w:val="HTMLPreformatted"/>
            </w:pPr>
            <w:r>
              <w:t>Path /MzQuantML/SmallMoleculeList/SmallMolecule/Modification</w:t>
            </w:r>
          </w:p>
          <w:p w:rsidR="00B86E81" w:rsidRDefault="00B86E81" w:rsidP="004C522F">
            <w:pPr>
              <w:pStyle w:val="HTMLPreformatted"/>
            </w:pPr>
            <w:r>
              <w:t xml:space="preserve">MAY supply a *child* term of </w:t>
            </w:r>
            <w:hyperlink r:id="rId601" w:tgtFrame="new" w:history="1">
              <w:r>
                <w:rPr>
                  <w:rStyle w:val="Hyperlink"/>
                </w:rPr>
                <w:t>MS:1002119</w:t>
              </w:r>
            </w:hyperlink>
            <w:r>
              <w:t xml:space="preserve"> (</w:t>
            </w:r>
            <w:r>
              <w:rPr>
                <w:rStyle w:val="popup"/>
              </w:rPr>
              <w:t>small molecule modification attribute</w:t>
            </w:r>
            <w:r>
              <w:t>) only once</w:t>
            </w:r>
          </w:p>
        </w:tc>
      </w:tr>
    </w:tbl>
    <w:p w:rsidR="00B86E81" w:rsidRDefault="00B86E81" w:rsidP="00B86E81"/>
    <w:p w:rsidR="00D0245A" w:rsidRDefault="00D0245A" w:rsidP="00D0245A"/>
    <w:p w:rsidR="00D0245A" w:rsidRDefault="00D0245A" w:rsidP="00D0245A">
      <w:pPr>
        <w:pStyle w:val="Heading2"/>
      </w:pPr>
      <w:bookmarkStart w:id="151" w:name="_Toc342391982"/>
      <w:r>
        <w:t>Element &lt;</w:t>
      </w:r>
      <w:bookmarkStart w:id="152" w:name="MS2AssayQuantLayer"/>
      <w:r>
        <w:t>MS2AssayQuantLayer</w:t>
      </w:r>
      <w:bookmarkEnd w:id="152"/>
      <w:r>
        <w:t>&gt;</w:t>
      </w:r>
      <w:bookmarkEnd w:id="151"/>
    </w:p>
    <w:tbl>
      <w:tblPr>
        <w:tblW w:w="0" w:type="auto"/>
        <w:tblCellSpacing w:w="15" w:type="dxa"/>
        <w:tblCellMar>
          <w:top w:w="15" w:type="dxa"/>
          <w:left w:w="15" w:type="dxa"/>
          <w:bottom w:w="15" w:type="dxa"/>
          <w:right w:w="15" w:type="dxa"/>
        </w:tblCellMar>
        <w:tblLook w:val="04A0"/>
      </w:tblPr>
      <w:tblGrid>
        <w:gridCol w:w="1410"/>
        <w:gridCol w:w="865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assays i.e. the column index MUST refer to Assays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18"/>
              <w:gridCol w:w="1135"/>
              <w:gridCol w:w="1180"/>
              <w:gridCol w:w="492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02" w:anchor="DataType" w:history="1">
                    <w:r>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03" w:anchor="ColumnIndex" w:history="1">
                    <w:r>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04" w:anchor="DataMatrix" w:history="1">
                    <w:r>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F07D1E">
            <w:pPr>
              <w:jc w:val="left"/>
              <w:rPr>
                <w:sz w:val="24"/>
              </w:rPr>
            </w:pPr>
            <w:r>
              <w:rPr>
                <w:b/>
                <w:bCs/>
              </w:rPr>
              <w:t>Example Context:</w:t>
            </w:r>
          </w:p>
        </w:tc>
        <w:tc>
          <w:tcPr>
            <w:tcW w:w="0" w:type="auto"/>
            <w:vAlign w:val="center"/>
            <w:hideMark/>
          </w:tcPr>
          <w:p w:rsidR="00D0245A" w:rsidRDefault="00D0245A" w:rsidP="00F07D1E">
            <w:pPr>
              <w:pStyle w:val="HTMLPreformatted"/>
              <w:jc w:val="left"/>
            </w:pPr>
            <w:r>
              <w:t>&lt;MS2AssayQuantLayer id="MS2AssayQuantLayer_raw1_reporter_ion_intensity"&gt;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&lt;cvParam accession="MS:1001847" cvRef="PSI-MS" name="reporter ion intensity"/&gt;</w:t>
            </w:r>
          </w:p>
          <w:p w:rsidR="00D0245A" w:rsidRDefault="00D0245A" w:rsidP="00F07D1E">
            <w:pPr>
              <w:pStyle w:val="HTMLPreformatted"/>
              <w:jc w:val="left"/>
            </w:pPr>
            <w:r>
              <w:t xml:space="preserve">    &lt;/DataType&gt;</w:t>
            </w:r>
          </w:p>
          <w:p w:rsidR="00D0245A" w:rsidRDefault="00D0245A" w:rsidP="00F07D1E">
            <w:pPr>
              <w:pStyle w:val="HTMLPreformatted"/>
              <w:jc w:val="left"/>
            </w:pPr>
            <w:r>
              <w:t xml:space="preserve">    &lt;ColumnIndex&gt;_114 _115 _116 _117&lt;/ColumnIndex&gt;</w:t>
            </w:r>
          </w:p>
          <w:p w:rsidR="00D0245A" w:rsidRDefault="00D0245A" w:rsidP="00F07D1E">
            <w:pPr>
              <w:pStyle w:val="HTMLPreformatted"/>
              <w:jc w:val="left"/>
            </w:pPr>
            <w:r>
              <w:t xml:space="preserve">    &lt;DataMatrix&gt;</w:t>
            </w:r>
          </w:p>
          <w:p w:rsidR="00D0245A" w:rsidRDefault="00D0245A" w:rsidP="00F07D1E">
            <w:pPr>
              <w:pStyle w:val="HTMLPreformatted"/>
              <w:jc w:val="left"/>
            </w:pPr>
            <w:r>
              <w:t xml:space="preserve">        &lt;Row object_ref="raw1-sp_P00924_ENO1_YEAST-SVYDSR_00000000-2-435.7178_SIR_62"&gt;3.118874006098781 2.628302416711611 1.9418652317472234 1.8073460629379474&lt;/Row&gt;</w:t>
            </w:r>
          </w:p>
          <w:p w:rsidR="00D0245A" w:rsidRDefault="00D0245A" w:rsidP="00F07D1E">
            <w:pPr>
              <w:pStyle w:val="HTMLPreformatted"/>
              <w:jc w:val="left"/>
            </w:pPr>
            <w:r>
              <w:t xml:space="preserve">  ...</w:t>
            </w:r>
          </w:p>
          <w:p w:rsidR="00D0245A" w:rsidRDefault="00D0245A" w:rsidP="00F07D1E">
            <w:pPr>
              <w:pStyle w:val="HTMLPreformatted"/>
              <w:jc w:val="left"/>
            </w:pPr>
            <w:r>
              <w:t>&lt;/MS2AssayQuantLayer&gt;</w:t>
            </w:r>
          </w:p>
        </w:tc>
      </w:tr>
    </w:tbl>
    <w:p w:rsidR="00D0245A" w:rsidRDefault="00D0245A" w:rsidP="00D0245A"/>
    <w:p w:rsidR="00D0245A" w:rsidRDefault="00D0245A" w:rsidP="00D0245A">
      <w:pPr>
        <w:pStyle w:val="Heading2"/>
      </w:pPr>
      <w:bookmarkStart w:id="153" w:name="_Toc342391983"/>
      <w:r>
        <w:t>Element &lt;</w:t>
      </w:r>
      <w:bookmarkStart w:id="154" w:name="MS2RatioQuantLayer"/>
      <w:r>
        <w:t>MS2RatioQuantLayer</w:t>
      </w:r>
      <w:bookmarkEnd w:id="154"/>
      <w:r>
        <w:t>&gt;</w:t>
      </w:r>
      <w:bookmarkEnd w:id="153"/>
    </w:p>
    <w:tbl>
      <w:tblPr>
        <w:tblW w:w="0" w:type="auto"/>
        <w:tblCellSpacing w:w="15" w:type="dxa"/>
        <w:tblCellMar>
          <w:top w:w="15" w:type="dxa"/>
          <w:left w:w="15" w:type="dxa"/>
          <w:bottom w:w="15" w:type="dxa"/>
          <w:right w:w="15" w:type="dxa"/>
        </w:tblCellMar>
        <w:tblLook w:val="04A0"/>
      </w:tblPr>
      <w:tblGrid>
        <w:gridCol w:w="1527"/>
        <w:gridCol w:w="853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ratios i.e. the column index MUST refer to Ratio elements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96"/>
              <w:gridCol w:w="1135"/>
              <w:gridCol w:w="1180"/>
              <w:gridCol w:w="463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05" w:anchor="ColumnIndex" w:history="1">
                    <w:r>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06" w:anchor="DataMatrix" w:history="1">
                    <w:r>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55" w:name="_Toc342391984"/>
      <w:r>
        <w:t>Element &lt;</w:t>
      </w:r>
      <w:bookmarkStart w:id="156" w:name="MS2StudyVariableQuantLayer"/>
      <w:r>
        <w:t>MS2StudyVariableQuantLayer</w:t>
      </w:r>
      <w:bookmarkEnd w:id="156"/>
      <w:r>
        <w:t>&gt;</w:t>
      </w:r>
      <w:bookmarkEnd w:id="155"/>
    </w:p>
    <w:tbl>
      <w:tblPr>
        <w:tblW w:w="0" w:type="auto"/>
        <w:tblCellSpacing w:w="15" w:type="dxa"/>
        <w:tblCellMar>
          <w:top w:w="15" w:type="dxa"/>
          <w:left w:w="15" w:type="dxa"/>
          <w:bottom w:w="15" w:type="dxa"/>
          <w:right w:w="15" w:type="dxa"/>
        </w:tblCellMar>
        <w:tblLook w:val="04A0"/>
      </w:tblPr>
      <w:tblGrid>
        <w:gridCol w:w="1407"/>
        <w:gridCol w:w="865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Quant layer for reporting data values about MS2 features (e.g. iTRAQ) related to different study variables i.e. the column index MUST refer to StudyVariables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18"/>
              <w:gridCol w:w="1135"/>
              <w:gridCol w:w="1180"/>
              <w:gridCol w:w="493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07" w:anchor="DataType" w:history="1">
                    <w:r>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08" w:anchor="ColumnIndex" w:history="1">
                    <w:r>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09" w:anchor="DataMatrix" w:history="1">
                    <w:r>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57" w:name="_Toc342391985"/>
      <w:r>
        <w:t>Element &lt;</w:t>
      </w:r>
      <w:bookmarkStart w:id="158" w:name="NumeratorDataType"/>
      <w:r>
        <w:t>NumeratorDataType</w:t>
      </w:r>
      <w:bookmarkEnd w:id="158"/>
      <w:r>
        <w:t>&gt;</w:t>
      </w:r>
      <w:bookmarkEnd w:id="157"/>
    </w:p>
    <w:tbl>
      <w:tblPr>
        <w:tblW w:w="0" w:type="auto"/>
        <w:tblCellSpacing w:w="15" w:type="dxa"/>
        <w:tblCellMar>
          <w:top w:w="15" w:type="dxa"/>
          <w:left w:w="15" w:type="dxa"/>
          <w:bottom w:w="15" w:type="dxa"/>
          <w:right w:w="15" w:type="dxa"/>
        </w:tblCellMar>
        <w:tblLook w:val="04A0"/>
      </w:tblPr>
      <w:tblGrid>
        <w:gridCol w:w="1252"/>
        <w:gridCol w:w="881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Type of data used for the numerator of the ratio e.g. cvParam = "Intensity|RawAbundance|NormalisedAbundance|PeptideCount|ConfidenceScore|Anova|MaxFoldChange|...."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cvParamRefType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50"/>
              <w:gridCol w:w="1135"/>
              <w:gridCol w:w="1180"/>
              <w:gridCol w:w="46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10"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&lt;NumeratorDataType&gt;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&lt;/NumeratorDataType&gt;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/MzQuantML/RatioList/Ratio/NumeratorDataType</w:t>
            </w:r>
          </w:p>
          <w:p w:rsidR="00D0245A" w:rsidRDefault="00D0245A">
            <w:pPr>
              <w:pStyle w:val="HTMLPreformatted"/>
            </w:pPr>
            <w:r>
              <w:t xml:space="preserve">MUST supply a *child* term of </w:t>
            </w:r>
            <w:hyperlink r:id="rId611" w:tgtFrame="new" w:history="1">
              <w:r>
                <w:rPr>
                  <w:rStyle w:val="Hyperlink"/>
                </w:rPr>
                <w:t>MS:1001805</w:t>
              </w:r>
            </w:hyperlink>
            <w:r>
              <w:t xml:space="preserve"> (</w:t>
            </w:r>
            <w:r>
              <w:rPr>
                <w:rStyle w:val="popup"/>
              </w:rPr>
              <w:t>quantification datatype</w:t>
            </w:r>
            <w:r>
              <w:t>) only once</w:t>
            </w:r>
          </w:p>
          <w:p w:rsidR="00D0245A" w:rsidRDefault="00D0245A">
            <w:pPr>
              <w:pStyle w:val="HTMLPreformatted"/>
            </w:pPr>
            <w:r>
              <w:t xml:space="preserve">  e.g.: </w:t>
            </w:r>
            <w:hyperlink r:id="rId612" w:tgtFrame="new" w:history="1">
              <w:r>
                <w:rPr>
                  <w:rStyle w:val="Hyperlink"/>
                </w:rPr>
                <w:t>MS:1001130</w:t>
              </w:r>
            </w:hyperlink>
            <w:r>
              <w:t xml:space="preserve"> (</w:t>
            </w:r>
            <w:r>
              <w:rPr>
                <w:rStyle w:val="popup"/>
              </w:rPr>
              <w:t>peptide raw area</w:t>
            </w:r>
            <w:r>
              <w:t xml:space="preserve">) </w:t>
            </w:r>
          </w:p>
          <w:p w:rsidR="00D0245A" w:rsidRDefault="00D0245A">
            <w:pPr>
              <w:pStyle w:val="HTMLPreformatted"/>
            </w:pPr>
            <w:r>
              <w:t xml:space="preserve">  e.g.: </w:t>
            </w:r>
            <w:hyperlink r:id="rId613" w:tgtFrame="new" w:history="1">
              <w:r>
                <w:rPr>
                  <w:rStyle w:val="Hyperlink"/>
                </w:rPr>
                <w:t>MS:1001131</w:t>
              </w:r>
            </w:hyperlink>
            <w:r>
              <w:t xml:space="preserve"> (</w:t>
            </w:r>
            <w:r>
              <w:rPr>
                <w:rStyle w:val="popup"/>
              </w:rPr>
              <w:t>error on peptide area</w:t>
            </w:r>
            <w:r>
              <w:t xml:space="preserve">) </w:t>
            </w:r>
          </w:p>
          <w:p w:rsidR="00D0245A" w:rsidRDefault="00D0245A">
            <w:pPr>
              <w:pStyle w:val="HTMLPreformatted"/>
            </w:pPr>
            <w:r>
              <w:t xml:space="preserve">  e.g.: </w:t>
            </w:r>
            <w:hyperlink r:id="rId614" w:tgtFrame="new" w:history="1">
              <w:r>
                <w:rPr>
                  <w:rStyle w:val="Hyperlink"/>
                </w:rPr>
                <w:t>MS:1001132</w:t>
              </w:r>
            </w:hyperlink>
            <w:r>
              <w:t xml:space="preserve"> (</w:t>
            </w:r>
            <w:r>
              <w:rPr>
                <w:rStyle w:val="popup"/>
              </w:rPr>
              <w:t>peptide ratio</w:t>
            </w:r>
            <w:r>
              <w:t xml:space="preserve">) </w:t>
            </w:r>
          </w:p>
          <w:p w:rsidR="00D0245A" w:rsidRDefault="00D0245A">
            <w:pPr>
              <w:pStyle w:val="HTMLPreformatted"/>
            </w:pPr>
            <w:r>
              <w:t xml:space="preserve">  e.g.: </w:t>
            </w:r>
            <w:hyperlink r:id="rId615" w:tgtFrame="new" w:history="1">
              <w:r>
                <w:rPr>
                  <w:rStyle w:val="Hyperlink"/>
                </w:rPr>
                <w:t>MS:1001133</w:t>
              </w:r>
            </w:hyperlink>
            <w:r>
              <w:t xml:space="preserve"> (</w:t>
            </w:r>
            <w:r>
              <w:rPr>
                <w:rStyle w:val="popup"/>
              </w:rPr>
              <w:t>error on peptide ratio</w:t>
            </w:r>
            <w:r>
              <w:t xml:space="preserve">) </w:t>
            </w:r>
          </w:p>
          <w:p w:rsidR="00D0245A" w:rsidRPr="00D0245A" w:rsidRDefault="00D0245A">
            <w:pPr>
              <w:pStyle w:val="HTMLPreformatted"/>
              <w:rPr>
                <w:lang w:val="de-DE"/>
              </w:rPr>
            </w:pPr>
            <w:r>
              <w:t xml:space="preserve">  </w:t>
            </w:r>
            <w:r w:rsidRPr="00D0245A">
              <w:rPr>
                <w:lang w:val="de-DE"/>
              </w:rPr>
              <w:t xml:space="preserve">e.g.: </w:t>
            </w:r>
            <w:hyperlink r:id="rId616" w:tgtFrame="new" w:history="1">
              <w:r w:rsidRPr="00D0245A">
                <w:rPr>
                  <w:rStyle w:val="Hyperlink"/>
                  <w:lang w:val="de-DE"/>
                </w:rPr>
                <w:t>MS:1001134</w:t>
              </w:r>
            </w:hyperlink>
            <w:r w:rsidRPr="00D0245A">
              <w:rPr>
                <w:lang w:val="de-DE"/>
              </w:rPr>
              <w:t xml:space="preserve"> (</w:t>
            </w:r>
            <w:r w:rsidRPr="00D0245A">
              <w:rPr>
                <w:rStyle w:val="popup"/>
                <w:lang w:val="de-DE"/>
              </w:rPr>
              <w:t>protein ratio</w:t>
            </w:r>
            <w:r w:rsidRPr="00D0245A">
              <w:rPr>
                <w:lang w:val="de-DE"/>
              </w:rPr>
              <w:t xml:space="preserve">) </w:t>
            </w:r>
          </w:p>
          <w:p w:rsidR="00D0245A" w:rsidRDefault="00D0245A">
            <w:pPr>
              <w:pStyle w:val="HTMLPreformatted"/>
            </w:pPr>
            <w:r w:rsidRPr="00D0245A">
              <w:rPr>
                <w:lang w:val="de-DE"/>
              </w:rPr>
              <w:t xml:space="preserve">  </w:t>
            </w:r>
            <w:r>
              <w:t xml:space="preserve">e.g.: </w:t>
            </w:r>
            <w:hyperlink r:id="rId617" w:tgtFrame="new" w:history="1">
              <w:r>
                <w:rPr>
                  <w:rStyle w:val="Hyperlink"/>
                </w:rPr>
                <w:t>MS:1001135</w:t>
              </w:r>
            </w:hyperlink>
            <w:r>
              <w:t xml:space="preserve"> (</w:t>
            </w:r>
            <w:r>
              <w:rPr>
                <w:rStyle w:val="popup"/>
              </w:rPr>
              <w:t>error on protein ratio</w:t>
            </w:r>
            <w:r>
              <w:t xml:space="preserve">) </w:t>
            </w:r>
          </w:p>
          <w:p w:rsidR="00D0245A" w:rsidRDefault="00D0245A">
            <w:pPr>
              <w:pStyle w:val="HTMLPreformatted"/>
            </w:pPr>
            <w:r>
              <w:t xml:space="preserve">  e.g.: </w:t>
            </w:r>
            <w:hyperlink r:id="rId618" w:tgtFrame="new" w:history="1">
              <w:r>
                <w:rPr>
                  <w:rStyle w:val="Hyperlink"/>
                </w:rPr>
                <w:t>MS:1001136</w:t>
              </w:r>
            </w:hyperlink>
            <w:r>
              <w:t xml:space="preserve"> (</w:t>
            </w:r>
            <w:r>
              <w:rPr>
                <w:rStyle w:val="popup"/>
              </w:rPr>
              <w:t>p-value (protein diff from 1 randomly)</w:t>
            </w:r>
            <w:r>
              <w:t xml:space="preserve">) </w:t>
            </w:r>
          </w:p>
          <w:p w:rsidR="00D0245A" w:rsidRDefault="00D0245A">
            <w:pPr>
              <w:pStyle w:val="HTMLPreformatted"/>
            </w:pPr>
            <w:r>
              <w:t xml:space="preserve">  e.g.: </w:t>
            </w:r>
            <w:hyperlink r:id="rId619" w:tgtFrame="new" w:history="1">
              <w:r>
                <w:rPr>
                  <w:rStyle w:val="Hyperlink"/>
                </w:rPr>
                <w:t>MS:1001137</w:t>
              </w:r>
            </w:hyperlink>
            <w:r>
              <w:t xml:space="preserve"> (</w:t>
            </w:r>
            <w:r>
              <w:rPr>
                <w:rStyle w:val="popup"/>
              </w:rPr>
              <w:t>absolute quantity</w:t>
            </w:r>
            <w:r>
              <w:t xml:space="preserve">) </w:t>
            </w:r>
          </w:p>
          <w:p w:rsidR="00D0245A" w:rsidRDefault="00D0245A">
            <w:pPr>
              <w:pStyle w:val="HTMLPreformatted"/>
            </w:pPr>
            <w:r>
              <w:t xml:space="preserve">  e.g.: </w:t>
            </w:r>
            <w:hyperlink r:id="rId620" w:tgtFrame="new" w:history="1">
              <w:r>
                <w:rPr>
                  <w:rStyle w:val="Hyperlink"/>
                </w:rPr>
                <w:t>MS:1001138</w:t>
              </w:r>
            </w:hyperlink>
            <w:r>
              <w:t xml:space="preserve"> (</w:t>
            </w:r>
            <w:r>
              <w:rPr>
                <w:rStyle w:val="popup"/>
              </w:rPr>
              <w:t>error on absolute quantity</w:t>
            </w:r>
            <w:r>
              <w:t xml:space="preserve">) </w:t>
            </w:r>
          </w:p>
          <w:p w:rsidR="00D0245A" w:rsidRDefault="00D0245A">
            <w:pPr>
              <w:pStyle w:val="HTMLPreformatted"/>
            </w:pPr>
            <w:r>
              <w:t xml:space="preserve">  e.g.: </w:t>
            </w:r>
            <w:hyperlink r:id="rId621" w:tgtFrame="new" w:history="1">
              <w:r>
                <w:rPr>
                  <w:rStyle w:val="Hyperlink"/>
                </w:rPr>
                <w:t>MS:1001141</w:t>
              </w:r>
            </w:hyperlink>
            <w:r>
              <w:t xml:space="preserve"> (</w:t>
            </w:r>
            <w:r>
              <w:rPr>
                <w:rStyle w:val="popup"/>
              </w:rPr>
              <w:t>intensity of precursor ion</w:t>
            </w:r>
            <w:r>
              <w:t xml:space="preserve">) </w:t>
            </w:r>
          </w:p>
          <w:p w:rsidR="00D0245A" w:rsidRDefault="00D0245A">
            <w:pPr>
              <w:pStyle w:val="HTMLPreformatted"/>
            </w:pPr>
            <w:r>
              <w:t xml:space="preserve">  </w:t>
            </w:r>
            <w:hyperlink r:id="rId622" w:tgtFrame="new" w:history="1">
              <w:r>
                <w:rPr>
                  <w:rStyle w:val="Hyperlink"/>
                </w:rPr>
                <w:t>et al.</w:t>
              </w:r>
            </w:hyperlink>
          </w:p>
          <w:p w:rsidR="00D0245A" w:rsidRDefault="00AE30F5">
            <w:pPr>
              <w:pStyle w:val="HTMLPreformatted"/>
            </w:pPr>
            <w:r>
              <w:t xml:space="preserve">OR </w:t>
            </w:r>
            <w:r w:rsidR="00D0245A">
              <w:t xml:space="preserve">MUST supply a *child* term of </w:t>
            </w:r>
            <w:hyperlink r:id="rId623" w:tgtFrame="new" w:history="1">
              <w:r w:rsidR="00D0245A">
                <w:rPr>
                  <w:rStyle w:val="Hyperlink"/>
                </w:rPr>
                <w:t>MS:1001405</w:t>
              </w:r>
            </w:hyperlink>
            <w:r w:rsidR="00D0245A">
              <w:t xml:space="preserve"> (</w:t>
            </w:r>
            <w:r w:rsidR="00D0245A">
              <w:rPr>
                <w:rStyle w:val="popup"/>
              </w:rPr>
              <w:t>spectrum identification result details</w:t>
            </w:r>
            <w:r w:rsidR="00D0245A">
              <w:t>) only once</w:t>
            </w:r>
          </w:p>
          <w:p w:rsidR="00D0245A" w:rsidRDefault="00D0245A">
            <w:pPr>
              <w:pStyle w:val="HTMLPreformatted"/>
            </w:pPr>
            <w:r>
              <w:t xml:space="preserve">  e.g.: </w:t>
            </w:r>
            <w:hyperlink r:id="rId624" w:tgtFrame="new" w:history="1">
              <w:r>
                <w:rPr>
                  <w:rStyle w:val="Hyperlink"/>
                </w:rPr>
                <w:t>MS:1000796</w:t>
              </w:r>
            </w:hyperlink>
            <w:r>
              <w:t xml:space="preserve"> (</w:t>
            </w:r>
            <w:r>
              <w:rPr>
                <w:rStyle w:val="popup"/>
              </w:rPr>
              <w:t>spectrum title</w:t>
            </w:r>
            <w:r>
              <w:t xml:space="preserve">) </w:t>
            </w:r>
          </w:p>
          <w:p w:rsidR="00D0245A" w:rsidRDefault="00D0245A">
            <w:pPr>
              <w:pStyle w:val="HTMLPreformatted"/>
            </w:pPr>
            <w:r>
              <w:t xml:space="preserve">  e.g.: </w:t>
            </w:r>
            <w:hyperlink r:id="rId625" w:tgtFrame="new" w:history="1">
              <w:r>
                <w:rPr>
                  <w:rStyle w:val="Hyperlink"/>
                </w:rPr>
                <w:t>MS:1000797</w:t>
              </w:r>
            </w:hyperlink>
            <w:r>
              <w:t xml:space="preserve"> (</w:t>
            </w:r>
            <w:r>
              <w:rPr>
                <w:rStyle w:val="popup"/>
              </w:rPr>
              <w:t>peak list scans</w:t>
            </w:r>
            <w:r>
              <w:t xml:space="preserve">) </w:t>
            </w:r>
          </w:p>
          <w:p w:rsidR="00D0245A" w:rsidRDefault="00D0245A">
            <w:pPr>
              <w:pStyle w:val="HTMLPreformatted"/>
            </w:pPr>
            <w:r>
              <w:t xml:space="preserve">  e.g.: </w:t>
            </w:r>
            <w:hyperlink r:id="rId626" w:tgtFrame="new" w:history="1">
              <w:r>
                <w:rPr>
                  <w:rStyle w:val="Hyperlink"/>
                </w:rPr>
                <w:t>MS:1000798</w:t>
              </w:r>
            </w:hyperlink>
            <w:r>
              <w:t xml:space="preserve"> (</w:t>
            </w:r>
            <w:r>
              <w:rPr>
                <w:rStyle w:val="popup"/>
              </w:rPr>
              <w:t>peak list raw scans</w:t>
            </w:r>
            <w:r>
              <w:t xml:space="preserve">) </w:t>
            </w:r>
          </w:p>
          <w:p w:rsidR="00D0245A" w:rsidRDefault="00D0245A">
            <w:pPr>
              <w:pStyle w:val="HTMLPreformatted"/>
            </w:pPr>
            <w:r>
              <w:t xml:space="preserve">  e.g.: </w:t>
            </w:r>
            <w:hyperlink r:id="rId627" w:tgtFrame="new" w:history="1">
              <w:r>
                <w:rPr>
                  <w:rStyle w:val="Hyperlink"/>
                </w:rPr>
                <w:t>MS:1000903</w:t>
              </w:r>
            </w:hyperlink>
            <w:r>
              <w:t xml:space="preserve"> (</w:t>
            </w:r>
            <w:r>
              <w:rPr>
                <w:rStyle w:val="popup"/>
              </w:rPr>
              <w:t>product ion series ordinal</w:t>
            </w:r>
            <w:r>
              <w:t xml:space="preserve">) </w:t>
            </w:r>
          </w:p>
          <w:p w:rsidR="00D0245A" w:rsidRDefault="00D0245A">
            <w:pPr>
              <w:pStyle w:val="HTMLPreformatted"/>
            </w:pPr>
            <w:r>
              <w:t xml:space="preserve">  e.g.: </w:t>
            </w:r>
            <w:hyperlink r:id="rId628" w:tgtFrame="new" w:history="1">
              <w:r>
                <w:rPr>
                  <w:rStyle w:val="Hyperlink"/>
                </w:rPr>
                <w:t>MS:1000904</w:t>
              </w:r>
            </w:hyperlink>
            <w:r>
              <w:t xml:space="preserve"> (</w:t>
            </w:r>
            <w:r>
              <w:rPr>
                <w:rStyle w:val="popup"/>
              </w:rPr>
              <w:t>product ion m/z delta</w:t>
            </w:r>
            <w:r>
              <w:t xml:space="preserve">) </w:t>
            </w:r>
          </w:p>
          <w:p w:rsidR="00D0245A" w:rsidRDefault="00D0245A">
            <w:pPr>
              <w:pStyle w:val="HTMLPreformatted"/>
            </w:pPr>
            <w:r>
              <w:t xml:space="preserve">  e.g.: </w:t>
            </w:r>
            <w:hyperlink r:id="rId629" w:tgtFrame="new" w:history="1">
              <w:r>
                <w:rPr>
                  <w:rStyle w:val="Hyperlink"/>
                </w:rPr>
                <w:t>MS:1000926</w:t>
              </w:r>
            </w:hyperlink>
            <w:r>
              <w:t xml:space="preserve"> (</w:t>
            </w:r>
            <w:r>
              <w:rPr>
                <w:rStyle w:val="popup"/>
              </w:rPr>
              <w:t>product interpretation rank</w:t>
            </w:r>
            <w:r>
              <w:t xml:space="preserve">) </w:t>
            </w:r>
          </w:p>
          <w:p w:rsidR="00D0245A" w:rsidRDefault="00D0245A">
            <w:pPr>
              <w:pStyle w:val="HTMLPreformatted"/>
            </w:pPr>
            <w:r>
              <w:t xml:space="preserve">  e.g.: </w:t>
            </w:r>
            <w:hyperlink r:id="rId630" w:tgtFrame="new" w:history="1">
              <w:r>
                <w:rPr>
                  <w:rStyle w:val="Hyperlink"/>
                </w:rPr>
                <w:t>MS:1001030</w:t>
              </w:r>
            </w:hyperlink>
            <w:r>
              <w:t xml:space="preserve"> (</w:t>
            </w:r>
            <w:r>
              <w:rPr>
                <w:rStyle w:val="popup"/>
              </w:rPr>
              <w:t>number of peptide seqs compared to each spectrum</w:t>
            </w:r>
            <w:r>
              <w:t xml:space="preserve">) </w:t>
            </w:r>
          </w:p>
          <w:p w:rsidR="00D0245A" w:rsidRDefault="00D0245A">
            <w:pPr>
              <w:pStyle w:val="HTMLPreformatted"/>
            </w:pPr>
            <w:r>
              <w:t xml:space="preserve">  e.g.: </w:t>
            </w:r>
            <w:hyperlink r:id="rId631" w:tgtFrame="new" w:history="1">
              <w:r>
                <w:rPr>
                  <w:rStyle w:val="Hyperlink"/>
                </w:rPr>
                <w:t>MS:1001035</w:t>
              </w:r>
            </w:hyperlink>
            <w:r>
              <w:t xml:space="preserve"> (</w:t>
            </w:r>
            <w:r>
              <w:rPr>
                <w:rStyle w:val="popup"/>
              </w:rPr>
              <w:t>date / time search performed</w:t>
            </w:r>
            <w:r>
              <w:t xml:space="preserve">) </w:t>
            </w:r>
          </w:p>
          <w:p w:rsidR="00D0245A" w:rsidRDefault="00D0245A">
            <w:pPr>
              <w:pStyle w:val="HTMLPreformatted"/>
            </w:pPr>
            <w:r>
              <w:t xml:space="preserve">  e.g.: </w:t>
            </w:r>
            <w:hyperlink r:id="rId632" w:tgtFrame="new" w:history="1">
              <w:r>
                <w:rPr>
                  <w:rStyle w:val="Hyperlink"/>
                </w:rPr>
                <w:t>MS:1001036</w:t>
              </w:r>
            </w:hyperlink>
            <w:r>
              <w:t xml:space="preserve"> (</w:t>
            </w:r>
            <w:r>
              <w:rPr>
                <w:rStyle w:val="popup"/>
              </w:rPr>
              <w:t>search time taken</w:t>
            </w:r>
            <w:r>
              <w:t xml:space="preserve">) </w:t>
            </w:r>
          </w:p>
          <w:p w:rsidR="00D0245A" w:rsidRPr="00D0245A" w:rsidRDefault="00D0245A">
            <w:pPr>
              <w:pStyle w:val="HTMLPreformatted"/>
              <w:rPr>
                <w:lang w:val="de-DE"/>
              </w:rPr>
            </w:pPr>
            <w:r>
              <w:t xml:space="preserve">  </w:t>
            </w:r>
            <w:r w:rsidRPr="00D0245A">
              <w:rPr>
                <w:lang w:val="de-DE"/>
              </w:rPr>
              <w:t xml:space="preserve">e.g.: </w:t>
            </w:r>
            <w:hyperlink r:id="rId633" w:tgtFrame="new" w:history="1">
              <w:r w:rsidRPr="00D0245A">
                <w:rPr>
                  <w:rStyle w:val="Hyperlink"/>
                  <w:lang w:val="de-DE"/>
                </w:rPr>
                <w:t>MS:1001088</w:t>
              </w:r>
            </w:hyperlink>
            <w:r w:rsidRPr="00D0245A">
              <w:rPr>
                <w:lang w:val="de-DE"/>
              </w:rPr>
              <w:t xml:space="preserve"> (</w:t>
            </w:r>
            <w:r w:rsidRPr="00D0245A">
              <w:rPr>
                <w:rStyle w:val="popup"/>
                <w:lang w:val="de-DE"/>
              </w:rPr>
              <w:t>protein description</w:t>
            </w:r>
            <w:r w:rsidRPr="00D0245A">
              <w:rPr>
                <w:lang w:val="de-DE"/>
              </w:rPr>
              <w:t xml:space="preserve">) </w:t>
            </w:r>
          </w:p>
          <w:p w:rsidR="00D0245A" w:rsidRPr="00D0245A" w:rsidRDefault="00D0245A">
            <w:pPr>
              <w:pStyle w:val="HTMLPreformatted"/>
              <w:rPr>
                <w:lang w:val="de-DE"/>
              </w:rPr>
            </w:pPr>
            <w:r w:rsidRPr="00D0245A">
              <w:rPr>
                <w:lang w:val="de-DE"/>
              </w:rPr>
              <w:t xml:space="preserve">  </w:t>
            </w:r>
            <w:hyperlink r:id="rId634" w:tgtFrame="new" w:history="1">
              <w:r w:rsidRPr="00D0245A">
                <w:rPr>
                  <w:rStyle w:val="Hyperlink"/>
                  <w:lang w:val="de-DE"/>
                </w:rPr>
                <w:t>et al.</w:t>
              </w:r>
            </w:hyperlink>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accession="MS:1001903" cvRef="PSI-MS" name="MaxQuant:feature intensity"/&gt;</w:t>
            </w:r>
          </w:p>
          <w:p w:rsidR="00D0245A" w:rsidRDefault="00D0245A">
            <w:pPr>
              <w:pStyle w:val="HTMLPreformatted"/>
            </w:pPr>
            <w:r>
              <w:t>&lt;cvParam accession="MS:1001847" cvRef="PSI-MS" name="reporter ion intensity"/&gt;</w:t>
            </w:r>
          </w:p>
          <w:p w:rsidR="00D0245A" w:rsidRDefault="00D0245A">
            <w:pPr>
              <w:pStyle w:val="HTMLPreformatted"/>
            </w:pPr>
            <w:r>
              <w:t>&lt;cvParam cvRef="MS" accession="MS:1001842" name="peptide PSM count"/&gt;</w:t>
            </w:r>
          </w:p>
        </w:tc>
      </w:tr>
    </w:tbl>
    <w:p w:rsidR="00D0245A" w:rsidRDefault="00D0245A" w:rsidP="00D0245A"/>
    <w:p w:rsidR="00D0245A" w:rsidRDefault="00D0245A" w:rsidP="00D0245A">
      <w:pPr>
        <w:pStyle w:val="Heading2"/>
      </w:pPr>
      <w:bookmarkStart w:id="159" w:name="_Toc342391986"/>
      <w:r>
        <w:t>Element &lt;</w:t>
      </w:r>
      <w:bookmarkStart w:id="160" w:name="Organization"/>
      <w:r>
        <w:t>Organization</w:t>
      </w:r>
      <w:bookmarkEnd w:id="160"/>
      <w:r>
        <w:t>&gt;</w:t>
      </w:r>
      <w:bookmarkEnd w:id="159"/>
    </w:p>
    <w:tbl>
      <w:tblPr>
        <w:tblW w:w="0" w:type="auto"/>
        <w:tblCellSpacing w:w="15" w:type="dxa"/>
        <w:tblCellMar>
          <w:top w:w="15" w:type="dxa"/>
          <w:left w:w="15" w:type="dxa"/>
          <w:bottom w:w="15" w:type="dxa"/>
          <w:right w:w="15" w:type="dxa"/>
        </w:tblCellMar>
        <w:tblLook w:val="04A0"/>
      </w:tblPr>
      <w:tblGrid>
        <w:gridCol w:w="1639"/>
        <w:gridCol w:w="842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Organizations are entities like companies, universities, government agencies. Any additional information such as the address, email etc. should be supplied either as CV parameters or as user parameters.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OrganizationType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57"/>
              <w:gridCol w:w="982"/>
              <w:gridCol w:w="824"/>
              <w:gridCol w:w="53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34"/>
              <w:gridCol w:w="1135"/>
              <w:gridCol w:w="1180"/>
              <w:gridCol w:w="418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35"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36"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37" w:anchor="ParentOrganization" w:history="1">
                    <w:r>
                      <w:rPr>
                        <w:rStyle w:val="Hyperlink"/>
                      </w:rPr>
                      <w:t>ParentOrganization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containing organization (the university or business which a lab belongs to, etc.)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&lt;Organization id="ORG_MPC" name="MPC - Medizinisches Proteom Center, Bochum"&gt;</w:t>
            </w:r>
          </w:p>
          <w:p w:rsidR="00D0245A" w:rsidRDefault="00D0245A">
            <w:pPr>
              <w:pStyle w:val="HTMLPreformatted"/>
            </w:pPr>
            <w:r>
              <w:t xml:space="preserve">    &lt;ParentOrganization organization_ref="ORG_Univ_Bochum"/&gt;</w:t>
            </w:r>
          </w:p>
          <w:p w:rsidR="00D0245A" w:rsidRDefault="00D0245A">
            <w:pPr>
              <w:pStyle w:val="HTMLPreformatted"/>
            </w:pPr>
            <w:r>
              <w:t>&lt;/Organization&gt;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/MzQuantML/AuditCollection/Organization</w:t>
            </w:r>
          </w:p>
          <w:p w:rsidR="00D0245A" w:rsidRDefault="00D0245A">
            <w:pPr>
              <w:pStyle w:val="HTMLPreformatted"/>
            </w:pPr>
            <w:r>
              <w:t xml:space="preserve">SHOULD supply term </w:t>
            </w:r>
            <w:hyperlink r:id="rId638" w:tgtFrame="new" w:history="1">
              <w:r>
                <w:rPr>
                  <w:rStyle w:val="Hyperlink"/>
                </w:rPr>
                <w:t>MS:1000588</w:t>
              </w:r>
            </w:hyperlink>
            <w:r>
              <w:t xml:space="preserve"> (</w:t>
            </w:r>
            <w:r>
              <w:rPr>
                <w:rStyle w:val="popup"/>
              </w:rPr>
              <w:t>contact URL</w:t>
            </w:r>
            <w:r>
              <w:t>) one or more times</w:t>
            </w:r>
          </w:p>
          <w:p w:rsidR="00D0245A" w:rsidRDefault="00D0245A">
            <w:pPr>
              <w:pStyle w:val="HTMLPreformatted"/>
            </w:pPr>
            <w:r>
              <w:t xml:space="preserve">SHOULD supply term </w:t>
            </w:r>
            <w:hyperlink r:id="rId639" w:tgtFrame="new" w:history="1">
              <w:r>
                <w:rPr>
                  <w:rStyle w:val="Hyperlink"/>
                </w:rPr>
                <w:t>MS:1000587</w:t>
              </w:r>
            </w:hyperlink>
            <w:r>
              <w:t xml:space="preserve"> (</w:t>
            </w:r>
            <w:r>
              <w:rPr>
                <w:rStyle w:val="popup"/>
              </w:rPr>
              <w:t>contact address</w:t>
            </w:r>
            <w:r>
              <w:t>) one or more times</w:t>
            </w:r>
          </w:p>
          <w:p w:rsidR="00D0245A" w:rsidRDefault="00D0245A">
            <w:pPr>
              <w:pStyle w:val="HTMLPreformatted"/>
            </w:pPr>
            <w:r>
              <w:t xml:space="preserve">SHOULD supply term </w:t>
            </w:r>
            <w:hyperlink r:id="rId640" w:tgtFrame="new" w:history="1">
              <w:r>
                <w:rPr>
                  <w:rStyle w:val="Hyperlink"/>
                </w:rPr>
                <w:t>MS:1000589</w:t>
              </w:r>
            </w:hyperlink>
            <w:r>
              <w:t xml:space="preserve"> (</w:t>
            </w:r>
            <w:r>
              <w:rPr>
                <w:rStyle w:val="popup"/>
              </w:rPr>
              <w:t>contact email</w:t>
            </w:r>
            <w:r>
              <w:t>) one or more times</w:t>
            </w:r>
          </w:p>
          <w:p w:rsidR="00D0245A" w:rsidRDefault="00D0245A">
            <w:pPr>
              <w:pStyle w:val="HTMLPreformatted"/>
            </w:pPr>
            <w:r>
              <w:t xml:space="preserve">SHOULD supply term </w:t>
            </w:r>
            <w:hyperlink r:id="rId641" w:tgtFrame="new" w:history="1">
              <w:r>
                <w:rPr>
                  <w:rStyle w:val="Hyperlink"/>
                </w:rPr>
                <w:t>MS:1000586</w:t>
              </w:r>
            </w:hyperlink>
            <w:r>
              <w:t xml:space="preserve"> (</w:t>
            </w:r>
            <w:r>
              <w:rPr>
                <w:rStyle w:val="popup"/>
              </w:rPr>
              <w:t>contact name</w:t>
            </w:r>
            <w:r>
              <w:t>) one or more times</w:t>
            </w:r>
          </w:p>
        </w:tc>
      </w:tr>
    </w:tbl>
    <w:p w:rsidR="00D0245A" w:rsidRDefault="00D0245A" w:rsidP="00D0245A"/>
    <w:p w:rsidR="00D0245A" w:rsidRDefault="00D0245A" w:rsidP="00D0245A">
      <w:pPr>
        <w:pStyle w:val="Heading2"/>
      </w:pPr>
      <w:bookmarkStart w:id="161" w:name="_Toc342391987"/>
      <w:r>
        <w:t>Element &lt;</w:t>
      </w:r>
      <w:bookmarkStart w:id="162" w:name="OutputObject_refs"/>
      <w:r>
        <w:t>OutputObject_refs</w:t>
      </w:r>
      <w:bookmarkEnd w:id="162"/>
      <w:r>
        <w:t>&gt;</w:t>
      </w:r>
      <w:bookmarkEnd w:id="161"/>
    </w:p>
    <w:tbl>
      <w:tblPr>
        <w:tblW w:w="0" w:type="auto"/>
        <w:tblCellSpacing w:w="15" w:type="dxa"/>
        <w:tblCellMar>
          <w:top w:w="15" w:type="dxa"/>
          <w:left w:w="15" w:type="dxa"/>
          <w:bottom w:w="15" w:type="dxa"/>
          <w:right w:w="15" w:type="dxa"/>
        </w:tblCellMar>
        <w:tblLook w:val="04A0"/>
      </w:tblPr>
      <w:tblGrid>
        <w:gridCol w:w="1580"/>
        <w:gridCol w:w="848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References to raw file groups, FeatureList, PeptideConsensusList, ProteinList or ProteinGroupList or QuantLayers that were the outputs of the data processing step.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bl>
    <w:p w:rsidR="00D0245A" w:rsidRDefault="00D0245A" w:rsidP="00D0245A"/>
    <w:p w:rsidR="00D0245A" w:rsidRDefault="00D0245A" w:rsidP="00D0245A">
      <w:pPr>
        <w:pStyle w:val="Heading2"/>
      </w:pPr>
      <w:bookmarkStart w:id="163" w:name="_Toc342391988"/>
      <w:r>
        <w:t>Element &lt;</w:t>
      </w:r>
      <w:bookmarkStart w:id="164" w:name="ParentOrganization"/>
      <w:r>
        <w:t>ParentOrganization</w:t>
      </w:r>
      <w:bookmarkEnd w:id="164"/>
      <w:r>
        <w:t>&gt;</w:t>
      </w:r>
      <w:bookmarkEnd w:id="163"/>
    </w:p>
    <w:tbl>
      <w:tblPr>
        <w:tblW w:w="0" w:type="auto"/>
        <w:tblCellSpacing w:w="15" w:type="dxa"/>
        <w:tblCellMar>
          <w:top w:w="15" w:type="dxa"/>
          <w:left w:w="15" w:type="dxa"/>
          <w:bottom w:w="15" w:type="dxa"/>
          <w:right w:w="15" w:type="dxa"/>
        </w:tblCellMar>
        <w:tblLook w:val="04A0"/>
      </w:tblPr>
      <w:tblGrid>
        <w:gridCol w:w="1751"/>
        <w:gridCol w:w="831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containing organization (the university or business which a lab belongs to, etc.)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ParentOrganizationType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40"/>
              <w:gridCol w:w="1057"/>
              <w:gridCol w:w="824"/>
              <w:gridCol w:w="479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organization_ref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the organization this contact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&lt;ParentOrganization organization_ref="ORG_Univ_Bochum"/&gt;</w:t>
            </w:r>
          </w:p>
        </w:tc>
      </w:tr>
    </w:tbl>
    <w:p w:rsidR="00D0245A" w:rsidRDefault="00D0245A" w:rsidP="00D0245A"/>
    <w:p w:rsidR="00D0245A" w:rsidRDefault="00D0245A" w:rsidP="00D0245A">
      <w:pPr>
        <w:pStyle w:val="Heading2"/>
      </w:pPr>
      <w:bookmarkStart w:id="165" w:name="_Toc342391989"/>
      <w:r>
        <w:t>Element &lt;</w:t>
      </w:r>
      <w:bookmarkStart w:id="166" w:name="PeptideConsensus"/>
      <w:r>
        <w:t>PeptideConsensus</w:t>
      </w:r>
      <w:bookmarkEnd w:id="166"/>
      <w:r>
        <w:t>&gt;</w:t>
      </w:r>
      <w:bookmarkEnd w:id="165"/>
    </w:p>
    <w:tbl>
      <w:tblPr>
        <w:tblW w:w="0" w:type="auto"/>
        <w:tblCellSpacing w:w="15" w:type="dxa"/>
        <w:tblCellMar>
          <w:top w:w="15" w:type="dxa"/>
          <w:left w:w="15" w:type="dxa"/>
          <w:bottom w:w="15" w:type="dxa"/>
          <w:right w:w="15" w:type="dxa"/>
        </w:tblCellMar>
        <w:tblLook w:val="04A0"/>
      </w:tblPr>
      <w:tblGrid>
        <w:gridCol w:w="1496"/>
        <w:gridCol w:w="856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An element representing a peptide in different assay</w:t>
            </w:r>
            <w:r w:rsidR="009338AB">
              <w:t>s</w:t>
            </w:r>
            <w:r>
              <w:t xml:space="preserve"> that may or may not have been identified. If it has been identified, the sequence and modification(s) SHOULD be reported. Within the parent list, it is allowed for there to be multiple instances of the same peptide sequence, for example capturing different charge states or different modifications, if they are differentially quantified. If peptides with different charge states are aggregated, they should be represented by a single PeptideConsensus element.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PeptideConsensusType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7"/>
              <w:gridCol w:w="1269"/>
              <w:gridCol w:w="824"/>
              <w:gridCol w:w="447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listOfIntegers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charge of this instance of Peptide. If more than one value is provided, it is assumed that this Peptide element is summarising multiple charge states of the Peptide.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peptide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99"/>
              <w:gridCol w:w="1135"/>
              <w:gridCol w:w="1180"/>
              <w:gridCol w:w="44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42" w:anchor="PeptideSequence" w:history="1">
                    <w:r>
                      <w:rPr>
                        <w:rStyle w:val="Hyperlink"/>
                      </w:rPr>
                      <w:t>PeptideSequence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amino acid sequence of the (poly)peptide. If a substitution modification has been found, the original sequence should be reported. The peptide sequence is mandatory unless this is a PeptideConsensus that has not been assigned to a peptide sequence.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43" w:anchor="Modification" w:history="1">
                    <w:r>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molecule modification specification. If n modifications have been found on a peptide, there should be n instances of Modification. If multiple modifications are provided as cvParams, it is assumed that the modification is ambiguous i.e. one modification or another. A cvParam MUST be provided with the identification of the modification sourced from a suitable CV e.g. UNIMOD. If the modification is not present in the CV (and this will be checked by the semantic validator within a given tolerance window), there is an _unknown modification_CV term that MUST be used instead. A neutral loss should be defined as an additional CVParam within Modification.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44" w:anchor="EvidenceRef" w:history="1">
                    <w:r>
                      <w:rPr>
                        <w:rStyle w:val="Hyperlink"/>
                      </w:rPr>
                      <w:t>EvidenceRef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Evidence associated with the PeptideConsensus, including mandatory associations to features and optional references to identifications that have been assigned to the feature.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45"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46"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&lt;PeptideConsensus searchDatabase_ref="SD1" charge="2" id="pep_GAPEIDVLEGETDTK_2_21711"&gt;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&lt;PeptideSequence&gt;GAPEIDVLEGETDTK&lt;/PeptideSequence&gt;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feature_ref="ft_216" identificationFile_ref="</w:t>
            </w:r>
            <w:r>
              <w:rPr>
                <w:rFonts w:ascii="Courier New" w:hAnsi="Courier New" w:cs="Courier New"/>
                <w:sz w:val="14"/>
                <w:szCs w:val="14"/>
                <w:lang w:eastAsia="de-DE"/>
              </w:rPr>
              <w:t>idfile_1" id_refs="SII_69413_1"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assay_refs="ass_0"/&gt;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feature_ref="ft_217" identificationFile_ref="idfile_1" id_refs=</w:t>
            </w:r>
            <w:r>
              <w:rPr>
                <w:rFonts w:ascii="Courier New" w:hAnsi="Courier New" w:cs="Courier New"/>
                <w:sz w:val="14"/>
                <w:szCs w:val="14"/>
                <w:lang w:eastAsia="de-DE"/>
              </w:rPr>
              <w:t>"SII_69415_1"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assay_refs="ass_1"/&gt;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feature_ref="ft_218" identificationFile_ref="</w:t>
            </w:r>
            <w:r>
              <w:rPr>
                <w:rFonts w:ascii="Courier New" w:hAnsi="Courier New" w:cs="Courier New"/>
                <w:sz w:val="14"/>
                <w:szCs w:val="14"/>
                <w:lang w:eastAsia="de-DE"/>
              </w:rPr>
              <w:t>idfile_1" id_refs="SII_69417_1"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assay_refs="ass_2"/&gt;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feature_ref="ft_219" identificationFile_ref="idfile_1" id_refs="SII</w:t>
            </w:r>
            <w:r>
              <w:rPr>
                <w:rFonts w:ascii="Courier New" w:hAnsi="Courier New" w:cs="Courier New"/>
                <w:sz w:val="14"/>
                <w:szCs w:val="14"/>
                <w:lang w:eastAsia="de-DE"/>
              </w:rPr>
              <w:t>_69414_1"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assay_refs="ass_3"/&gt;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feature_ref="ft_220" identificationFile_ref="</w:t>
            </w:r>
            <w:r>
              <w:rPr>
                <w:rFonts w:ascii="Courier New" w:hAnsi="Courier New" w:cs="Courier New"/>
                <w:sz w:val="14"/>
                <w:szCs w:val="14"/>
                <w:lang w:eastAsia="de-DE"/>
              </w:rPr>
              <w:t>idfile_1" id_refs="SII_69418_1"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assay_refs="ass_4"/&gt;</w:t>
            </w:r>
          </w:p>
          <w:p w:rsid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feature_ref="ft_221" identificationFile_ref="idfile_1" id_refs="SII_694</w:t>
            </w:r>
            <w:r>
              <w:rPr>
                <w:rFonts w:ascii="Courier New" w:hAnsi="Courier New" w:cs="Courier New"/>
                <w:sz w:val="14"/>
                <w:szCs w:val="14"/>
                <w:lang w:eastAsia="de-DE"/>
              </w:rPr>
              <w:t>16_1"</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A704CC">
              <w:rPr>
                <w:rFonts w:ascii="Courier New" w:hAnsi="Courier New" w:cs="Courier New"/>
                <w:sz w:val="14"/>
                <w:szCs w:val="14"/>
                <w:lang w:eastAsia="de-DE"/>
              </w:rPr>
              <w:t>assay_refs="ass_5"/&gt;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feature_ref="ft_222" assay_refs="ass_6"/&gt;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feature_ref="ft_223" assay_refs="ass_7"/&gt;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feature_ref="ft_224" assay_refs="ass_8"/&gt;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feature_ref="ft_225" assay_refs="ass_9"/&gt;</w:t>
            </w:r>
          </w:p>
          <w:p w:rsidR="00A704CC"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feature_ref="ft_226" assay_refs="ass_10"/&gt;</w:t>
            </w:r>
          </w:p>
          <w:p w:rsidR="00D0245A" w:rsidRPr="00A704CC" w:rsidRDefault="00A704CC" w:rsidP="00A70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A704CC">
              <w:rPr>
                <w:rFonts w:ascii="Courier New" w:hAnsi="Courier New" w:cs="Courier New"/>
                <w:sz w:val="14"/>
                <w:szCs w:val="14"/>
                <w:lang w:eastAsia="de-DE"/>
              </w:rPr>
              <w:t xml:space="preserve">    &lt;EvidenceRef feature_ref="ft_227" assay_refs="ass_11"/&gt;</w:t>
            </w:r>
          </w:p>
          <w:p w:rsidR="00D0245A" w:rsidRDefault="00D0245A" w:rsidP="000134D0">
            <w:pPr>
              <w:pStyle w:val="HTMLPreformatted"/>
              <w:jc w:val="left"/>
            </w:pPr>
            <w:r>
              <w:t>&lt;/PeptideConsensus&gt;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/MzQuantML/PeptideConsensusList/PeptideConsensus</w:t>
            </w:r>
          </w:p>
          <w:p w:rsidR="00D0245A" w:rsidRDefault="00D0245A">
            <w:pPr>
              <w:pStyle w:val="HTMLPreformatted"/>
            </w:pPr>
            <w:r>
              <w:t xml:space="preserve">MAY supply a *child* term of </w:t>
            </w:r>
            <w:hyperlink r:id="rId647" w:tgtFrame="new" w:history="1">
              <w:r>
                <w:rPr>
                  <w:rStyle w:val="Hyperlink"/>
                </w:rPr>
                <w:t>MS:1002116</w:t>
              </w:r>
            </w:hyperlink>
            <w:r>
              <w:t xml:space="preserve"> (</w:t>
            </w:r>
            <w:r>
              <w:rPr>
                <w:rStyle w:val="popup"/>
              </w:rPr>
              <w:t>peptide consensus attribute</w:t>
            </w:r>
            <w:r>
              <w:t>) only once</w:t>
            </w:r>
          </w:p>
        </w:tc>
      </w:tr>
    </w:tbl>
    <w:p w:rsidR="00D0245A" w:rsidRDefault="00D0245A" w:rsidP="00D0245A"/>
    <w:p w:rsidR="00D0245A" w:rsidRDefault="00D0245A" w:rsidP="00D0245A">
      <w:pPr>
        <w:pStyle w:val="Heading2"/>
      </w:pPr>
      <w:bookmarkStart w:id="167" w:name="_Toc342391990"/>
      <w:r>
        <w:t>Element &lt;</w:t>
      </w:r>
      <w:bookmarkStart w:id="168" w:name="PeptideConsensusList"/>
      <w:r>
        <w:t>PeptideConsensusList</w:t>
      </w:r>
      <w:bookmarkEnd w:id="168"/>
      <w:r>
        <w:t>&gt;</w:t>
      </w:r>
      <w:bookmarkEnd w:id="167"/>
    </w:p>
    <w:tbl>
      <w:tblPr>
        <w:tblW w:w="0" w:type="auto"/>
        <w:tblCellSpacing w:w="15" w:type="dxa"/>
        <w:tblCellMar>
          <w:top w:w="15" w:type="dxa"/>
          <w:left w:w="15" w:type="dxa"/>
          <w:bottom w:w="15" w:type="dxa"/>
          <w:right w:w="15" w:type="dxa"/>
        </w:tblCellMar>
        <w:tblLook w:val="04A0"/>
      </w:tblPr>
      <w:tblGrid>
        <w:gridCol w:w="1389"/>
        <w:gridCol w:w="867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rsidP="009338AB">
            <w:pPr>
              <w:rPr>
                <w:sz w:val="24"/>
              </w:rPr>
            </w:pPr>
            <w:r>
              <w:t xml:space="preserve">The list of all peptides for which quantitation values are reported.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PeptideConsensusListType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1"/>
              <w:gridCol w:w="1169"/>
              <w:gridCol w:w="824"/>
              <w:gridCol w:w="541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finalResult</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Multiple peptide lists are allowed for reporting the evidence trail to create a final peptide list, but the final result e.g. to be loaded into a database, MUST be flagged with finalResult=true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96"/>
              <w:gridCol w:w="1135"/>
              <w:gridCol w:w="1180"/>
              <w:gridCol w:w="387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48" w:anchor="PeptideConsensus" w:history="1">
                    <w:r>
                      <w:rPr>
                        <w:rStyle w:val="Hyperlink"/>
                      </w:rPr>
                      <w:t>PeptideConsensus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element representing a peptide in different assay that may or may not have been identified. If it has been identified, the sequence and modification(s) SHOULD be reported. Within the parent list, it is allowed for there to be multiple instances of the same peptide sequence, for example capturing different charge states or different modifications, if they are differentially quantified. If peptides with different charge states are aggregated, they should be represented by a single PeptideConsensus element.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49" w:anchor="GlobalQuantLayer" w:history="1">
                    <w:r>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EE3627" w:rsidRDefault="00EE3627">
                  <w:pPr>
                    <w:rPr>
                      <w:sz w:val="24"/>
                    </w:rPr>
                  </w:pPr>
                  <w:r w:rsidRPr="00EE3627">
                    <w:rPr>
                      <w:rFonts w:cs="Arial"/>
                      <w:color w:val="000000"/>
                      <w:szCs w:val="20"/>
                      <w:highlight w:val="white"/>
                      <w:lang w:eastAsia="de-DE"/>
                    </w:rPr>
                    <w:t>Global values corresponding to the Peptide such as the total intensity of peptide in all assays, Anova in a quantitative peptidome experiment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50" w:anchor="AssayQuantLayer" w:history="1">
                    <w:r>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F977D2">
                  <w:pPr>
                    <w:rPr>
                      <w:sz w:val="24"/>
                    </w:rPr>
                  </w:pPr>
                  <w:r>
                    <w:t>A collection of data relating to the objects within the parent list type (e.g. PeptideConsensus, Protein or ProteinGroup)</w:t>
                  </w:r>
                  <w:r w:rsidR="00D0245A">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51" w:anchor="StudyVariableQuantLayer" w:history="1">
                    <w:r>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76424C" w:rsidRDefault="0076424C">
                  <w:pPr>
                    <w:rPr>
                      <w:sz w:val="24"/>
                    </w:rPr>
                  </w:pPr>
                  <w:r w:rsidRPr="0076424C">
                    <w:rPr>
                      <w:rFonts w:cs="Arial"/>
                      <w:color w:val="000000"/>
                      <w:szCs w:val="20"/>
                      <w:highlight w:val="white"/>
                      <w:lang w:eastAsia="de-DE"/>
                    </w:rPr>
                    <w:t>Quant layer for reporting data values about peptides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52" w:anchor="RatioQuantLayer" w:history="1">
                    <w:r>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DC64D4" w:rsidRDefault="00DC64D4">
                  <w:pPr>
                    <w:rPr>
                      <w:sz w:val="24"/>
                    </w:rPr>
                  </w:pPr>
                  <w:r w:rsidRPr="00DC64D4">
                    <w:rPr>
                      <w:rFonts w:cs="Arial"/>
                      <w:color w:val="000000"/>
                      <w:szCs w:val="20"/>
                      <w:highlight w:val="white"/>
                      <w:lang w:eastAsia="de-DE"/>
                    </w:rPr>
                    <w:t>Quant layer for reporting data values about peptides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53"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54"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5407660" cy="7354570"/>
                  <wp:effectExtent l="19050" t="0" r="2540" b="0"/>
                  <wp:docPr id="8" name="Picture 8" descr="PeptideConsensus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ptideConsensusList"/>
                          <pic:cNvPicPr>
                            <a:picLocks noChangeAspect="1" noChangeArrowheads="1"/>
                          </pic:cNvPicPr>
                        </pic:nvPicPr>
                        <pic:blipFill>
                          <a:blip r:embed="rId655" cstate="print"/>
                          <a:srcRect/>
                          <a:stretch>
                            <a:fillRect/>
                          </a:stretch>
                        </pic:blipFill>
                        <pic:spPr bwMode="auto">
                          <a:xfrm>
                            <a:off x="0" y="0"/>
                            <a:ext cx="5407660" cy="735457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&lt;PeptideConsensusList finalResult="true" id="PepList1"&gt;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&lt;PeptideConsensus searchDatabase_ref="SD1" charge="2" id="pep_GAPEIDVLEGETDTK_2_21711"&gt;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522D45">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&lt;PeptideSequence&gt;GAPEIDVLEGETDTK&lt;/PeptideSequence&gt;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feature_ref="ft_216" identificationFile_ref="</w:t>
            </w:r>
            <w:r w:rsidR="00522D45">
              <w:rPr>
                <w:rFonts w:ascii="Courier New" w:hAnsi="Courier New" w:cs="Courier New"/>
                <w:sz w:val="14"/>
                <w:szCs w:val="14"/>
                <w:lang w:eastAsia="de-DE"/>
              </w:rPr>
              <w:t>idfile_1" id_refs="SII_69413_1"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assay_refs="ass_0"/&gt;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522D45">
              <w:rPr>
                <w:rFonts w:ascii="Courier New" w:hAnsi="Courier New" w:cs="Courier New"/>
                <w:sz w:val="14"/>
                <w:szCs w:val="14"/>
                <w:lang w:eastAsia="de-DE"/>
              </w:rPr>
              <w:t xml:space="preserve">&lt;EvidenceRef feature_ref="ft_217" </w:t>
            </w:r>
            <w:r w:rsidRPr="00772E1C">
              <w:rPr>
                <w:rFonts w:ascii="Courier New" w:hAnsi="Courier New" w:cs="Courier New"/>
                <w:sz w:val="14"/>
                <w:szCs w:val="14"/>
                <w:lang w:eastAsia="de-DE"/>
              </w:rPr>
              <w:t>identificationFile_ref="</w:t>
            </w:r>
            <w:r w:rsidR="00522D45">
              <w:rPr>
                <w:rFonts w:ascii="Courier New" w:hAnsi="Courier New" w:cs="Courier New"/>
                <w:sz w:val="14"/>
                <w:szCs w:val="14"/>
                <w:lang w:eastAsia="de-DE"/>
              </w:rPr>
              <w:t>idfile_1" id_refs="SII_69415_1"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assay_refs="ass_1"/&gt;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feature_ref="ft_218" identificationFile_ref="</w:t>
            </w:r>
            <w:r w:rsidR="00522D45">
              <w:rPr>
                <w:rFonts w:ascii="Courier New" w:hAnsi="Courier New" w:cs="Courier New"/>
                <w:sz w:val="14"/>
                <w:szCs w:val="14"/>
                <w:lang w:eastAsia="de-DE"/>
              </w:rPr>
              <w:t>idfile_1" id_refs="SII_69417_1"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assay_refs="ass_2"/&gt;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feature_ref="ft_219" identificationFile_ref="</w:t>
            </w:r>
            <w:r w:rsidR="00522D45">
              <w:rPr>
                <w:rFonts w:ascii="Courier New" w:hAnsi="Courier New" w:cs="Courier New"/>
                <w:sz w:val="14"/>
                <w:szCs w:val="14"/>
                <w:lang w:eastAsia="de-DE"/>
              </w:rPr>
              <w:t>idfile_1" id_refs="SII_69414_1"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assay_refs="ass_3"/&gt;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feature_ref="ft_220" identificationFile_ref="</w:t>
            </w:r>
            <w:r w:rsidR="00522D45">
              <w:rPr>
                <w:rFonts w:ascii="Courier New" w:hAnsi="Courier New" w:cs="Courier New"/>
                <w:sz w:val="14"/>
                <w:szCs w:val="14"/>
                <w:lang w:eastAsia="de-DE"/>
              </w:rPr>
              <w:t>idfile_1" id_refs="SII_69418_1"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assay_refs="ass_4"/&gt;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feature_ref="ft_221" identificationFile_ref="</w:t>
            </w:r>
            <w:r w:rsidR="00522D45">
              <w:rPr>
                <w:rFonts w:ascii="Courier New" w:hAnsi="Courier New" w:cs="Courier New"/>
                <w:sz w:val="14"/>
                <w:szCs w:val="14"/>
                <w:lang w:eastAsia="de-DE"/>
              </w:rPr>
              <w:t>idfile_1" id_refs="SII_69416_1"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assay_refs="ass_5"/&gt;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feature_ref="ft_222" assay_refs="ass_6"/&gt;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feature_ref="ft_223" assay_refs="ass_7"/&gt;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feature_ref="ft_224" assay_refs="ass_8"/&gt;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feature_ref="ft_225" assay_refs="ass_9"/&gt;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feature_ref="ft_226" assay_refs="ass_10"/&gt;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&lt;EvidenceRef feature_ref="ft_227" assay_refs="ass_11"/&gt;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w:t>
            </w:r>
            <w:r>
              <w:rPr>
                <w:rFonts w:ascii="Courier New" w:hAnsi="Courier New" w:cs="Courier New"/>
                <w:sz w:val="14"/>
                <w:szCs w:val="14"/>
                <w:lang w:eastAsia="de-DE"/>
              </w:rPr>
              <w:t>&lt;</w:t>
            </w:r>
            <w:r w:rsidRPr="00772E1C">
              <w:rPr>
                <w:rFonts w:ascii="Courier New" w:hAnsi="Courier New" w:cs="Courier New"/>
                <w:sz w:val="14"/>
                <w:szCs w:val="14"/>
                <w:lang w:eastAsia="de-DE"/>
              </w:rPr>
              <w:t>/PeptideConsensus&gt;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772E1C">
              <w:rPr>
                <w:rFonts w:ascii="Courier New" w:hAnsi="Courier New" w:cs="Courier New"/>
                <w:sz w:val="14"/>
                <w:szCs w:val="14"/>
                <w:lang w:eastAsia="de-DE"/>
              </w:rPr>
              <w:t>&lt;PeptideConsensus searchDatabase_ref="SD1" charge="2" id="pep_QSTTFADCPVVPADPDILLAK_2_48178"&gt;</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&lt;PeptideSequence&gt;QSTTFADCPVVPADPDILLAK&lt;/PeptideSequence&gt;</w:t>
            </w:r>
          </w:p>
          <w:p w:rsidR="00522D45"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&lt;EvidenceRef feature_ref="ft_72" identificationFile_ref="</w:t>
            </w:r>
            <w:r w:rsidR="00522D45">
              <w:rPr>
                <w:rFonts w:ascii="Courier New" w:hAnsi="Courier New" w:cs="Courier New"/>
                <w:sz w:val="14"/>
                <w:szCs w:val="14"/>
                <w:lang w:eastAsia="de-DE"/>
              </w:rPr>
              <w:t>idfile_1" id_refs="SII_92174_1"</w:t>
            </w:r>
          </w:p>
          <w:p w:rsidR="00772E1C" w:rsidRPr="00772E1C" w:rsidRDefault="00522D45"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00772E1C" w:rsidRPr="00772E1C">
              <w:rPr>
                <w:rFonts w:ascii="Courier New" w:hAnsi="Courier New" w:cs="Courier New"/>
                <w:sz w:val="14"/>
                <w:szCs w:val="14"/>
                <w:lang w:eastAsia="de-DE"/>
              </w:rPr>
              <w:t>assay_refs="ass_0"/&gt;</w:t>
            </w:r>
          </w:p>
          <w:p w:rsidR="00772E1C" w:rsidRPr="00772E1C" w:rsidRDefault="00772E1C" w:rsidP="0077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772E1C">
              <w:rPr>
                <w:rFonts w:ascii="Courier New" w:hAnsi="Courier New" w:cs="Courier New"/>
                <w:sz w:val="14"/>
                <w:szCs w:val="14"/>
                <w:lang w:eastAsia="de-DE"/>
              </w:rPr>
              <w:t xml:space="preserve">        &lt;EvidenceRef feature_ref="ft_73" assay_refs="ass_1"/&gt;</w:t>
            </w:r>
          </w:p>
          <w:p w:rsidR="00D0245A" w:rsidRDefault="00D0245A" w:rsidP="000134D0">
            <w:pPr>
              <w:pStyle w:val="HTMLPreformatted"/>
              <w:jc w:val="left"/>
            </w:pPr>
            <w:r>
              <w:t xml:space="preserve">  ...</w:t>
            </w:r>
          </w:p>
          <w:p w:rsidR="00D0245A" w:rsidRDefault="00D0245A" w:rsidP="000134D0">
            <w:pPr>
              <w:pStyle w:val="HTMLPreformatted"/>
              <w:jc w:val="left"/>
            </w:pPr>
            <w:r>
              <w:t>&lt;/PeptideConsensusList&gt;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/MzQuantML/PeptideConsensusList</w:t>
            </w:r>
          </w:p>
          <w:p w:rsidR="00D0245A" w:rsidRDefault="00D0245A">
            <w:pPr>
              <w:pStyle w:val="HTMLPreformatted"/>
            </w:pPr>
            <w:r>
              <w:t xml:space="preserve">MAY supply a *child* term of </w:t>
            </w:r>
            <w:hyperlink r:id="rId656" w:tgtFrame="new" w:history="1">
              <w:r>
                <w:rPr>
                  <w:rStyle w:val="Hyperlink"/>
                </w:rPr>
                <w:t>MS:1002115</w:t>
              </w:r>
            </w:hyperlink>
            <w:r>
              <w:t xml:space="preserve"> (</w:t>
            </w:r>
            <w:r>
              <w:rPr>
                <w:rStyle w:val="popup"/>
              </w:rPr>
              <w:t>peptide consensus list attribute</w:t>
            </w:r>
            <w:r>
              <w:t>) only once</w:t>
            </w:r>
          </w:p>
        </w:tc>
      </w:tr>
    </w:tbl>
    <w:p w:rsidR="00D0245A" w:rsidRDefault="00D0245A" w:rsidP="00D0245A"/>
    <w:p w:rsidR="00D0245A" w:rsidRDefault="00D0245A" w:rsidP="00D0245A">
      <w:pPr>
        <w:pStyle w:val="Heading2"/>
      </w:pPr>
      <w:bookmarkStart w:id="169" w:name="_Toc342391991"/>
      <w:r>
        <w:t>Element &lt;</w:t>
      </w:r>
      <w:bookmarkStart w:id="170" w:name="PeptideConsensus_refs"/>
      <w:r>
        <w:t>PeptideConsensus_refs</w:t>
      </w:r>
      <w:bookmarkEnd w:id="170"/>
      <w:r>
        <w:t>&gt;</w:t>
      </w:r>
      <w:bookmarkEnd w:id="169"/>
    </w:p>
    <w:tbl>
      <w:tblPr>
        <w:tblW w:w="0" w:type="auto"/>
        <w:tblCellSpacing w:w="15" w:type="dxa"/>
        <w:tblCellMar>
          <w:top w:w="15" w:type="dxa"/>
          <w:left w:w="15" w:type="dxa"/>
          <w:bottom w:w="15" w:type="dxa"/>
          <w:right w:w="15" w:type="dxa"/>
        </w:tblCellMar>
        <w:tblLook w:val="04A0"/>
      </w:tblPr>
      <w:tblGrid>
        <w:gridCol w:w="1449"/>
        <w:gridCol w:w="861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peptides on which the quantitative protein values in the QuantLayer(s) are based. Note this should not be used to report all peptides that can support the protein identification, only quantitation.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xsd:IDREFS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D0245A" w:rsidRDefault="00D0245A" w:rsidP="000134D0">
            <w:pPr>
              <w:pStyle w:val="HTMLPreformatted"/>
              <w:jc w:val="left"/>
            </w:pPr>
            <w:r>
              <w:t>&lt;PeptideConsensus_refs&gt;pep_LKQSAEEQAQAQAQAQAAAEK pep_LLDAQLSTGGIVDPSK pep_DLLQQFR pep_LSVYTALQR pep_SIQEELQHLR pep_QLLSPGTALILLEAQAASGFLLDPVR pep_LTVEEAVR pep_YSELTTLTSQYIK pep_SFLSEKDSLLQR pep_CITDPQTGLCLLPLK pep_YLYGTGAVAGVYLPGSR pep_IDSAEWGVDLPSVEAQLGSHR pep_GYYSPYSVSGSGSTAGSR pep_LAAISEATR pep_SILDEELQR pep_EVAEADSVR pep_VTLVQTLEIQR pep_TLQEEHVTVAQLR pep_DTHDQLSEPSEVR pep_AFCGFEDPR pep_LQLEACETR pep_LQAEEVAQQK pep_VYHDPSTQEPVTYSQLQQR pep_APVPASELLDAK pep_SQVEEELFSVR pep_AQVEQELTTLR pep_HISDLYEDLR pep_WQAVLAQTDVR pep_AQAELEAQELQR pep_AQAEAQQPVFNTLR pep_SDQLTGLSLLPLSEK pep_LKAEAELLQQQK pep_LAQGHTTVAELTQR pep_SLAAEEEAAR pep_LTVDEAVR pep_LSVAAQEAAR pep_FLEVQYLTGGLIEPDTPGR pep_ARQEEVYSELQAR pep_EAQAVPATLQELEATK pep_AALAHSEIATTQAASTK pep_SSSVGSSSSYPISSAGPR pep_DAPDGPSVEAEPEYTFEGLR pep_TQLASWSDPTEETGPVAGILDTETLEK pep_YLQDLLAWVEENQR pep_GGELVYTDTEAR pep_ALVPAAELLDSGVISHELYQQLQR pep_QLQLAQEAAQK pep_QSAEEQAQAQAQAQAAAEK pep_GLLSAEVAR pep_LLDAQLATGGIVDPR pep_QEQIQAVPIANCQAAR pep_LQNVQIALDYLR pep_LTVNEAVK pep_CVEDPETGLR pep_NLVDNITGQR pep_LECLQR pep_VSLDEALQR pep_VLALPEPSPAAPTLR pep_SWSLVTFR pep_VPLDVAYAR pep_QVQVALETAQR pep_LPVDVAYQR pep_IISLETYNLFR pep_LSYTQLLK pep_GFFDPNTHENLTYLQLLER pep_LAEVEAALEK pep_QITVEELVR pep_ESADPLSAWLQDAK pep_AKLEQLFQDEVAK pep_VQSGSESVIQEYVDLR pep_DLLQPEVAVALLEAQAGTGHIIDPATSAR pep_AHLLTSGPPPDEQDFIQAYEEVR pep_ALLEEIER pep_VTQLLER pep_FLEGTSCIAGVFVDATK pep_RQEQIQAVPIANCQAAR pep_SLLAWQSLSR pep_VIYQSLEGAVQAGQLK pep_LLFNDVQTLK pep_QTNLENLDQAFSVAER pep_LLEAAAQSSK pep_LTAEDLYEAR pep_LLDPEDVDVPQPDEK pep_SAEVELQSK pep_QLAEEDLAQQR pep_DPYSGQSVSLFQALK pep_QLLEEELAR pep_QLEMSAEAER pep_LLLWSQR&lt;/PeptideConsensus_refs&gt;</w:t>
            </w:r>
          </w:p>
        </w:tc>
      </w:tr>
    </w:tbl>
    <w:p w:rsidR="00D0245A" w:rsidRDefault="00D0245A" w:rsidP="00D0245A"/>
    <w:p w:rsidR="00D0245A" w:rsidRDefault="00D0245A" w:rsidP="00D0245A">
      <w:pPr>
        <w:pStyle w:val="Heading2"/>
      </w:pPr>
      <w:bookmarkStart w:id="171" w:name="_Toc342391992"/>
      <w:r>
        <w:t>Element &lt;</w:t>
      </w:r>
      <w:bookmarkStart w:id="172" w:name="PeptideSequence"/>
      <w:r>
        <w:t>PeptideSequence</w:t>
      </w:r>
      <w:bookmarkEnd w:id="172"/>
      <w:r>
        <w:t>&gt;</w:t>
      </w:r>
      <w:bookmarkEnd w:id="171"/>
    </w:p>
    <w:tbl>
      <w:tblPr>
        <w:tblW w:w="0" w:type="auto"/>
        <w:tblCellSpacing w:w="15" w:type="dxa"/>
        <w:tblCellMar>
          <w:top w:w="15" w:type="dxa"/>
          <w:left w:w="15" w:type="dxa"/>
          <w:bottom w:w="15" w:type="dxa"/>
          <w:right w:w="15" w:type="dxa"/>
        </w:tblCellMar>
        <w:tblLook w:val="04A0"/>
      </w:tblPr>
      <w:tblGrid>
        <w:gridCol w:w="1434"/>
        <w:gridCol w:w="862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amino acid sequence of the (poly)peptide. If a substitution modification has been found, the original sequence should be reported. The peptide sequence is mandatory unless this is a PeptideConsensus that has not been assigned to a peptide sequence.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sequence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&lt;PeptideSequence&gt;DQGGYTMHQDQEGDTDAGLKESPLQTPTEDGSEEPGSETSDAK&lt;/PeptideSequence&gt;</w:t>
            </w:r>
          </w:p>
        </w:tc>
      </w:tr>
    </w:tbl>
    <w:p w:rsidR="00D0245A" w:rsidRDefault="00D0245A" w:rsidP="00D0245A"/>
    <w:p w:rsidR="00D0245A" w:rsidRDefault="00D0245A" w:rsidP="00D0245A">
      <w:pPr>
        <w:pStyle w:val="Heading2"/>
      </w:pPr>
      <w:bookmarkStart w:id="173" w:name="_Toc342391993"/>
      <w:r>
        <w:t>Element &lt;</w:t>
      </w:r>
      <w:bookmarkStart w:id="174" w:name="Person"/>
      <w:r>
        <w:t>Person</w:t>
      </w:r>
      <w:bookmarkEnd w:id="174"/>
      <w:r>
        <w:t>&gt;</w:t>
      </w:r>
      <w:bookmarkEnd w:id="173"/>
    </w:p>
    <w:tbl>
      <w:tblPr>
        <w:tblW w:w="0" w:type="auto"/>
        <w:tblCellSpacing w:w="15" w:type="dxa"/>
        <w:tblCellMar>
          <w:top w:w="15" w:type="dxa"/>
          <w:left w:w="15" w:type="dxa"/>
          <w:bottom w:w="15" w:type="dxa"/>
          <w:right w:w="15" w:type="dxa"/>
        </w:tblCellMar>
        <w:tblLook w:val="04A0"/>
      </w:tblPr>
      <w:tblGrid>
        <w:gridCol w:w="1722"/>
        <w:gridCol w:w="834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person's name and contact details. Any additional information such as the address, contact email etc. should be supplied using CV parameters or user parameters.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PersonType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87"/>
              <w:gridCol w:w="981"/>
              <w:gridCol w:w="824"/>
              <w:gridCol w:w="525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first name.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lastName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last/family name.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midInitials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Person's middle initial.</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9"/>
              <w:gridCol w:w="1135"/>
              <w:gridCol w:w="1180"/>
              <w:gridCol w:w="424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57"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58"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59" w:anchor="Affiliation" w:history="1">
                    <w:r>
                      <w:rPr>
                        <w:rStyle w:val="Hyperlink"/>
                      </w:rPr>
                      <w:t>Affiliation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organization a person belongs to.</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&lt;Person lastName="Mayer" firstName="Gerhard" id="PERS_GM" name="Gerhard Mayer"&gt;</w:t>
            </w:r>
          </w:p>
          <w:p w:rsidR="00D0245A" w:rsidRDefault="00D0245A">
            <w:pPr>
              <w:pStyle w:val="HTMLPreformatted"/>
            </w:pPr>
            <w:r>
              <w:t xml:space="preserve">    &lt;Affiliation organization_ref="ORG_MPC"/&gt;</w:t>
            </w:r>
          </w:p>
          <w:p w:rsidR="00D0245A" w:rsidRDefault="00D0245A">
            <w:pPr>
              <w:pStyle w:val="HTMLPreformatted"/>
            </w:pPr>
            <w:r>
              <w:t>&lt;/Person&gt;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/MzQuantML/AuditCollection/Person</w:t>
            </w:r>
          </w:p>
          <w:p w:rsidR="00D0245A" w:rsidRDefault="00D0245A">
            <w:pPr>
              <w:pStyle w:val="HTMLPreformatted"/>
            </w:pPr>
            <w:r>
              <w:t xml:space="preserve">SHOULD supply term </w:t>
            </w:r>
            <w:hyperlink r:id="rId660" w:tgtFrame="new" w:history="1">
              <w:r>
                <w:rPr>
                  <w:rStyle w:val="Hyperlink"/>
                </w:rPr>
                <w:t>MS:1000588</w:t>
              </w:r>
            </w:hyperlink>
            <w:r>
              <w:t xml:space="preserve"> (</w:t>
            </w:r>
            <w:r>
              <w:rPr>
                <w:rStyle w:val="popup"/>
              </w:rPr>
              <w:t>contact URL</w:t>
            </w:r>
            <w:r>
              <w:t>) one or more times</w:t>
            </w:r>
          </w:p>
          <w:p w:rsidR="00D0245A" w:rsidRDefault="00D0245A">
            <w:pPr>
              <w:pStyle w:val="HTMLPreformatted"/>
            </w:pPr>
            <w:r>
              <w:t xml:space="preserve">SHOULD supply term </w:t>
            </w:r>
            <w:hyperlink r:id="rId661" w:tgtFrame="new" w:history="1">
              <w:r>
                <w:rPr>
                  <w:rStyle w:val="Hyperlink"/>
                </w:rPr>
                <w:t>MS:1000587</w:t>
              </w:r>
            </w:hyperlink>
            <w:r>
              <w:t xml:space="preserve"> (</w:t>
            </w:r>
            <w:r>
              <w:rPr>
                <w:rStyle w:val="popup"/>
              </w:rPr>
              <w:t>contact address</w:t>
            </w:r>
            <w:r>
              <w:t>) one or more times</w:t>
            </w:r>
          </w:p>
          <w:p w:rsidR="00D0245A" w:rsidRDefault="00D0245A">
            <w:pPr>
              <w:pStyle w:val="HTMLPreformatted"/>
            </w:pPr>
            <w:r>
              <w:t xml:space="preserve">SHOULD supply term </w:t>
            </w:r>
            <w:hyperlink r:id="rId662" w:tgtFrame="new" w:history="1">
              <w:r>
                <w:rPr>
                  <w:rStyle w:val="Hyperlink"/>
                </w:rPr>
                <w:t>MS:1000589</w:t>
              </w:r>
            </w:hyperlink>
            <w:r>
              <w:t xml:space="preserve"> (</w:t>
            </w:r>
            <w:r>
              <w:rPr>
                <w:rStyle w:val="popup"/>
              </w:rPr>
              <w:t>contact email</w:t>
            </w:r>
            <w:r>
              <w:t>) one or more times</w:t>
            </w:r>
          </w:p>
        </w:tc>
      </w:tr>
    </w:tbl>
    <w:p w:rsidR="00D0245A" w:rsidRDefault="00D0245A" w:rsidP="00D0245A"/>
    <w:p w:rsidR="00D0245A" w:rsidRDefault="00D0245A" w:rsidP="00D0245A">
      <w:pPr>
        <w:pStyle w:val="Heading2"/>
      </w:pPr>
      <w:bookmarkStart w:id="175" w:name="_Toc342391994"/>
      <w:r>
        <w:t>Element &lt;</w:t>
      </w:r>
      <w:bookmarkStart w:id="176" w:name="ProcessingMethod"/>
      <w:r>
        <w:t>ProcessingMethod</w:t>
      </w:r>
      <w:bookmarkEnd w:id="176"/>
      <w:r>
        <w:t>&gt;</w:t>
      </w:r>
      <w:bookmarkEnd w:id="175"/>
    </w:p>
    <w:tbl>
      <w:tblPr>
        <w:tblW w:w="0" w:type="auto"/>
        <w:tblCellSpacing w:w="15" w:type="dxa"/>
        <w:tblCellMar>
          <w:top w:w="15" w:type="dxa"/>
          <w:left w:w="15" w:type="dxa"/>
          <w:bottom w:w="15" w:type="dxa"/>
          <w:right w:w="15" w:type="dxa"/>
        </w:tblCellMar>
        <w:tblLook w:val="04A0"/>
      </w:tblPr>
      <w:tblGrid>
        <w:gridCol w:w="1775"/>
        <w:gridCol w:w="828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Description of one step within the data processing pipeline.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ProcessingMethodType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76"/>
              <w:gridCol w:w="1758"/>
              <w:gridCol w:w="824"/>
              <w:gridCol w:w="443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xsd:positiveInteger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This attributes allows a series of consecutive steps to be placed in the correct order, start counting from 1.</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4"/>
              <w:gridCol w:w="1135"/>
              <w:gridCol w:w="1180"/>
              <w:gridCol w:w="41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63"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64"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D0245A" w:rsidRDefault="00D0245A" w:rsidP="000134D0">
            <w:pPr>
              <w:pStyle w:val="HTMLPreformatted"/>
              <w:jc w:val="left"/>
            </w:pPr>
            <w:r>
              <w:t>&lt;ProcessingMethod order="3"&gt;</w:t>
            </w:r>
          </w:p>
          <w:p w:rsidR="00D0245A" w:rsidRDefault="00D0245A" w:rsidP="000134D0">
            <w:pPr>
              <w:pStyle w:val="HTMLPreformatted"/>
              <w:jc w:val="left"/>
            </w:pPr>
            <w:r>
              <w:t xml:space="preserve">    &lt;userParam value="feature detection and quantitation" name="Plugin type"/&gt;</w:t>
            </w:r>
          </w:p>
          <w:p w:rsidR="00D0245A" w:rsidRDefault="00D0245A" w:rsidP="000134D0">
            <w:pPr>
              <w:pStyle w:val="HTMLPreformatted"/>
              <w:jc w:val="left"/>
            </w:pPr>
            <w:r>
              <w:t xml:space="preserve">    &lt;userParam value="iTraqQuantitation" name="Plugin name"/&gt;</w:t>
            </w:r>
          </w:p>
          <w:p w:rsidR="00D0245A" w:rsidRDefault="00D0245A" w:rsidP="000134D0">
            <w:pPr>
              <w:pStyle w:val="HTMLPreformatted"/>
              <w:jc w:val="left"/>
            </w:pPr>
            <w:r>
              <w:t xml:space="preserve">    &lt;userParam value="examples/paper_iTraq4plex/iTraqQuantitationPSIMOD.xtp" name="Plugin configuration file"/&gt;</w:t>
            </w:r>
          </w:p>
          <w:p w:rsidR="00D0245A" w:rsidRDefault="00D0245A" w:rsidP="000134D0">
            <w:pPr>
              <w:pStyle w:val="HTMLPreformatted"/>
              <w:jc w:val="left"/>
            </w:pPr>
            <w:r>
              <w:t xml:space="preserve">    &lt;userParam value="mean" name="Feature to peptide inference method"/&gt;</w:t>
            </w:r>
          </w:p>
          <w:p w:rsidR="00D0245A" w:rsidRDefault="00D0245A" w:rsidP="000134D0">
            <w:pPr>
              <w:pStyle w:val="HTMLPreformatted"/>
              <w:jc w:val="left"/>
            </w:pPr>
            <w:r>
              <w:t xml:space="preserve">    &lt;userParam value="weightedAverage" name="Peptide to protein inference method"/&gt;</w:t>
            </w:r>
          </w:p>
          <w:p w:rsidR="00D0245A" w:rsidRDefault="00D0245A" w:rsidP="000134D0">
            <w:pPr>
              <w:pStyle w:val="HTMLPreformatted"/>
              <w:jc w:val="left"/>
            </w:pPr>
            <w:r>
              <w:t xml:space="preserve">    &lt;userParam value="sum" name="Assay to Study Variables inference method"/&gt;</w:t>
            </w:r>
          </w:p>
          <w:p w:rsidR="00D0245A" w:rsidRDefault="00D0245A" w:rsidP="000134D0">
            <w:pPr>
              <w:pStyle w:val="HTMLPreformatted"/>
              <w:jc w:val="left"/>
            </w:pPr>
            <w:r>
              <w:t xml:space="preserve">  ...</w:t>
            </w:r>
          </w:p>
          <w:p w:rsidR="00D0245A" w:rsidRDefault="00D0245A" w:rsidP="000134D0">
            <w:pPr>
              <w:pStyle w:val="HTMLPreformatted"/>
              <w:jc w:val="left"/>
            </w:pPr>
            <w:r>
              <w:t>&lt;/ProcessingMethod&gt;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/MzQuantML/DataProcessingList/DataProcessing/ProcessingMethod</w:t>
            </w:r>
          </w:p>
          <w:p w:rsidR="00D0245A" w:rsidRDefault="00D0245A">
            <w:pPr>
              <w:pStyle w:val="HTMLPreformatted"/>
            </w:pPr>
            <w:r>
              <w:t xml:space="preserve">MAY supply a *child* term of </w:t>
            </w:r>
            <w:hyperlink r:id="rId665" w:tgtFrame="new" w:history="1">
              <w:r>
                <w:rPr>
                  <w:rStyle w:val="Hyperlink"/>
                </w:rPr>
                <w:t>MS:1001861</w:t>
              </w:r>
            </w:hyperlink>
            <w:r>
              <w:t xml:space="preserve"> (</w:t>
            </w:r>
            <w:r>
              <w:rPr>
                <w:rStyle w:val="popup"/>
              </w:rPr>
              <w:t>quantification data processing</w:t>
            </w:r>
            <w:r>
              <w:t>) one or more times</w:t>
            </w:r>
          </w:p>
          <w:p w:rsidR="00D0245A" w:rsidRDefault="00D0245A">
            <w:pPr>
              <w:pStyle w:val="HTMLPreformatted"/>
            </w:pPr>
            <w:r>
              <w:t xml:space="preserve">  e.g.: </w:t>
            </w:r>
            <w:hyperlink r:id="rId666" w:tgtFrame="new" w:history="1">
              <w:r>
                <w:rPr>
                  <w:rStyle w:val="Hyperlink"/>
                </w:rPr>
                <w:t>MS:1001862</w:t>
              </w:r>
            </w:hyperlink>
            <w:r>
              <w:t xml:space="preserve"> (</w:t>
            </w:r>
            <w:r>
              <w:rPr>
                <w:rStyle w:val="popup"/>
              </w:rPr>
              <w:t>normalization to mean of sum of all proteins</w:t>
            </w:r>
            <w:r>
              <w:t xml:space="preserve">) </w:t>
            </w:r>
          </w:p>
          <w:p w:rsidR="00D0245A" w:rsidRDefault="00D0245A">
            <w:pPr>
              <w:pStyle w:val="HTMLPreformatted"/>
            </w:pPr>
            <w:r>
              <w:t xml:space="preserve">  e.g.: </w:t>
            </w:r>
            <w:hyperlink r:id="rId667" w:tgtFrame="new" w:history="1">
              <w:r>
                <w:rPr>
                  <w:rStyle w:val="Hyperlink"/>
                </w:rPr>
                <w:t>MS:1001863</w:t>
              </w:r>
            </w:hyperlink>
            <w:r>
              <w:t xml:space="preserve"> (</w:t>
            </w:r>
            <w:r>
              <w:rPr>
                <w:rStyle w:val="popup"/>
              </w:rPr>
              <w:t>quantile normalization, proteins</w:t>
            </w:r>
            <w:r>
              <w:t xml:space="preserve">) </w:t>
            </w:r>
          </w:p>
          <w:p w:rsidR="00D0245A" w:rsidRDefault="00D0245A">
            <w:pPr>
              <w:pStyle w:val="HTMLPreformatted"/>
            </w:pPr>
            <w:r>
              <w:t xml:space="preserve">  e.g.: </w:t>
            </w:r>
            <w:hyperlink r:id="rId668" w:tgtFrame="new" w:history="1">
              <w:r>
                <w:rPr>
                  <w:rStyle w:val="Hyperlink"/>
                </w:rPr>
                <w:t>MS:1001864</w:t>
              </w:r>
            </w:hyperlink>
            <w:r>
              <w:t xml:space="preserve"> (</w:t>
            </w:r>
            <w:r>
              <w:rPr>
                <w:rStyle w:val="popup"/>
              </w:rPr>
              <w:t>quantile normalization, peptides</w:t>
            </w:r>
            <w:r>
              <w:t xml:space="preserve">) </w:t>
            </w:r>
          </w:p>
          <w:p w:rsidR="00D0245A" w:rsidRDefault="00D0245A">
            <w:pPr>
              <w:pStyle w:val="HTMLPreformatted"/>
            </w:pPr>
            <w:r>
              <w:t xml:space="preserve">  e.g.: </w:t>
            </w:r>
            <w:hyperlink r:id="rId669" w:tgtFrame="new" w:history="1">
              <w:r>
                <w:rPr>
                  <w:rStyle w:val="Hyperlink"/>
                </w:rPr>
                <w:t>MS:1001865</w:t>
              </w:r>
            </w:hyperlink>
            <w:r>
              <w:t xml:space="preserve"> (</w:t>
            </w:r>
            <w:r>
              <w:rPr>
                <w:rStyle w:val="popup"/>
              </w:rPr>
              <w:t>Progenesis automatic alignment</w:t>
            </w:r>
            <w:r>
              <w:t xml:space="preserve">) </w:t>
            </w:r>
          </w:p>
          <w:p w:rsidR="00D0245A" w:rsidRDefault="00D0245A">
            <w:pPr>
              <w:pStyle w:val="HTMLPreformatted"/>
            </w:pPr>
            <w:r>
              <w:t xml:space="preserve">  e.g.: </w:t>
            </w:r>
            <w:hyperlink r:id="rId670" w:tgtFrame="new" w:history="1">
              <w:r>
                <w:rPr>
                  <w:rStyle w:val="Hyperlink"/>
                </w:rPr>
                <w:t>MS:1001866</w:t>
              </w:r>
            </w:hyperlink>
            <w:r>
              <w:t xml:space="preserve"> (</w:t>
            </w:r>
            <w:r>
              <w:rPr>
                <w:rStyle w:val="popup"/>
              </w:rPr>
              <w:t>Progenesis manual alignment</w:t>
            </w:r>
            <w:r>
              <w:t xml:space="preserve">) </w:t>
            </w:r>
          </w:p>
          <w:p w:rsidR="00D0245A" w:rsidRDefault="00D0245A">
            <w:pPr>
              <w:pStyle w:val="HTMLPreformatted"/>
            </w:pPr>
            <w:r>
              <w:t xml:space="preserve">  e.g.: </w:t>
            </w:r>
            <w:hyperlink r:id="rId671" w:tgtFrame="new" w:history="1">
              <w:r>
                <w:rPr>
                  <w:rStyle w:val="Hyperlink"/>
                </w:rPr>
                <w:t>MS:1001867</w:t>
              </w:r>
            </w:hyperlink>
            <w:r>
              <w:t xml:space="preserve"> (</w:t>
            </w:r>
            <w:r>
              <w:rPr>
                <w:rStyle w:val="popup"/>
              </w:rPr>
              <w:t>Progenesis normalization</w:t>
            </w:r>
            <w:r>
              <w:t xml:space="preserve">) </w:t>
            </w:r>
          </w:p>
          <w:p w:rsidR="00D0245A" w:rsidRDefault="00D0245A">
            <w:pPr>
              <w:pStyle w:val="HTMLPreformatted"/>
            </w:pPr>
            <w:r>
              <w:t xml:space="preserve">  e.g.: </w:t>
            </w:r>
            <w:hyperlink r:id="rId672" w:tgtFrame="new" w:history="1">
              <w:r>
                <w:rPr>
                  <w:rStyle w:val="Hyperlink"/>
                </w:rPr>
                <w:t>MS:1002070</w:t>
              </w:r>
            </w:hyperlink>
            <w:r>
              <w:t xml:space="preserve"> (</w:t>
            </w:r>
            <w:r>
              <w:rPr>
                <w:rStyle w:val="popup"/>
              </w:rPr>
              <w:t>t-test</w:t>
            </w:r>
            <w:r>
              <w:t xml:space="preserve">) </w:t>
            </w:r>
          </w:p>
          <w:p w:rsidR="00D0245A" w:rsidRDefault="00D0245A">
            <w:pPr>
              <w:pStyle w:val="HTMLPreformatted"/>
            </w:pPr>
            <w:r>
              <w:t xml:space="preserve">  e.g.: </w:t>
            </w:r>
            <w:hyperlink r:id="rId673" w:tgtFrame="new" w:history="1">
              <w:r>
                <w:rPr>
                  <w:rStyle w:val="Hyperlink"/>
                </w:rPr>
                <w:t>MS:1002071</w:t>
              </w:r>
            </w:hyperlink>
            <w:r>
              <w:t xml:space="preserve"> (</w:t>
            </w:r>
            <w:r>
              <w:rPr>
                <w:rStyle w:val="popup"/>
              </w:rPr>
              <w:t>ANOVA-test</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accession="MS:1001865" cvRef="PSI-MS" name="Progenesis automatic alignment"/&gt;</w:t>
            </w:r>
          </w:p>
          <w:p w:rsidR="00D0245A" w:rsidRDefault="00D0245A">
            <w:pPr>
              <w:pStyle w:val="HTMLPreformatted"/>
            </w:pPr>
            <w:r>
              <w:t>&lt;cvParam accession="MS:1001867" cvRef="PSI-MS" name="Progenesis normalization"/&gt;</w:t>
            </w:r>
          </w:p>
          <w:p w:rsidR="00D0245A" w:rsidRDefault="00D0245A">
            <w:pPr>
              <w:pStyle w:val="HTMLPreformatted"/>
            </w:pPr>
            <w:r>
              <w:t>&lt;cvParam accession="MS:1001861" cvRef="PSI-MS" name="quantification data processing"/&gt;</w:t>
            </w:r>
          </w:p>
          <w:p w:rsidR="00D0245A" w:rsidRDefault="00D0245A">
            <w:pPr>
              <w:pStyle w:val="HTMLPreformatted"/>
            </w:pPr>
            <w:r>
              <w:t>&lt;cvParam cvRef="MS" accession="MS:1001862" name="normalization to mean of sum of all proteins"/&gt;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name="Conversion to mzML format" value="ProteoWizard" /&gt;</w:t>
            </w:r>
          </w:p>
          <w:p w:rsidR="00D0245A" w:rsidRDefault="00D0245A">
            <w:pPr>
              <w:pStyle w:val="HTMLPreformatted"/>
            </w:pPr>
            <w:r>
              <w:t>&lt;userParam name="Data filtering" value="FileFilter" /&gt;</w:t>
            </w:r>
          </w:p>
          <w:p w:rsidR="00D0245A" w:rsidRDefault="00D0245A">
            <w:pPr>
              <w:pStyle w:val="HTMLPreformatted"/>
            </w:pPr>
            <w:r>
              <w:t>&lt;userParam name="Data processing action" value="SILACAnalyzer" /&gt;</w:t>
            </w:r>
          </w:p>
          <w:p w:rsidR="00D0245A" w:rsidRDefault="00D0245A">
            <w:pPr>
              <w:pStyle w:val="HTMLPreformatted"/>
            </w:pPr>
            <w:r>
              <w:t>&lt;userParam name="Peak picking" value="SILACAnalyzer" /&gt;</w:t>
            </w:r>
          </w:p>
          <w:p w:rsidR="00D0245A" w:rsidRDefault="00D0245A">
            <w:pPr>
              <w:pStyle w:val="HTMLPreformatted"/>
            </w:pPr>
            <w:r>
              <w:t>&lt;userParam name="Quantitation" value="SILACAnalyzer" /&gt;</w:t>
            </w:r>
          </w:p>
          <w:p w:rsidR="00D0245A" w:rsidRDefault="00D0245A">
            <w:pPr>
              <w:pStyle w:val="HTMLPreformatted"/>
            </w:pPr>
            <w:r>
              <w:t>&lt;userParam value="load identification" name="Plugin type"/&gt;</w:t>
            </w:r>
          </w:p>
          <w:p w:rsidR="00D0245A" w:rsidRDefault="00D0245A">
            <w:pPr>
              <w:pStyle w:val="HTMLPreformatted"/>
            </w:pPr>
            <w:r>
              <w:t>&lt;userParam value="loadMzIdentML" name="Plugin name"/&gt;</w:t>
            </w:r>
          </w:p>
          <w:p w:rsidR="00D0245A" w:rsidRDefault="00D0245A">
            <w:pPr>
              <w:pStyle w:val="HTMLPreformatted"/>
            </w:pPr>
            <w:r>
              <w:t>&lt;userParam value="examples/paper_iTraq4plex/loadMzIdentML.xtp" name="Plugin configuration file"/&gt;</w:t>
            </w:r>
          </w:p>
          <w:p w:rsidR="00D0245A" w:rsidRDefault="00D0245A">
            <w:pPr>
              <w:pStyle w:val="HTMLPreformatted"/>
            </w:pPr>
            <w:r>
              <w:t>&lt;userParam value="mean" name="Feature to peptide inference method"/&gt;</w:t>
            </w:r>
          </w:p>
          <w:p w:rsidR="00D0245A" w:rsidRDefault="00D0245A">
            <w:pPr>
              <w:pStyle w:val="HTMLPreformatted"/>
            </w:pPr>
            <w:r>
              <w:t>&lt;userParam value="weightedAverage" name="Peptide to protein inference method"/&gt;</w:t>
            </w:r>
          </w:p>
          <w:p w:rsidR="00D0245A" w:rsidRDefault="00D0245A">
            <w:pPr>
              <w:pStyle w:val="HTMLPreformatted"/>
            </w:pPr>
            <w:r>
              <w:t>&lt;userParam value="sum" name="Assay to Study Variables inference method"/&gt;</w:t>
            </w:r>
          </w:p>
          <w:p w:rsidR="00D0245A" w:rsidRDefault="00D0245A">
            <w:pPr>
              <w:pStyle w:val="HTMLPreformatted"/>
            </w:pPr>
            <w:r>
              <w:t>&lt;userParam value="true" name="Protein ratio calculation infer from peptide ratio"/&gt;</w:t>
            </w:r>
          </w:p>
          <w:p w:rsidR="00D0245A" w:rsidRDefault="00D0245A">
            <w:pPr>
              <w:pStyle w:val="HTMLPreformatted"/>
            </w:pPr>
            <w:r>
              <w:t>&lt;userParam name="Identification mapping" value="IDMapper" /&gt;</w:t>
            </w:r>
          </w:p>
        </w:tc>
      </w:tr>
    </w:tbl>
    <w:p w:rsidR="00D0245A" w:rsidRDefault="00D0245A" w:rsidP="00D0245A"/>
    <w:p w:rsidR="00D0245A" w:rsidRDefault="00D0245A" w:rsidP="00D0245A">
      <w:pPr>
        <w:pStyle w:val="Heading2"/>
      </w:pPr>
      <w:bookmarkStart w:id="177" w:name="_Toc342391995"/>
      <w:r>
        <w:t>Element &lt;</w:t>
      </w:r>
      <w:bookmarkStart w:id="178" w:name="Protein"/>
      <w:r>
        <w:t>Protein</w:t>
      </w:r>
      <w:bookmarkEnd w:id="178"/>
      <w:r>
        <w:t>&gt;</w:t>
      </w:r>
      <w:bookmarkEnd w:id="177"/>
    </w:p>
    <w:tbl>
      <w:tblPr>
        <w:tblW w:w="0" w:type="auto"/>
        <w:tblCellSpacing w:w="15" w:type="dxa"/>
        <w:tblCellMar>
          <w:top w:w="15" w:type="dxa"/>
          <w:left w:w="15" w:type="dxa"/>
          <w:bottom w:w="15" w:type="dxa"/>
          <w:right w:w="15" w:type="dxa"/>
        </w:tblCellMar>
        <w:tblLook w:val="04A0"/>
      </w:tblPr>
      <w:tblGrid>
        <w:gridCol w:w="1446"/>
        <w:gridCol w:w="861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protein that has been quantified in the file, including references to peptides on which the quantification is based.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7"/>
              <w:gridCol w:w="1057"/>
              <w:gridCol w:w="824"/>
              <w:gridCol w:w="473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accession of the protein in the source database. In most use cases it is expected that accession will be unique within the ProteinList, although in rare cases there may be different entries for the same protein for example if quantifying different PTMs on the same protein.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protein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29"/>
              <w:gridCol w:w="1135"/>
              <w:gridCol w:w="1180"/>
              <w:gridCol w:w="398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74" w:anchor="IdentificationRef" w:history="1">
                    <w:r>
                      <w:rPr>
                        <w:rStyle w:val="Hyperlink"/>
                      </w:rPr>
                      <w:t>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for the identification evidence for peptides from the referenced external file and unique identifier e.g. a link to an mzIdentML file and ID for the ProteinDetectionHypothesis.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75" w:anchor="PeptideConsensus_refs" w:history="1">
                    <w:r>
                      <w:rPr>
                        <w:rStyle w:val="Hyperlink"/>
                      </w:rPr>
                      <w:t>PeptideConsensus_refs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peptides on which the quantitative protein values in the QuantLayer(s) are based. Note this should not be used to report all peptides that can support the protein identification, only quantitation.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76"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77"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0134D0">
            <w:pPr>
              <w:jc w:val="left"/>
              <w:rPr>
                <w:sz w:val="24"/>
              </w:rPr>
            </w:pPr>
            <w:r>
              <w:rPr>
                <w:b/>
                <w:bCs/>
              </w:rPr>
              <w:t>Example Context:</w:t>
            </w:r>
          </w:p>
        </w:tc>
        <w:tc>
          <w:tcPr>
            <w:tcW w:w="0" w:type="auto"/>
            <w:vAlign w:val="center"/>
            <w:hideMark/>
          </w:tcPr>
          <w:p w:rsidR="00D0245A" w:rsidRDefault="00D0245A" w:rsidP="000134D0">
            <w:pPr>
              <w:pStyle w:val="HTMLPreformatted"/>
              <w:jc w:val="left"/>
            </w:pPr>
            <w:r>
              <w:t>&lt;Protein searchDatabase_ref="SD1" accession="IPI00421271" id="prot_275"&gt;</w:t>
            </w:r>
          </w:p>
          <w:p w:rsidR="00D0245A" w:rsidRDefault="00D0245A" w:rsidP="000134D0">
            <w:pPr>
              <w:pStyle w:val="HTMLPreformatted"/>
              <w:jc w:val="left"/>
            </w:pPr>
            <w:r>
              <w:t xml:space="preserve">    &lt;PeptideConsensus_refs&gt;pep_LKQSAEEQAQAQAQAQAAAEK pep_LLDAQLSTGGIVDPSK pep_DLLQQFR pep_LSVYTALQR pep_SIQEELQHLR pep_QLLSPGTALILLEAQAASGFLLDPVR pep_LTVEEAVR pep_YSELTTLTSQYIK pep_SFLSEKDSLLQR pep_CITDPQTGLCLLPLK pep_YLYGTGAVAGVYLPGSR pep_IDSAEWGVDLPSVEAQLGSHR pep_GYYSPYSVSGSGSTAGSR pep_LAAISEATR pep_SILDEELQR pep_EVAEADSVR pep_VTLVQTLEIQR pep_TLQEEHVTVAQLR pep_DTHDQLSEPSEVR pep_AFCGFEDPR pep_LQLEACETR pep_LQAEEVAQQK pep_VYHDPSTQEPVTYSQLQQR pep_APVPASELLDAK pep_SQVEEELFSVR pep_AQVEQELTTLR pep_HISDLYEDLR pep_WQAVLAQTDVR pep_AQAELEAQELQR pep_AQAEAQQPVFNTLR pep_SDQLTGLSLLPLSEK pep_LKAEAELLQQQK pep_LAQGHTTVAELTQR pep_SLAAEEEAAR pep_LTVDEAVR pep_LSVAAQEAAR pep_FLEVQYLTGGLIEPDTPGR pep_ARQEEVYSELQAR pep_EAQAVPATLQELEATK pep_AALAHSEIATTQAASTK pep_SSSVGSSSSYPISSAGPR pep_DAPDGPSVEAEPEYTFEGLR pep_TQLASWSDPTEETGPVAGILDTETLEK pep_YLQDLLAWVEENQR pep_GGELVYTDTEAR pep_ALVPAAELLDSGVISHELYQQLQR pep_QLQLAQEAAQK pep_QSAEEQAQAQAQAQAAAEK pep_GLLSAEVAR pep_LLDAQLATGGIVDPR pep_QEQIQAVPIANCQAAR pep_LQNVQIALDYLR pep_LTVNEAVK pep_CVEDPETGLR pep_NLVDNITGQR pep_LECLQR pep_VSLDEALQR pep_VLALPEPSPAAPTLR pep_SWSLVTFR pep_VPLDVAYAR pep_QVQVALETAQR pep_LPVDVAYQR pep_IISLETYNLFR pep_LSYTQLLK pep_GFFDPNTHENLTYLQLLER pep_LAEVEAALEK pep_QITVEELVR pep_ESADPLSAWLQDAK pep_AKLEQLFQDEVAK pep_VQSGSESVIQEYVDLR pep_DLLQPEVAVALLEAQAGTGHIIDPATSAR pep_AHLLTSGPPPDEQDFIQAYEEVR pep_ALLEEIER pep_VTQLLER pep_FLEGTSCIAGVFVDATK pep_RQEQIQAVPIANCQAAR pep_SLLAWQSLSR pep_VIYQSLEGAVQAGQLK pep_LLFNDVQTLK pep_QTNLENLDQAFSVAER pep_LLEAAAQSSK pep_LTAEDLYEAR pep_LLDPEDVDVPQPDEK pep_SAEVELQSK pep_QLAEEDLAQQR pep_DPYSGQSVSLFQALK pep_QLLEEELAR pep_QLEMSAEAER pep_LLLWSQR&lt;/PeptideConsensus_refs&gt;</w:t>
            </w:r>
          </w:p>
          <w:p w:rsidR="00D0245A" w:rsidRDefault="00D0245A" w:rsidP="000134D0">
            <w:pPr>
              <w:pStyle w:val="HTMLPreformatted"/>
              <w:jc w:val="left"/>
            </w:pPr>
            <w:r>
              <w:t>&lt;/Protein&gt;</w:t>
            </w:r>
          </w:p>
        </w:tc>
      </w:tr>
      <w:tr w:rsidR="00D0245A" w:rsidRP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/MzQuantML/ProteinList/Protein</w:t>
            </w:r>
          </w:p>
          <w:p w:rsidR="00D0245A" w:rsidRDefault="00D0245A">
            <w:pPr>
              <w:pStyle w:val="HTMLPreformatted"/>
            </w:pPr>
            <w:r>
              <w:t xml:space="preserve">MAY supply a *child* term of </w:t>
            </w:r>
            <w:hyperlink r:id="rId678" w:tgtFrame="new" w:history="1">
              <w:r>
                <w:rPr>
                  <w:rStyle w:val="Hyperlink"/>
                </w:rPr>
                <w:t>MS:1000884</w:t>
              </w:r>
            </w:hyperlink>
            <w:r>
              <w:t xml:space="preserve"> (</w:t>
            </w:r>
            <w:r>
              <w:rPr>
                <w:rStyle w:val="popup"/>
              </w:rPr>
              <w:t>protein attribute</w:t>
            </w:r>
            <w:r>
              <w:t>) one or more times</w:t>
            </w:r>
          </w:p>
          <w:p w:rsidR="00D0245A" w:rsidRDefault="00D0245A">
            <w:pPr>
              <w:pStyle w:val="HTMLPreformatted"/>
            </w:pPr>
            <w:r>
              <w:t xml:space="preserve">  e.g.: </w:t>
            </w:r>
            <w:hyperlink r:id="rId679" w:tgtFrame="new" w:history="1">
              <w:r>
                <w:rPr>
                  <w:rStyle w:val="Hyperlink"/>
                </w:rPr>
                <w:t>MS:1000883</w:t>
              </w:r>
            </w:hyperlink>
            <w:r>
              <w:t xml:space="preserve"> (</w:t>
            </w:r>
            <w:r>
              <w:rPr>
                <w:rStyle w:val="popup"/>
              </w:rPr>
              <w:t>protein short name</w:t>
            </w:r>
            <w:r>
              <w:t xml:space="preserve">) </w:t>
            </w:r>
          </w:p>
          <w:p w:rsidR="00D0245A" w:rsidRDefault="00D0245A">
            <w:pPr>
              <w:pStyle w:val="HTMLPreformatted"/>
            </w:pPr>
            <w:r>
              <w:t xml:space="preserve">  e.g.: </w:t>
            </w:r>
            <w:hyperlink r:id="rId680" w:tgtFrame="new" w:history="1">
              <w:r>
                <w:rPr>
                  <w:rStyle w:val="Hyperlink"/>
                </w:rPr>
                <w:t>MS:1000885</w:t>
              </w:r>
            </w:hyperlink>
            <w:r>
              <w:t xml:space="preserve"> (</w:t>
            </w:r>
            <w:r>
              <w:rPr>
                <w:rStyle w:val="popup"/>
              </w:rPr>
              <w:t>protein accession</w:t>
            </w:r>
            <w:r>
              <w:t xml:space="preserve">) </w:t>
            </w:r>
          </w:p>
          <w:p w:rsidR="00D0245A" w:rsidRPr="00D0245A" w:rsidRDefault="00D0245A">
            <w:pPr>
              <w:pStyle w:val="HTMLPreformatted"/>
              <w:rPr>
                <w:lang w:val="de-DE"/>
              </w:rPr>
            </w:pPr>
            <w:r>
              <w:t xml:space="preserve">  </w:t>
            </w:r>
            <w:r w:rsidRPr="00D0245A">
              <w:rPr>
                <w:lang w:val="de-DE"/>
              </w:rPr>
              <w:t xml:space="preserve">e.g.: </w:t>
            </w:r>
            <w:hyperlink r:id="rId681" w:tgtFrame="new" w:history="1">
              <w:r w:rsidRPr="00D0245A">
                <w:rPr>
                  <w:rStyle w:val="Hyperlink"/>
                  <w:lang w:val="de-DE"/>
                </w:rPr>
                <w:t>MS:1000886</w:t>
              </w:r>
            </w:hyperlink>
            <w:r w:rsidRPr="00D0245A">
              <w:rPr>
                <w:lang w:val="de-DE"/>
              </w:rPr>
              <w:t xml:space="preserve"> (</w:t>
            </w:r>
            <w:r w:rsidRPr="00D0245A">
              <w:rPr>
                <w:rStyle w:val="popup"/>
                <w:lang w:val="de-DE"/>
              </w:rPr>
              <w:t>protein name</w:t>
            </w:r>
            <w:r w:rsidRPr="00D0245A">
              <w:rPr>
                <w:lang w:val="de-DE"/>
              </w:rPr>
              <w:t xml:space="preserve">) </w:t>
            </w:r>
          </w:p>
          <w:p w:rsidR="00D0245A" w:rsidRDefault="00D0245A">
            <w:pPr>
              <w:pStyle w:val="HTMLPreformatted"/>
            </w:pPr>
            <w:r w:rsidRPr="00D0245A">
              <w:rPr>
                <w:lang w:val="de-DE"/>
              </w:rPr>
              <w:t xml:space="preserve">  </w:t>
            </w:r>
            <w:r>
              <w:t xml:space="preserve">e.g.: </w:t>
            </w:r>
            <w:hyperlink r:id="rId682" w:tgtFrame="new" w:history="1">
              <w:r>
                <w:rPr>
                  <w:rStyle w:val="Hyperlink"/>
                </w:rPr>
                <w:t>MS:1000933</w:t>
              </w:r>
            </w:hyperlink>
            <w:r>
              <w:t xml:space="preserve"> (</w:t>
            </w:r>
            <w:r>
              <w:rPr>
                <w:rStyle w:val="popup"/>
              </w:rPr>
              <w:t>protein modifications</w:t>
            </w:r>
            <w:r>
              <w:t xml:space="preserve">) </w:t>
            </w:r>
          </w:p>
          <w:p w:rsidR="00D0245A" w:rsidRPr="00D0245A" w:rsidRDefault="00D0245A">
            <w:pPr>
              <w:pStyle w:val="HTMLPreformatted"/>
              <w:rPr>
                <w:lang w:val="de-DE"/>
              </w:rPr>
            </w:pPr>
            <w:r>
              <w:t xml:space="preserve">  </w:t>
            </w:r>
            <w:r w:rsidRPr="00D0245A">
              <w:rPr>
                <w:lang w:val="de-DE"/>
              </w:rPr>
              <w:t xml:space="preserve">e.g.: </w:t>
            </w:r>
            <w:hyperlink r:id="rId683" w:tgtFrame="new" w:history="1">
              <w:r w:rsidRPr="00D0245A">
                <w:rPr>
                  <w:rStyle w:val="Hyperlink"/>
                  <w:lang w:val="de-DE"/>
                </w:rPr>
                <w:t>MS:1000934</w:t>
              </w:r>
            </w:hyperlink>
            <w:r w:rsidRPr="00D0245A">
              <w:rPr>
                <w:lang w:val="de-DE"/>
              </w:rPr>
              <w:t xml:space="preserve"> (</w:t>
            </w:r>
            <w:r w:rsidRPr="00D0245A">
              <w:rPr>
                <w:rStyle w:val="popup"/>
                <w:lang w:val="de-DE"/>
              </w:rPr>
              <w:t>gene name</w:t>
            </w:r>
            <w:r w:rsidRPr="00D0245A">
              <w:rPr>
                <w:lang w:val="de-DE"/>
              </w:rP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name="Molecular weight" value="69.1"/&gt;</w:t>
            </w:r>
          </w:p>
          <w:p w:rsidR="00D0245A" w:rsidRDefault="00D0245A">
            <w:pPr>
              <w:pStyle w:val="HTMLPreformatted"/>
            </w:pPr>
            <w:r>
              <w:t>&lt;userParam name="Number of peptides" value="48"/&gt;</w:t>
            </w:r>
          </w:p>
        </w:tc>
      </w:tr>
    </w:tbl>
    <w:p w:rsidR="00D0245A" w:rsidRDefault="00D0245A" w:rsidP="00D0245A"/>
    <w:p w:rsidR="00D0245A" w:rsidRDefault="00D0245A" w:rsidP="00D0245A">
      <w:pPr>
        <w:pStyle w:val="Heading2"/>
      </w:pPr>
      <w:bookmarkStart w:id="179" w:name="_Toc342391996"/>
      <w:r>
        <w:t>Element &lt;</w:t>
      </w:r>
      <w:bookmarkStart w:id="180" w:name="ProteinGroup"/>
      <w:r>
        <w:t>ProteinGroup</w:t>
      </w:r>
      <w:bookmarkEnd w:id="180"/>
      <w:r>
        <w:t>&gt;</w:t>
      </w:r>
      <w:bookmarkEnd w:id="179"/>
    </w:p>
    <w:tbl>
      <w:tblPr>
        <w:tblW w:w="0" w:type="auto"/>
        <w:tblCellSpacing w:w="15" w:type="dxa"/>
        <w:tblCellMar>
          <w:top w:w="15" w:type="dxa"/>
          <w:left w:w="15" w:type="dxa"/>
          <w:bottom w:w="15" w:type="dxa"/>
          <w:right w:w="15" w:type="dxa"/>
        </w:tblCellMar>
        <w:tblLook w:val="04A0"/>
      </w:tblPr>
      <w:tblGrid>
        <w:gridCol w:w="1523"/>
        <w:gridCol w:w="853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grouping of quantified proteins based on ambiguous assignment of peptide evidence to protein identification. The semantics of elements within the group, such as a leading protein or those sharing equal evidence can be reported using cvParams.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ProteinGroupType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07"/>
              <w:gridCol w:w="1057"/>
              <w:gridCol w:w="824"/>
              <w:gridCol w:w="466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searchDatabase_ref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search database from which this protein group was identified</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80"/>
              <w:gridCol w:w="1135"/>
              <w:gridCol w:w="1180"/>
              <w:gridCol w:w="455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84" w:anchor="IdentificationRef" w:history="1">
                    <w:r>
                      <w:rPr>
                        <w:rStyle w:val="Hyperlink"/>
                      </w:rPr>
                      <w:t>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for the identification evidence for peptides from the referenced external file and unique identifier e.g. a link to an mzIdentML file and ID for the ProteinDetectionHypothesis.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85" w:anchor="ProteinRef" w:history="1">
                    <w:r>
                      <w:rPr>
                        <w:rStyle w:val="Hyperlink"/>
                      </w:rPr>
                      <w:t>ProteinRef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reference to one of the Proteins contained within this group, along with CV terms describing the role it plays within the group, such as representative or anchor protein, same set or sub-set.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86"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87"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/MzQuantML/ProteinGroupList/ProteinGroup</w:t>
            </w:r>
          </w:p>
          <w:p w:rsidR="00D0245A" w:rsidRDefault="00D0245A">
            <w:pPr>
              <w:pStyle w:val="HTMLPreformatted"/>
            </w:pPr>
            <w:r>
              <w:t xml:space="preserve">MAY supply a *child* term of </w:t>
            </w:r>
            <w:hyperlink r:id="rId688" w:tgtFrame="new" w:history="1">
              <w:r>
                <w:rPr>
                  <w:rStyle w:val="Hyperlink"/>
                </w:rPr>
                <w:t>MS:1002113</w:t>
              </w:r>
            </w:hyperlink>
            <w:r>
              <w:t xml:space="preserve"> (</w:t>
            </w:r>
            <w:r>
              <w:rPr>
                <w:rStyle w:val="popup"/>
              </w:rPr>
              <w:t>protein group attribute</w:t>
            </w:r>
            <w:r>
              <w:t>) one or more times</w:t>
            </w:r>
          </w:p>
        </w:tc>
      </w:tr>
    </w:tbl>
    <w:p w:rsidR="00D0245A" w:rsidRDefault="00D0245A" w:rsidP="00D0245A"/>
    <w:p w:rsidR="00D0245A" w:rsidRDefault="00D0245A" w:rsidP="00D0245A">
      <w:pPr>
        <w:pStyle w:val="Heading2"/>
      </w:pPr>
      <w:bookmarkStart w:id="181" w:name="_Toc342391997"/>
      <w:r>
        <w:t>Element &lt;</w:t>
      </w:r>
      <w:bookmarkStart w:id="182" w:name="ProteinGroupList"/>
      <w:r>
        <w:t>ProteinGroupList</w:t>
      </w:r>
      <w:bookmarkEnd w:id="182"/>
      <w:r>
        <w:t>&gt;</w:t>
      </w:r>
      <w:bookmarkEnd w:id="181"/>
    </w:p>
    <w:tbl>
      <w:tblPr>
        <w:tblW w:w="0" w:type="auto"/>
        <w:tblCellSpacing w:w="15" w:type="dxa"/>
        <w:tblCellMar>
          <w:top w:w="15" w:type="dxa"/>
          <w:left w:w="15" w:type="dxa"/>
          <w:bottom w:w="15" w:type="dxa"/>
          <w:right w:w="15" w:type="dxa"/>
        </w:tblCellMar>
        <w:tblLook w:val="04A0"/>
      </w:tblPr>
      <w:tblGrid>
        <w:gridCol w:w="1406"/>
        <w:gridCol w:w="865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all groups of proteins with conflicting evidence for which quantitation values are being reported along with quantitative values about those protein groups. If quantitation is done on individual proteins only, ProteinGroupsList should not be included.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ProteinGroupListType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96"/>
              <w:gridCol w:w="1135"/>
              <w:gridCol w:w="1180"/>
              <w:gridCol w:w="385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89" w:anchor="ProteinGroup" w:history="1">
                    <w:r>
                      <w:rPr>
                        <w:rStyle w:val="Hyperlink"/>
                      </w:rPr>
                      <w:t>ProteinGroup</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grouping of quantified proteins based on ambiguous assignment of peptide evidence to protein identification. The semantics of elements within the group, such as a leading protein or those sharing equal evidence can be reported using cvParams.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90" w:anchor="GlobalQuantLayer" w:history="1">
                    <w:r>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8527B3" w:rsidRDefault="008527B3">
                  <w:pPr>
                    <w:rPr>
                      <w:sz w:val="24"/>
                    </w:rPr>
                  </w:pPr>
                  <w:r w:rsidRPr="008527B3">
                    <w:rPr>
                      <w:rFonts w:cs="Arial"/>
                      <w:color w:val="000000"/>
                      <w:szCs w:val="20"/>
                      <w:highlight w:val="white"/>
                      <w:lang w:eastAsia="de-DE"/>
                    </w:rPr>
                    <w:t>Global values corresponding to the ProteinGroup such as the total intensity of the protein group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91" w:anchor="AssayQuantLayer" w:history="1">
                    <w:r>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15E34">
                  <w:pPr>
                    <w:rPr>
                      <w:sz w:val="24"/>
                    </w:rPr>
                  </w:pPr>
                  <w:r>
                    <w:t>A collection of data relating to the objects within the parent list type (e.g. PeptideConsensus, Protein or ProteinGroup).</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92" w:anchor="StudyVariableQuantLayer" w:history="1">
                    <w:r>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B80C8D" w:rsidRDefault="00B80C8D">
                  <w:pPr>
                    <w:rPr>
                      <w:sz w:val="24"/>
                    </w:rPr>
                  </w:pPr>
                  <w:r w:rsidRPr="00B80C8D">
                    <w:rPr>
                      <w:rFonts w:cs="Arial"/>
                      <w:color w:val="000000"/>
                      <w:szCs w:val="20"/>
                      <w:highlight w:val="white"/>
                      <w:lang w:eastAsia="de-DE"/>
                    </w:rPr>
                    <w:t>Quant layer for reporting data values about protein groups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93" w:anchor="RatioQuantLayer" w:history="1">
                    <w:r>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8704D6" w:rsidRDefault="008704D6">
                  <w:pPr>
                    <w:rPr>
                      <w:sz w:val="24"/>
                    </w:rPr>
                  </w:pPr>
                  <w:r w:rsidRPr="008704D6">
                    <w:rPr>
                      <w:rFonts w:cs="Arial"/>
                      <w:color w:val="000000"/>
                      <w:szCs w:val="20"/>
                      <w:highlight w:val="white"/>
                      <w:lang w:eastAsia="de-DE"/>
                    </w:rPr>
                    <w:t>Quant layer for reporting data values about protein groups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94"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95"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5222875" cy="8566150"/>
                  <wp:effectExtent l="19050" t="0" r="0" b="0"/>
                  <wp:docPr id="9" name="Picture 9" descr="ProteinGroup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teinGroupList"/>
                          <pic:cNvPicPr>
                            <a:picLocks noChangeAspect="1" noChangeArrowheads="1"/>
                          </pic:cNvPicPr>
                        </pic:nvPicPr>
                        <pic:blipFill>
                          <a:blip r:embed="rId696" cstate="print"/>
                          <a:srcRect/>
                          <a:stretch>
                            <a:fillRect/>
                          </a:stretch>
                        </pic:blipFill>
                        <pic:spPr bwMode="auto">
                          <a:xfrm>
                            <a:off x="0" y="0"/>
                            <a:ext cx="5222875" cy="85661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w:t>
            </w:r>
          </w:p>
          <w:p w:rsidR="00D0245A" w:rsidRDefault="00D0245A">
            <w:pPr>
              <w:pStyle w:val="HTMLPreformatted"/>
            </w:pPr>
            <w:r>
              <w:t xml:space="preserve">MAY supply a *child* term of </w:t>
            </w:r>
            <w:hyperlink r:id="rId697" w:tgtFrame="new" w:history="1">
              <w:r>
                <w:rPr>
                  <w:rStyle w:val="Hyperlink"/>
                </w:rPr>
                <w:t>MS:1002112</w:t>
              </w:r>
            </w:hyperlink>
            <w:r>
              <w:t xml:space="preserve"> (</w:t>
            </w:r>
            <w:r>
              <w:rPr>
                <w:rStyle w:val="popup"/>
              </w:rPr>
              <w:t>protein group list attribute</w:t>
            </w:r>
            <w:r>
              <w:t>) one or more times</w:t>
            </w:r>
          </w:p>
        </w:tc>
      </w:tr>
    </w:tbl>
    <w:p w:rsidR="00D0245A" w:rsidRDefault="00D0245A" w:rsidP="00D0245A"/>
    <w:p w:rsidR="00D0245A" w:rsidRDefault="00D0245A" w:rsidP="00D0245A">
      <w:pPr>
        <w:pStyle w:val="Heading2"/>
      </w:pPr>
      <w:bookmarkStart w:id="183" w:name="_Toc342391998"/>
      <w:r>
        <w:t>Element &lt;</w:t>
      </w:r>
      <w:bookmarkStart w:id="184" w:name="ProteinList"/>
      <w:r>
        <w:t>ProteinList</w:t>
      </w:r>
      <w:bookmarkEnd w:id="184"/>
      <w:r>
        <w:t>&gt;</w:t>
      </w:r>
      <w:bookmarkEnd w:id="183"/>
    </w:p>
    <w:tbl>
      <w:tblPr>
        <w:tblW w:w="0" w:type="auto"/>
        <w:tblCellSpacing w:w="15" w:type="dxa"/>
        <w:tblCellMar>
          <w:top w:w="15" w:type="dxa"/>
          <w:left w:w="15" w:type="dxa"/>
          <w:bottom w:w="15" w:type="dxa"/>
          <w:right w:w="15" w:type="dxa"/>
        </w:tblCellMar>
        <w:tblLook w:val="04A0"/>
      </w:tblPr>
      <w:tblGrid>
        <w:gridCol w:w="1499"/>
        <w:gridCol w:w="856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all individual proteins (i.e. ungrouped) for which quantitation values are being reported. If quantitation is done on protein groups, the constituent proteins should be listed here with no QuantLayers.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96"/>
              <w:gridCol w:w="1135"/>
              <w:gridCol w:w="1180"/>
              <w:gridCol w:w="37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98" w:anchor="Protein" w:history="1">
                    <w:r>
                      <w:rPr>
                        <w:rStyle w:val="Hyperlink"/>
                      </w:rPr>
                      <w:t>Protein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One protein that has been quantified in the file, including references to peptides on which the quantification is based.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699" w:anchor="GlobalQuantLayer" w:history="1">
                    <w:r>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557C4E" w:rsidRDefault="00557C4E">
                  <w:pPr>
                    <w:rPr>
                      <w:sz w:val="24"/>
                    </w:rPr>
                  </w:pPr>
                  <w:r w:rsidRPr="00557C4E">
                    <w:rPr>
                      <w:rFonts w:cs="Arial"/>
                      <w:color w:val="000000"/>
                      <w:szCs w:val="20"/>
                      <w:highlight w:val="white"/>
                      <w:lang w:eastAsia="de-DE"/>
                    </w:rPr>
                    <w:t>Global values corresponding to the Protein such as the total intensity of the protein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00" w:anchor="AssayQuantLayer" w:history="1">
                    <w:r>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415E34">
                  <w:pPr>
                    <w:rPr>
                      <w:sz w:val="24"/>
                    </w:rPr>
                  </w:pPr>
                  <w:r>
                    <w:t>A collection of data relating to the objects within the parent list type (e.g. PeptideConsensus, Protein or ProteinGroup)</w:t>
                  </w:r>
                  <w:r w:rsidR="00D0245A">
                    <w: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01" w:anchor="StudyVariableQuantLayer" w:history="1">
                    <w:r>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083E8B" w:rsidRDefault="00083E8B">
                  <w:pPr>
                    <w:rPr>
                      <w:sz w:val="24"/>
                    </w:rPr>
                  </w:pPr>
                  <w:r w:rsidRPr="00083E8B">
                    <w:rPr>
                      <w:rFonts w:cs="Arial"/>
                      <w:color w:val="000000"/>
                      <w:szCs w:val="20"/>
                      <w:highlight w:val="white"/>
                      <w:lang w:eastAsia="de-DE"/>
                    </w:rPr>
                    <w:t>Quant layer for reporting data values about proteins related to different study variables i.e. the column index MUST refer to StudyVariables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02" w:anchor="RatioQuantLayer" w:history="1">
                    <w:r>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B7605A" w:rsidRDefault="00B7605A">
                  <w:pPr>
                    <w:rPr>
                      <w:sz w:val="24"/>
                    </w:rPr>
                  </w:pPr>
                  <w:r w:rsidRPr="00B7605A">
                    <w:rPr>
                      <w:rFonts w:cs="Arial"/>
                      <w:color w:val="000000"/>
                      <w:szCs w:val="20"/>
                      <w:highlight w:val="white"/>
                      <w:lang w:eastAsia="de-DE"/>
                    </w:rPr>
                    <w:t>Quant layer for reporting data values about proteins related to different ratios i.e. the column index MUST refer to Ratio elements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03"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04"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4611370" cy="8577580"/>
                  <wp:effectExtent l="19050" t="0" r="0" b="0"/>
                  <wp:docPr id="10" name="Picture 10" descr="Protein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teinList"/>
                          <pic:cNvPicPr>
                            <a:picLocks noChangeAspect="1" noChangeArrowheads="1"/>
                          </pic:cNvPicPr>
                        </pic:nvPicPr>
                        <pic:blipFill>
                          <a:blip r:embed="rId705" cstate="print"/>
                          <a:srcRect/>
                          <a:stretch>
                            <a:fillRect/>
                          </a:stretch>
                        </pic:blipFill>
                        <pic:spPr bwMode="auto">
                          <a:xfrm>
                            <a:off x="0" y="0"/>
                            <a:ext cx="4611370" cy="857758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&lt;ProteinList id="ProteinList"&gt;</w:t>
            </w:r>
          </w:p>
          <w:p w:rsidR="00D0245A" w:rsidRDefault="00D0245A" w:rsidP="00662C13">
            <w:pPr>
              <w:pStyle w:val="HTMLPreformatted"/>
              <w:jc w:val="left"/>
            </w:pPr>
            <w:r>
              <w:t xml:space="preserve">    &lt;Protein searchDatabase_ref="SDB_itraq_test_db" accession="sp_P00924_ENO1_YEAST" id="DBSeq_1_sp_P00924_ENO1_YEAST"/&gt;</w:t>
            </w:r>
          </w:p>
          <w:p w:rsidR="00D0245A" w:rsidRDefault="00D0245A" w:rsidP="00662C13">
            <w:pPr>
              <w:pStyle w:val="HTMLPreformatted"/>
              <w:jc w:val="left"/>
            </w:pPr>
            <w:r>
              <w:t xml:space="preserve">    &lt;Protein searchDatabase_ref="SDB_itraq_test_db" accession="sp_P02769_ALBU_BOVIN" id="DBSeq_1_sp_P02769_ALBU_BOVIN"/&gt;</w:t>
            </w:r>
          </w:p>
          <w:p w:rsidR="00D0245A" w:rsidRDefault="00D0245A" w:rsidP="00662C13">
            <w:pPr>
              <w:pStyle w:val="HTMLPreformatted"/>
              <w:jc w:val="left"/>
            </w:pPr>
            <w:r>
              <w:t xml:space="preserve">    &lt;Protein searchDatabase_ref="SDB_itraq_test_db" accession="sp_P62894.2_CYC_BOVIN" id="DBSeq_1_sp_P62894.2_CYC_BOVIN"/&gt;</w:t>
            </w:r>
          </w:p>
          <w:p w:rsidR="00D0245A" w:rsidRDefault="00D0245A" w:rsidP="00662C13">
            <w:pPr>
              <w:pStyle w:val="HTMLPreformatted"/>
              <w:jc w:val="left"/>
            </w:pPr>
            <w:r>
              <w:t xml:space="preserve">    &lt;Protein searchDatabase_ref="SDB_itraq_test_db" accession="sp_P00489_PYGM_RABIT" id="DBSeq_1_sp_P00489_PYGM_RABIT"/&gt;</w:t>
            </w:r>
          </w:p>
          <w:p w:rsidR="00D0245A" w:rsidRDefault="00D0245A" w:rsidP="00662C13">
            <w:pPr>
              <w:pStyle w:val="HTMLPreformatted"/>
              <w:jc w:val="left"/>
            </w:pPr>
            <w:r>
              <w:t xml:space="preserve">    &lt;AssayQuantLayer id="AssayQuantLayer_Proteins_reporter_ion_intensity"&gt;</w:t>
            </w:r>
          </w:p>
          <w:p w:rsidR="00D0245A" w:rsidRDefault="00D0245A" w:rsidP="00662C13">
            <w:pPr>
              <w:pStyle w:val="HTMLPreformatted"/>
              <w:jc w:val="left"/>
            </w:pPr>
            <w:r>
              <w:t xml:space="preserve">        &lt;DataType&gt;</w:t>
            </w:r>
          </w:p>
          <w:p w:rsidR="00D0245A" w:rsidRDefault="00D0245A" w:rsidP="00662C13">
            <w:pPr>
              <w:pStyle w:val="HTMLPreformatted"/>
              <w:jc w:val="left"/>
            </w:pPr>
            <w:r>
              <w:t xml:space="preserve">  ...</w:t>
            </w:r>
          </w:p>
          <w:p w:rsidR="00D0245A" w:rsidRDefault="00D0245A" w:rsidP="00662C13">
            <w:pPr>
              <w:pStyle w:val="HTMLPreformatted"/>
              <w:jc w:val="left"/>
            </w:pPr>
            <w:r>
              <w:t>&lt;/ProteinList&gt;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/MzQuantML/ProteinList</w:t>
            </w:r>
          </w:p>
          <w:p w:rsidR="00D0245A" w:rsidRDefault="00D0245A">
            <w:pPr>
              <w:pStyle w:val="HTMLPreformatted"/>
            </w:pPr>
            <w:r>
              <w:t xml:space="preserve">MAY supply a *child* term of </w:t>
            </w:r>
            <w:hyperlink r:id="rId706" w:tgtFrame="new" w:history="1">
              <w:r>
                <w:rPr>
                  <w:rStyle w:val="Hyperlink"/>
                </w:rPr>
                <w:t>MS:1002114</w:t>
              </w:r>
            </w:hyperlink>
            <w:r>
              <w:t xml:space="preserve"> (</w:t>
            </w:r>
            <w:r>
              <w:rPr>
                <w:rStyle w:val="popup"/>
              </w:rPr>
              <w:t>protein list attribute</w:t>
            </w:r>
            <w:r>
              <w:t>) one or more times</w:t>
            </w:r>
          </w:p>
        </w:tc>
      </w:tr>
    </w:tbl>
    <w:p w:rsidR="00D0245A" w:rsidRDefault="00D0245A" w:rsidP="00D0245A"/>
    <w:p w:rsidR="00D0245A" w:rsidRDefault="00D0245A" w:rsidP="00D0245A">
      <w:pPr>
        <w:pStyle w:val="Heading2"/>
      </w:pPr>
      <w:bookmarkStart w:id="185" w:name="_Toc342391999"/>
      <w:r>
        <w:t>Element &lt;</w:t>
      </w:r>
      <w:bookmarkStart w:id="186" w:name="ProteinRef"/>
      <w:r>
        <w:t>ProteinRef</w:t>
      </w:r>
      <w:bookmarkEnd w:id="186"/>
      <w:r>
        <w:t>&gt;</w:t>
      </w:r>
      <w:bookmarkEnd w:id="185"/>
    </w:p>
    <w:tbl>
      <w:tblPr>
        <w:tblW w:w="0" w:type="auto"/>
        <w:tblCellSpacing w:w="15" w:type="dxa"/>
        <w:tblCellMar>
          <w:top w:w="15" w:type="dxa"/>
          <w:left w:w="15" w:type="dxa"/>
          <w:bottom w:w="15" w:type="dxa"/>
          <w:right w:w="15" w:type="dxa"/>
        </w:tblCellMar>
        <w:tblLook w:val="04A0"/>
      </w:tblPr>
      <w:tblGrid>
        <w:gridCol w:w="1704"/>
        <w:gridCol w:w="835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reference to one of the Proteins contained within this group, along with CV terms describing the role it plays within the group, such as representative or anchor protein, same set or sub-set.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ProteinRefType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1"/>
              <w:gridCol w:w="1057"/>
              <w:gridCol w:w="824"/>
              <w:gridCol w:w="485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protein_ref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one of the proteins within the ProteinList.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93"/>
              <w:gridCol w:w="1135"/>
              <w:gridCol w:w="1180"/>
              <w:gridCol w:w="425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07"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08"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/MzQuantML/ProteinGroupList/ProteinGroup/ProteinRef</w:t>
            </w:r>
          </w:p>
          <w:p w:rsidR="00D0245A" w:rsidRDefault="00D0245A">
            <w:pPr>
              <w:pStyle w:val="HTMLPreformatted"/>
            </w:pPr>
            <w:r>
              <w:t xml:space="preserve">SHOULD supply a *child* term of </w:t>
            </w:r>
            <w:hyperlink r:id="rId709" w:tgtFrame="new" w:history="1">
              <w:r>
                <w:rPr>
                  <w:rStyle w:val="Hyperlink"/>
                </w:rPr>
                <w:t>MS:1001101</w:t>
              </w:r>
            </w:hyperlink>
            <w:r>
              <w:t xml:space="preserve"> (</w:t>
            </w:r>
            <w:r>
              <w:rPr>
                <w:rStyle w:val="popup"/>
              </w:rPr>
              <w:t>protein group or subset relationship</w:t>
            </w:r>
            <w:r>
              <w:t>) one or more times</w:t>
            </w:r>
          </w:p>
          <w:p w:rsidR="00D0245A" w:rsidRDefault="00D0245A">
            <w:pPr>
              <w:pStyle w:val="HTMLPreformatted"/>
            </w:pPr>
            <w:r>
              <w:t xml:space="preserve">  e.g.: </w:t>
            </w:r>
            <w:hyperlink r:id="rId710" w:tgtFrame="new" w:history="1">
              <w:r>
                <w:rPr>
                  <w:rStyle w:val="Hyperlink"/>
                </w:rPr>
                <w:t>MS:1001591</w:t>
              </w:r>
            </w:hyperlink>
            <w:r>
              <w:t xml:space="preserve"> (</w:t>
            </w:r>
            <w:r>
              <w:rPr>
                <w:rStyle w:val="popup"/>
              </w:rPr>
              <w:t>anchor protein</w:t>
            </w:r>
            <w:r>
              <w:t xml:space="preserve">) </w:t>
            </w:r>
          </w:p>
          <w:p w:rsidR="00D0245A" w:rsidRDefault="00D0245A">
            <w:pPr>
              <w:pStyle w:val="HTMLPreformatted"/>
            </w:pPr>
            <w:r>
              <w:t xml:space="preserve">  e.g.: </w:t>
            </w:r>
            <w:hyperlink r:id="rId711" w:tgtFrame="new" w:history="1">
              <w:r>
                <w:rPr>
                  <w:rStyle w:val="Hyperlink"/>
                </w:rPr>
                <w:t>MS:1001592</w:t>
              </w:r>
            </w:hyperlink>
            <w:r>
              <w:t xml:space="preserve"> (</w:t>
            </w:r>
            <w:r>
              <w:rPr>
                <w:rStyle w:val="popup"/>
              </w:rPr>
              <w:t>family member protein</w:t>
            </w:r>
            <w:r>
              <w:t xml:space="preserve">) </w:t>
            </w:r>
          </w:p>
          <w:p w:rsidR="00D0245A" w:rsidRDefault="00D0245A">
            <w:pPr>
              <w:pStyle w:val="HTMLPreformatted"/>
            </w:pPr>
            <w:r>
              <w:t xml:space="preserve">  e.g.: </w:t>
            </w:r>
            <w:hyperlink r:id="rId712" w:tgtFrame="new" w:history="1">
              <w:r>
                <w:rPr>
                  <w:rStyle w:val="Hyperlink"/>
                </w:rPr>
                <w:t>MS:1001593</w:t>
              </w:r>
            </w:hyperlink>
            <w:r>
              <w:t xml:space="preserve"> (</w:t>
            </w:r>
            <w:r>
              <w:rPr>
                <w:rStyle w:val="popup"/>
              </w:rPr>
              <w:t>group member with undefined relationship OR ortholog protein</w:t>
            </w:r>
            <w:r>
              <w:t xml:space="preserve">) </w:t>
            </w:r>
          </w:p>
          <w:p w:rsidR="00D0245A" w:rsidRDefault="00D0245A">
            <w:pPr>
              <w:pStyle w:val="HTMLPreformatted"/>
            </w:pPr>
            <w:r>
              <w:t xml:space="preserve">  e.g.: </w:t>
            </w:r>
            <w:hyperlink r:id="rId713" w:tgtFrame="new" w:history="1">
              <w:r>
                <w:rPr>
                  <w:rStyle w:val="Hyperlink"/>
                </w:rPr>
                <w:t>MS:1001594</w:t>
              </w:r>
            </w:hyperlink>
            <w:r>
              <w:t xml:space="preserve"> (</w:t>
            </w:r>
            <w:r>
              <w:rPr>
                <w:rStyle w:val="popup"/>
              </w:rPr>
              <w:t>sequence same-set protein</w:t>
            </w:r>
            <w:r>
              <w:t xml:space="preserve">) </w:t>
            </w:r>
          </w:p>
          <w:p w:rsidR="00D0245A" w:rsidRDefault="00D0245A">
            <w:pPr>
              <w:pStyle w:val="HTMLPreformatted"/>
            </w:pPr>
            <w:r>
              <w:t xml:space="preserve">  e.g.: </w:t>
            </w:r>
            <w:hyperlink r:id="rId714" w:tgtFrame="new" w:history="1">
              <w:r>
                <w:rPr>
                  <w:rStyle w:val="Hyperlink"/>
                </w:rPr>
                <w:t>MS:1001595</w:t>
              </w:r>
            </w:hyperlink>
            <w:r>
              <w:t xml:space="preserve"> (</w:t>
            </w:r>
            <w:r>
              <w:rPr>
                <w:rStyle w:val="popup"/>
              </w:rPr>
              <w:t>spectrum same-set protein</w:t>
            </w:r>
            <w:r>
              <w:t xml:space="preserve">) </w:t>
            </w:r>
          </w:p>
          <w:p w:rsidR="00D0245A" w:rsidRDefault="00D0245A">
            <w:pPr>
              <w:pStyle w:val="HTMLPreformatted"/>
            </w:pPr>
            <w:r>
              <w:t xml:space="preserve">  e.g.: </w:t>
            </w:r>
            <w:hyperlink r:id="rId715" w:tgtFrame="new" w:history="1">
              <w:r>
                <w:rPr>
                  <w:rStyle w:val="Hyperlink"/>
                </w:rPr>
                <w:t>MS:1001596</w:t>
              </w:r>
            </w:hyperlink>
            <w:r>
              <w:t xml:space="preserve"> (</w:t>
            </w:r>
            <w:r>
              <w:rPr>
                <w:rStyle w:val="popup"/>
              </w:rPr>
              <w:t>sequence sub-set protein</w:t>
            </w:r>
            <w:r>
              <w:t xml:space="preserve">) </w:t>
            </w:r>
          </w:p>
          <w:p w:rsidR="00D0245A" w:rsidRDefault="00D0245A">
            <w:pPr>
              <w:pStyle w:val="HTMLPreformatted"/>
            </w:pPr>
            <w:r>
              <w:t xml:space="preserve">  e.g.: </w:t>
            </w:r>
            <w:hyperlink r:id="rId716" w:tgtFrame="new" w:history="1">
              <w:r>
                <w:rPr>
                  <w:rStyle w:val="Hyperlink"/>
                </w:rPr>
                <w:t>MS:1001597</w:t>
              </w:r>
            </w:hyperlink>
            <w:r>
              <w:t xml:space="preserve"> (</w:t>
            </w:r>
            <w:r>
              <w:rPr>
                <w:rStyle w:val="popup"/>
              </w:rPr>
              <w:t>spectrum sub-set protein</w:t>
            </w:r>
            <w:r>
              <w:t xml:space="preserve">) </w:t>
            </w:r>
          </w:p>
          <w:p w:rsidR="00D0245A" w:rsidRDefault="00D0245A">
            <w:pPr>
              <w:pStyle w:val="HTMLPreformatted"/>
            </w:pPr>
            <w:r>
              <w:t xml:space="preserve">  e.g.: </w:t>
            </w:r>
            <w:hyperlink r:id="rId717" w:tgtFrame="new" w:history="1">
              <w:r>
                <w:rPr>
                  <w:rStyle w:val="Hyperlink"/>
                </w:rPr>
                <w:t>MS:1001598</w:t>
              </w:r>
            </w:hyperlink>
            <w:r>
              <w:t xml:space="preserve"> (</w:t>
            </w:r>
            <w:r>
              <w:rPr>
                <w:rStyle w:val="popup"/>
              </w:rPr>
              <w:t>sequence subsumable protein</w:t>
            </w:r>
            <w:r>
              <w:t xml:space="preserve">) </w:t>
            </w:r>
          </w:p>
          <w:p w:rsidR="00D0245A" w:rsidRDefault="00D0245A">
            <w:pPr>
              <w:pStyle w:val="HTMLPreformatted"/>
            </w:pPr>
            <w:r>
              <w:t xml:space="preserve">  e.g.: </w:t>
            </w:r>
            <w:hyperlink r:id="rId718" w:tgtFrame="new" w:history="1">
              <w:r>
                <w:rPr>
                  <w:rStyle w:val="Hyperlink"/>
                </w:rPr>
                <w:t>MS:1001599</w:t>
              </w:r>
            </w:hyperlink>
            <w:r>
              <w:t xml:space="preserve"> (</w:t>
            </w:r>
            <w:r>
              <w:rPr>
                <w:rStyle w:val="popup"/>
              </w:rPr>
              <w:t>spectrum subsumable protein</w:t>
            </w:r>
            <w:r>
              <w:t xml:space="preserve">) </w:t>
            </w:r>
          </w:p>
        </w:tc>
      </w:tr>
    </w:tbl>
    <w:p w:rsidR="00D0245A" w:rsidRDefault="00D0245A" w:rsidP="00D0245A"/>
    <w:p w:rsidR="00D0245A" w:rsidRDefault="00D0245A" w:rsidP="00D0245A">
      <w:pPr>
        <w:pStyle w:val="Heading2"/>
      </w:pPr>
      <w:bookmarkStart w:id="187" w:name="_Toc342392000"/>
      <w:r>
        <w:t>Element &lt;</w:t>
      </w:r>
      <w:bookmarkStart w:id="188" w:name="Provider"/>
      <w:r>
        <w:t>Provider</w:t>
      </w:r>
      <w:bookmarkEnd w:id="188"/>
      <w:r>
        <w:t>&gt;</w:t>
      </w:r>
      <w:bookmarkEnd w:id="187"/>
    </w:p>
    <w:tbl>
      <w:tblPr>
        <w:tblW w:w="0" w:type="auto"/>
        <w:tblCellSpacing w:w="15" w:type="dxa"/>
        <w:tblCellMar>
          <w:top w:w="15" w:type="dxa"/>
          <w:left w:w="15" w:type="dxa"/>
          <w:bottom w:w="15" w:type="dxa"/>
          <w:right w:w="15" w:type="dxa"/>
        </w:tblCellMar>
        <w:tblLook w:val="04A0"/>
      </w:tblPr>
      <w:tblGrid>
        <w:gridCol w:w="1388"/>
        <w:gridCol w:w="867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provider of the document in terms of the Contact and the software the produced the document instance.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ProviderType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62"/>
              <w:gridCol w:w="1057"/>
              <w:gridCol w:w="824"/>
              <w:gridCol w:w="474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analysisSoftware_ref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Software that produced the document instance.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15"/>
              <w:gridCol w:w="1135"/>
              <w:gridCol w:w="1180"/>
              <w:gridCol w:w="4553"/>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19" w:anchor="ContactRole" w:history="1">
                    <w:r>
                      <w:rPr>
                        <w:rStyle w:val="Hyperlink"/>
                      </w:rPr>
                      <w:t>ContactRole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role of the Contact that provided the document instance.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5430520" cy="2378710"/>
                  <wp:effectExtent l="19050" t="0" r="0" b="0"/>
                  <wp:docPr id="11" name="Picture 11" descr="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vider"/>
                          <pic:cNvPicPr>
                            <a:picLocks noChangeAspect="1" noChangeArrowheads="1"/>
                          </pic:cNvPicPr>
                        </pic:nvPicPr>
                        <pic:blipFill>
                          <a:blip r:embed="rId720" cstate="print"/>
                          <a:srcRect/>
                          <a:stretch>
                            <a:fillRect/>
                          </a:stretch>
                        </pic:blipFill>
                        <pic:spPr bwMode="auto">
                          <a:xfrm>
                            <a:off x="0" y="0"/>
                            <a:ext cx="5430520" cy="237871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&lt;Provider analysisSoftware_ref="Microsoft_Excel_2007" id="PROV_1" name="Gerhard Mayer"&gt;</w:t>
            </w:r>
          </w:p>
          <w:p w:rsidR="00D0245A" w:rsidRDefault="00D0245A">
            <w:pPr>
              <w:pStyle w:val="HTMLPreformatted"/>
            </w:pPr>
            <w:r>
              <w:t xml:space="preserve">    &lt;ContactRole contact_ref="PERS_GM"&gt;</w:t>
            </w:r>
          </w:p>
          <w:p w:rsidR="00D0245A" w:rsidRDefault="00D0245A">
            <w:pPr>
              <w:pStyle w:val="HTMLPreformatted"/>
            </w:pPr>
            <w:r>
              <w:t xml:space="preserve">        &lt;Role&gt;</w:t>
            </w:r>
          </w:p>
          <w:p w:rsidR="00D0245A" w:rsidRDefault="00D0245A">
            <w:pPr>
              <w:pStyle w:val="HTMLPreformatted"/>
            </w:pPr>
            <w:r>
              <w:t xml:space="preserve">            &lt;cvParam cvRef="MS" accession="MS:1001271" name="researcher"/&gt;</w:t>
            </w:r>
          </w:p>
          <w:p w:rsidR="00D0245A" w:rsidRDefault="00D0245A">
            <w:pPr>
              <w:pStyle w:val="HTMLPreformatted"/>
            </w:pPr>
            <w:r>
              <w:t xml:space="preserve">        &lt;/Role&gt;</w:t>
            </w:r>
          </w:p>
          <w:p w:rsidR="00D0245A" w:rsidRDefault="00D0245A">
            <w:pPr>
              <w:pStyle w:val="HTMLPreformatted"/>
            </w:pPr>
            <w:r>
              <w:t xml:space="preserve">    &lt;/ContactRole&gt;</w:t>
            </w:r>
          </w:p>
          <w:p w:rsidR="00D0245A" w:rsidRDefault="00D0245A">
            <w:pPr>
              <w:pStyle w:val="HTMLPreformatted"/>
            </w:pPr>
            <w:r>
              <w:t>&lt;/Provider&gt;</w:t>
            </w:r>
          </w:p>
        </w:tc>
      </w:tr>
    </w:tbl>
    <w:p w:rsidR="00D0245A" w:rsidRDefault="00D0245A" w:rsidP="00D0245A"/>
    <w:p w:rsidR="00D0245A" w:rsidRDefault="00D0245A" w:rsidP="00D0245A">
      <w:pPr>
        <w:pStyle w:val="Heading2"/>
      </w:pPr>
      <w:bookmarkStart w:id="189" w:name="_Toc342392001"/>
      <w:r>
        <w:t>Element &lt;</w:t>
      </w:r>
      <w:bookmarkStart w:id="190" w:name="Ratio"/>
      <w:r>
        <w:t>Ratio</w:t>
      </w:r>
      <w:bookmarkEnd w:id="190"/>
      <w:r>
        <w:t>&gt;</w:t>
      </w:r>
      <w:bookmarkEnd w:id="189"/>
    </w:p>
    <w:tbl>
      <w:tblPr>
        <w:tblW w:w="0" w:type="auto"/>
        <w:tblCellSpacing w:w="15" w:type="dxa"/>
        <w:tblCellMar>
          <w:top w:w="15" w:type="dxa"/>
          <w:left w:w="15" w:type="dxa"/>
          <w:bottom w:w="15" w:type="dxa"/>
          <w:right w:w="15" w:type="dxa"/>
        </w:tblCellMar>
        <w:tblLook w:val="04A0"/>
      </w:tblPr>
      <w:tblGrid>
        <w:gridCol w:w="898"/>
        <w:gridCol w:w="916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setup of a ratio of study variables or assays that is referenced elsewhere in the file. It is expected that the numerator and denominator MUST both be Assays or MUST both be StudyVariables. However, StudyVariables MAY contain 1 to many Assays, thus allowing more complex ratios to be constructed if needed via use of StudyVariables with unbalanced numbers of Assays.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62"/>
              <w:gridCol w:w="1057"/>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denominator_ref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a StudyVariable or an Assay.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name for the ratio.</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numerator_ref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a StudyVariable or an Assay.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68"/>
              <w:gridCol w:w="746"/>
              <w:gridCol w:w="774"/>
              <w:gridCol w:w="618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21" w:anchor="RatioCalculation" w:history="1">
                    <w:r>
                      <w:rPr>
                        <w:rStyle w:val="Hyperlink"/>
                      </w:rPr>
                      <w:t>RatioCalculation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Information should be provided about how ratios are calculated if they differ from simple division of numerator by denominator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22" w:anchor="NumeratorDataType" w:history="1">
                    <w:r>
                      <w:rPr>
                        <w:rStyle w:val="Hyperlink"/>
                      </w:rPr>
                      <w:t>NumeratorDataType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used for the numerator of the ratio e.g. cvParam = "Intensity|RawAbundance|NormalisedAbundance|PeptideCount|ConfidenceScore|Anova|MaxFoldChange|...."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23" w:anchor="DenominatorDataType" w:history="1">
                    <w:r>
                      <w:rPr>
                        <w:rStyle w:val="Hyperlink"/>
                      </w:rPr>
                      <w:t>DenominatorDataType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used for the denominator of the ratio e.g. cvParam = "Intensity|RawAbundance|NormalisedAbundance|PeptideCount|ConfidenceScore|Anova|MaxFoldChange|...."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&lt;Ratio numerator_ref="ASS_0" denominator_ref="ASS_5" id="RATIO_vIa_30min_vs_vIb_120min" name="vIa_30min_vs_vIb_120min"&gt;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w:t>
            </w:r>
          </w:p>
          <w:p w:rsidR="00D0245A" w:rsidRDefault="00D0245A" w:rsidP="00662C13">
            <w:pPr>
              <w:pStyle w:val="HTMLPreformatted"/>
              <w:jc w:val="left"/>
            </w:pPr>
            <w:r>
              <w:t>&lt;/Ratio&gt;</w:t>
            </w:r>
          </w:p>
        </w:tc>
      </w:tr>
    </w:tbl>
    <w:p w:rsidR="00D0245A" w:rsidRDefault="00D0245A" w:rsidP="00D0245A"/>
    <w:p w:rsidR="00D0245A" w:rsidRDefault="00D0245A" w:rsidP="00D0245A">
      <w:pPr>
        <w:pStyle w:val="Heading2"/>
      </w:pPr>
      <w:bookmarkStart w:id="191" w:name="_Toc342392002"/>
      <w:r>
        <w:t>Element &lt;</w:t>
      </w:r>
      <w:bookmarkStart w:id="192" w:name="RatioCalculation"/>
      <w:r>
        <w:t>RatioCalculation</w:t>
      </w:r>
      <w:bookmarkEnd w:id="192"/>
      <w:r>
        <w:t>&gt;</w:t>
      </w:r>
      <w:bookmarkEnd w:id="191"/>
    </w:p>
    <w:tbl>
      <w:tblPr>
        <w:tblW w:w="0" w:type="auto"/>
        <w:tblCellSpacing w:w="15" w:type="dxa"/>
        <w:tblCellMar>
          <w:top w:w="15" w:type="dxa"/>
          <w:left w:w="15" w:type="dxa"/>
          <w:bottom w:w="15" w:type="dxa"/>
          <w:right w:w="15" w:type="dxa"/>
        </w:tblCellMar>
        <w:tblLook w:val="04A0"/>
      </w:tblPr>
      <w:tblGrid>
        <w:gridCol w:w="1945"/>
        <w:gridCol w:w="811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Information should be provided about how ratios are calculated if they differ from simple division of numerator by denominator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ParamListType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63"/>
              <w:gridCol w:w="1135"/>
              <w:gridCol w:w="1180"/>
              <w:gridCol w:w="404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24"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25"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&lt;RatioCalculation&gt;</w:t>
            </w:r>
          </w:p>
          <w:p w:rsidR="00D0245A" w:rsidRDefault="00D0245A">
            <w:pPr>
              <w:pStyle w:val="HTMLPreformatted"/>
            </w:pPr>
            <w:r>
              <w:t xml:space="preserve">        &lt;userParam name="Simple ratio calc"/&gt;</w:t>
            </w:r>
          </w:p>
          <w:p w:rsidR="00D0245A" w:rsidRDefault="00D0245A">
            <w:pPr>
              <w:pStyle w:val="HTMLPreformatted"/>
            </w:pPr>
            <w:r>
              <w:t xml:space="preserve">        &lt;userParam name="light to medium/.../heavy"/&gt;</w:t>
            </w:r>
          </w:p>
          <w:p w:rsidR="00D0245A" w:rsidRDefault="00D0245A">
            <w:pPr>
              <w:pStyle w:val="HTMLPreformatted"/>
            </w:pPr>
            <w:r>
              <w:t xml:space="preserve">        &lt;cvParam cvRef="PSI-MS" accession="MS:1001848" name="simple ratio of two values"/&gt;</w:t>
            </w:r>
          </w:p>
          <w:p w:rsidR="00D0245A" w:rsidRDefault="00D0245A">
            <w:pPr>
              <w:pStyle w:val="HTMLPreformatted"/>
            </w:pPr>
            <w:r>
              <w:t xml:space="preserve">      &lt;/RatioCalculation&gt;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/MzQuantML/RatioList/Ratio/RatioCalculation</w:t>
            </w:r>
          </w:p>
          <w:p w:rsidR="00D0245A" w:rsidRDefault="00D0245A">
            <w:pPr>
              <w:pStyle w:val="HTMLPreformatted"/>
            </w:pPr>
            <w:r>
              <w:t xml:space="preserve">SHOULD supply term </w:t>
            </w:r>
            <w:hyperlink r:id="rId726" w:tgtFrame="new" w:history="1">
              <w:r>
                <w:rPr>
                  <w:rStyle w:val="Hyperlink"/>
                </w:rPr>
                <w:t>MS:1001848</w:t>
              </w:r>
            </w:hyperlink>
            <w:r>
              <w:t xml:space="preserve"> (</w:t>
            </w:r>
            <w:r>
              <w:rPr>
                <w:rStyle w:val="popup"/>
              </w:rPr>
              <w:t>simple ratio of two values</w:t>
            </w:r>
            <w:r>
              <w:t>) only once</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accession="MS:1001848" cvRef="PSI-MS" name="simple ratio of two values"/&gt;</w:t>
            </w:r>
          </w:p>
        </w:tc>
      </w:tr>
      <w:tr w:rsidR="00D0245A" w:rsidTr="00D0245A">
        <w:trPr>
          <w:tblCellSpacing w:w="15" w:type="dxa"/>
        </w:trPr>
        <w:tc>
          <w:tcPr>
            <w:tcW w:w="0" w:type="auto"/>
            <w:vAlign w:val="center"/>
            <w:hideMark/>
          </w:tcPr>
          <w:p w:rsidR="00D0245A" w:rsidRDefault="00D0245A">
            <w:pPr>
              <w:rPr>
                <w:sz w:val="24"/>
              </w:rPr>
            </w:pPr>
            <w:r>
              <w:rPr>
                <w:b/>
                <w:bCs/>
              </w:rPr>
              <w:t>Example userParams:</w:t>
            </w:r>
          </w:p>
        </w:tc>
        <w:tc>
          <w:tcPr>
            <w:tcW w:w="0" w:type="auto"/>
            <w:vAlign w:val="center"/>
            <w:hideMark/>
          </w:tcPr>
          <w:p w:rsidR="00D0245A" w:rsidRDefault="00D0245A">
            <w:pPr>
              <w:pStyle w:val="HTMLPreformatted"/>
            </w:pPr>
            <w:r>
              <w:t>&lt;userParam name="Simple ratio calc"/&gt;</w:t>
            </w:r>
          </w:p>
          <w:p w:rsidR="00D0245A" w:rsidRDefault="00D0245A">
            <w:pPr>
              <w:pStyle w:val="HTMLPreformatted"/>
            </w:pPr>
            <w:r>
              <w:t>&lt;userParam name="light to medium/.../heavy"/&gt;</w:t>
            </w:r>
          </w:p>
        </w:tc>
      </w:tr>
    </w:tbl>
    <w:p w:rsidR="00D0245A" w:rsidRDefault="00D0245A" w:rsidP="00D0245A"/>
    <w:p w:rsidR="00D0245A" w:rsidRDefault="00D0245A" w:rsidP="00D0245A">
      <w:pPr>
        <w:pStyle w:val="Heading2"/>
      </w:pPr>
      <w:bookmarkStart w:id="193" w:name="_Toc342392003"/>
      <w:r>
        <w:t>Element &lt;</w:t>
      </w:r>
      <w:bookmarkStart w:id="194" w:name="RatioList"/>
      <w:r>
        <w:t>RatioList</w:t>
      </w:r>
      <w:bookmarkEnd w:id="194"/>
      <w:r>
        <w:t>&gt;</w:t>
      </w:r>
      <w:bookmarkEnd w:id="193"/>
    </w:p>
    <w:tbl>
      <w:tblPr>
        <w:tblW w:w="0" w:type="auto"/>
        <w:tblCellSpacing w:w="15" w:type="dxa"/>
        <w:tblCellMar>
          <w:top w:w="15" w:type="dxa"/>
          <w:left w:w="15" w:type="dxa"/>
          <w:bottom w:w="15" w:type="dxa"/>
          <w:right w:w="15" w:type="dxa"/>
        </w:tblCellMar>
        <w:tblLook w:val="04A0"/>
      </w:tblPr>
      <w:tblGrid>
        <w:gridCol w:w="1382"/>
        <w:gridCol w:w="868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definition of ratios of study variables or assays, referenced elsewhere in the document.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8"/>
              <w:gridCol w:w="1135"/>
              <w:gridCol w:w="1180"/>
              <w:gridCol w:w="496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27" w:anchor="Ratio" w:history="1">
                    <w:r>
                      <w:rPr>
                        <w:rStyle w:val="Hyperlink"/>
                      </w:rPr>
                      <w:t>Ratio</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setup of a ratio of study variables or assays that is referenced elsewhere in the file. It is expected that the numerator and denominator MUST both be Assays or MUST both be StudyVariables. However, StudyVariables MAY contain 1 to many Assays, thus allowing more complex ratios to be constructed if needed via use of StudyVariables with unbalanced numbers of Assays.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5464175" cy="5009515"/>
                  <wp:effectExtent l="19050" t="0" r="3175" b="0"/>
                  <wp:docPr id="12" name="Picture 12" descr="Rati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atioList"/>
                          <pic:cNvPicPr>
                            <a:picLocks noChangeAspect="1" noChangeArrowheads="1"/>
                          </pic:cNvPicPr>
                        </pic:nvPicPr>
                        <pic:blipFill>
                          <a:blip r:embed="rId728" cstate="print"/>
                          <a:srcRect/>
                          <a:stretch>
                            <a:fillRect/>
                          </a:stretch>
                        </pic:blipFill>
                        <pic:spPr bwMode="auto">
                          <a:xfrm>
                            <a:off x="0" y="0"/>
                            <a:ext cx="5464175" cy="500951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&lt;RatioList&gt;</w:t>
            </w:r>
          </w:p>
          <w:p w:rsidR="00D0245A" w:rsidRDefault="00D0245A" w:rsidP="00662C13">
            <w:pPr>
              <w:pStyle w:val="HTMLPreformatted"/>
              <w:jc w:val="left"/>
            </w:pPr>
            <w:r>
              <w:t xml:space="preserve">    &lt;Ratio numerator_ref="ASS_0" denominator_ref="ASS_5" id="RATIO_vIa_30min_vs_vIb_120min" name="vIa_30min_vs_vIb_120min"&gt;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&lt;/NumeratorDataType&gt;</w:t>
            </w:r>
          </w:p>
          <w:p w:rsidR="00D0245A" w:rsidRDefault="00D0245A" w:rsidP="00662C13">
            <w:pPr>
              <w:pStyle w:val="HTMLPreformatted"/>
              <w:jc w:val="left"/>
            </w:pPr>
            <w:r>
              <w:t xml:space="preserve">        &lt;DenominatorDataType&gt;</w:t>
            </w:r>
          </w:p>
          <w:p w:rsidR="00D0245A" w:rsidRDefault="00D0245A" w:rsidP="00662C13">
            <w:pPr>
              <w:pStyle w:val="HTMLPreformatted"/>
              <w:jc w:val="left"/>
            </w:pPr>
            <w:r>
              <w:t xml:space="preserve">            &lt;cvParam cvRef="MS" accession="MS:1001842" name="peptide PSM count"/&gt;</w:t>
            </w:r>
          </w:p>
          <w:p w:rsidR="00D0245A" w:rsidRDefault="00D0245A" w:rsidP="00662C13">
            <w:pPr>
              <w:pStyle w:val="HTMLPreformatted"/>
              <w:jc w:val="left"/>
            </w:pPr>
            <w:r>
              <w:t xml:space="preserve">  ...</w:t>
            </w:r>
          </w:p>
          <w:p w:rsidR="00D0245A" w:rsidRDefault="00D0245A" w:rsidP="00662C13">
            <w:pPr>
              <w:pStyle w:val="HTMLPreformatted"/>
              <w:jc w:val="left"/>
            </w:pPr>
            <w:r>
              <w:t>&lt;/RatioList&gt;</w:t>
            </w:r>
          </w:p>
        </w:tc>
      </w:tr>
    </w:tbl>
    <w:p w:rsidR="00D0245A" w:rsidRDefault="00D0245A" w:rsidP="00D0245A"/>
    <w:p w:rsidR="00D0245A" w:rsidRDefault="00D0245A" w:rsidP="00D0245A">
      <w:pPr>
        <w:pStyle w:val="Heading2"/>
      </w:pPr>
      <w:bookmarkStart w:id="195" w:name="_Toc342392004"/>
      <w:r>
        <w:t>Element &lt;</w:t>
      </w:r>
      <w:bookmarkStart w:id="196" w:name="RatioQuantLayer"/>
      <w:r>
        <w:t>RatioQuantLayer</w:t>
      </w:r>
      <w:bookmarkEnd w:id="196"/>
      <w:r>
        <w:t>&gt;</w:t>
      </w:r>
      <w:bookmarkEnd w:id="195"/>
    </w:p>
    <w:tbl>
      <w:tblPr>
        <w:tblW w:w="0" w:type="auto"/>
        <w:tblCellSpacing w:w="15" w:type="dxa"/>
        <w:tblCellMar>
          <w:top w:w="15" w:type="dxa"/>
          <w:left w:w="15" w:type="dxa"/>
          <w:bottom w:w="15" w:type="dxa"/>
          <w:right w:w="15" w:type="dxa"/>
        </w:tblCellMar>
        <w:tblLook w:val="04A0"/>
      </w:tblPr>
      <w:tblGrid>
        <w:gridCol w:w="1524"/>
        <w:gridCol w:w="8538"/>
      </w:tblGrid>
      <w:tr w:rsidR="00D0245A" w:rsidTr="00D0245A">
        <w:trPr>
          <w:tblCellSpacing w:w="15" w:type="dxa"/>
        </w:trPr>
        <w:tc>
          <w:tcPr>
            <w:tcW w:w="0" w:type="auto"/>
            <w:vAlign w:val="center"/>
            <w:hideMark/>
          </w:tcPr>
          <w:p w:rsidR="00D0245A" w:rsidRDefault="00D0245A" w:rsidP="00662C13">
            <w:pPr>
              <w:jc w:val="left"/>
              <w:rPr>
                <w:sz w:val="24"/>
              </w:rPr>
            </w:pPr>
            <w:r>
              <w:rPr>
                <w:b/>
                <w:bCs/>
              </w:rPr>
              <w:t>Definition:</w:t>
            </w:r>
          </w:p>
        </w:tc>
        <w:tc>
          <w:tcPr>
            <w:tcW w:w="0" w:type="auto"/>
            <w:vAlign w:val="center"/>
            <w:hideMark/>
          </w:tcPr>
          <w:p w:rsidR="00D0245A" w:rsidRDefault="00D0245A" w:rsidP="00662C13">
            <w:pPr>
              <w:jc w:val="left"/>
              <w:rPr>
                <w:sz w:val="24"/>
              </w:rPr>
            </w:pPr>
            <w:r>
              <w:rPr>
                <w:b/>
                <w:bCs/>
              </w:rPr>
              <w:t>Depending on context:</w:t>
            </w:r>
            <w:r>
              <w:br/>
            </w:r>
            <w:r>
              <w:rPr>
                <w:b/>
                <w:bCs/>
              </w:rPr>
              <w:t>1</w:t>
            </w:r>
            <w:r>
              <w:t>: Quant layer for reporting data values about protein groups related to different ratios i.e. the column index MUST refer to Ratio elements defined in the file.</w:t>
            </w:r>
            <w:r>
              <w:br/>
            </w:r>
            <w:r>
              <w:rPr>
                <w:b/>
                <w:bCs/>
              </w:rPr>
              <w:t>2</w:t>
            </w:r>
            <w:r>
              <w:t>: Quant layer for reporting data values about proteins related to different ratios i.e. the column index MUST refer to Ratio elements defined in the file.</w:t>
            </w:r>
            <w:r>
              <w:br/>
            </w:r>
            <w:r>
              <w:rPr>
                <w:b/>
                <w:bCs/>
              </w:rPr>
              <w:t>3</w:t>
            </w:r>
            <w:r>
              <w:t xml:space="preserve">: Quant layer for reporting data values about peptides related to different ratios i.e. the column index MUST refer to Ratio elements defined in the file. </w:t>
            </w:r>
            <w:r>
              <w:br/>
            </w:r>
            <w:r>
              <w:rPr>
                <w:b/>
                <w:bCs/>
              </w:rPr>
              <w:t>4</w:t>
            </w:r>
            <w:r>
              <w:t xml:space="preserve">: Quant layer for reporting data values about small molecules related to different ratios i.e. the column index MUST refer to Ratio elements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RatioQuantLayerType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96"/>
              <w:gridCol w:w="1135"/>
              <w:gridCol w:w="1180"/>
              <w:gridCol w:w="463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29" w:anchor="ColumnIndex" w:history="1">
                    <w:r>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30" w:anchor="DataMatrix" w:history="1">
                    <w:r>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&lt;RatioQuantLayer id="RatioQuantLayer_Proteins"&gt;</w:t>
            </w:r>
          </w:p>
          <w:p w:rsidR="00D0245A" w:rsidRDefault="00D0245A" w:rsidP="00662C13">
            <w:pPr>
              <w:pStyle w:val="HTMLPreformatted"/>
              <w:jc w:val="left"/>
            </w:pPr>
            <w:r>
              <w:t xml:space="preserve">    &lt;ColumnIndex&gt;ratio_SV_A_B ratio_assay_115_114 ratio_assay_116_114 ratio_assay_117_114&lt;/ColumnIndex&gt;</w:t>
            </w:r>
          </w:p>
          <w:p w:rsidR="00D0245A" w:rsidRDefault="00D0245A" w:rsidP="00662C13">
            <w:pPr>
              <w:pStyle w:val="HTMLPreformatted"/>
              <w:jc w:val="left"/>
            </w:pPr>
            <w:r>
              <w:t xml:space="preserve">    &lt;DataMatrix&gt;</w:t>
            </w:r>
          </w:p>
          <w:p w:rsidR="00D0245A" w:rsidRDefault="00D0245A" w:rsidP="00662C13">
            <w:pPr>
              <w:pStyle w:val="HTMLPreformatted"/>
              <w:jc w:val="left"/>
            </w:pPr>
            <w:r>
              <w:t xml:space="preserve">        &lt;Row object_ref="DBSeq_1_sp_P00924_ENO1_YEAST"&gt;1.5688765800335178 0.8774300605025027 0.5904007385417112 0.5794867184130507&lt;/Row&gt;</w:t>
            </w:r>
          </w:p>
          <w:p w:rsidR="00D0245A" w:rsidRDefault="00D0245A" w:rsidP="00662C13">
            <w:pPr>
              <w:pStyle w:val="HTMLPreformatted"/>
              <w:jc w:val="left"/>
            </w:pPr>
            <w:r>
              <w:t xml:space="preserve">        &lt;Row object_ref="DBSeq_1_sp_P02769_ALBU_BOVIN"&gt;0.533639611558188 1.6288166536635666 1.9181070399106477 2.8238352619946046&lt;/Row&gt;</w:t>
            </w:r>
          </w:p>
          <w:p w:rsidR="00D0245A" w:rsidRDefault="00D0245A" w:rsidP="00662C13">
            <w:pPr>
              <w:pStyle w:val="HTMLPreformatted"/>
              <w:jc w:val="left"/>
            </w:pPr>
            <w:r>
              <w:t xml:space="preserve">        &lt;Row object_ref="DBSeq_1_sp_P62894.2_CYC_BOVIN"&gt;0.8750566475401153 1.1763661339620837 1.144083486486904 1.3894599209341105&lt;/Row&gt;</w:t>
            </w:r>
          </w:p>
          <w:p w:rsidR="00D0245A" w:rsidRDefault="00D0245A" w:rsidP="00662C13">
            <w:pPr>
              <w:pStyle w:val="HTMLPreformatted"/>
              <w:jc w:val="left"/>
            </w:pPr>
            <w:r>
              <w:t xml:space="preserve">        &lt;Row object_ref="DBSeq_1_sp_P00489_PYGM_RABIT"&gt;0.9404534810133465 1.099880188336868 1.0193601079613397 1.2766021817677453&lt;/Row&gt;</w:t>
            </w:r>
          </w:p>
          <w:p w:rsidR="00D0245A" w:rsidRDefault="00D0245A" w:rsidP="00662C13">
            <w:pPr>
              <w:pStyle w:val="HTMLPreformatted"/>
              <w:jc w:val="left"/>
            </w:pPr>
            <w:r>
              <w:t xml:space="preserve">  ...</w:t>
            </w:r>
          </w:p>
          <w:p w:rsidR="00D0245A" w:rsidRDefault="00D0245A" w:rsidP="00662C13">
            <w:pPr>
              <w:pStyle w:val="HTMLPreformatted"/>
              <w:jc w:val="left"/>
            </w:pPr>
            <w:r>
              <w:t>&lt;/RatioQuantLayer&gt;</w:t>
            </w:r>
          </w:p>
        </w:tc>
      </w:tr>
    </w:tbl>
    <w:p w:rsidR="00D0245A" w:rsidRDefault="00D0245A" w:rsidP="00D0245A"/>
    <w:p w:rsidR="00D0245A" w:rsidRDefault="00D0245A" w:rsidP="00D0245A">
      <w:pPr>
        <w:pStyle w:val="Heading2"/>
      </w:pPr>
      <w:bookmarkStart w:id="197" w:name="_Toc342392005"/>
      <w:r>
        <w:t>Element &lt;</w:t>
      </w:r>
      <w:bookmarkStart w:id="198" w:name="RawFile"/>
      <w:r>
        <w:t>RawFile</w:t>
      </w:r>
      <w:bookmarkEnd w:id="198"/>
      <w:r>
        <w:t>&gt;</w:t>
      </w:r>
      <w:bookmarkEnd w:id="197"/>
    </w:p>
    <w:tbl>
      <w:tblPr>
        <w:tblW w:w="0" w:type="auto"/>
        <w:tblCellSpacing w:w="15" w:type="dxa"/>
        <w:tblCellMar>
          <w:top w:w="15" w:type="dxa"/>
          <w:left w:w="15" w:type="dxa"/>
          <w:bottom w:w="15" w:type="dxa"/>
          <w:right w:w="15" w:type="dxa"/>
        </w:tblCellMar>
        <w:tblLook w:val="04A0"/>
      </w:tblPr>
      <w:tblGrid>
        <w:gridCol w:w="1470"/>
        <w:gridCol w:w="8592"/>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raw mass spectrometry output file that has been analysed e.g. in mzML format. The same raw file can be referenced in multiple assays, for example if it contains multiple samples differentially labelled or tagged. Note, the name raw file does not necessarily imply that the file has not been processed, since in some quant methods, processed peak list formats such as MGF or DTA can be used, which could be referenced here.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RawFileType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73"/>
              <w:gridCol w:w="1124"/>
              <w:gridCol w:w="824"/>
              <w:gridCol w:w="508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methodFile_ref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optional reference to a methods file used in association with a raw file, for example a TraML file used for SRM analysis.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18"/>
              <w:gridCol w:w="1135"/>
              <w:gridCol w:w="1180"/>
              <w:gridCol w:w="3368"/>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31" w:anchor="ExternalFormatDocumentation" w:history="1">
                    <w:r>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32" w:anchor="FileFormat" w:history="1">
                    <w:r>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33"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34"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EA6C2B">
            <w:pPr>
              <w:jc w:val="left"/>
              <w:rPr>
                <w:sz w:val="24"/>
              </w:rPr>
            </w:pPr>
            <w:r>
              <w:rPr>
                <w:b/>
                <w:bCs/>
              </w:rPr>
              <w:t>Example Context:</w:t>
            </w:r>
          </w:p>
        </w:tc>
        <w:tc>
          <w:tcPr>
            <w:tcW w:w="0" w:type="auto"/>
            <w:vAlign w:val="center"/>
            <w:hideMark/>
          </w:tcPr>
          <w:p w:rsidR="00EA6C2B" w:rsidRDefault="00EA6C2B" w:rsidP="00EA6C2B">
            <w:pPr>
              <w:pStyle w:val="HTMLPreformatted"/>
              <w:jc w:val="left"/>
              <w:rPr>
                <w:rFonts w:cs="Courier New"/>
                <w:szCs w:val="14"/>
                <w:lang w:eastAsia="de-DE"/>
              </w:rPr>
            </w:pPr>
            <w:r w:rsidRPr="00EA6C2B">
              <w:rPr>
                <w:rFonts w:cs="Courier New"/>
                <w:szCs w:val="14"/>
                <w:lang w:eastAsia="de-DE"/>
              </w:rPr>
              <w:t>&lt;RawFile location="../msmsdata/mam_</w:t>
            </w:r>
            <w:r>
              <w:rPr>
                <w:rFonts w:cs="Courier New"/>
                <w:szCs w:val="14"/>
                <w:lang w:eastAsia="de-DE"/>
              </w:rPr>
              <w:t>042408o_CPTAC_study6_6B011.raw"</w:t>
            </w:r>
          </w:p>
          <w:p w:rsidR="00D0245A" w:rsidRDefault="00EA6C2B" w:rsidP="00EA6C2B">
            <w:pPr>
              <w:pStyle w:val="HTMLPreformatted"/>
              <w:jc w:val="left"/>
            </w:pPr>
            <w:r>
              <w:rPr>
                <w:rFonts w:cs="Courier New"/>
                <w:szCs w:val="14"/>
                <w:lang w:eastAsia="de-DE"/>
              </w:rPr>
              <w:t xml:space="preserve">    </w:t>
            </w:r>
            <w:r w:rsidRPr="00EA6C2B">
              <w:rPr>
                <w:rFonts w:cs="Courier New"/>
                <w:szCs w:val="14"/>
                <w:lang w:eastAsia="de-DE"/>
              </w:rPr>
              <w:t>name="mam_042408o_CPTAC_study6_6B011.raw" id="raw_0"/&gt;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/MzQuantML/InputFiles/RawFilesGroup/RawFile</w:t>
            </w:r>
          </w:p>
          <w:p w:rsidR="00D0245A" w:rsidRDefault="00D0245A">
            <w:pPr>
              <w:pStyle w:val="HTMLPreformatted"/>
            </w:pPr>
            <w:r>
              <w:t xml:space="preserve">MAY supply a *child* term of </w:t>
            </w:r>
            <w:hyperlink r:id="rId735" w:tgtFrame="new" w:history="1">
              <w:r>
                <w:rPr>
                  <w:rStyle w:val="Hyperlink"/>
                </w:rPr>
                <w:t>MS:1001817</w:t>
              </w:r>
            </w:hyperlink>
            <w:r>
              <w:t xml:space="preserve"> (</w:t>
            </w:r>
            <w:r>
              <w:rPr>
                <w:rStyle w:val="popup"/>
              </w:rPr>
              <w:t>raw file attribute</w:t>
            </w:r>
            <w:r>
              <w:t>) one or more times</w:t>
            </w:r>
          </w:p>
          <w:p w:rsidR="00D0245A" w:rsidRDefault="00D0245A">
            <w:pPr>
              <w:pStyle w:val="HTMLPreformatted"/>
            </w:pPr>
            <w:r>
              <w:t xml:space="preserve">  e.g.: </w:t>
            </w:r>
            <w:hyperlink r:id="rId736" w:tgtFrame="new" w:history="1">
              <w:r>
                <w:rPr>
                  <w:rStyle w:val="Hyperlink"/>
                </w:rPr>
                <w:t>MS:1001818</w:t>
              </w:r>
            </w:hyperlink>
            <w:r>
              <w:t xml:space="preserve"> (</w:t>
            </w:r>
            <w:r>
              <w:rPr>
                <w:rStyle w:val="popup"/>
              </w:rPr>
              <w:t>one sample run</w:t>
            </w:r>
            <w:r>
              <w:t xml:space="preserve">) </w:t>
            </w:r>
          </w:p>
          <w:p w:rsidR="00D0245A" w:rsidRDefault="00D0245A">
            <w:pPr>
              <w:pStyle w:val="HTMLPreformatted"/>
            </w:pPr>
            <w:r>
              <w:t xml:space="preserve">  e.g.: </w:t>
            </w:r>
            <w:hyperlink r:id="rId737" w:tgtFrame="new" w:history="1">
              <w:r>
                <w:rPr>
                  <w:rStyle w:val="Hyperlink"/>
                </w:rPr>
                <w:t>MS:1001819</w:t>
              </w:r>
            </w:hyperlink>
            <w:r>
              <w:t xml:space="preserve"> (</w:t>
            </w:r>
            <w:r>
              <w:rPr>
                <w:rStyle w:val="popup"/>
              </w:rPr>
              <w:t>two sample run</w:t>
            </w:r>
            <w:r>
              <w:t xml:space="preserve">) </w:t>
            </w:r>
          </w:p>
          <w:p w:rsidR="00D0245A" w:rsidRDefault="00D0245A">
            <w:pPr>
              <w:pStyle w:val="HTMLPreformatted"/>
            </w:pPr>
            <w:r>
              <w:t xml:space="preserve">  e.g.: </w:t>
            </w:r>
            <w:hyperlink r:id="rId738" w:tgtFrame="new" w:history="1">
              <w:r>
                <w:rPr>
                  <w:rStyle w:val="Hyperlink"/>
                </w:rPr>
                <w:t>MS:1001820</w:t>
              </w:r>
            </w:hyperlink>
            <w:r>
              <w:t xml:space="preserve"> (</w:t>
            </w:r>
            <w:r>
              <w:rPr>
                <w:rStyle w:val="popup"/>
              </w:rPr>
              <w:t>three sample run</w:t>
            </w:r>
            <w:r>
              <w:t xml:space="preserve">) </w:t>
            </w:r>
          </w:p>
          <w:p w:rsidR="00D0245A" w:rsidRDefault="00D0245A">
            <w:pPr>
              <w:pStyle w:val="HTMLPreformatted"/>
            </w:pPr>
            <w:r>
              <w:t xml:space="preserve">  e.g.: </w:t>
            </w:r>
            <w:hyperlink r:id="rId739" w:tgtFrame="new" w:history="1">
              <w:r>
                <w:rPr>
                  <w:rStyle w:val="Hyperlink"/>
                </w:rPr>
                <w:t>MS:1001821</w:t>
              </w:r>
            </w:hyperlink>
            <w:r>
              <w:t xml:space="preserve"> (</w:t>
            </w:r>
            <w:r>
              <w:rPr>
                <w:rStyle w:val="popup"/>
              </w:rPr>
              <w:t>four sample run</w:t>
            </w:r>
            <w:r>
              <w:t xml:space="preserve">) </w:t>
            </w:r>
          </w:p>
          <w:p w:rsidR="00D0245A" w:rsidRDefault="00D0245A">
            <w:pPr>
              <w:pStyle w:val="HTMLPreformatted"/>
            </w:pPr>
            <w:r>
              <w:t xml:space="preserve">  e.g.: </w:t>
            </w:r>
            <w:hyperlink r:id="rId740" w:tgtFrame="new" w:history="1">
              <w:r>
                <w:rPr>
                  <w:rStyle w:val="Hyperlink"/>
                </w:rPr>
                <w:t>MS:1001822</w:t>
              </w:r>
            </w:hyperlink>
            <w:r>
              <w:t xml:space="preserve"> (</w:t>
            </w:r>
            <w:r>
              <w:rPr>
                <w:rStyle w:val="popup"/>
              </w:rPr>
              <w:t>eight sample run</w:t>
            </w:r>
            <w:r>
              <w:t xml:space="preserve">) </w:t>
            </w:r>
          </w:p>
        </w:tc>
      </w:tr>
    </w:tbl>
    <w:p w:rsidR="00D0245A" w:rsidRDefault="00D0245A" w:rsidP="00D0245A"/>
    <w:p w:rsidR="00D0245A" w:rsidRDefault="00D0245A" w:rsidP="00D0245A">
      <w:pPr>
        <w:pStyle w:val="Heading2"/>
      </w:pPr>
      <w:bookmarkStart w:id="199" w:name="_Toc342392006"/>
      <w:r>
        <w:t>Element &lt;</w:t>
      </w:r>
      <w:bookmarkStart w:id="200" w:name="RawFilesGroup"/>
      <w:r>
        <w:t>RawFilesGroup</w:t>
      </w:r>
      <w:bookmarkEnd w:id="200"/>
      <w:r>
        <w:t>&gt;</w:t>
      </w:r>
      <w:bookmarkEnd w:id="199"/>
    </w:p>
    <w:tbl>
      <w:tblPr>
        <w:tblW w:w="0" w:type="auto"/>
        <w:tblCellSpacing w:w="15" w:type="dxa"/>
        <w:tblCellMar>
          <w:top w:w="15" w:type="dxa"/>
          <w:left w:w="15" w:type="dxa"/>
          <w:bottom w:w="15" w:type="dxa"/>
          <w:right w:w="15" w:type="dxa"/>
        </w:tblCellMar>
        <w:tblLook w:val="04A0"/>
      </w:tblPr>
      <w:tblGrid>
        <w:gridCol w:w="1531"/>
        <w:gridCol w:w="853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raw file or collection of raw files that together form one unit of analysis. This is mandatory unless raw files were not used for quantitation e.g. spectral counting. Multiple raw files should only be provided within a group if they have been used for sample pre-fractionation which are later summed together.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RawFilesGroupType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91"/>
              <w:gridCol w:w="951"/>
              <w:gridCol w:w="824"/>
              <w:gridCol w:w="5274"/>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Unique identifier for the group of raw files that constitute one analysis unit.</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09"/>
              <w:gridCol w:w="1135"/>
              <w:gridCol w:w="1180"/>
              <w:gridCol w:w="481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41" w:anchor="RawFile" w:history="1">
                    <w:r>
                      <w:rPr>
                        <w:rStyle w:val="Hyperlink"/>
                      </w:rPr>
                      <w:t>RawFile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raw mass spectrometry output file that has been analysed e.g. in mzML format. The same raw file can be referenced in multiple assays, for example if it contains multiple samples differentially labelled or tagged. Note, the name raw file does not necessarily imply that the file has not been processed, since in some quant methods, processed peak list formats such as MGF or DTA can be used, which could be referenced here.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42"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43"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950A5D" w:rsidRPr="00950A5D" w:rsidRDefault="00950A5D" w:rsidP="00950A5D">
            <w:pPr>
              <w:pStyle w:val="HTMLPreformatted"/>
              <w:rPr>
                <w:rFonts w:cs="Courier New"/>
                <w:szCs w:val="14"/>
                <w:lang w:eastAsia="de-DE"/>
              </w:rPr>
            </w:pPr>
            <w:r w:rsidRPr="00950A5D">
              <w:rPr>
                <w:rFonts w:cs="Courier New"/>
                <w:szCs w:val="14"/>
                <w:lang w:eastAsia="de-DE"/>
              </w:rPr>
              <w:t>&lt;RawFilesGroup id="rg_0"&gt;</w:t>
            </w:r>
          </w:p>
          <w:p w:rsidR="00950A5D"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sidRPr="00950A5D">
              <w:rPr>
                <w:rFonts w:ascii="Courier New" w:hAnsi="Courier New" w:cs="Courier New"/>
                <w:sz w:val="14"/>
                <w:szCs w:val="14"/>
                <w:lang w:eastAsia="de-DE"/>
              </w:rPr>
              <w:t xml:space="preserve">    &lt;RawFile location="../msmsdata/mam_042408o_CPTAC_study6_6B011.raw"</w:t>
            </w:r>
          </w:p>
          <w:p w:rsidR="00950A5D" w:rsidRPr="00950A5D"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14"/>
                <w:szCs w:val="14"/>
                <w:lang w:eastAsia="de-DE"/>
              </w:rPr>
            </w:pPr>
            <w:r>
              <w:rPr>
                <w:rFonts w:ascii="Courier New" w:hAnsi="Courier New" w:cs="Courier New"/>
                <w:sz w:val="14"/>
                <w:szCs w:val="14"/>
                <w:lang w:eastAsia="de-DE"/>
              </w:rPr>
              <w:t xml:space="preserve">        </w:t>
            </w:r>
            <w:r w:rsidRPr="00950A5D">
              <w:rPr>
                <w:rFonts w:ascii="Courier New" w:hAnsi="Courier New" w:cs="Courier New"/>
                <w:sz w:val="14"/>
                <w:szCs w:val="14"/>
                <w:lang w:eastAsia="de-DE"/>
              </w:rPr>
              <w:t>name="mam_042408o_CPTAC_study6_6B011.raw" id="raw_0"/&gt;</w:t>
            </w:r>
          </w:p>
          <w:p w:rsidR="00D0245A" w:rsidRDefault="00950A5D" w:rsidP="00950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rsidRPr="0006392F">
              <w:rPr>
                <w:rFonts w:ascii="Courier New" w:hAnsi="Courier New" w:cs="Courier New"/>
                <w:sz w:val="14"/>
                <w:szCs w:val="14"/>
                <w:lang w:eastAsia="de-DE"/>
              </w:rPr>
              <w:t>&lt;/RawFilesGroup&gt;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/MzQuantML/InputFiles/RawFilesGroup</w:t>
            </w:r>
          </w:p>
          <w:p w:rsidR="00D0245A" w:rsidRDefault="00D0245A">
            <w:pPr>
              <w:pStyle w:val="HTMLPreformatted"/>
            </w:pPr>
            <w:r>
              <w:t xml:space="preserve">MAY supply a *child* term of </w:t>
            </w:r>
            <w:hyperlink r:id="rId744" w:tgtFrame="new" w:history="1">
              <w:r>
                <w:rPr>
                  <w:rStyle w:val="Hyperlink"/>
                </w:rPr>
                <w:t>MS:1001823</w:t>
              </w:r>
            </w:hyperlink>
            <w:r>
              <w:t xml:space="preserve"> (</w:t>
            </w:r>
            <w:r>
              <w:rPr>
                <w:rStyle w:val="popup"/>
              </w:rPr>
              <w:t>raw files group attribute</w:t>
            </w:r>
            <w:r>
              <w:t>) one or more times</w:t>
            </w:r>
          </w:p>
          <w:p w:rsidR="00D0245A" w:rsidRDefault="00D0245A">
            <w:pPr>
              <w:pStyle w:val="HTMLPreformatted"/>
            </w:pPr>
            <w:r>
              <w:t xml:space="preserve">  e.g.: </w:t>
            </w:r>
            <w:hyperlink r:id="rId745" w:tgtFrame="new" w:history="1">
              <w:r>
                <w:rPr>
                  <w:rStyle w:val="Hyperlink"/>
                </w:rPr>
                <w:t>MS:1001824</w:t>
              </w:r>
            </w:hyperlink>
            <w:r>
              <w:t xml:space="preserve"> (</w:t>
            </w:r>
            <w:r>
              <w:rPr>
                <w:rStyle w:val="popup"/>
              </w:rPr>
              <w:t>merge of runs of 1D gel bands</w:t>
            </w:r>
            <w:r>
              <w:t xml:space="preserve">) </w:t>
            </w:r>
          </w:p>
        </w:tc>
      </w:tr>
    </w:tbl>
    <w:p w:rsidR="00D0245A" w:rsidRDefault="00D0245A" w:rsidP="00D0245A"/>
    <w:p w:rsidR="00D0245A" w:rsidRDefault="00D0245A" w:rsidP="00D0245A">
      <w:pPr>
        <w:pStyle w:val="Heading2"/>
      </w:pPr>
      <w:bookmarkStart w:id="201" w:name="_Toc342392007"/>
      <w:r>
        <w:t>Element &lt;</w:t>
      </w:r>
      <w:bookmarkStart w:id="202" w:name="Role"/>
      <w:r>
        <w:t>Role</w:t>
      </w:r>
      <w:bookmarkEnd w:id="202"/>
      <w:r>
        <w:t>&gt;</w:t>
      </w:r>
      <w:bookmarkEnd w:id="201"/>
    </w:p>
    <w:tbl>
      <w:tblPr>
        <w:tblW w:w="0" w:type="auto"/>
        <w:tblCellSpacing w:w="15" w:type="dxa"/>
        <w:tblCellMar>
          <w:top w:w="15" w:type="dxa"/>
          <w:left w:w="15" w:type="dxa"/>
          <w:bottom w:w="15" w:type="dxa"/>
          <w:right w:w="15" w:type="dxa"/>
        </w:tblCellMar>
        <w:tblLook w:val="04A0"/>
      </w:tblPr>
      <w:tblGrid>
        <w:gridCol w:w="2104"/>
        <w:gridCol w:w="7958"/>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roles (lab equipment sales, contractor, etc.) the Contact fills.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RoleType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43"/>
              <w:gridCol w:w="1135"/>
              <w:gridCol w:w="1180"/>
              <w:gridCol w:w="390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46"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&lt;Role&gt;</w:t>
            </w:r>
          </w:p>
          <w:p w:rsidR="00D0245A" w:rsidRDefault="00D0245A">
            <w:pPr>
              <w:pStyle w:val="HTMLPreformatted"/>
            </w:pPr>
            <w:r>
              <w:t xml:space="preserve">    &lt;cvParam cvRef="MS" accession="MS:1001271" name="researcher"/&gt;</w:t>
            </w:r>
          </w:p>
          <w:p w:rsidR="00D0245A" w:rsidRDefault="00D0245A">
            <w:pPr>
              <w:pStyle w:val="HTMLPreformatted"/>
            </w:pPr>
            <w:r>
              <w:t>&lt;/Role&gt;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/MzQuantML/Provider/ContactRole/Role</w:t>
            </w:r>
          </w:p>
          <w:p w:rsidR="00D0245A" w:rsidRDefault="00D0245A">
            <w:pPr>
              <w:pStyle w:val="HTMLPreformatted"/>
            </w:pPr>
            <w:r>
              <w:t xml:space="preserve">MUST supply a *child* term of </w:t>
            </w:r>
            <w:hyperlink r:id="rId747" w:tgtFrame="new" w:history="1">
              <w:r>
                <w:rPr>
                  <w:rStyle w:val="Hyperlink"/>
                </w:rPr>
                <w:t>MS:1001266</w:t>
              </w:r>
            </w:hyperlink>
            <w:r>
              <w:t xml:space="preserve"> (</w:t>
            </w:r>
            <w:r>
              <w:rPr>
                <w:rStyle w:val="popup"/>
              </w:rPr>
              <w:t>role type</w:t>
            </w:r>
            <w:r>
              <w:t>) one or more times</w:t>
            </w:r>
          </w:p>
          <w:p w:rsidR="00D0245A" w:rsidRDefault="00D0245A">
            <w:pPr>
              <w:pStyle w:val="HTMLPreformatted"/>
            </w:pPr>
            <w:r>
              <w:t xml:space="preserve">  e.g.: </w:t>
            </w:r>
            <w:hyperlink r:id="rId748" w:tgtFrame="new" w:history="1">
              <w:r>
                <w:rPr>
                  <w:rStyle w:val="Hyperlink"/>
                </w:rPr>
                <w:t>MS:1001267</w:t>
              </w:r>
            </w:hyperlink>
            <w:r>
              <w:t xml:space="preserve"> (</w:t>
            </w:r>
            <w:r>
              <w:rPr>
                <w:rStyle w:val="popup"/>
              </w:rPr>
              <w:t>software vendor</w:t>
            </w:r>
            <w:r>
              <w:t xml:space="preserve">) </w:t>
            </w:r>
          </w:p>
          <w:p w:rsidR="00D0245A" w:rsidRDefault="00D0245A">
            <w:pPr>
              <w:pStyle w:val="HTMLPreformatted"/>
            </w:pPr>
            <w:r>
              <w:t xml:space="preserve">  e.g.: </w:t>
            </w:r>
            <w:hyperlink r:id="rId749" w:tgtFrame="new" w:history="1">
              <w:r>
                <w:rPr>
                  <w:rStyle w:val="Hyperlink"/>
                </w:rPr>
                <w:t>MS:1001268</w:t>
              </w:r>
            </w:hyperlink>
            <w:r>
              <w:t xml:space="preserve"> (</w:t>
            </w:r>
            <w:r>
              <w:rPr>
                <w:rStyle w:val="popup"/>
              </w:rPr>
              <w:t>programmer</w:t>
            </w:r>
            <w:r>
              <w:t xml:space="preserve">) </w:t>
            </w:r>
          </w:p>
          <w:p w:rsidR="00D0245A" w:rsidRDefault="00D0245A">
            <w:pPr>
              <w:pStyle w:val="HTMLPreformatted"/>
            </w:pPr>
            <w:r>
              <w:t xml:space="preserve">  e.g.: </w:t>
            </w:r>
            <w:hyperlink r:id="rId750" w:tgtFrame="new" w:history="1">
              <w:r>
                <w:rPr>
                  <w:rStyle w:val="Hyperlink"/>
                </w:rPr>
                <w:t>MS:1001269</w:t>
              </w:r>
            </w:hyperlink>
            <w:r>
              <w:t xml:space="preserve"> (</w:t>
            </w:r>
            <w:r>
              <w:rPr>
                <w:rStyle w:val="popup"/>
              </w:rPr>
              <w:t>instrument vendor</w:t>
            </w:r>
            <w:r>
              <w:t xml:space="preserve">) </w:t>
            </w:r>
          </w:p>
          <w:p w:rsidR="00D0245A" w:rsidRDefault="00D0245A">
            <w:pPr>
              <w:pStyle w:val="HTMLPreformatted"/>
            </w:pPr>
            <w:r>
              <w:t xml:space="preserve">  e.g.: </w:t>
            </w:r>
            <w:hyperlink r:id="rId751" w:tgtFrame="new" w:history="1">
              <w:r>
                <w:rPr>
                  <w:rStyle w:val="Hyperlink"/>
                </w:rPr>
                <w:t>MS:1001270</w:t>
              </w:r>
            </w:hyperlink>
            <w:r>
              <w:t xml:space="preserve"> (</w:t>
            </w:r>
            <w:r>
              <w:rPr>
                <w:rStyle w:val="popup"/>
              </w:rPr>
              <w:t>lab personnel</w:t>
            </w:r>
            <w:r>
              <w:t xml:space="preserve">) </w:t>
            </w:r>
          </w:p>
          <w:p w:rsidR="00D0245A" w:rsidRDefault="00D0245A">
            <w:pPr>
              <w:pStyle w:val="HTMLPreformatted"/>
            </w:pPr>
            <w:r>
              <w:t xml:space="preserve">  e.g.: </w:t>
            </w:r>
            <w:hyperlink r:id="rId752" w:tgtFrame="new" w:history="1">
              <w:r>
                <w:rPr>
                  <w:rStyle w:val="Hyperlink"/>
                </w:rPr>
                <w:t>MS:1001271</w:t>
              </w:r>
            </w:hyperlink>
            <w:r>
              <w:t xml:space="preserve"> (</w:t>
            </w:r>
            <w:r>
              <w:rPr>
                <w:rStyle w:val="popup"/>
              </w:rPr>
              <w:t>researcher</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cvRef="MS" accession="MS:1001271" name="researcher"/&gt;</w:t>
            </w:r>
          </w:p>
        </w:tc>
      </w:tr>
    </w:tbl>
    <w:p w:rsidR="00D0245A" w:rsidRDefault="00D0245A" w:rsidP="00D0245A"/>
    <w:p w:rsidR="00D0245A" w:rsidRDefault="00D0245A" w:rsidP="00D0245A">
      <w:pPr>
        <w:pStyle w:val="Heading2"/>
      </w:pPr>
      <w:bookmarkStart w:id="203" w:name="_Toc342392008"/>
      <w:r>
        <w:t>Element &lt;</w:t>
      </w:r>
      <w:bookmarkStart w:id="204" w:name="Row"/>
      <w:r>
        <w:t>Row</w:t>
      </w:r>
      <w:bookmarkEnd w:id="204"/>
      <w:r>
        <w:t>&gt;</w:t>
      </w:r>
      <w:bookmarkEnd w:id="203"/>
    </w:p>
    <w:tbl>
      <w:tblPr>
        <w:tblW w:w="0" w:type="auto"/>
        <w:tblCellSpacing w:w="15" w:type="dxa"/>
        <w:tblCellMar>
          <w:top w:w="15" w:type="dxa"/>
          <w:left w:w="15" w:type="dxa"/>
          <w:bottom w:w="15" w:type="dxa"/>
          <w:right w:w="15" w:type="dxa"/>
        </w:tblCellMar>
        <w:tblLook w:val="04A0"/>
      </w:tblPr>
      <w:tblGrid>
        <w:gridCol w:w="1522"/>
        <w:gridCol w:w="8540"/>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One row of data in a data matrix.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RowType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52"/>
              <w:gridCol w:w="1057"/>
              <w:gridCol w:w="824"/>
              <w:gridCol w:w="5216"/>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object_ref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data type represented in this row e.g. Feature, Peptide, Protein.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&lt;Row object_ref="raw1-sp_P00489_PYGM_RABIT-WVDTQVVLAMPYDTPVPGYR_0000000000000000000000-3-817.4252_SIR_2585"&gt;0.11366952890220657 0.22005038249250483 1.0851682934290989E-4 0.18373924930756175&lt;/Row&gt;</w:t>
            </w:r>
          </w:p>
        </w:tc>
      </w:tr>
    </w:tbl>
    <w:p w:rsidR="00D0245A" w:rsidRDefault="00D0245A" w:rsidP="00D0245A"/>
    <w:p w:rsidR="00D0245A" w:rsidRDefault="00D0245A" w:rsidP="00D0245A">
      <w:pPr>
        <w:pStyle w:val="Heading2"/>
      </w:pPr>
      <w:bookmarkStart w:id="205" w:name="_Toc342392009"/>
      <w:r>
        <w:t>Element &lt;</w:t>
      </w:r>
      <w:bookmarkStart w:id="206" w:name="SearchDatabase"/>
      <w:r>
        <w:t>SearchDatabase</w:t>
      </w:r>
      <w:bookmarkEnd w:id="206"/>
      <w:r>
        <w:t>&gt;</w:t>
      </w:r>
      <w:bookmarkEnd w:id="205"/>
    </w:p>
    <w:tbl>
      <w:tblPr>
        <w:tblW w:w="0" w:type="auto"/>
        <w:tblCellSpacing w:w="15" w:type="dxa"/>
        <w:tblCellMar>
          <w:top w:w="15" w:type="dxa"/>
          <w:left w:w="15" w:type="dxa"/>
          <w:bottom w:w="15" w:type="dxa"/>
          <w:right w:w="15" w:type="dxa"/>
        </w:tblCellMar>
        <w:tblLook w:val="04A0"/>
      </w:tblPr>
      <w:tblGrid>
        <w:gridCol w:w="1526"/>
        <w:gridCol w:w="8536"/>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database used for searching mass spectra. Examples include a set of amino acid sequence entries, or annotated spectra libraries.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SearchDatabaseType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73"/>
              <w:gridCol w:w="1291"/>
              <w:gridCol w:w="824"/>
              <w:gridCol w:w="435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numDatabaseEntries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total number of entries in the database.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releaseDate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xsd:dateTime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date and time the database was released to the public; omit this attribute when the date and time are unknown or not applicable (e.g. custom databases).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version of the database.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18"/>
              <w:gridCol w:w="1135"/>
              <w:gridCol w:w="1180"/>
              <w:gridCol w:w="3312"/>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53" w:anchor="ExternalFormatDocumentation" w:history="1">
                    <w:r>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54" w:anchor="FileFormat" w:history="1">
                    <w:r>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55" w:anchor="DatabaseName" w:history="1">
                    <w:r>
                      <w:rPr>
                        <w:rStyle w:val="Hyperlink"/>
                      </w:rPr>
                      <w:t>DatabaseName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database name may be given as a cvParam if it maps exactly to one of the release databases listed in the CV, otherwise a userParam should be used.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56"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rsidP="00662C13">
            <w:pPr>
              <w:jc w:val="left"/>
              <w:rPr>
                <w:sz w:val="24"/>
              </w:rPr>
            </w:pPr>
            <w:r>
              <w:rPr>
                <w:b/>
                <w:bCs/>
              </w:rPr>
              <w:t>Example Context:</w:t>
            </w:r>
          </w:p>
        </w:tc>
        <w:tc>
          <w:tcPr>
            <w:tcW w:w="0" w:type="auto"/>
            <w:vAlign w:val="center"/>
            <w:hideMark/>
          </w:tcPr>
          <w:p w:rsidR="00D0245A" w:rsidRDefault="00D0245A" w:rsidP="00662C13">
            <w:pPr>
              <w:pStyle w:val="HTMLPreformatted"/>
              <w:jc w:val="left"/>
            </w:pPr>
            <w:r>
              <w:t xml:space="preserve">    &lt;SearchDatabase id="sdb_10827256740175179748" location="SwissProtHuman554TD_20080526.fasta"&gt;</w:t>
            </w:r>
          </w:p>
          <w:p w:rsidR="00D0245A" w:rsidRDefault="00D0245A" w:rsidP="00662C13">
            <w:pPr>
              <w:pStyle w:val="HTMLPreformatted"/>
              <w:jc w:val="left"/>
            </w:pPr>
            <w:r>
              <w:t xml:space="preserve">      &lt;DatabaseName&gt;</w:t>
            </w:r>
          </w:p>
          <w:p w:rsidR="00D0245A" w:rsidRDefault="00D0245A" w:rsidP="00662C13">
            <w:pPr>
              <w:pStyle w:val="HTMLPreformatted"/>
              <w:jc w:val="left"/>
            </w:pPr>
            <w:r>
              <w:t xml:space="preserve">        &lt;cvParam cvRef="PSI-MS" accession="MS:1001013" name="database name" value="SwissProtHuman554TD_20080526.fasta"/&gt;</w:t>
            </w:r>
          </w:p>
          <w:p w:rsidR="00D0245A" w:rsidRDefault="00D0245A" w:rsidP="00662C13">
            <w:pPr>
              <w:pStyle w:val="HTMLPreformatted"/>
              <w:jc w:val="left"/>
            </w:pPr>
            <w:r>
              <w:t xml:space="preserve">      &lt;/DatabaseName&gt;</w:t>
            </w:r>
          </w:p>
          <w:p w:rsidR="00D0245A" w:rsidRDefault="00D0245A" w:rsidP="00662C13">
            <w:pPr>
              <w:pStyle w:val="HTMLPreformatted"/>
              <w:jc w:val="left"/>
            </w:pPr>
            <w:r>
              <w:t xml:space="preserve">    &lt;/SearchDatabase&gt;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/MzQuantML/InputFiles/SearchDatabase</w:t>
            </w:r>
          </w:p>
          <w:p w:rsidR="00D0245A" w:rsidRDefault="00D0245A">
            <w:pPr>
              <w:pStyle w:val="HTMLPreformatted"/>
            </w:pPr>
            <w:r>
              <w:t xml:space="preserve">MAY supply a *child* term of </w:t>
            </w:r>
            <w:hyperlink r:id="rId757" w:tgtFrame="new" w:history="1">
              <w:r>
                <w:rPr>
                  <w:rStyle w:val="Hyperlink"/>
                </w:rPr>
                <w:t>MS:1000561</w:t>
              </w:r>
            </w:hyperlink>
            <w:r>
              <w:t xml:space="preserve"> (</w:t>
            </w:r>
            <w:r>
              <w:rPr>
                <w:rStyle w:val="popup"/>
              </w:rPr>
              <w:t>data file checksum type</w:t>
            </w:r>
            <w:r>
              <w:t>) one or more times</w:t>
            </w:r>
          </w:p>
          <w:p w:rsidR="00D0245A" w:rsidRDefault="00D0245A">
            <w:pPr>
              <w:pStyle w:val="HTMLPreformatted"/>
            </w:pPr>
            <w:r>
              <w:t xml:space="preserve">  e.g.: </w:t>
            </w:r>
            <w:hyperlink r:id="rId758" w:tgtFrame="new" w:history="1">
              <w:r>
                <w:rPr>
                  <w:rStyle w:val="Hyperlink"/>
                </w:rPr>
                <w:t>MS:1000568</w:t>
              </w:r>
            </w:hyperlink>
            <w:r>
              <w:t xml:space="preserve"> (</w:t>
            </w:r>
            <w:r>
              <w:rPr>
                <w:rStyle w:val="popup"/>
              </w:rPr>
              <w:t>MD5</w:t>
            </w:r>
            <w:r>
              <w:t xml:space="preserve">) </w:t>
            </w:r>
          </w:p>
          <w:p w:rsidR="00D0245A" w:rsidRDefault="00D0245A">
            <w:pPr>
              <w:pStyle w:val="HTMLPreformatted"/>
            </w:pPr>
            <w:r>
              <w:t xml:space="preserve">  e.g.: </w:t>
            </w:r>
            <w:hyperlink r:id="rId759" w:tgtFrame="new" w:history="1">
              <w:r>
                <w:rPr>
                  <w:rStyle w:val="Hyperlink"/>
                </w:rPr>
                <w:t>MS:1000569</w:t>
              </w:r>
            </w:hyperlink>
            <w:r>
              <w:t xml:space="preserve"> (</w:t>
            </w:r>
            <w:r>
              <w:rPr>
                <w:rStyle w:val="popup"/>
              </w:rPr>
              <w:t>SHA-1</w:t>
            </w:r>
            <w:r>
              <w:t xml:space="preserve">) </w:t>
            </w:r>
          </w:p>
        </w:tc>
      </w:tr>
    </w:tbl>
    <w:p w:rsidR="00D0245A" w:rsidRDefault="00D0245A" w:rsidP="00D0245A"/>
    <w:p w:rsidR="00D0245A" w:rsidRDefault="00D0245A" w:rsidP="00D0245A">
      <w:pPr>
        <w:pStyle w:val="Heading2"/>
      </w:pPr>
      <w:bookmarkStart w:id="207" w:name="_Toc342392010"/>
      <w:r>
        <w:t>Element &lt;</w:t>
      </w:r>
      <w:bookmarkStart w:id="208" w:name="SmallMolecule"/>
      <w:r>
        <w:t>SmallMolecule</w:t>
      </w:r>
      <w:bookmarkEnd w:id="208"/>
      <w:r>
        <w:t>&gt;</w:t>
      </w:r>
      <w:bookmarkEnd w:id="207"/>
    </w:p>
    <w:tbl>
      <w:tblPr>
        <w:tblW w:w="0" w:type="auto"/>
        <w:tblCellSpacing w:w="15" w:type="dxa"/>
        <w:tblCellMar>
          <w:top w:w="15" w:type="dxa"/>
          <w:left w:w="15" w:type="dxa"/>
          <w:bottom w:w="15" w:type="dxa"/>
          <w:right w:w="15" w:type="dxa"/>
        </w:tblCellMar>
        <w:tblLook w:val="04A0"/>
      </w:tblPr>
      <w:tblGrid>
        <w:gridCol w:w="1703"/>
        <w:gridCol w:w="835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An element to represent a unique identifier of a small molecule for which quantitative values are reported.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SmallMoleculeType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24"/>
              <w:gridCol w:w="1135"/>
              <w:gridCol w:w="1180"/>
              <w:gridCol w:w="412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60" w:anchor="Modification" w:history="1">
                    <w:r>
                      <w:rPr>
                        <w:rStyle w:val="Hyperlink"/>
                      </w:rPr>
                      <w:t>Modification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small molecule modification specification, given by cvParams.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61" w:anchor="DBIdentificationRef" w:history="1">
                    <w:r>
                      <w:rPr>
                        <w:rStyle w:val="Hyperlink"/>
                      </w:rPr>
                      <w:t>DBIdentificationRef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External database references for the small molecule identification.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62" w:anchor="Feature_refs" w:history="1">
                    <w:r>
                      <w:rPr>
                        <w:rStyle w:val="Hyperlink"/>
                      </w:rPr>
                      <w:t>Feature_refs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 references to features on which quantification values about the SmallMolecule in the QuantLayer were based.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63"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64"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/MzQuantML/SmallMoleculeList/SmallMolecule</w:t>
            </w:r>
          </w:p>
          <w:p w:rsidR="00D0245A" w:rsidRDefault="00D0245A">
            <w:pPr>
              <w:pStyle w:val="HTMLPreformatted"/>
            </w:pPr>
            <w:r>
              <w:t xml:space="preserve">MAY supply a *child* term of </w:t>
            </w:r>
            <w:hyperlink r:id="rId765" w:tgtFrame="new" w:history="1">
              <w:r>
                <w:rPr>
                  <w:rStyle w:val="Hyperlink"/>
                </w:rPr>
                <w:t>MS:1002118</w:t>
              </w:r>
            </w:hyperlink>
            <w:r>
              <w:t xml:space="preserve"> (</w:t>
            </w:r>
            <w:r>
              <w:rPr>
                <w:rStyle w:val="popup"/>
              </w:rPr>
              <w:t>small molecule attribute</w:t>
            </w:r>
            <w:r>
              <w:t>) only once</w:t>
            </w:r>
          </w:p>
        </w:tc>
      </w:tr>
    </w:tbl>
    <w:p w:rsidR="00D0245A" w:rsidRDefault="00D0245A" w:rsidP="00D0245A"/>
    <w:p w:rsidR="00D0245A" w:rsidRDefault="00D0245A" w:rsidP="00D0245A">
      <w:pPr>
        <w:pStyle w:val="Heading2"/>
      </w:pPr>
      <w:bookmarkStart w:id="209" w:name="_Toc342392011"/>
      <w:r>
        <w:t>Element &lt;</w:t>
      </w:r>
      <w:bookmarkStart w:id="210" w:name="SmallMoleculeList"/>
      <w:r>
        <w:t>SmallMoleculeList</w:t>
      </w:r>
      <w:bookmarkEnd w:id="210"/>
      <w:r>
        <w:t>&gt;</w:t>
      </w:r>
      <w:bookmarkEnd w:id="209"/>
    </w:p>
    <w:tbl>
      <w:tblPr>
        <w:tblW w:w="0" w:type="auto"/>
        <w:tblCellSpacing w:w="15" w:type="dxa"/>
        <w:tblCellMar>
          <w:top w:w="15" w:type="dxa"/>
          <w:left w:w="15" w:type="dxa"/>
          <w:bottom w:w="15" w:type="dxa"/>
          <w:right w:w="15" w:type="dxa"/>
        </w:tblCellMar>
        <w:tblLook w:val="04A0"/>
      </w:tblPr>
      <w:tblGrid>
        <w:gridCol w:w="1391"/>
        <w:gridCol w:w="8671"/>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of small molecules and associated data values.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SmallMoleculeListType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96"/>
              <w:gridCol w:w="1135"/>
              <w:gridCol w:w="1180"/>
              <w:gridCol w:w="386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66" w:anchor="SmallMolecule" w:history="1">
                    <w:r>
                      <w:rPr>
                        <w:rStyle w:val="Hyperlink"/>
                      </w:rPr>
                      <w:t>SmallMolecule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element to represent a unique identifier of a small molecule for which quantitative values are reported.</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67" w:anchor="GlobalQuantLayer" w:history="1">
                    <w:r>
                      <w:rPr>
                        <w:rStyle w:val="Hyperlink"/>
                      </w:rPr>
                      <w:t>GlobalQuantLayer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700F5E" w:rsidRDefault="00700F5E">
                  <w:pPr>
                    <w:rPr>
                      <w:sz w:val="24"/>
                    </w:rPr>
                  </w:pPr>
                  <w:r w:rsidRPr="00700F5E">
                    <w:rPr>
                      <w:rFonts w:cs="Arial"/>
                      <w:color w:val="000000"/>
                      <w:szCs w:val="20"/>
                      <w:highlight w:val="white"/>
                      <w:lang w:eastAsia="de-DE"/>
                    </w:rPr>
                    <w:t>Global values corresponding to the small molecule such as the total intensity of the molecule in all assays, Anova etc.</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68" w:anchor="AssayQuantLayer" w:history="1">
                    <w:r>
                      <w:rPr>
                        <w:rStyle w:val="Hyperlink"/>
                      </w:rPr>
                      <w:t>AssayQuantLayer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Pr="00CB28B4" w:rsidRDefault="00CB28B4">
                  <w:pPr>
                    <w:rPr>
                      <w:sz w:val="24"/>
                    </w:rPr>
                  </w:pPr>
                  <w:r w:rsidRPr="00CB28B4">
                    <w:rPr>
                      <w:rFonts w:cs="Arial"/>
                      <w:color w:val="000000"/>
                      <w:szCs w:val="20"/>
                      <w:highlight w:val="white"/>
                      <w:lang w:eastAsia="de-DE"/>
                    </w:rPr>
                    <w:t>Quant layer for reporting data values about small molecules related to different assays i.e. the column index MUST refer to Assays defined 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69" w:anchor="StudyVariableQuantLayer" w:history="1">
                    <w:r>
                      <w:rPr>
                        <w:rStyle w:val="Hyperlink"/>
                      </w:rPr>
                      <w:t>StudyVariableQuantLayer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Quant layer for reporting data values about small molecules related to different study variables i.e. the column index MUST refer to StudyVariables defined in the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70" w:anchor="RatioQuantLayer" w:history="1">
                    <w:r>
                      <w:rPr>
                        <w:rStyle w:val="Hyperlink"/>
                      </w:rPr>
                      <w:t>RatioQuantLayer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Quant layer for reporting data values about small molecules related to different ratios i.e. the column index MUST refer to Ratio elements defined in the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71"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72"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5413375" cy="8010525"/>
                  <wp:effectExtent l="19050" t="0" r="0" b="0"/>
                  <wp:docPr id="13" name="Picture 13" descr="SmallMolecul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mallMoleculeList"/>
                          <pic:cNvPicPr>
                            <a:picLocks noChangeAspect="1" noChangeArrowheads="1"/>
                          </pic:cNvPicPr>
                        </pic:nvPicPr>
                        <pic:blipFill>
                          <a:blip r:embed="rId773" cstate="print"/>
                          <a:srcRect/>
                          <a:stretch>
                            <a:fillRect/>
                          </a:stretch>
                        </pic:blipFill>
                        <pic:spPr bwMode="auto">
                          <a:xfrm>
                            <a:off x="0" y="0"/>
                            <a:ext cx="5413375" cy="8010525"/>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/MzQuantML/SmallMoleculeList</w:t>
            </w:r>
          </w:p>
          <w:p w:rsidR="00D0245A" w:rsidRDefault="00D0245A">
            <w:pPr>
              <w:pStyle w:val="HTMLPreformatted"/>
            </w:pPr>
            <w:r>
              <w:t xml:space="preserve">MAY supply a *child* term of </w:t>
            </w:r>
            <w:hyperlink r:id="rId774" w:tgtFrame="new" w:history="1">
              <w:r>
                <w:rPr>
                  <w:rStyle w:val="Hyperlink"/>
                </w:rPr>
                <w:t>MS:1002117</w:t>
              </w:r>
            </w:hyperlink>
            <w:r>
              <w:t xml:space="preserve"> (</w:t>
            </w:r>
            <w:r>
              <w:rPr>
                <w:rStyle w:val="popup"/>
              </w:rPr>
              <w:t>small molecule list attribute</w:t>
            </w:r>
            <w:r>
              <w:t>) only once</w:t>
            </w:r>
          </w:p>
        </w:tc>
      </w:tr>
    </w:tbl>
    <w:p w:rsidR="00D0245A" w:rsidRDefault="00D0245A" w:rsidP="00D0245A"/>
    <w:p w:rsidR="00D0245A" w:rsidRDefault="00D0245A" w:rsidP="00D0245A">
      <w:pPr>
        <w:pStyle w:val="Heading2"/>
      </w:pPr>
      <w:bookmarkStart w:id="211" w:name="_Toc342392012"/>
      <w:r>
        <w:t>Element &lt;</w:t>
      </w:r>
      <w:bookmarkStart w:id="212" w:name="Software"/>
      <w:r>
        <w:t>Software</w:t>
      </w:r>
      <w:bookmarkEnd w:id="212"/>
      <w:r>
        <w:t>&gt;</w:t>
      </w:r>
      <w:bookmarkEnd w:id="211"/>
    </w:p>
    <w:tbl>
      <w:tblPr>
        <w:tblW w:w="0" w:type="auto"/>
        <w:tblCellSpacing w:w="15" w:type="dxa"/>
        <w:tblCellMar>
          <w:top w:w="15" w:type="dxa"/>
          <w:left w:w="15" w:type="dxa"/>
          <w:bottom w:w="15" w:type="dxa"/>
          <w:right w:w="15" w:type="dxa"/>
        </w:tblCellMar>
        <w:tblLook w:val="04A0"/>
      </w:tblPr>
      <w:tblGrid>
        <w:gridCol w:w="2059"/>
        <w:gridCol w:w="800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software package used in the analysis.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SoftwareType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version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software version.</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48"/>
              <w:gridCol w:w="1135"/>
              <w:gridCol w:w="1180"/>
              <w:gridCol w:w="394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75"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776"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 xml:space="preserve">    &lt;Software id="sw_14624999835377019507" version="1.6.1386"&gt;</w:t>
            </w:r>
          </w:p>
          <w:p w:rsidR="00D0245A" w:rsidRDefault="00D0245A">
            <w:pPr>
              <w:pStyle w:val="HTMLPreformatted"/>
            </w:pPr>
            <w:r>
              <w:t xml:space="preserve">      &lt;cvParam cvRef="PSI-MS" accession="MS:1000615" name="ProteoWizard"/&gt;</w:t>
            </w:r>
          </w:p>
          <w:p w:rsidR="00D0245A" w:rsidRDefault="00D0245A">
            <w:pPr>
              <w:pStyle w:val="HTMLPreformatted"/>
            </w:pPr>
            <w:r>
              <w:t xml:space="preserve">    &lt;/Software&gt;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/MzQuantML/SoftwareList/Software</w:t>
            </w:r>
          </w:p>
          <w:p w:rsidR="00D0245A" w:rsidRDefault="00D0245A">
            <w:pPr>
              <w:pStyle w:val="HTMLPreformatted"/>
            </w:pPr>
            <w:r>
              <w:t xml:space="preserve">MUST supply a *child* term of </w:t>
            </w:r>
            <w:hyperlink r:id="rId777" w:tgtFrame="new" w:history="1">
              <w:r>
                <w:rPr>
                  <w:rStyle w:val="Hyperlink"/>
                </w:rPr>
                <w:t>MS:1001456</w:t>
              </w:r>
            </w:hyperlink>
            <w:r>
              <w:t xml:space="preserve"> (</w:t>
            </w:r>
            <w:r>
              <w:rPr>
                <w:rStyle w:val="popup"/>
              </w:rPr>
              <w:t>analysis software</w:t>
            </w:r>
            <w:r>
              <w:t>) only once</w:t>
            </w:r>
          </w:p>
          <w:p w:rsidR="00D0245A" w:rsidRDefault="00D0245A">
            <w:pPr>
              <w:pStyle w:val="HTMLPreformatted"/>
            </w:pPr>
            <w:r>
              <w:t xml:space="preserve">  e.g.: </w:t>
            </w:r>
            <w:hyperlink r:id="rId778" w:tgtFrame="new" w:history="1">
              <w:r>
                <w:rPr>
                  <w:rStyle w:val="Hyperlink"/>
                </w:rPr>
                <w:t>MS:1000532</w:t>
              </w:r>
            </w:hyperlink>
            <w:r>
              <w:t xml:space="preserve"> (</w:t>
            </w:r>
            <w:r>
              <w:rPr>
                <w:rStyle w:val="popup"/>
              </w:rPr>
              <w:t>Xcalibur</w:t>
            </w:r>
            <w:r>
              <w:t xml:space="preserve">) </w:t>
            </w:r>
          </w:p>
          <w:p w:rsidR="00D0245A" w:rsidRDefault="00D0245A">
            <w:pPr>
              <w:pStyle w:val="HTMLPreformatted"/>
            </w:pPr>
            <w:r>
              <w:t xml:space="preserve">  e.g.: </w:t>
            </w:r>
            <w:hyperlink r:id="rId779" w:tgtFrame="new" w:history="1">
              <w:r>
                <w:rPr>
                  <w:rStyle w:val="Hyperlink"/>
                </w:rPr>
                <w:t>MS:1000533</w:t>
              </w:r>
            </w:hyperlink>
            <w:r>
              <w:t xml:space="preserve"> (</w:t>
            </w:r>
            <w:r>
              <w:rPr>
                <w:rStyle w:val="popup"/>
              </w:rPr>
              <w:t>Bioworks</w:t>
            </w:r>
            <w:r>
              <w:t xml:space="preserve">) </w:t>
            </w:r>
          </w:p>
          <w:p w:rsidR="00D0245A" w:rsidRDefault="00D0245A">
            <w:pPr>
              <w:pStyle w:val="HTMLPreformatted"/>
            </w:pPr>
            <w:r>
              <w:t xml:space="preserve">  e.g.: </w:t>
            </w:r>
            <w:hyperlink r:id="rId780" w:tgtFrame="new" w:history="1">
              <w:r>
                <w:rPr>
                  <w:rStyle w:val="Hyperlink"/>
                </w:rPr>
                <w:t>MS:1000534</w:t>
              </w:r>
            </w:hyperlink>
            <w:r>
              <w:t xml:space="preserve"> (</w:t>
            </w:r>
            <w:r>
              <w:rPr>
                <w:rStyle w:val="popup"/>
              </w:rPr>
              <w:t>MassLynx</w:t>
            </w:r>
            <w:r>
              <w:t xml:space="preserve">) </w:t>
            </w:r>
          </w:p>
          <w:p w:rsidR="00D0245A" w:rsidRDefault="00D0245A">
            <w:pPr>
              <w:pStyle w:val="HTMLPreformatted"/>
            </w:pPr>
            <w:r>
              <w:t xml:space="preserve">  e.g.: </w:t>
            </w:r>
            <w:hyperlink r:id="rId781" w:tgtFrame="new" w:history="1">
              <w:r>
                <w:rPr>
                  <w:rStyle w:val="Hyperlink"/>
                </w:rPr>
                <w:t>MS:1000535</w:t>
              </w:r>
            </w:hyperlink>
            <w:r>
              <w:t xml:space="preserve"> (</w:t>
            </w:r>
            <w:r>
              <w:rPr>
                <w:rStyle w:val="popup"/>
              </w:rPr>
              <w:t>FlexAnalysis</w:t>
            </w:r>
            <w:r>
              <w:t xml:space="preserve">) </w:t>
            </w:r>
          </w:p>
          <w:p w:rsidR="00D0245A" w:rsidRDefault="00D0245A">
            <w:pPr>
              <w:pStyle w:val="HTMLPreformatted"/>
            </w:pPr>
            <w:r>
              <w:t xml:space="preserve">  e.g.: </w:t>
            </w:r>
            <w:hyperlink r:id="rId782" w:tgtFrame="new" w:history="1">
              <w:r>
                <w:rPr>
                  <w:rStyle w:val="Hyperlink"/>
                </w:rPr>
                <w:t>MS:1000536</w:t>
              </w:r>
            </w:hyperlink>
            <w:r>
              <w:t xml:space="preserve"> (</w:t>
            </w:r>
            <w:r>
              <w:rPr>
                <w:rStyle w:val="popup"/>
              </w:rPr>
              <w:t>Data Explorer</w:t>
            </w:r>
            <w:r>
              <w:t xml:space="preserve">) </w:t>
            </w:r>
          </w:p>
          <w:p w:rsidR="00D0245A" w:rsidRDefault="00D0245A">
            <w:pPr>
              <w:pStyle w:val="HTMLPreformatted"/>
            </w:pPr>
            <w:r>
              <w:t xml:space="preserve">  e.g.: </w:t>
            </w:r>
            <w:hyperlink r:id="rId783" w:tgtFrame="new" w:history="1">
              <w:r>
                <w:rPr>
                  <w:rStyle w:val="Hyperlink"/>
                </w:rPr>
                <w:t>MS:1000537</w:t>
              </w:r>
            </w:hyperlink>
            <w:r>
              <w:t xml:space="preserve"> (</w:t>
            </w:r>
            <w:r>
              <w:rPr>
                <w:rStyle w:val="popup"/>
              </w:rPr>
              <w:t>4700 Explorer</w:t>
            </w:r>
            <w:r>
              <w:t xml:space="preserve">) </w:t>
            </w:r>
          </w:p>
          <w:p w:rsidR="00D0245A" w:rsidRDefault="00D0245A">
            <w:pPr>
              <w:pStyle w:val="HTMLPreformatted"/>
            </w:pPr>
            <w:r>
              <w:t xml:space="preserve">  e.g.: </w:t>
            </w:r>
            <w:hyperlink r:id="rId784" w:tgtFrame="new" w:history="1">
              <w:r>
                <w:rPr>
                  <w:rStyle w:val="Hyperlink"/>
                </w:rPr>
                <w:t>MS:1000539</w:t>
              </w:r>
            </w:hyperlink>
            <w:r>
              <w:t xml:space="preserve"> (</w:t>
            </w:r>
            <w:r>
              <w:rPr>
                <w:rStyle w:val="popup"/>
              </w:rPr>
              <w:t>Voyager Biospectrometry Workstation System</w:t>
            </w:r>
            <w:r>
              <w:t xml:space="preserve">) </w:t>
            </w:r>
          </w:p>
          <w:p w:rsidR="00D0245A" w:rsidRDefault="00D0245A">
            <w:pPr>
              <w:pStyle w:val="HTMLPreformatted"/>
            </w:pPr>
            <w:r>
              <w:t xml:space="preserve">  e.g.: </w:t>
            </w:r>
            <w:hyperlink r:id="rId785" w:tgtFrame="new" w:history="1">
              <w:r>
                <w:rPr>
                  <w:rStyle w:val="Hyperlink"/>
                </w:rPr>
                <w:t>MS:1000551</w:t>
              </w:r>
            </w:hyperlink>
            <w:r>
              <w:t xml:space="preserve"> (</w:t>
            </w:r>
            <w:r>
              <w:rPr>
                <w:rStyle w:val="popup"/>
              </w:rPr>
              <w:t>Analyst</w:t>
            </w:r>
            <w:r>
              <w:t xml:space="preserve">) </w:t>
            </w:r>
          </w:p>
          <w:p w:rsidR="00D0245A" w:rsidRDefault="00D0245A">
            <w:pPr>
              <w:pStyle w:val="HTMLPreformatted"/>
            </w:pPr>
            <w:r>
              <w:t xml:space="preserve">  e.g.: </w:t>
            </w:r>
            <w:hyperlink r:id="rId786" w:tgtFrame="new" w:history="1">
              <w:r>
                <w:rPr>
                  <w:rStyle w:val="Hyperlink"/>
                </w:rPr>
                <w:t>MS:1000600</w:t>
              </w:r>
            </w:hyperlink>
            <w:r>
              <w:t xml:space="preserve"> (</w:t>
            </w:r>
            <w:r>
              <w:rPr>
                <w:rStyle w:val="popup"/>
              </w:rPr>
              <w:t>Proteios</w:t>
            </w:r>
            <w:r>
              <w:t xml:space="preserve">) </w:t>
            </w:r>
          </w:p>
          <w:p w:rsidR="00D0245A" w:rsidRDefault="00D0245A">
            <w:pPr>
              <w:pStyle w:val="HTMLPreformatted"/>
            </w:pPr>
            <w:r>
              <w:t xml:space="preserve">  e.g.: </w:t>
            </w:r>
            <w:hyperlink r:id="rId787" w:tgtFrame="new" w:history="1">
              <w:r>
                <w:rPr>
                  <w:rStyle w:val="Hyperlink"/>
                </w:rPr>
                <w:t>MS:1000601</w:t>
              </w:r>
            </w:hyperlink>
            <w:r>
              <w:t xml:space="preserve"> (</w:t>
            </w:r>
            <w:r>
              <w:rPr>
                <w:rStyle w:val="popup"/>
              </w:rPr>
              <w:t>ProteinLynx Global Server</w:t>
            </w:r>
            <w:r>
              <w:t xml:space="preserve">) </w:t>
            </w:r>
          </w:p>
          <w:p w:rsidR="00D0245A" w:rsidRDefault="00D0245A">
            <w:pPr>
              <w:pStyle w:val="HTMLPreformatted"/>
            </w:pPr>
            <w:r>
              <w:t xml:space="preserve">  </w:t>
            </w:r>
            <w:hyperlink r:id="rId788" w:tgtFrame="new" w:history="1">
              <w:r>
                <w:rPr>
                  <w:rStyle w:val="Hyperlink"/>
                </w:rPr>
                <w:t>et al.</w:t>
              </w:r>
            </w:hyperlink>
          </w:p>
          <w:p w:rsidR="00D0245A" w:rsidRDefault="00D0245A">
            <w:pPr>
              <w:pStyle w:val="HTMLPreformatted"/>
            </w:pPr>
            <w:r>
              <w:t xml:space="preserve">MUST supply a *child* term of </w:t>
            </w:r>
            <w:hyperlink r:id="rId789" w:tgtFrame="new" w:history="1">
              <w:r>
                <w:rPr>
                  <w:rStyle w:val="Hyperlink"/>
                </w:rPr>
                <w:t>MS:1001139</w:t>
              </w:r>
            </w:hyperlink>
            <w:r>
              <w:t xml:space="preserve"> (</w:t>
            </w:r>
            <w:r>
              <w:rPr>
                <w:rStyle w:val="popup"/>
              </w:rPr>
              <w:t>quantitation software name</w:t>
            </w:r>
            <w:r>
              <w:t>) only once</w:t>
            </w:r>
          </w:p>
          <w:p w:rsidR="00D0245A" w:rsidRDefault="00D0245A">
            <w:pPr>
              <w:pStyle w:val="HTMLPreformatted"/>
            </w:pPr>
            <w:r>
              <w:t xml:space="preserve">  e.g.: </w:t>
            </w:r>
            <w:hyperlink r:id="rId790" w:tgtFrame="new" w:history="1">
              <w:r>
                <w:rPr>
                  <w:rStyle w:val="Hyperlink"/>
                </w:rPr>
                <w:t>MS:1000739</w:t>
              </w:r>
            </w:hyperlink>
            <w:r>
              <w:t xml:space="preserve"> (</w:t>
            </w:r>
            <w:r>
              <w:rPr>
                <w:rStyle w:val="popup"/>
              </w:rPr>
              <w:t>WARP-LC</w:t>
            </w:r>
            <w:r>
              <w:t xml:space="preserve">) </w:t>
            </w:r>
          </w:p>
          <w:p w:rsidR="00D0245A" w:rsidRDefault="00D0245A">
            <w:pPr>
              <w:pStyle w:val="HTMLPreformatted"/>
            </w:pPr>
            <w:r>
              <w:t xml:space="preserve">  e.g.: </w:t>
            </w:r>
            <w:hyperlink r:id="rId791" w:tgtFrame="new" w:history="1">
              <w:r>
                <w:rPr>
                  <w:rStyle w:val="Hyperlink"/>
                </w:rPr>
                <w:t>MS:1001488</w:t>
              </w:r>
            </w:hyperlink>
            <w:r>
              <w:t xml:space="preserve"> (</w:t>
            </w:r>
            <w:r>
              <w:rPr>
                <w:rStyle w:val="popup"/>
              </w:rPr>
              <w:t>Mascot Distiller</w:t>
            </w:r>
            <w:r>
              <w:t xml:space="preserve">) </w:t>
            </w:r>
          </w:p>
          <w:p w:rsidR="00D0245A" w:rsidRDefault="00D0245A">
            <w:pPr>
              <w:pStyle w:val="HTMLPreformatted"/>
            </w:pPr>
            <w:r>
              <w:t xml:space="preserve">  e.g.: </w:t>
            </w:r>
            <w:hyperlink r:id="rId792" w:tgtFrame="new" w:history="1">
              <w:r>
                <w:rPr>
                  <w:rStyle w:val="Hyperlink"/>
                </w:rPr>
                <w:t>MS:1001583</w:t>
              </w:r>
            </w:hyperlink>
            <w:r>
              <w:t xml:space="preserve"> (</w:t>
            </w:r>
            <w:r>
              <w:rPr>
                <w:rStyle w:val="popup"/>
              </w:rPr>
              <w:t>MaxQuant</w:t>
            </w:r>
            <w:r>
              <w:t xml:space="preserve">) </w:t>
            </w:r>
          </w:p>
          <w:p w:rsidR="00D0245A" w:rsidRDefault="00D0245A">
            <w:pPr>
              <w:pStyle w:val="HTMLPreformatted"/>
            </w:pPr>
            <w:r>
              <w:t xml:space="preserve">  e.g.: </w:t>
            </w:r>
            <w:hyperlink r:id="rId793" w:tgtFrame="new" w:history="1">
              <w:r>
                <w:rPr>
                  <w:rStyle w:val="Hyperlink"/>
                </w:rPr>
                <w:t>MS:1001830</w:t>
              </w:r>
            </w:hyperlink>
            <w:r>
              <w:t xml:space="preserve"> (</w:t>
            </w:r>
            <w:r>
              <w:rPr>
                <w:rStyle w:val="popup"/>
              </w:rPr>
              <w:t>Progenesis LC-MS</w:t>
            </w:r>
            <w:r>
              <w:t xml:space="preserve">) </w:t>
            </w:r>
          </w:p>
          <w:p w:rsidR="00D0245A" w:rsidRDefault="00D0245A">
            <w:pPr>
              <w:pStyle w:val="HTMLPreformatted"/>
            </w:pPr>
            <w:r>
              <w:t xml:space="preserve">  e.g.: </w:t>
            </w:r>
            <w:hyperlink r:id="rId794" w:tgtFrame="new" w:history="1">
              <w:r>
                <w:rPr>
                  <w:rStyle w:val="Hyperlink"/>
                </w:rPr>
                <w:t>MS:1001831</w:t>
              </w:r>
            </w:hyperlink>
            <w:r>
              <w:t xml:space="preserve"> (</w:t>
            </w:r>
            <w:r>
              <w:rPr>
                <w:rStyle w:val="popup"/>
              </w:rPr>
              <w:t>SILACAnalyzer</w:t>
            </w:r>
            <w:r>
              <w:t xml:space="preserve">) </w:t>
            </w:r>
          </w:p>
          <w:p w:rsidR="00D0245A" w:rsidRDefault="00D0245A">
            <w:pPr>
              <w:pStyle w:val="HTMLPreformatted"/>
            </w:pPr>
            <w:r>
              <w:t xml:space="preserve">  e.g.: </w:t>
            </w:r>
            <w:hyperlink r:id="rId795" w:tgtFrame="new" w:history="1">
              <w:r>
                <w:rPr>
                  <w:rStyle w:val="Hyperlink"/>
                </w:rPr>
                <w:t>MS:1001946</w:t>
              </w:r>
            </w:hyperlink>
            <w:r>
              <w:t xml:space="preserve"> (</w:t>
            </w:r>
            <w:r>
              <w:rPr>
                <w:rStyle w:val="popup"/>
              </w:rPr>
              <w:t>PEAKS Studio</w:t>
            </w:r>
            <w:r>
              <w:t xml:space="preserve">) </w:t>
            </w:r>
          </w:p>
          <w:p w:rsidR="00D0245A" w:rsidRDefault="00D0245A">
            <w:pPr>
              <w:pStyle w:val="HTMLPreformatted"/>
            </w:pPr>
            <w:r>
              <w:t xml:space="preserve">  e.g.: </w:t>
            </w:r>
            <w:hyperlink r:id="rId796" w:tgtFrame="new" w:history="1">
              <w:r>
                <w:rPr>
                  <w:rStyle w:val="Hyperlink"/>
                </w:rPr>
                <w:t>MS:1001947</w:t>
              </w:r>
            </w:hyperlink>
            <w:r>
              <w:t xml:space="preserve"> (</w:t>
            </w:r>
            <w:r>
              <w:rPr>
                <w:rStyle w:val="popup"/>
              </w:rPr>
              <w:t>PEAKS Online</w:t>
            </w:r>
            <w:r>
              <w:t xml:space="preserve">) </w:t>
            </w:r>
          </w:p>
          <w:p w:rsidR="00D0245A" w:rsidRDefault="00D0245A">
            <w:pPr>
              <w:pStyle w:val="HTMLPreformatted"/>
            </w:pPr>
            <w:r>
              <w:t xml:space="preserve">  e.g.: </w:t>
            </w:r>
            <w:hyperlink r:id="rId797" w:tgtFrame="new" w:history="1">
              <w:r>
                <w:rPr>
                  <w:rStyle w:val="Hyperlink"/>
                </w:rPr>
                <w:t>MS:1001948</w:t>
              </w:r>
            </w:hyperlink>
            <w:r>
              <w:t xml:space="preserve"> (</w:t>
            </w:r>
            <w:r>
              <w:rPr>
                <w:rStyle w:val="popup"/>
              </w:rPr>
              <w:t>PEAKS Node</w:t>
            </w:r>
            <w:r>
              <w:t xml:space="preserve">) </w:t>
            </w:r>
          </w:p>
          <w:p w:rsidR="00D0245A" w:rsidRDefault="00D0245A">
            <w:pPr>
              <w:pStyle w:val="HTMLPreformatted"/>
            </w:pPr>
            <w:r>
              <w:t xml:space="preserve">  e.g.: </w:t>
            </w:r>
            <w:hyperlink r:id="rId798" w:tgtFrame="new" w:history="1">
              <w:r>
                <w:rPr>
                  <w:rStyle w:val="Hyperlink"/>
                </w:rPr>
                <w:t>MS:1002059</w:t>
              </w:r>
            </w:hyperlink>
            <w:r>
              <w:t xml:space="preserve"> (</w:t>
            </w:r>
            <w:r>
              <w:rPr>
                <w:rStyle w:val="popup"/>
              </w:rPr>
              <w:t>Microsoft Excel</w:t>
            </w:r>
            <w:r>
              <w:t xml:space="preserve">) </w:t>
            </w:r>
          </w:p>
          <w:p w:rsidR="00D0245A" w:rsidRDefault="00D0245A">
            <w:pPr>
              <w:pStyle w:val="HTMLPreformatted"/>
            </w:pPr>
            <w:r>
              <w:t xml:space="preserve">  e.g.: </w:t>
            </w:r>
            <w:hyperlink r:id="rId799" w:tgtFrame="new" w:history="1">
              <w:r>
                <w:rPr>
                  <w:rStyle w:val="Hyperlink"/>
                </w:rPr>
                <w:t>MS:1002063</w:t>
              </w:r>
            </w:hyperlink>
            <w:r>
              <w:t xml:space="preserve"> (</w:t>
            </w:r>
            <w:r>
              <w:rPr>
                <w:rStyle w:val="popup"/>
              </w:rPr>
              <w:t>FindPairs</w:t>
            </w:r>
            <w:r>
              <w:t xml:space="preserve">) </w:t>
            </w:r>
          </w:p>
          <w:p w:rsidR="00D0245A" w:rsidRDefault="00D0245A">
            <w:pPr>
              <w:pStyle w:val="HTMLPreformatted"/>
            </w:pPr>
            <w:r>
              <w:t xml:space="preserve">  </w:t>
            </w:r>
            <w:hyperlink r:id="rId800" w:tgtFrame="new" w:history="1">
              <w:r>
                <w:rPr>
                  <w:rStyle w:val="Hyperlink"/>
                </w:rPr>
                <w:t>et al.</w:t>
              </w:r>
            </w:hyperlink>
          </w:p>
          <w:p w:rsidR="00D0245A" w:rsidRDefault="00D0245A">
            <w:pPr>
              <w:pStyle w:val="HTMLPreformatted"/>
            </w:pPr>
            <w:r>
              <w:t xml:space="preserve">MAY supply term </w:t>
            </w:r>
            <w:hyperlink r:id="rId801" w:tgtFrame="new" w:history="1">
              <w:r>
                <w:rPr>
                  <w:rStyle w:val="Hyperlink"/>
                </w:rPr>
                <w:t>MS:1001832</w:t>
              </w:r>
            </w:hyperlink>
            <w:r>
              <w:t xml:space="preserve"> (</w:t>
            </w:r>
            <w:r>
              <w:rPr>
                <w:rStyle w:val="popup"/>
              </w:rPr>
              <w:t>quantitation software comment or customizations</w:t>
            </w:r>
            <w:r>
              <w:t>) or any of its children one or more times</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accession="MS:1001830" cvRef="PSI-MS" name="Progenesis LC-MS"/&gt;</w:t>
            </w:r>
          </w:p>
          <w:p w:rsidR="00D0245A" w:rsidRDefault="00D0245A">
            <w:pPr>
              <w:pStyle w:val="HTMLPreformatted"/>
            </w:pPr>
            <w:r>
              <w:t>&lt;cvParam accession="MS:1001583" cvRef="PSI-MS" name="MaxQuant"/&gt;</w:t>
            </w:r>
          </w:p>
          <w:p w:rsidR="00D0245A" w:rsidRDefault="00D0245A">
            <w:pPr>
              <w:pStyle w:val="HTMLPreformatted"/>
            </w:pPr>
            <w:r>
              <w:t>&lt;cvParam cvRef="PSI-MS" accession="MS:1000615" name="ProteoWizard"/&gt;</w:t>
            </w:r>
          </w:p>
          <w:p w:rsidR="00D0245A" w:rsidRDefault="00D0245A">
            <w:pPr>
              <w:pStyle w:val="HTMLPreformatted"/>
            </w:pPr>
            <w:r>
              <w:t>&lt;cvParam cvRef="PSI-MS" accession="MS:1000757" name="FileFilter"/&gt;</w:t>
            </w:r>
          </w:p>
          <w:p w:rsidR="00D0245A" w:rsidRDefault="00D0245A">
            <w:pPr>
              <w:pStyle w:val="HTMLPreformatted"/>
            </w:pPr>
            <w:r>
              <w:t>&lt;cvParam cvRef="PSI-MS" accession="MS:1001831" name="SILACAnalyzer"/&gt;</w:t>
            </w:r>
          </w:p>
          <w:p w:rsidR="00D0245A" w:rsidRDefault="00D0245A">
            <w:pPr>
              <w:pStyle w:val="HTMLPreformatted"/>
            </w:pPr>
            <w:r>
              <w:t>&lt;cvParam accession="MS:1002123" cvRef="PSI-MS" name="x-Tracker"/&gt;</w:t>
            </w:r>
          </w:p>
          <w:p w:rsidR="00D0245A" w:rsidRDefault="00D0245A">
            <w:pPr>
              <w:pStyle w:val="HTMLPreformatted"/>
            </w:pPr>
            <w:r>
              <w:t>&lt;cvParam cvRef="PSI-MS" accession="MS:1002129" name="ITRAQAnalyzer"/&gt;</w:t>
            </w:r>
          </w:p>
          <w:p w:rsidR="00D0245A" w:rsidRDefault="00D0245A">
            <w:pPr>
              <w:pStyle w:val="HTMLPreformatted"/>
            </w:pPr>
            <w:r>
              <w:t>&lt;cvParam cvRef="PSI-MS" accession="MS:1002192" name="IDMapper"/&gt;</w:t>
            </w:r>
          </w:p>
          <w:p w:rsidR="00D0245A" w:rsidRDefault="00D0245A">
            <w:pPr>
              <w:pStyle w:val="HTMLPreformatted"/>
            </w:pPr>
            <w:r>
              <w:t>&lt;cvParam cvRef="MS" accession="MS:1002059" name="Microsoft Excel"/&gt;</w:t>
            </w:r>
          </w:p>
        </w:tc>
      </w:tr>
    </w:tbl>
    <w:p w:rsidR="00D0245A" w:rsidRDefault="00D0245A" w:rsidP="00D0245A"/>
    <w:p w:rsidR="00D0245A" w:rsidRDefault="00D0245A" w:rsidP="00D0245A">
      <w:pPr>
        <w:pStyle w:val="Heading2"/>
      </w:pPr>
      <w:bookmarkStart w:id="213" w:name="_Toc342392013"/>
      <w:r>
        <w:t>Element &lt;</w:t>
      </w:r>
      <w:bookmarkStart w:id="214" w:name="SoftwareList"/>
      <w:r>
        <w:t>SoftwareList</w:t>
      </w:r>
      <w:bookmarkEnd w:id="214"/>
      <w:r>
        <w:t>&gt;</w:t>
      </w:r>
      <w:bookmarkEnd w:id="213"/>
    </w:p>
    <w:tbl>
      <w:tblPr>
        <w:tblW w:w="0" w:type="auto"/>
        <w:tblCellSpacing w:w="15" w:type="dxa"/>
        <w:tblCellMar>
          <w:top w:w="15" w:type="dxa"/>
          <w:left w:w="15" w:type="dxa"/>
          <w:bottom w:w="15" w:type="dxa"/>
          <w:right w:w="15" w:type="dxa"/>
        </w:tblCellMar>
        <w:tblLook w:val="04A0"/>
      </w:tblPr>
      <w:tblGrid>
        <w:gridCol w:w="1467"/>
        <w:gridCol w:w="8595"/>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List and descriptions of software used to acquire and/or process the data in this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SoftwareListType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39"/>
              <w:gridCol w:w="1135"/>
              <w:gridCol w:w="1180"/>
              <w:gridCol w:w="373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802" w:anchor="Software" w:history="1">
                    <w:r>
                      <w:rPr>
                        <w:rStyle w:val="Hyperlink"/>
                      </w:rPr>
                      <w:t>Software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software package used in the analysis.</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5385435" cy="2406650"/>
                  <wp:effectExtent l="19050" t="0" r="5715" b="0"/>
                  <wp:docPr id="14" name="Picture 14" descr="Softwar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ftwareList"/>
                          <pic:cNvPicPr>
                            <a:picLocks noChangeAspect="1" noChangeArrowheads="1"/>
                          </pic:cNvPicPr>
                        </pic:nvPicPr>
                        <pic:blipFill>
                          <a:blip r:embed="rId803" cstate="print"/>
                          <a:srcRect/>
                          <a:stretch>
                            <a:fillRect/>
                          </a:stretch>
                        </pic:blipFill>
                        <pic:spPr bwMode="auto">
                          <a:xfrm>
                            <a:off x="0" y="0"/>
                            <a:ext cx="5385435" cy="24066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Pr="00D0245A" w:rsidRDefault="00D0245A">
            <w:pPr>
              <w:pStyle w:val="HTMLPreformatted"/>
              <w:rPr>
                <w:lang w:val="de-DE"/>
              </w:rPr>
            </w:pPr>
            <w:r w:rsidRPr="00D0245A">
              <w:rPr>
                <w:lang w:val="de-DE"/>
              </w:rPr>
              <w:t xml:space="preserve">  &lt;SoftwareList&gt;</w:t>
            </w:r>
          </w:p>
          <w:p w:rsidR="00D0245A" w:rsidRPr="00D0245A" w:rsidRDefault="00D0245A">
            <w:pPr>
              <w:pStyle w:val="HTMLPreformatted"/>
              <w:rPr>
                <w:lang w:val="de-DE"/>
              </w:rPr>
            </w:pPr>
            <w:r w:rsidRPr="00D0245A">
              <w:rPr>
                <w:lang w:val="de-DE"/>
              </w:rPr>
              <w:t xml:space="preserve">    &lt;Software id="sw_14624999835377019507" version="1.6.1386"&gt;</w:t>
            </w:r>
          </w:p>
          <w:p w:rsidR="00D0245A" w:rsidRDefault="00D0245A">
            <w:pPr>
              <w:pStyle w:val="HTMLPreformatted"/>
            </w:pPr>
            <w:r w:rsidRPr="00D0245A">
              <w:rPr>
                <w:lang w:val="de-DE"/>
              </w:rPr>
              <w:t xml:space="preserve">      </w:t>
            </w:r>
            <w:r>
              <w:t>&lt;cvParam cvRef="PSI-MS" accession="MS:1000615" name="ProteoWizard"/&gt;</w:t>
            </w:r>
          </w:p>
          <w:p w:rsidR="00D0245A" w:rsidRDefault="00D0245A">
            <w:pPr>
              <w:pStyle w:val="HTMLPreformatted"/>
            </w:pPr>
            <w:r>
              <w:t xml:space="preserve">    &lt;/Software&gt;</w:t>
            </w:r>
          </w:p>
          <w:p w:rsidR="00D0245A" w:rsidRDefault="00D0245A">
            <w:pPr>
              <w:pStyle w:val="HTMLPreformatted"/>
            </w:pPr>
            <w:r>
              <w:t xml:space="preserve">    &lt;Software id="sw_4449351221894560547" version="1.7.0"&gt;</w:t>
            </w:r>
          </w:p>
          <w:p w:rsidR="00D0245A" w:rsidRDefault="00D0245A">
            <w:pPr>
              <w:pStyle w:val="HTMLPreformatted"/>
            </w:pPr>
            <w:r>
              <w:t xml:space="preserve">      &lt;cvParam cvRef="PSI-MS" accession="MS:1000757" name="FileFilter"/&gt;</w:t>
            </w:r>
          </w:p>
          <w:p w:rsidR="00D0245A" w:rsidRDefault="00D0245A">
            <w:pPr>
              <w:pStyle w:val="HTMLPreformatted"/>
            </w:pPr>
            <w:r>
              <w:t xml:space="preserve">    &lt;/Software&gt;</w:t>
            </w:r>
          </w:p>
          <w:p w:rsidR="00D0245A" w:rsidRDefault="00D0245A">
            <w:pPr>
              <w:pStyle w:val="HTMLPreformatted"/>
            </w:pPr>
            <w:r>
              <w:t xml:space="preserve">  ...</w:t>
            </w:r>
          </w:p>
          <w:p w:rsidR="00D0245A" w:rsidRDefault="00D0245A">
            <w:pPr>
              <w:pStyle w:val="HTMLPreformatted"/>
            </w:pPr>
            <w:r>
              <w:t>&lt;/SoftwareList&gt;</w:t>
            </w:r>
          </w:p>
        </w:tc>
      </w:tr>
    </w:tbl>
    <w:p w:rsidR="00D0245A" w:rsidRDefault="00D0245A" w:rsidP="00D0245A"/>
    <w:p w:rsidR="00D0245A" w:rsidRDefault="00D0245A" w:rsidP="00D0245A">
      <w:pPr>
        <w:pStyle w:val="Heading2"/>
      </w:pPr>
      <w:bookmarkStart w:id="215" w:name="_Toc342392014"/>
      <w:r>
        <w:t>Element &lt;</w:t>
      </w:r>
      <w:bookmarkStart w:id="216" w:name="SourceFile"/>
      <w:r>
        <w:t>SourceFile</w:t>
      </w:r>
      <w:bookmarkEnd w:id="216"/>
      <w:r>
        <w:t>&gt;</w:t>
      </w:r>
      <w:bookmarkEnd w:id="215"/>
    </w:p>
    <w:tbl>
      <w:tblPr>
        <w:tblW w:w="0" w:type="auto"/>
        <w:tblCellSpacing w:w="15" w:type="dxa"/>
        <w:tblCellMar>
          <w:top w:w="15" w:type="dxa"/>
          <w:left w:w="15" w:type="dxa"/>
          <w:bottom w:w="15" w:type="dxa"/>
          <w:right w:w="15" w:type="dxa"/>
        </w:tblCellMar>
        <w:tblLook w:val="04A0"/>
      </w:tblPr>
      <w:tblGrid>
        <w:gridCol w:w="1438"/>
        <w:gridCol w:w="8624"/>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file from which this MzQuantML instance was created, including potentially MzQuantML files for earlier stages in a workflow.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SourceFileType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0"/>
              <w:gridCol w:w="1124"/>
              <w:gridCol w:w="824"/>
              <w:gridCol w:w="5425"/>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An identifier is an unambiguous string that is unique within the scope (i.e. a document, a set of related documents, or a repository) of its use.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xsd:anyURI</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location of the data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potentially ambiguous common identifier, such as a human-readable name for the instance.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18"/>
              <w:gridCol w:w="1135"/>
              <w:gridCol w:w="1180"/>
              <w:gridCol w:w="3400"/>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804" w:anchor="ExternalFormatDocumentation" w:history="1">
                    <w:r>
                      <w:rPr>
                        <w:rStyle w:val="Hyperlink"/>
                      </w:rPr>
                      <w:t>ExternalFormatDocumentation</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URI to access documentation and tools to interpret the external format of the ExternalData instance. For example, XML Schema or static libraries (APIs) to access binary formats.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805" w:anchor="FileFormat" w:history="1">
                    <w:r>
                      <w:rPr>
                        <w:rStyle w:val="Hyperlink"/>
                      </w:rPr>
                      <w:t>FileFormat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The format of the ExternalData file, for example "tiff" for image files. </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&lt;SourceFile location="</w:t>
            </w:r>
            <w:r w:rsidR="0006392F">
              <w:t>../</w:t>
            </w:r>
            <w:r w:rsidR="0006392F" w:rsidRPr="0006392F">
              <w:t>SpectralCountInputFiles</w:t>
            </w:r>
            <w:r>
              <w:t>/" id="SRCF_1" name="counts_prot_per_sample.txt"&gt;</w:t>
            </w:r>
          </w:p>
          <w:p w:rsidR="00D0245A" w:rsidRDefault="00D0245A">
            <w:pPr>
              <w:pStyle w:val="HTMLPreformatted"/>
            </w:pPr>
            <w:r>
              <w:t xml:space="preserve">    &lt;FileFormat&gt;</w:t>
            </w:r>
          </w:p>
          <w:p w:rsidR="00D0245A" w:rsidRDefault="00D0245A">
            <w:pPr>
              <w:pStyle w:val="HTMLPreformatted"/>
            </w:pPr>
            <w:r>
              <w:t xml:space="preserve">        &lt;cvParam cvRef="MS" accession="MS:1000914" name="tab delimited text file"/&gt;</w:t>
            </w:r>
          </w:p>
          <w:p w:rsidR="00D0245A" w:rsidRDefault="00D0245A">
            <w:pPr>
              <w:pStyle w:val="HTMLPreformatted"/>
            </w:pPr>
            <w:r>
              <w:t xml:space="preserve">    &lt;/FileFormat&gt;</w:t>
            </w:r>
          </w:p>
          <w:p w:rsidR="00D0245A" w:rsidRDefault="00D0245A">
            <w:pPr>
              <w:pStyle w:val="HTMLPreformatted"/>
            </w:pPr>
            <w:r>
              <w:t>&lt;/SourceFile&gt;</w:t>
            </w:r>
          </w:p>
        </w:tc>
      </w:tr>
    </w:tbl>
    <w:p w:rsidR="00D0245A" w:rsidRDefault="00D0245A" w:rsidP="00D0245A"/>
    <w:p w:rsidR="00D0245A" w:rsidRDefault="00D0245A" w:rsidP="00D0245A">
      <w:pPr>
        <w:pStyle w:val="Heading2"/>
      </w:pPr>
      <w:bookmarkStart w:id="217" w:name="_Toc342392015"/>
      <w:r>
        <w:t>Element &lt;</w:t>
      </w:r>
      <w:bookmarkStart w:id="218" w:name="StudyVariable"/>
      <w:r>
        <w:t>StudyVariable</w:t>
      </w:r>
      <w:bookmarkEnd w:id="218"/>
      <w:r>
        <w:t>&gt;</w:t>
      </w:r>
      <w:bookmarkEnd w:id="217"/>
    </w:p>
    <w:tbl>
      <w:tblPr>
        <w:tblW w:w="0" w:type="auto"/>
        <w:tblCellSpacing w:w="15" w:type="dxa"/>
        <w:tblCellMar>
          <w:top w:w="15" w:type="dxa"/>
          <w:left w:w="15" w:type="dxa"/>
          <w:bottom w:w="15" w:type="dxa"/>
          <w:right w:w="15" w:type="dxa"/>
        </w:tblCellMar>
        <w:tblLook w:val="04A0"/>
      </w:tblPr>
      <w:tblGrid>
        <w:gridCol w:w="1863"/>
        <w:gridCol w:w="8199"/>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logical grouping of assays into conditions or user-defined study variables such as wild-type versus disease or time points in a time course.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StudyVariableType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human readable name for the study variable.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02"/>
              <w:gridCol w:w="1135"/>
              <w:gridCol w:w="1180"/>
              <w:gridCol w:w="419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806" w:anchor="cvParam" w:history="1">
                    <w:r>
                      <w:rPr>
                        <w:rStyle w:val="Hyperlink"/>
                      </w:rPr>
                      <w:t>cvParam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entry from an ontology or a controlled vocabulary.</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807" w:anchor="userParam" w:history="1">
                    <w:r>
                      <w:rPr>
                        <w:rStyle w:val="Hyperlink"/>
                      </w:rPr>
                      <w:t>userParam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single user-defined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808" w:anchor="Assay_refs" w:history="1">
                    <w:r>
                      <w:rPr>
                        <w:rStyle w:val="Hyperlink"/>
                      </w:rPr>
                      <w:t>Assay_refs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Reference to the assays that are contained within this study variable.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 id="SV_5" name="Ib_120min"&gt;</w:t>
            </w:r>
          </w:p>
          <w:p w:rsidR="00D0245A" w:rsidRDefault="00D0245A">
            <w:pPr>
              <w:pStyle w:val="HTMLPreformatted"/>
            </w:pPr>
            <w:r>
              <w:t xml:space="preserve">    &lt;cvParam cvRef="MS" accession="MS:1001814" name="generic experimental condition" value="vIb-120min gradient"/&gt;</w:t>
            </w:r>
          </w:p>
          <w:p w:rsidR="00D0245A" w:rsidRDefault="00D0245A">
            <w:pPr>
              <w:pStyle w:val="HTMLPreformatted"/>
            </w:pPr>
            <w:r>
              <w:t xml:space="preserve">    &lt;Assay_refs&gt;ASS_5 ASS_6 ASS_7 ASS_8 ASS_9&lt;/Assay_refs&gt;</w:t>
            </w:r>
          </w:p>
          <w:p w:rsidR="00D0245A" w:rsidRDefault="00D0245A">
            <w:pPr>
              <w:pStyle w:val="HTMLPreformatted"/>
            </w:pPr>
            <w:r>
              <w:t>&lt;/StudyVariable&gt;</w:t>
            </w:r>
          </w:p>
        </w:tc>
      </w:tr>
      <w:tr w:rsidR="00D0245A" w:rsidTr="00D0245A">
        <w:trPr>
          <w:tblCellSpacing w:w="15" w:type="dxa"/>
        </w:trPr>
        <w:tc>
          <w:tcPr>
            <w:tcW w:w="0" w:type="auto"/>
            <w:vAlign w:val="center"/>
            <w:hideMark/>
          </w:tcPr>
          <w:p w:rsidR="00D0245A" w:rsidRDefault="00D0245A">
            <w:pPr>
              <w:rPr>
                <w:sz w:val="24"/>
              </w:rPr>
            </w:pPr>
            <w:r>
              <w:rPr>
                <w:b/>
                <w:bCs/>
              </w:rPr>
              <w:t>cvParam Mapping Rules:</w:t>
            </w:r>
          </w:p>
        </w:tc>
        <w:tc>
          <w:tcPr>
            <w:tcW w:w="0" w:type="auto"/>
            <w:vAlign w:val="center"/>
            <w:hideMark/>
          </w:tcPr>
          <w:p w:rsidR="00D0245A" w:rsidRDefault="00D0245A">
            <w:pPr>
              <w:pStyle w:val="HTMLPreformatted"/>
            </w:pPr>
            <w:r>
              <w:t>Path /MzQuantML/StudyVariableList/StudyVariable</w:t>
            </w:r>
          </w:p>
          <w:p w:rsidR="00D0245A" w:rsidRDefault="00D0245A">
            <w:pPr>
              <w:pStyle w:val="HTMLPreformatted"/>
            </w:pPr>
            <w:r>
              <w:t xml:space="preserve">MAY supply a *child* term of </w:t>
            </w:r>
            <w:hyperlink r:id="rId809" w:tgtFrame="new" w:history="1">
              <w:r>
                <w:rPr>
                  <w:rStyle w:val="Hyperlink"/>
                </w:rPr>
                <w:t>MS:1001807</w:t>
              </w:r>
            </w:hyperlink>
            <w:r>
              <w:t xml:space="preserve"> (</w:t>
            </w:r>
            <w:r>
              <w:rPr>
                <w:rStyle w:val="popup"/>
              </w:rPr>
              <w:t>study variable attribute</w:t>
            </w:r>
            <w:r>
              <w:t>) one or more times</w:t>
            </w:r>
          </w:p>
          <w:p w:rsidR="00D0245A" w:rsidRDefault="00D0245A">
            <w:pPr>
              <w:pStyle w:val="HTMLPreformatted"/>
            </w:pPr>
            <w:r>
              <w:t xml:space="preserve">  e.g.: </w:t>
            </w:r>
            <w:hyperlink r:id="rId810" w:tgtFrame="new" w:history="1">
              <w:r>
                <w:rPr>
                  <w:rStyle w:val="Hyperlink"/>
                </w:rPr>
                <w:t>MS:1001808</w:t>
              </w:r>
            </w:hyperlink>
            <w:r>
              <w:t xml:space="preserve"> (</w:t>
            </w:r>
            <w:r>
              <w:rPr>
                <w:rStyle w:val="popup"/>
              </w:rPr>
              <w:t>technical replicate</w:t>
            </w:r>
            <w:r>
              <w:t xml:space="preserve">) </w:t>
            </w:r>
          </w:p>
          <w:p w:rsidR="00D0245A" w:rsidRDefault="00D0245A">
            <w:pPr>
              <w:pStyle w:val="HTMLPreformatted"/>
            </w:pPr>
            <w:r>
              <w:t xml:space="preserve">  e.g.: </w:t>
            </w:r>
            <w:hyperlink r:id="rId811" w:tgtFrame="new" w:history="1">
              <w:r>
                <w:rPr>
                  <w:rStyle w:val="Hyperlink"/>
                </w:rPr>
                <w:t>MS:1001809</w:t>
              </w:r>
            </w:hyperlink>
            <w:r>
              <w:t xml:space="preserve"> (</w:t>
            </w:r>
            <w:r>
              <w:rPr>
                <w:rStyle w:val="popup"/>
              </w:rPr>
              <w:t>biological replicate</w:t>
            </w:r>
            <w:r>
              <w:t xml:space="preserve">) </w:t>
            </w:r>
          </w:p>
          <w:p w:rsidR="00D0245A" w:rsidRDefault="00D0245A">
            <w:pPr>
              <w:pStyle w:val="HTMLPreformatted"/>
            </w:pPr>
            <w:r>
              <w:t xml:space="preserve">  e.g.: </w:t>
            </w:r>
            <w:hyperlink r:id="rId812" w:tgtFrame="new" w:history="1">
              <w:r>
                <w:rPr>
                  <w:rStyle w:val="Hyperlink"/>
                </w:rPr>
                <w:t>MS:1001810</w:t>
              </w:r>
            </w:hyperlink>
            <w:r>
              <w:t xml:space="preserve"> (</w:t>
            </w:r>
            <w:r>
              <w:rPr>
                <w:rStyle w:val="popup"/>
              </w:rPr>
              <w:t>experimental condition 'case'</w:t>
            </w:r>
            <w:r>
              <w:t xml:space="preserve">) </w:t>
            </w:r>
          </w:p>
          <w:p w:rsidR="00D0245A" w:rsidRDefault="00D0245A">
            <w:pPr>
              <w:pStyle w:val="HTMLPreformatted"/>
            </w:pPr>
            <w:r>
              <w:t xml:space="preserve">  e.g.: </w:t>
            </w:r>
            <w:hyperlink r:id="rId813" w:tgtFrame="new" w:history="1">
              <w:r>
                <w:rPr>
                  <w:rStyle w:val="Hyperlink"/>
                </w:rPr>
                <w:t>MS:1001811</w:t>
              </w:r>
            </w:hyperlink>
            <w:r>
              <w:t xml:space="preserve"> (</w:t>
            </w:r>
            <w:r>
              <w:rPr>
                <w:rStyle w:val="popup"/>
              </w:rPr>
              <w:t>experimental condition 'control'</w:t>
            </w:r>
            <w:r>
              <w:t xml:space="preserve">) </w:t>
            </w:r>
          </w:p>
          <w:p w:rsidR="00D0245A" w:rsidRDefault="00D0245A">
            <w:pPr>
              <w:pStyle w:val="HTMLPreformatted"/>
            </w:pPr>
            <w:r>
              <w:t xml:space="preserve">  e.g.: </w:t>
            </w:r>
            <w:hyperlink r:id="rId814" w:tgtFrame="new" w:history="1">
              <w:r>
                <w:rPr>
                  <w:rStyle w:val="Hyperlink"/>
                </w:rPr>
                <w:t>MS:1001812</w:t>
              </w:r>
            </w:hyperlink>
            <w:r>
              <w:t xml:space="preserve"> (</w:t>
            </w:r>
            <w:r>
              <w:rPr>
                <w:rStyle w:val="popup"/>
              </w:rPr>
              <w:t>experimental condition 'disease'</w:t>
            </w:r>
            <w:r>
              <w:t xml:space="preserve">) </w:t>
            </w:r>
          </w:p>
          <w:p w:rsidR="00D0245A" w:rsidRDefault="00D0245A">
            <w:pPr>
              <w:pStyle w:val="HTMLPreformatted"/>
            </w:pPr>
            <w:r>
              <w:t xml:space="preserve">  e.g.: </w:t>
            </w:r>
            <w:hyperlink r:id="rId815" w:tgtFrame="new" w:history="1">
              <w:r>
                <w:rPr>
                  <w:rStyle w:val="Hyperlink"/>
                </w:rPr>
                <w:t>MS:1001813</w:t>
              </w:r>
            </w:hyperlink>
            <w:r>
              <w:t xml:space="preserve"> (</w:t>
            </w:r>
            <w:r>
              <w:rPr>
                <w:rStyle w:val="popup"/>
              </w:rPr>
              <w:t>experimental condition 'healthy'</w:t>
            </w:r>
            <w:r>
              <w:t xml:space="preserve">) </w:t>
            </w:r>
          </w:p>
          <w:p w:rsidR="00D0245A" w:rsidRDefault="00D0245A">
            <w:pPr>
              <w:pStyle w:val="HTMLPreformatted"/>
            </w:pPr>
            <w:r>
              <w:t xml:space="preserve">  e.g.: </w:t>
            </w:r>
            <w:hyperlink r:id="rId816" w:tgtFrame="new" w:history="1">
              <w:r>
                <w:rPr>
                  <w:rStyle w:val="Hyperlink"/>
                </w:rPr>
                <w:t>MS:1001814</w:t>
              </w:r>
            </w:hyperlink>
            <w:r>
              <w:t xml:space="preserve"> (</w:t>
            </w:r>
            <w:r>
              <w:rPr>
                <w:rStyle w:val="popup"/>
              </w:rPr>
              <w:t>generic experimental condition</w:t>
            </w:r>
            <w:r>
              <w:t xml:space="preserve">) </w:t>
            </w:r>
          </w:p>
          <w:p w:rsidR="00D0245A" w:rsidRDefault="00D0245A">
            <w:pPr>
              <w:pStyle w:val="HTMLPreformatted"/>
            </w:pPr>
            <w:r>
              <w:t xml:space="preserve">  e.g.: </w:t>
            </w:r>
            <w:hyperlink r:id="rId817" w:tgtFrame="new" w:history="1">
              <w:r>
                <w:rPr>
                  <w:rStyle w:val="Hyperlink"/>
                </w:rPr>
                <w:t>MS:1001815</w:t>
              </w:r>
            </w:hyperlink>
            <w:r>
              <w:t xml:space="preserve"> (</w:t>
            </w:r>
            <w:r>
              <w:rPr>
                <w:rStyle w:val="popup"/>
              </w:rPr>
              <w:t>time series, time point X</w:t>
            </w:r>
            <w:r>
              <w:t xml:space="preserve">) </w:t>
            </w:r>
          </w:p>
          <w:p w:rsidR="00D0245A" w:rsidRDefault="00D0245A">
            <w:pPr>
              <w:pStyle w:val="HTMLPreformatted"/>
            </w:pPr>
            <w:r>
              <w:t xml:space="preserve">  e.g.: </w:t>
            </w:r>
            <w:hyperlink r:id="rId818" w:tgtFrame="new" w:history="1">
              <w:r>
                <w:rPr>
                  <w:rStyle w:val="Hyperlink"/>
                </w:rPr>
                <w:t>MS:1001816</w:t>
              </w:r>
            </w:hyperlink>
            <w:r>
              <w:t xml:space="preserve"> (</w:t>
            </w:r>
            <w:r>
              <w:rPr>
                <w:rStyle w:val="popup"/>
              </w:rPr>
              <w:t>dilution series, concentration X</w:t>
            </w:r>
            <w:r>
              <w:t xml:space="preserve">) </w:t>
            </w:r>
          </w:p>
        </w:tc>
      </w:tr>
      <w:tr w:rsidR="00D0245A" w:rsidTr="00D0245A">
        <w:trPr>
          <w:tblCellSpacing w:w="15" w:type="dxa"/>
        </w:trPr>
        <w:tc>
          <w:tcPr>
            <w:tcW w:w="0" w:type="auto"/>
            <w:vAlign w:val="center"/>
            <w:hideMark/>
          </w:tcPr>
          <w:p w:rsidR="00D0245A" w:rsidRDefault="00D0245A">
            <w:pPr>
              <w:rPr>
                <w:sz w:val="24"/>
              </w:rPr>
            </w:pPr>
            <w:r>
              <w:rPr>
                <w:b/>
                <w:bCs/>
              </w:rPr>
              <w:t>Example cvParams:</w:t>
            </w:r>
          </w:p>
        </w:tc>
        <w:tc>
          <w:tcPr>
            <w:tcW w:w="0" w:type="auto"/>
            <w:vAlign w:val="center"/>
            <w:hideMark/>
          </w:tcPr>
          <w:p w:rsidR="00D0245A" w:rsidRDefault="00D0245A">
            <w:pPr>
              <w:pStyle w:val="HTMLPreformatted"/>
            </w:pPr>
            <w:r>
              <w:t>&lt;cvParam accession="MS:1001808" cvRef="PSI-MS" name="technical replicate" value=""/&gt;</w:t>
            </w:r>
          </w:p>
          <w:p w:rsidR="00D0245A" w:rsidRDefault="00D0245A">
            <w:pPr>
              <w:pStyle w:val="HTMLPreformatted"/>
            </w:pPr>
            <w:r>
              <w:t>&lt;cvParam cvRef="MS" accession="MS:1001814" name="generic experimental condition" value="vIa-30min gradient"/&gt;</w:t>
            </w:r>
          </w:p>
        </w:tc>
      </w:tr>
    </w:tbl>
    <w:p w:rsidR="00D0245A" w:rsidRDefault="00D0245A" w:rsidP="00D0245A"/>
    <w:p w:rsidR="00D0245A" w:rsidRDefault="00D0245A" w:rsidP="00D0245A">
      <w:pPr>
        <w:pStyle w:val="Heading2"/>
      </w:pPr>
      <w:bookmarkStart w:id="219" w:name="_Toc342392016"/>
      <w:r>
        <w:t>Element &lt;</w:t>
      </w:r>
      <w:bookmarkStart w:id="220" w:name="StudyVariableList"/>
      <w:r>
        <w:t>StudyVariableList</w:t>
      </w:r>
      <w:bookmarkEnd w:id="220"/>
      <w:r>
        <w:t>&gt;</w:t>
      </w:r>
      <w:bookmarkEnd w:id="219"/>
    </w:p>
    <w:tbl>
      <w:tblPr>
        <w:tblW w:w="0" w:type="auto"/>
        <w:tblCellSpacing w:w="15" w:type="dxa"/>
        <w:tblCellMar>
          <w:top w:w="15" w:type="dxa"/>
          <w:left w:w="15" w:type="dxa"/>
          <w:bottom w:w="15" w:type="dxa"/>
          <w:right w:w="15" w:type="dxa"/>
        </w:tblCellMar>
        <w:tblLook w:val="04A0"/>
      </w:tblPr>
      <w:tblGrid>
        <w:gridCol w:w="1385"/>
        <w:gridCol w:w="8677"/>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The list of experimental conditions used to group results.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StudyVariableListType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10"/>
              <w:gridCol w:w="1135"/>
              <w:gridCol w:w="1180"/>
              <w:gridCol w:w="4761"/>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819" w:anchor="StudyVariable" w:history="1">
                    <w:r>
                      <w:rPr>
                        <w:rStyle w:val="Hyperlink"/>
                      </w:rPr>
                      <w:t>StudyVariable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unbounded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logical grouping of assays into conditions or user-defined study variables such as wild-type versus disease or time points in a time course.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Graphical Context:</w:t>
            </w:r>
          </w:p>
        </w:tc>
        <w:tc>
          <w:tcPr>
            <w:tcW w:w="0" w:type="auto"/>
            <w:vAlign w:val="center"/>
            <w:hideMark/>
          </w:tcPr>
          <w:p w:rsidR="00D0245A" w:rsidRDefault="00C07317">
            <w:pPr>
              <w:rPr>
                <w:sz w:val="24"/>
              </w:rPr>
            </w:pPr>
            <w:r>
              <w:rPr>
                <w:noProof/>
                <w:lang w:val="en-GB" w:eastAsia="en-GB"/>
              </w:rPr>
              <w:drawing>
                <wp:inline distT="0" distB="0" distL="0" distR="0">
                  <wp:extent cx="5452745" cy="3130550"/>
                  <wp:effectExtent l="19050" t="0" r="0" b="0"/>
                  <wp:docPr id="15" name="Picture 15" descr="StudyVariable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udyVariableList"/>
                          <pic:cNvPicPr>
                            <a:picLocks noChangeAspect="1" noChangeArrowheads="1"/>
                          </pic:cNvPicPr>
                        </pic:nvPicPr>
                        <pic:blipFill>
                          <a:blip r:embed="rId820" cstate="print"/>
                          <a:srcRect/>
                          <a:stretch>
                            <a:fillRect/>
                          </a:stretch>
                        </pic:blipFill>
                        <pic:spPr bwMode="auto">
                          <a:xfrm>
                            <a:off x="0" y="0"/>
                            <a:ext cx="5452745" cy="3130550"/>
                          </a:xfrm>
                          <a:prstGeom prst="rect">
                            <a:avLst/>
                          </a:prstGeom>
                          <a:noFill/>
                          <a:ln w="9525">
                            <a:noFill/>
                            <a:miter lim="800000"/>
                            <a:headEnd/>
                            <a:tailEnd/>
                          </a:ln>
                        </pic:spPr>
                      </pic:pic>
                    </a:graphicData>
                  </a:graphic>
                </wp:inline>
              </w:drawing>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&lt;StudyVariableList&gt;</w:t>
            </w:r>
          </w:p>
          <w:p w:rsidR="00D0245A" w:rsidRDefault="00D0245A">
            <w:pPr>
              <w:pStyle w:val="HTMLPreformatted"/>
            </w:pPr>
            <w:r>
              <w:t xml:space="preserve">    &lt;StudyVariable id="SV_0" name="Ia_30min"&gt;</w:t>
            </w:r>
          </w:p>
          <w:p w:rsidR="00D0245A" w:rsidRDefault="00D0245A">
            <w:pPr>
              <w:pStyle w:val="HTMLPreformatted"/>
            </w:pPr>
            <w:r>
              <w:t xml:space="preserve">        &lt;cvParam cvRef="MS" accession="MS:1001814" name="generic experimental condition" value="vIa-30min gradient"/&gt;</w:t>
            </w:r>
          </w:p>
          <w:p w:rsidR="00D0245A" w:rsidRDefault="00D0245A">
            <w:pPr>
              <w:pStyle w:val="HTMLPreformatted"/>
            </w:pPr>
            <w:r>
              <w:t xml:space="preserve">        &lt;Assay_refs&gt;ASS_0 ASS_1 ASS_2 ASS_3 ASS_4&lt;/Assay_refs&gt;</w:t>
            </w:r>
          </w:p>
          <w:p w:rsidR="00D0245A" w:rsidRDefault="00D0245A">
            <w:pPr>
              <w:pStyle w:val="HTMLPreformatted"/>
            </w:pPr>
            <w:r>
              <w:t xml:space="preserve">    &lt;/StudyVariable&gt;</w:t>
            </w:r>
          </w:p>
          <w:p w:rsidR="00D0245A" w:rsidRDefault="00D0245A">
            <w:pPr>
              <w:pStyle w:val="HTMLPreformatted"/>
            </w:pPr>
            <w:r>
              <w:t xml:space="preserve">    &lt;StudyVariable id="SV_5" name="Ib_120min"&gt;</w:t>
            </w:r>
          </w:p>
          <w:p w:rsidR="00D0245A" w:rsidRDefault="00D0245A">
            <w:pPr>
              <w:pStyle w:val="HTMLPreformatted"/>
            </w:pPr>
            <w:r>
              <w:t xml:space="preserve">        &lt;cvParam cvRef="MS" accession="MS:1001814" name="generic experimental condition" value="vIb-120min gradient"/&gt;</w:t>
            </w:r>
          </w:p>
          <w:p w:rsidR="00D0245A" w:rsidRDefault="00D0245A">
            <w:pPr>
              <w:pStyle w:val="HTMLPreformatted"/>
            </w:pPr>
            <w:r>
              <w:t xml:space="preserve">  ...</w:t>
            </w:r>
          </w:p>
          <w:p w:rsidR="00D0245A" w:rsidRDefault="00D0245A">
            <w:pPr>
              <w:pStyle w:val="HTMLPreformatted"/>
            </w:pPr>
            <w:r>
              <w:t>&lt;/StudyVariableList&gt;</w:t>
            </w:r>
          </w:p>
        </w:tc>
      </w:tr>
    </w:tbl>
    <w:p w:rsidR="00D0245A" w:rsidRDefault="00D0245A" w:rsidP="00D0245A"/>
    <w:p w:rsidR="00D0245A" w:rsidRDefault="00D0245A" w:rsidP="00D0245A">
      <w:pPr>
        <w:pStyle w:val="Heading2"/>
      </w:pPr>
      <w:bookmarkStart w:id="221" w:name="_Toc342392017"/>
      <w:r>
        <w:t>Element &lt;</w:t>
      </w:r>
      <w:bookmarkStart w:id="222" w:name="StudyVariableQuantLayer"/>
      <w:r>
        <w:t>StudyVariableQuantLayer</w:t>
      </w:r>
      <w:bookmarkEnd w:id="222"/>
      <w:r>
        <w:t>&gt;</w:t>
      </w:r>
      <w:bookmarkEnd w:id="221"/>
    </w:p>
    <w:tbl>
      <w:tblPr>
        <w:tblW w:w="0" w:type="auto"/>
        <w:tblCellSpacing w:w="15" w:type="dxa"/>
        <w:tblCellMar>
          <w:top w:w="15" w:type="dxa"/>
          <w:left w:w="15" w:type="dxa"/>
          <w:bottom w:w="15" w:type="dxa"/>
          <w:right w:w="15" w:type="dxa"/>
        </w:tblCellMar>
        <w:tblLook w:val="04A0"/>
      </w:tblPr>
      <w:tblGrid>
        <w:gridCol w:w="1409"/>
        <w:gridCol w:w="8653"/>
      </w:tblGrid>
      <w:tr w:rsidR="00D0245A" w:rsidTr="00D0245A">
        <w:trPr>
          <w:tblCellSpacing w:w="15" w:type="dxa"/>
        </w:trPr>
        <w:tc>
          <w:tcPr>
            <w:tcW w:w="0" w:type="auto"/>
            <w:vAlign w:val="center"/>
            <w:hideMark/>
          </w:tcPr>
          <w:p w:rsidR="00D0245A" w:rsidRDefault="00D0245A" w:rsidP="00662C13">
            <w:pPr>
              <w:jc w:val="left"/>
              <w:rPr>
                <w:sz w:val="24"/>
              </w:rPr>
            </w:pPr>
            <w:r>
              <w:rPr>
                <w:b/>
                <w:bCs/>
              </w:rPr>
              <w:t>Definition:</w:t>
            </w:r>
          </w:p>
        </w:tc>
        <w:tc>
          <w:tcPr>
            <w:tcW w:w="0" w:type="auto"/>
            <w:vAlign w:val="center"/>
            <w:hideMark/>
          </w:tcPr>
          <w:p w:rsidR="00D0245A" w:rsidRDefault="00D0245A" w:rsidP="00662C13">
            <w:pPr>
              <w:jc w:val="left"/>
              <w:rPr>
                <w:sz w:val="24"/>
              </w:rPr>
            </w:pPr>
            <w:r>
              <w:rPr>
                <w:b/>
                <w:bCs/>
              </w:rPr>
              <w:t>Depending on context:</w:t>
            </w:r>
            <w:r>
              <w:br/>
            </w:r>
            <w:r>
              <w:rPr>
                <w:b/>
                <w:bCs/>
              </w:rPr>
              <w:t>1</w:t>
            </w:r>
            <w:r>
              <w:t xml:space="preserve">: Quant layer for reporting data values about protein groups related to different study variables i.e. the column index MUST refer to StudyVariables defined in the file. </w:t>
            </w:r>
            <w:r>
              <w:br/>
            </w:r>
            <w:r>
              <w:rPr>
                <w:b/>
                <w:bCs/>
              </w:rPr>
              <w:t>2</w:t>
            </w:r>
            <w:r>
              <w:t xml:space="preserve">: Quant layer for reporting data values about proteins related to different study variables i.e. the column index MUST refer to StudyVariables defined in the file. </w:t>
            </w:r>
            <w:r>
              <w:br/>
            </w:r>
            <w:r>
              <w:rPr>
                <w:b/>
                <w:bCs/>
              </w:rPr>
              <w:t>3</w:t>
            </w:r>
            <w:r>
              <w:t xml:space="preserve">: Quant layer for reporting data values about peptides related to different study variables i.e. the column index MUST refer to StudyVariables defined in the file. </w:t>
            </w:r>
            <w:r>
              <w:br/>
            </w:r>
            <w:r>
              <w:rPr>
                <w:b/>
                <w:bCs/>
              </w:rPr>
              <w:t>4</w:t>
            </w:r>
            <w:r>
              <w:t xml:space="preserve">: Quant layer for reporting data values about small molecules related to different study variables i.e. the column index MUST refer to StudyVariables defined in the file.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QuantLayerType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39"/>
              <w:gridCol w:w="1046"/>
              <w:gridCol w:w="824"/>
              <w:gridCol w:w="439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xsd:ID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unique identifier for the object within the file.</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18"/>
              <w:gridCol w:w="1135"/>
              <w:gridCol w:w="1180"/>
              <w:gridCol w:w="4929"/>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Subelement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minOccurs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maxOccurs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821" w:anchor="DataType" w:history="1">
                    <w:r>
                      <w:rPr>
                        <w:rStyle w:val="Hyperlink"/>
                      </w:rPr>
                      <w:t>DataType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 of data in the column e.g. cvParam = "Intensity|RawAbundance|NormalisedAbundance".</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822" w:anchor="ColumnIndex" w:history="1">
                    <w:r>
                      <w:rPr>
                        <w:rStyle w:val="Hyperlink"/>
                      </w:rPr>
                      <w:t>ColumnIndex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Space separated unique identifiers for each column of data, MUST refer to an object in the file i.e. Ratio elements.</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hyperlink r:id="rId823" w:anchor="DataMatrix" w:history="1">
                    <w:r>
                      <w:rPr>
                        <w:rStyle w:val="Hyperlink"/>
                      </w:rPr>
                      <w:t>DataMatrix</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A matrix of data stored in rows and columns, as defined in the parent QuantLayer.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&lt;StudyVariableQuantLayer id="SV_QuantLayer_Protein_reporter_ion_intensity"&gt;</w:t>
            </w:r>
          </w:p>
          <w:p w:rsidR="00D0245A" w:rsidRDefault="00D0245A">
            <w:pPr>
              <w:pStyle w:val="HTMLPreformatted"/>
            </w:pPr>
            <w:r>
              <w:t xml:space="preserve">    &lt;DataType&gt;</w:t>
            </w:r>
          </w:p>
          <w:p w:rsidR="00D0245A" w:rsidRDefault="00D0245A">
            <w:pPr>
              <w:pStyle w:val="HTMLPreformatted"/>
            </w:pPr>
            <w:r>
              <w:t xml:space="preserve">        &lt;cvParam accession="MS:1001847" cvRef="PSI-MS" name="reporter ion intensity"/&gt;</w:t>
            </w:r>
          </w:p>
          <w:p w:rsidR="00D0245A" w:rsidRDefault="00D0245A">
            <w:pPr>
              <w:pStyle w:val="HTMLPreformatted"/>
            </w:pPr>
            <w:r>
              <w:t xml:space="preserve">    &lt;/DataType&gt;</w:t>
            </w:r>
          </w:p>
          <w:p w:rsidR="00D0245A" w:rsidRDefault="00D0245A">
            <w:pPr>
              <w:pStyle w:val="HTMLPreformatted"/>
            </w:pPr>
            <w:r>
              <w:t xml:space="preserve">    &lt;ColumnIndex&gt;SV_group_A SV_group_B&lt;/ColumnIndex&gt;</w:t>
            </w:r>
          </w:p>
          <w:p w:rsidR="00D0245A" w:rsidRDefault="00D0245A">
            <w:pPr>
              <w:pStyle w:val="HTMLPreformatted"/>
            </w:pPr>
            <w:r>
              <w:t xml:space="preserve">    &lt;DataMatrix&gt;</w:t>
            </w:r>
          </w:p>
          <w:p w:rsidR="00D0245A" w:rsidRDefault="00D0245A">
            <w:pPr>
              <w:pStyle w:val="HTMLPreformatted"/>
            </w:pPr>
            <w:r>
              <w:t xml:space="preserve">        &lt;Row object_ref="DBSeq_1_sp_P00924_ENO1_YEAST"&gt;12.543762025430688 7.995378467031932&lt;/Row&gt;</w:t>
            </w:r>
          </w:p>
          <w:p w:rsidR="00D0245A" w:rsidRDefault="00D0245A">
            <w:pPr>
              <w:pStyle w:val="HTMLPreformatted"/>
            </w:pPr>
            <w:r>
              <w:t xml:space="preserve">  ...</w:t>
            </w:r>
          </w:p>
          <w:p w:rsidR="00D0245A" w:rsidRDefault="00D0245A">
            <w:pPr>
              <w:pStyle w:val="HTMLPreformatted"/>
            </w:pPr>
            <w:r>
              <w:t>&lt;/StudyVariableQuantLayer&gt;</w:t>
            </w:r>
          </w:p>
        </w:tc>
      </w:tr>
    </w:tbl>
    <w:p w:rsidR="00D0245A" w:rsidRDefault="00D0245A" w:rsidP="00D0245A"/>
    <w:p w:rsidR="00D0245A" w:rsidRDefault="00D0245A" w:rsidP="00D0245A">
      <w:pPr>
        <w:pStyle w:val="Heading2"/>
      </w:pPr>
      <w:bookmarkStart w:id="223" w:name="_Toc342392018"/>
      <w:r>
        <w:t>Element &lt;</w:t>
      </w:r>
      <w:bookmarkStart w:id="224" w:name="userParam"/>
      <w:r>
        <w:t>userParam</w:t>
      </w:r>
      <w:bookmarkEnd w:id="224"/>
      <w:r>
        <w:t>&gt;</w:t>
      </w:r>
      <w:bookmarkEnd w:id="223"/>
    </w:p>
    <w:tbl>
      <w:tblPr>
        <w:tblW w:w="0" w:type="auto"/>
        <w:tblCellSpacing w:w="15" w:type="dxa"/>
        <w:tblCellMar>
          <w:top w:w="15" w:type="dxa"/>
          <w:left w:w="15" w:type="dxa"/>
          <w:bottom w:w="15" w:type="dxa"/>
          <w:right w:w="15" w:type="dxa"/>
        </w:tblCellMar>
        <w:tblLook w:val="04A0"/>
      </w:tblPr>
      <w:tblGrid>
        <w:gridCol w:w="1549"/>
        <w:gridCol w:w="8513"/>
      </w:tblGrid>
      <w:tr w:rsidR="00D0245A" w:rsidTr="00D0245A">
        <w:trPr>
          <w:tblCellSpacing w:w="15" w:type="dxa"/>
        </w:trPr>
        <w:tc>
          <w:tcPr>
            <w:tcW w:w="0" w:type="auto"/>
            <w:vAlign w:val="center"/>
            <w:hideMark/>
          </w:tcPr>
          <w:p w:rsidR="00D0245A" w:rsidRDefault="00D0245A">
            <w:pPr>
              <w:rPr>
                <w:sz w:val="24"/>
              </w:rPr>
            </w:pPr>
            <w:r>
              <w:rPr>
                <w:b/>
                <w:bCs/>
              </w:rPr>
              <w:t>Definition:</w:t>
            </w:r>
          </w:p>
        </w:tc>
        <w:tc>
          <w:tcPr>
            <w:tcW w:w="0" w:type="auto"/>
            <w:vAlign w:val="center"/>
            <w:hideMark/>
          </w:tcPr>
          <w:p w:rsidR="00D0245A" w:rsidRDefault="00D0245A">
            <w:pPr>
              <w:rPr>
                <w:sz w:val="24"/>
              </w:rPr>
            </w:pPr>
            <w:r>
              <w:t xml:space="preserve">A single user-defined parameter. </w:t>
            </w:r>
          </w:p>
        </w:tc>
      </w:tr>
      <w:tr w:rsidR="00D0245A" w:rsidTr="00D0245A">
        <w:trPr>
          <w:tblCellSpacing w:w="15" w:type="dxa"/>
        </w:trPr>
        <w:tc>
          <w:tcPr>
            <w:tcW w:w="0" w:type="auto"/>
            <w:vAlign w:val="center"/>
            <w:hideMark/>
          </w:tcPr>
          <w:p w:rsidR="00D0245A" w:rsidRDefault="00D0245A">
            <w:pPr>
              <w:rPr>
                <w:sz w:val="24"/>
              </w:rPr>
            </w:pPr>
            <w:r>
              <w:rPr>
                <w:b/>
                <w:bCs/>
              </w:rPr>
              <w:t>Type:</w:t>
            </w:r>
          </w:p>
        </w:tc>
        <w:tc>
          <w:tcPr>
            <w:tcW w:w="0" w:type="auto"/>
            <w:vAlign w:val="center"/>
            <w:hideMark/>
          </w:tcPr>
          <w:p w:rsidR="00D0245A" w:rsidRDefault="00D0245A">
            <w:pPr>
              <w:rPr>
                <w:sz w:val="24"/>
              </w:rPr>
            </w:pPr>
            <w:r>
              <w:t xml:space="preserve">UserParamType </w:t>
            </w:r>
          </w:p>
        </w:tc>
      </w:tr>
      <w:tr w:rsidR="00D0245A" w:rsidTr="00D0245A">
        <w:trPr>
          <w:tblCellSpacing w:w="15" w:type="dxa"/>
        </w:trPr>
        <w:tc>
          <w:tcPr>
            <w:tcW w:w="0" w:type="auto"/>
            <w:vAlign w:val="center"/>
            <w:hideMark/>
          </w:tcPr>
          <w:p w:rsidR="00D0245A" w:rsidRDefault="00D0245A">
            <w:pPr>
              <w:rPr>
                <w:sz w:val="24"/>
              </w:rPr>
            </w:pPr>
            <w:r>
              <w:rPr>
                <w:b/>
                <w:bCs/>
              </w:rPr>
              <w:t>Attributes:</w:t>
            </w:r>
          </w:p>
        </w:tc>
        <w:tc>
          <w:tcPr>
            <w:tcW w:w="0" w:type="auto"/>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36"/>
              <w:gridCol w:w="995"/>
              <w:gridCol w:w="824"/>
              <w:gridCol w:w="5167"/>
            </w:tblGrid>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Use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jc w:val="center"/>
                    <w:rPr>
                      <w:b/>
                      <w:bCs/>
                      <w:sz w:val="24"/>
                    </w:rPr>
                  </w:pPr>
                  <w:r>
                    <w:rPr>
                      <w:b/>
                      <w:bCs/>
                    </w:rPr>
                    <w:t>Definition</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parameter.</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datatype of the parameter, where appropriate (e.g.: xsd:float).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unitAccession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An accession number identifying the unit within the OBO foundry Unit CV.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unitCvRef</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 xml:space="preserve">If a unit term is referenced, this attribute MUST refer to the CV 'id' attribute defined in the cvList in this file. </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unitName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name of the unit.</w:t>
                  </w:r>
                </w:p>
              </w:tc>
            </w:tr>
            <w:tr w:rsidR="00D0245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xsd:string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optional</w:t>
                  </w:r>
                </w:p>
              </w:tc>
              <w:tc>
                <w:tcPr>
                  <w:tcW w:w="0" w:type="auto"/>
                  <w:tcBorders>
                    <w:top w:val="outset" w:sz="6" w:space="0" w:color="auto"/>
                    <w:left w:val="outset" w:sz="6" w:space="0" w:color="auto"/>
                    <w:bottom w:val="outset" w:sz="6" w:space="0" w:color="auto"/>
                    <w:right w:val="outset" w:sz="6" w:space="0" w:color="auto"/>
                  </w:tcBorders>
                  <w:vAlign w:val="center"/>
                  <w:hideMark/>
                </w:tcPr>
                <w:p w:rsidR="00D0245A" w:rsidRDefault="00D0245A">
                  <w:pPr>
                    <w:rPr>
                      <w:sz w:val="24"/>
                    </w:rPr>
                  </w:pPr>
                  <w:r>
                    <w:t>The user-entered value of the parameter.</w:t>
                  </w:r>
                </w:p>
              </w:tc>
            </w:tr>
          </w:tbl>
          <w:p w:rsidR="00D0245A" w:rsidRDefault="00D0245A">
            <w:pPr>
              <w:rPr>
                <w:sz w:val="24"/>
              </w:rPr>
            </w:pPr>
          </w:p>
        </w:tc>
      </w:tr>
      <w:tr w:rsidR="00D0245A" w:rsidTr="00D0245A">
        <w:trPr>
          <w:tblCellSpacing w:w="15" w:type="dxa"/>
        </w:trPr>
        <w:tc>
          <w:tcPr>
            <w:tcW w:w="0" w:type="auto"/>
            <w:vAlign w:val="center"/>
            <w:hideMark/>
          </w:tcPr>
          <w:p w:rsidR="00D0245A" w:rsidRDefault="00D0245A">
            <w:pPr>
              <w:rPr>
                <w:sz w:val="24"/>
              </w:rPr>
            </w:pPr>
            <w:r>
              <w:rPr>
                <w:b/>
                <w:bCs/>
              </w:rPr>
              <w:t>Subelements:</w:t>
            </w:r>
          </w:p>
        </w:tc>
        <w:tc>
          <w:tcPr>
            <w:tcW w:w="0" w:type="auto"/>
            <w:vAlign w:val="center"/>
            <w:hideMark/>
          </w:tcPr>
          <w:p w:rsidR="00D0245A" w:rsidRDefault="00D0245A">
            <w:pPr>
              <w:rPr>
                <w:sz w:val="24"/>
              </w:rPr>
            </w:pPr>
            <w:r>
              <w:t>none</w:t>
            </w:r>
          </w:p>
        </w:tc>
      </w:tr>
      <w:tr w:rsidR="00D0245A" w:rsidTr="00D0245A">
        <w:trPr>
          <w:tblCellSpacing w:w="15" w:type="dxa"/>
        </w:trPr>
        <w:tc>
          <w:tcPr>
            <w:tcW w:w="0" w:type="auto"/>
            <w:vAlign w:val="center"/>
            <w:hideMark/>
          </w:tcPr>
          <w:p w:rsidR="00D0245A" w:rsidRDefault="00D0245A">
            <w:pPr>
              <w:rPr>
                <w:sz w:val="24"/>
              </w:rPr>
            </w:pPr>
            <w:r>
              <w:rPr>
                <w:b/>
                <w:bCs/>
              </w:rPr>
              <w:t>Example Context:</w:t>
            </w:r>
          </w:p>
        </w:tc>
        <w:tc>
          <w:tcPr>
            <w:tcW w:w="0" w:type="auto"/>
            <w:vAlign w:val="center"/>
            <w:hideMark/>
          </w:tcPr>
          <w:p w:rsidR="00D0245A" w:rsidRDefault="00D0245A">
            <w:pPr>
              <w:pStyle w:val="HTMLPreformatted"/>
            </w:pPr>
            <w:r>
              <w:t>&lt;userParam value="examples/paper_iTraq4plex/iTraqQuantitationPSIMOD.xtp" name="Plugin configuration file"/&gt;</w:t>
            </w:r>
          </w:p>
        </w:tc>
      </w:tr>
    </w:tbl>
    <w:p w:rsidR="008A0493" w:rsidRDefault="008A0493" w:rsidP="00466496">
      <w:pPr>
        <w:spacing w:line="240" w:lineRule="auto"/>
      </w:pPr>
    </w:p>
    <w:p w:rsidR="00240FCF" w:rsidRPr="00BC4A15" w:rsidRDefault="00240FCF" w:rsidP="00466496">
      <w:pPr>
        <w:spacing w:line="240" w:lineRule="auto"/>
      </w:pPr>
    </w:p>
    <w:p w:rsidR="008B6BE0" w:rsidRDefault="00DB3ECF" w:rsidP="00466496">
      <w:pPr>
        <w:pStyle w:val="Heading1"/>
        <w:spacing w:line="240" w:lineRule="auto"/>
        <w:rPr>
          <w:lang w:val="en-GB"/>
        </w:rPr>
      </w:pPr>
      <w:bookmarkStart w:id="225" w:name="_Toc342392019"/>
      <w:r>
        <w:rPr>
          <w:lang w:val="en-GB"/>
        </w:rPr>
        <w:t>Specific Comments</w:t>
      </w:r>
      <w:r w:rsidR="00627E57">
        <w:rPr>
          <w:lang w:val="en-GB"/>
        </w:rPr>
        <w:t xml:space="preserve"> on schema</w:t>
      </w:r>
      <w:bookmarkEnd w:id="59"/>
      <w:bookmarkEnd w:id="225"/>
      <w:r>
        <w:rPr>
          <w:lang w:val="en-GB"/>
        </w:rPr>
        <w:t xml:space="preserve"> </w:t>
      </w:r>
    </w:p>
    <w:p w:rsidR="004E2415" w:rsidRDefault="00F83B08" w:rsidP="00466496">
      <w:pPr>
        <w:pStyle w:val="nobreak"/>
        <w:spacing w:line="240" w:lineRule="auto"/>
        <w:rPr>
          <w:lang w:val="en-GB"/>
        </w:rPr>
      </w:pPr>
      <w:r>
        <w:rPr>
          <w:lang w:val="en-GB"/>
        </w:rPr>
        <w:t>In this section, several point</w:t>
      </w:r>
      <w:r w:rsidR="00C32842">
        <w:rPr>
          <w:lang w:val="en-GB"/>
        </w:rPr>
        <w:t>s</w:t>
      </w:r>
      <w:r>
        <w:rPr>
          <w:lang w:val="en-GB"/>
        </w:rPr>
        <w:t xml:space="preserve"> of documentation are elaborated beyond the core specification in Section</w:t>
      </w:r>
      <w:r w:rsidR="00627E57">
        <w:rPr>
          <w:lang w:val="en-GB"/>
        </w:rPr>
        <w:t xml:space="preserve"> </w:t>
      </w:r>
      <w:fldSimple w:instr=" REF _Ref116791170 \r \h  \* MERGEFORMAT ">
        <w:r w:rsidR="005307BA">
          <w:rPr>
            <w:lang w:val="en-GB"/>
          </w:rPr>
          <w:t>6</w:t>
        </w:r>
      </w:fldSimple>
      <w:r>
        <w:rPr>
          <w:lang w:val="en-GB"/>
        </w:rPr>
        <w:t>.</w:t>
      </w:r>
    </w:p>
    <w:p w:rsidR="004E2415" w:rsidRDefault="004E2415" w:rsidP="00466496">
      <w:pPr>
        <w:spacing w:line="240" w:lineRule="auto"/>
        <w:rPr>
          <w:lang w:val="en-GB"/>
        </w:rPr>
      </w:pPr>
    </w:p>
    <w:p w:rsidR="004E1E24" w:rsidRPr="00CB435E" w:rsidRDefault="004E1E24" w:rsidP="00CB435E">
      <w:pPr>
        <w:pStyle w:val="Heading2"/>
      </w:pPr>
      <w:bookmarkStart w:id="226" w:name="_Toc295300723"/>
      <w:bookmarkStart w:id="227" w:name="_Toc342392020"/>
      <w:r w:rsidRPr="00CB435E">
        <w:t>File extension</w:t>
      </w:r>
      <w:bookmarkEnd w:id="226"/>
      <w:r w:rsidRPr="00CB435E">
        <w:t xml:space="preserve"> and compression</w:t>
      </w:r>
      <w:bookmarkEnd w:id="227"/>
    </w:p>
    <w:p w:rsidR="004E1E24" w:rsidRPr="004E1E24" w:rsidRDefault="004E1E24" w:rsidP="00CB63C3">
      <w:pPr>
        <w:rPr>
          <w:lang w:val="en-GB"/>
        </w:rPr>
      </w:pPr>
      <w:r w:rsidRPr="004E1E24">
        <w:rPr>
          <w:lang w:val="en-GB"/>
        </w:rPr>
        <w:t xml:space="preserve">It is noted that standard file compression algorithms greatly reduce the </w:t>
      </w:r>
      <w:r w:rsidR="00CA43A1">
        <w:rPr>
          <w:lang w:val="en-GB"/>
        </w:rPr>
        <w:t>mzQuantML</w:t>
      </w:r>
      <w:r w:rsidRPr="004E1E24">
        <w:rPr>
          <w:lang w:val="en-GB"/>
        </w:rPr>
        <w:t xml:space="preserve"> file sizes, speeding up file transfers and uploads / downloads. It is also noted that software implementing </w:t>
      </w:r>
      <w:r w:rsidR="00CA43A1">
        <w:rPr>
          <w:lang w:val="en-GB"/>
        </w:rPr>
        <w:t>mzQuantML</w:t>
      </w:r>
      <w:r w:rsidRPr="004E1E24">
        <w:rPr>
          <w:lang w:val="en-GB"/>
        </w:rPr>
        <w:t xml:space="preserve"> import or export will </w:t>
      </w:r>
      <w:r w:rsidR="007C10E9">
        <w:rPr>
          <w:lang w:val="en-GB"/>
        </w:rPr>
        <w:t xml:space="preserve">be expected to </w:t>
      </w:r>
      <w:r w:rsidRPr="004E1E24">
        <w:rPr>
          <w:lang w:val="en-GB"/>
        </w:rPr>
        <w:t xml:space="preserve">benefit in performance from working with compressed </w:t>
      </w:r>
      <w:r w:rsidR="00CA43A1">
        <w:rPr>
          <w:lang w:val="en-GB"/>
        </w:rPr>
        <w:t>mzQuantML</w:t>
      </w:r>
      <w:r w:rsidRPr="004E1E24">
        <w:rPr>
          <w:lang w:val="en-GB"/>
        </w:rPr>
        <w:t xml:space="preserve">, since the compression and decompression algorithms are expected to give significant performance gains over disk access times for non-compressed files. As such, it is RECOMMENDED that </w:t>
      </w:r>
      <w:r w:rsidR="00CA43A1">
        <w:rPr>
          <w:lang w:val="en-GB"/>
        </w:rPr>
        <w:t>mzQuantML</w:t>
      </w:r>
      <w:r w:rsidRPr="004E1E24">
        <w:rPr>
          <w:lang w:val="en-GB"/>
        </w:rPr>
        <w:t xml:space="preserve"> files are compressed using gzip from all software that exports </w:t>
      </w:r>
      <w:r w:rsidR="00CA43A1">
        <w:rPr>
          <w:lang w:val="en-GB"/>
        </w:rPr>
        <w:t>mzQuantML</w:t>
      </w:r>
      <w:r w:rsidRPr="004E1E24">
        <w:rPr>
          <w:lang w:val="en-GB"/>
        </w:rPr>
        <w:t xml:space="preserve"> and software that imports SHOULD be expected to read gzipped files, as well as native (non-compressed) </w:t>
      </w:r>
      <w:r w:rsidR="00CA43A1">
        <w:rPr>
          <w:lang w:val="en-GB"/>
        </w:rPr>
        <w:t>mzQuantML</w:t>
      </w:r>
      <w:r w:rsidRPr="004E1E24">
        <w:rPr>
          <w:lang w:val="en-GB"/>
        </w:rPr>
        <w:t xml:space="preserve"> files. The file extension for native </w:t>
      </w:r>
      <w:r w:rsidR="00CA43A1">
        <w:rPr>
          <w:lang w:val="en-GB"/>
        </w:rPr>
        <w:t>mzQuantML</w:t>
      </w:r>
      <w:r w:rsidRPr="004E1E24">
        <w:rPr>
          <w:lang w:val="en-GB"/>
        </w:rPr>
        <w:t xml:space="preserve"> files SHOULD be “.mz</w:t>
      </w:r>
      <w:r w:rsidR="007767B2">
        <w:rPr>
          <w:lang w:val="en-GB"/>
        </w:rPr>
        <w:t>q</w:t>
      </w:r>
      <w:r w:rsidRPr="004E1E24">
        <w:rPr>
          <w:lang w:val="en-GB"/>
        </w:rPr>
        <w:t>” and for compr</w:t>
      </w:r>
      <w:r w:rsidR="007D57A4">
        <w:rPr>
          <w:lang w:val="en-GB"/>
        </w:rPr>
        <w:t>essed files SHOULD be “mz</w:t>
      </w:r>
      <w:r w:rsidR="00606203">
        <w:rPr>
          <w:lang w:val="en-GB"/>
        </w:rPr>
        <w:t>q</w:t>
      </w:r>
      <w:r w:rsidR="007D57A4">
        <w:rPr>
          <w:lang w:val="en-GB"/>
        </w:rPr>
        <w:t>.gz</w:t>
      </w:r>
      <w:r w:rsidRPr="004E1E24">
        <w:rPr>
          <w:lang w:val="en-GB"/>
        </w:rPr>
        <w:t>”.</w:t>
      </w:r>
    </w:p>
    <w:p w:rsidR="00515462" w:rsidRDefault="00515462" w:rsidP="00466496">
      <w:pPr>
        <w:spacing w:line="240" w:lineRule="auto"/>
        <w:rPr>
          <w:lang w:val="en-GB"/>
        </w:rPr>
      </w:pPr>
    </w:p>
    <w:p w:rsidR="00515462" w:rsidRDefault="00515462" w:rsidP="00466496">
      <w:pPr>
        <w:pStyle w:val="Heading2"/>
        <w:spacing w:line="240" w:lineRule="auto"/>
        <w:rPr>
          <w:lang w:val="en-GB"/>
        </w:rPr>
      </w:pPr>
      <w:bookmarkStart w:id="228" w:name="_Toc342392021"/>
      <w:r>
        <w:rPr>
          <w:lang w:val="en-GB"/>
        </w:rPr>
        <w:t>Referencing elements within the document</w:t>
      </w:r>
      <w:bookmarkEnd w:id="228"/>
    </w:p>
    <w:p w:rsidR="00515462" w:rsidRDefault="00EE600C" w:rsidP="00CB63C3">
      <w:pPr>
        <w:rPr>
          <w:lang w:val="en-GB"/>
        </w:rPr>
      </w:pPr>
      <w:r>
        <w:rPr>
          <w:lang w:val="en-GB"/>
        </w:rPr>
        <w:t>A number of elements within the schema have an attribute which is used to reference an element elsewhere in the file</w:t>
      </w:r>
      <w:r w:rsidR="000E2575">
        <w:rPr>
          <w:lang w:val="en-GB"/>
        </w:rPr>
        <w:t xml:space="preserve"> using the</w:t>
      </w:r>
      <w:r w:rsidR="000E2575" w:rsidRPr="000E2575">
        <w:rPr>
          <w:lang w:val="en-GB"/>
        </w:rPr>
        <w:t xml:space="preserve"> unique identifier</w:t>
      </w:r>
      <w:r w:rsidR="000E2575">
        <w:rPr>
          <w:lang w:val="en-GB"/>
        </w:rPr>
        <w:t xml:space="preserve"> of the referenced element</w:t>
      </w:r>
      <w:r>
        <w:rPr>
          <w:lang w:val="en-GB"/>
        </w:rPr>
        <w:t>. These attributes</w:t>
      </w:r>
      <w:r w:rsidR="009B4C9B">
        <w:rPr>
          <w:lang w:val="en-GB"/>
        </w:rPr>
        <w:t xml:space="preserve"> are named</w:t>
      </w:r>
      <w:r>
        <w:rPr>
          <w:lang w:val="en-GB"/>
        </w:rPr>
        <w:t xml:space="preserve"> follow</w:t>
      </w:r>
      <w:r w:rsidR="009B4C9B">
        <w:rPr>
          <w:lang w:val="en-GB"/>
        </w:rPr>
        <w:t>ing</w:t>
      </w:r>
      <w:r>
        <w:rPr>
          <w:lang w:val="en-GB"/>
        </w:rPr>
        <w:t xml:space="preserve"> the convention</w:t>
      </w:r>
      <w:r w:rsidR="00B3073B">
        <w:rPr>
          <w:lang w:val="en-GB"/>
        </w:rPr>
        <w:t>:</w:t>
      </w:r>
      <w:r>
        <w:rPr>
          <w:lang w:val="en-GB"/>
        </w:rPr>
        <w:t xml:space="preserve"> </w:t>
      </w:r>
      <w:r w:rsidR="00B3073B">
        <w:rPr>
          <w:lang w:val="en-GB"/>
        </w:rPr>
        <w:t>“[elementName]_ref”</w:t>
      </w:r>
      <w:r w:rsidR="00542565">
        <w:rPr>
          <w:lang w:val="en-GB"/>
        </w:rPr>
        <w:t xml:space="preserve">. The uniqueness of the value in the “id” attribute of elements is validated using </w:t>
      </w:r>
      <w:r w:rsidR="00542565" w:rsidRPr="00542565">
        <w:rPr>
          <w:lang w:val="en-GB"/>
        </w:rPr>
        <w:t>xsd:</w:t>
      </w:r>
      <w:r w:rsidR="00CA20B7">
        <w:rPr>
          <w:lang w:val="en-GB"/>
        </w:rPr>
        <w:t>ID</w:t>
      </w:r>
      <w:r w:rsidR="00821ECC">
        <w:rPr>
          <w:lang w:val="en-GB"/>
        </w:rPr>
        <w:t>,</w:t>
      </w:r>
      <w:r w:rsidR="00542565">
        <w:rPr>
          <w:lang w:val="en-GB"/>
        </w:rPr>
        <w:t xml:space="preserve"> </w:t>
      </w:r>
      <w:r w:rsidR="00B3073B">
        <w:rPr>
          <w:lang w:val="en-GB"/>
        </w:rPr>
        <w:t>and the integr</w:t>
      </w:r>
      <w:r w:rsidR="0014505E">
        <w:rPr>
          <w:lang w:val="en-GB"/>
        </w:rPr>
        <w:t>i</w:t>
      </w:r>
      <w:r w:rsidR="00B3073B">
        <w:rPr>
          <w:lang w:val="en-GB"/>
        </w:rPr>
        <w:t>ty of the reference is validated using xsd:</w:t>
      </w:r>
      <w:r w:rsidR="00CA20B7">
        <w:rPr>
          <w:lang w:val="en-GB"/>
        </w:rPr>
        <w:t>IDREF</w:t>
      </w:r>
      <w:r w:rsidR="00821ECC">
        <w:rPr>
          <w:lang w:val="en-GB"/>
        </w:rPr>
        <w:t>,</w:t>
      </w:r>
      <w:r w:rsidR="00B3073B">
        <w:rPr>
          <w:lang w:val="en-GB"/>
        </w:rPr>
        <w:t xml:space="preserve"> defined within the schema.</w:t>
      </w:r>
      <w:r w:rsidR="00CA20B7">
        <w:rPr>
          <w:lang w:val="en-GB"/>
        </w:rPr>
        <w:t xml:space="preserve"> As such, using XML Schema validation alone, it would be possible to reference an incorrect type of element (since IDREF does not enforce the type of element). </w:t>
      </w:r>
      <w:r w:rsidR="00D733CB">
        <w:rPr>
          <w:lang w:val="en-GB"/>
        </w:rPr>
        <w:t xml:space="preserve">However, for a file to be semantically valid, references to the correct type of element </w:t>
      </w:r>
      <w:r w:rsidR="00AE627C">
        <w:rPr>
          <w:lang w:val="en-GB"/>
        </w:rPr>
        <w:t xml:space="preserve">MUST </w:t>
      </w:r>
      <w:r w:rsidR="00D733CB">
        <w:rPr>
          <w:lang w:val="en-GB"/>
        </w:rPr>
        <w:t xml:space="preserve">be provided and </w:t>
      </w:r>
      <w:r w:rsidR="00AE627C">
        <w:rPr>
          <w:lang w:val="en-GB"/>
        </w:rPr>
        <w:t xml:space="preserve">the </w:t>
      </w:r>
      <w:r w:rsidR="00D733CB">
        <w:rPr>
          <w:lang w:val="en-GB"/>
        </w:rPr>
        <w:t>semantic validation software check</w:t>
      </w:r>
      <w:r w:rsidR="00AE627C">
        <w:rPr>
          <w:lang w:val="en-GB"/>
        </w:rPr>
        <w:t>s</w:t>
      </w:r>
      <w:r w:rsidR="00D733CB">
        <w:rPr>
          <w:lang w:val="en-GB"/>
        </w:rPr>
        <w:t xml:space="preserve"> these rules.</w:t>
      </w:r>
    </w:p>
    <w:p w:rsidR="000E2575" w:rsidRPr="004E2415" w:rsidRDefault="000E2575" w:rsidP="00466496">
      <w:pPr>
        <w:spacing w:line="240" w:lineRule="auto"/>
        <w:rPr>
          <w:lang w:val="en-GB"/>
        </w:rPr>
      </w:pPr>
    </w:p>
    <w:p w:rsidR="00805A43" w:rsidRDefault="00805A43" w:rsidP="00466496">
      <w:pPr>
        <w:pStyle w:val="Heading2"/>
        <w:spacing w:line="240" w:lineRule="auto"/>
      </w:pPr>
      <w:bookmarkStart w:id="229" w:name="_Toc342392022"/>
      <w:r w:rsidRPr="00805A43">
        <w:t>Unknown modifications</w:t>
      </w:r>
      <w:bookmarkEnd w:id="229"/>
    </w:p>
    <w:p w:rsidR="005827EC" w:rsidRDefault="005827EC" w:rsidP="00CB63C3">
      <w:r>
        <w:t>In version 1.</w:t>
      </w:r>
      <w:r w:rsidR="00E5778B">
        <w:t>0</w:t>
      </w:r>
      <w:r>
        <w:t xml:space="preserve">.0, only cvParam elements can be given on </w:t>
      </w:r>
      <w:r w:rsidR="008D00DA">
        <w:t>&lt;</w:t>
      </w:r>
      <w:r>
        <w:t>Peptide</w:t>
      </w:r>
      <w:r w:rsidR="00CB63C3">
        <w:t>Consensus</w:t>
      </w:r>
      <w:r w:rsidR="008D00DA">
        <w:t>&gt;:&lt;</w:t>
      </w:r>
      <w:r w:rsidR="00EC750F">
        <w:t>Modification</w:t>
      </w:r>
      <w:r w:rsidR="008D00DA">
        <w:t>&gt;</w:t>
      </w:r>
      <w:r>
        <w:t xml:space="preserve"> and a term “unknown modification” has been added to the PSI-MS CV. This term MUST only be used if the identified modification is not present in UNIMOD (or other allowed CV), according to the identity of the residue modifi</w:t>
      </w:r>
      <w:r w:rsidR="006807FB">
        <w:t>ed and the delta mass, within the parent tolerance specified in the search</w:t>
      </w:r>
      <w:r>
        <w:t xml:space="preserve">. </w:t>
      </w:r>
      <w:r w:rsidR="00C51A85">
        <w:t>The semantic validator will check any uses of the “unknown modification” term</w:t>
      </w:r>
      <w:r w:rsidR="00273678">
        <w:t xml:space="preserve"> (</w:t>
      </w:r>
      <w:r w:rsidR="00273678" w:rsidRPr="00273678">
        <w:t>MS:1001460</w:t>
      </w:r>
      <w:r w:rsidR="00273678">
        <w:t>)</w:t>
      </w:r>
      <w:r w:rsidR="00C51A85">
        <w:t xml:space="preserve"> and reject files if the modification is present in UNIMOD. </w:t>
      </w:r>
    </w:p>
    <w:p w:rsidR="00204953" w:rsidRDefault="00204953" w:rsidP="00466496">
      <w:pPr>
        <w:spacing w:line="240" w:lineRule="auto"/>
      </w:pPr>
    </w:p>
    <w:p w:rsidR="00D60965" w:rsidRDefault="00D60965" w:rsidP="00466496">
      <w:pPr>
        <w:spacing w:line="240" w:lineRule="auto"/>
      </w:pPr>
    </w:p>
    <w:p w:rsidR="00805A43" w:rsidRDefault="00805A43" w:rsidP="00466496">
      <w:pPr>
        <w:spacing w:line="240" w:lineRule="auto"/>
        <w:rPr>
          <w:highlight w:val="yellow"/>
        </w:rPr>
      </w:pPr>
    </w:p>
    <w:p w:rsidR="00E93F8D" w:rsidRPr="00805A43" w:rsidRDefault="00E93F8D" w:rsidP="00466496">
      <w:pPr>
        <w:spacing w:line="240" w:lineRule="auto"/>
        <w:rPr>
          <w:highlight w:val="yellow"/>
        </w:rPr>
      </w:pPr>
    </w:p>
    <w:p w:rsidR="008B6BE0" w:rsidRDefault="008B6BE0" w:rsidP="00466496">
      <w:pPr>
        <w:pStyle w:val="Heading1"/>
        <w:spacing w:line="240" w:lineRule="auto"/>
        <w:rPr>
          <w:lang w:val="en-GB"/>
        </w:rPr>
      </w:pPr>
      <w:bookmarkStart w:id="230" w:name="_Toc111817895"/>
      <w:bookmarkStart w:id="231" w:name="_Toc118017570"/>
      <w:bookmarkStart w:id="232" w:name="_Ref170622236"/>
      <w:bookmarkStart w:id="233" w:name="_Toc170636047"/>
      <w:bookmarkStart w:id="234" w:name="_Toc342392023"/>
      <w:r>
        <w:rPr>
          <w:lang w:val="en-GB"/>
        </w:rPr>
        <w:t>Conclusions</w:t>
      </w:r>
      <w:bookmarkEnd w:id="232"/>
      <w:bookmarkEnd w:id="233"/>
      <w:bookmarkEnd w:id="234"/>
    </w:p>
    <w:p w:rsidR="008B6BE0" w:rsidRDefault="008B6BE0" w:rsidP="009B66BA">
      <w:pPr>
        <w:rPr>
          <w:lang w:val="en-GB"/>
        </w:rPr>
      </w:pPr>
      <w:r w:rsidRPr="00A329E2">
        <w:rPr>
          <w:lang w:val="en-GB"/>
        </w:rPr>
        <w:t xml:space="preserve">This document contains the specifications for using the </w:t>
      </w:r>
      <w:r w:rsidR="00CA43A1">
        <w:rPr>
          <w:lang w:val="en-GB"/>
        </w:rPr>
        <w:t>mzQuantML</w:t>
      </w:r>
      <w:r w:rsidRPr="00A329E2">
        <w:rPr>
          <w:lang w:val="en-GB"/>
        </w:rPr>
        <w:t xml:space="preserve"> format to represent </w:t>
      </w:r>
      <w:r w:rsidR="00A329E2">
        <w:rPr>
          <w:lang w:val="en-GB"/>
        </w:rPr>
        <w:t>results from peptide and protein identification pipelines</w:t>
      </w:r>
      <w:r w:rsidRPr="00A329E2">
        <w:rPr>
          <w:lang w:val="en-GB"/>
        </w:rPr>
        <w:t>, in the context of a proteomics investigation. This specification, in conjunction with the XML Schema</w:t>
      </w:r>
      <w:r w:rsidR="005517FE">
        <w:rPr>
          <w:lang w:val="en-GB"/>
        </w:rPr>
        <w:t>, mapping file and CV</w:t>
      </w:r>
      <w:r w:rsidRPr="00A329E2">
        <w:rPr>
          <w:lang w:val="en-GB"/>
        </w:rPr>
        <w:t xml:space="preserve"> constitute a proposal for a standard from the Proteomics Standards Initiative. These artefacts are currently undergoing the PSI document process standardization process, which will result in a standard officially sanctioned by PSI.</w:t>
      </w:r>
    </w:p>
    <w:p w:rsidR="006B02A5" w:rsidRPr="00E86995" w:rsidRDefault="006B02A5" w:rsidP="00466496">
      <w:pPr>
        <w:spacing w:line="240" w:lineRule="auto"/>
        <w:rPr>
          <w:highlight w:val="yellow"/>
          <w:lang w:val="en-GB"/>
        </w:rPr>
      </w:pPr>
    </w:p>
    <w:p w:rsidR="00BA2856" w:rsidRPr="00D77D22" w:rsidRDefault="006B02A5" w:rsidP="00466496">
      <w:pPr>
        <w:pStyle w:val="Heading1"/>
        <w:spacing w:line="240" w:lineRule="auto"/>
      </w:pPr>
      <w:bookmarkStart w:id="235" w:name="_Toc342392024"/>
      <w:r w:rsidRPr="00D77D22">
        <w:t>Authors</w:t>
      </w:r>
      <w:r w:rsidR="005B103B" w:rsidRPr="00D77D22">
        <w:t xml:space="preserve"> and Contributors</w:t>
      </w:r>
      <w:bookmarkEnd w:id="235"/>
    </w:p>
    <w:bookmarkEnd w:id="230"/>
    <w:bookmarkEnd w:id="231"/>
    <w:p w:rsidR="00D81DE0" w:rsidRDefault="00D81DE0" w:rsidP="00466496">
      <w:pPr>
        <w:spacing w:line="240" w:lineRule="auto"/>
        <w:rPr>
          <w:lang w:val="pt-BR"/>
        </w:rPr>
      </w:pPr>
    </w:p>
    <w:p w:rsidR="00D01283" w:rsidRDefault="00D01283" w:rsidP="00466496">
      <w:pPr>
        <w:spacing w:line="240" w:lineRule="auto"/>
        <w:rPr>
          <w:lang w:val="pt-BR"/>
        </w:rPr>
      </w:pPr>
      <w:r>
        <w:rPr>
          <w:lang w:val="pt-BR"/>
        </w:rPr>
        <w:t>Authors of this specification:</w:t>
      </w:r>
    </w:p>
    <w:p w:rsidR="00D81DE0" w:rsidRDefault="00D81DE0" w:rsidP="00466496">
      <w:pPr>
        <w:spacing w:line="240" w:lineRule="auto"/>
      </w:pPr>
    </w:p>
    <w:p w:rsidR="00E841BE" w:rsidRPr="00E841BE" w:rsidRDefault="00E841BE" w:rsidP="00E841BE">
      <w:pPr>
        <w:numPr>
          <w:ilvl w:val="0"/>
          <w:numId w:val="43"/>
        </w:numPr>
        <w:spacing w:line="240" w:lineRule="auto"/>
      </w:pPr>
      <w:r w:rsidRPr="00E841BE">
        <w:t>Mathias Walzer, Center for Bioinformatics/Dept. of Computer Science, University of Tübingen, Sand 14, 72076 Tübingen, Germany</w:t>
      </w:r>
    </w:p>
    <w:p w:rsidR="00E841BE" w:rsidRPr="00E841BE" w:rsidRDefault="00E841BE" w:rsidP="00E841BE">
      <w:pPr>
        <w:numPr>
          <w:ilvl w:val="0"/>
          <w:numId w:val="43"/>
        </w:numPr>
        <w:spacing w:line="240" w:lineRule="auto"/>
      </w:pPr>
      <w:r w:rsidRPr="00E841BE">
        <w:t>Oliver Kohlbacher, Center for Bioinformatics/Dept. of Computer Science, University of Tübingen, Sand 14, 72076 Tübingen, Germany</w:t>
      </w:r>
    </w:p>
    <w:p w:rsidR="00E841BE" w:rsidRPr="00E841BE" w:rsidRDefault="00E841BE" w:rsidP="00E841BE">
      <w:pPr>
        <w:numPr>
          <w:ilvl w:val="0"/>
          <w:numId w:val="43"/>
        </w:numPr>
        <w:spacing w:line="240" w:lineRule="auto"/>
      </w:pPr>
      <w:r w:rsidRPr="00E841BE">
        <w:t>Florian Reisinger, European Bioinformatics Institute</w:t>
      </w:r>
      <w:r w:rsidR="001A0581">
        <w:t xml:space="preserve">, </w:t>
      </w:r>
      <w:r w:rsidR="00B53334" w:rsidRPr="00B53334">
        <w:rPr>
          <w:lang w:val="en-GB"/>
        </w:rPr>
        <w:t>Wellcome Trust Genome Campus, Hinxton, Cambridge, UK</w:t>
      </w:r>
    </w:p>
    <w:p w:rsidR="00E841BE" w:rsidRPr="00E841BE" w:rsidRDefault="00E841BE" w:rsidP="00E841BE">
      <w:pPr>
        <w:numPr>
          <w:ilvl w:val="0"/>
          <w:numId w:val="43"/>
        </w:numPr>
        <w:spacing w:line="240" w:lineRule="auto"/>
      </w:pPr>
      <w:r w:rsidRPr="00E841BE">
        <w:rPr>
          <w:lang w:val="es-ES"/>
        </w:rPr>
        <w:t>J. Alberto Medina-Aunon</w:t>
      </w:r>
      <w:r w:rsidRPr="00E841BE">
        <w:t xml:space="preserve">, </w:t>
      </w:r>
      <w:r w:rsidR="005C1B8F" w:rsidRPr="005C1B8F">
        <w:rPr>
          <w:lang w:val="es-ES"/>
        </w:rPr>
        <w:t>Proteomics Facility, Centro Nacional de Biotecnología - CSIC, Madrid, Spain</w:t>
      </w:r>
    </w:p>
    <w:p w:rsidR="00E841BE" w:rsidRPr="00E841BE" w:rsidRDefault="00E841BE" w:rsidP="00E841BE">
      <w:pPr>
        <w:numPr>
          <w:ilvl w:val="0"/>
          <w:numId w:val="43"/>
        </w:numPr>
        <w:spacing w:line="240" w:lineRule="auto"/>
        <w:rPr>
          <w:lang w:val="de-DE"/>
        </w:rPr>
      </w:pPr>
      <w:r w:rsidRPr="00E841BE">
        <w:rPr>
          <w:lang w:val="de-DE"/>
        </w:rPr>
        <w:t>Julian Uszkoreit,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rPr>
          <w:lang w:val="de-DE"/>
        </w:rPr>
      </w:pPr>
      <w:r w:rsidRPr="00E841BE">
        <w:rPr>
          <w:lang w:val="de-DE"/>
        </w:rPr>
        <w:t>Gerhard Mayer,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rPr>
          <w:lang w:val="de-DE"/>
        </w:rPr>
      </w:pPr>
      <w:r w:rsidRPr="00E841BE">
        <w:rPr>
          <w:lang w:val="de-DE"/>
        </w:rPr>
        <w:t>Martin Eisenacher, Medizinisches Proteom-Center, Ruhr-Universität Bochum</w:t>
      </w:r>
      <w:r w:rsidR="004279F8" w:rsidRPr="000134E5">
        <w:rPr>
          <w:lang w:val="de-DE"/>
        </w:rPr>
        <w:t>, Germany</w:t>
      </w:r>
    </w:p>
    <w:p w:rsidR="00E841BE" w:rsidRPr="00E841BE" w:rsidRDefault="00E841BE" w:rsidP="00E841BE">
      <w:pPr>
        <w:numPr>
          <w:ilvl w:val="0"/>
          <w:numId w:val="43"/>
        </w:numPr>
        <w:spacing w:line="240" w:lineRule="auto"/>
      </w:pPr>
      <w:r w:rsidRPr="00E841BE">
        <w:t xml:space="preserve">Andrew R Jones, </w:t>
      </w:r>
      <w:r>
        <w:t xml:space="preserve">Institute of Integrative Biology, </w:t>
      </w:r>
      <w:r w:rsidRPr="00E841BE">
        <w:t>University of Liverpool</w:t>
      </w:r>
      <w:r w:rsidR="00FB1058">
        <w:t>, UK</w:t>
      </w:r>
    </w:p>
    <w:p w:rsidR="00D34AED" w:rsidRDefault="00D34AED" w:rsidP="00466496">
      <w:pPr>
        <w:spacing w:line="240" w:lineRule="auto"/>
      </w:pPr>
    </w:p>
    <w:p w:rsidR="00D81DE0" w:rsidRDefault="006239D3" w:rsidP="00466496">
      <w:pPr>
        <w:spacing w:line="240" w:lineRule="auto"/>
      </w:pPr>
      <w:r>
        <w:t>Correspondence</w:t>
      </w:r>
      <w:r w:rsidR="00D81DE0">
        <w:t xml:space="preserve"> -  </w:t>
      </w:r>
      <w:hyperlink r:id="rId824" w:history="1">
        <w:r w:rsidR="00D81DE0" w:rsidRPr="003B09BA">
          <w:rPr>
            <w:rStyle w:val="Hyperlink"/>
          </w:rPr>
          <w:t>andrew.jones@liv.ac.uk</w:t>
        </w:r>
      </w:hyperlink>
    </w:p>
    <w:p w:rsidR="00D81DE0" w:rsidRDefault="00D81DE0" w:rsidP="00466496">
      <w:pPr>
        <w:spacing w:line="240" w:lineRule="auto"/>
      </w:pPr>
    </w:p>
    <w:p w:rsidR="00D01283" w:rsidRDefault="00D01283" w:rsidP="00466496">
      <w:pPr>
        <w:spacing w:line="240" w:lineRule="auto"/>
      </w:pPr>
    </w:p>
    <w:p w:rsidR="008B6BE0" w:rsidRDefault="008B6BE0" w:rsidP="00466496">
      <w:pPr>
        <w:spacing w:line="240" w:lineRule="auto"/>
        <w:rPr>
          <w:lang w:val="en-GB"/>
        </w:rPr>
      </w:pPr>
      <w:r>
        <w:rPr>
          <w:lang w:val="en-GB"/>
        </w:rPr>
        <w:t xml:space="preserve">In addition to the authors, </w:t>
      </w:r>
      <w:r w:rsidR="00D34AED">
        <w:rPr>
          <w:lang w:val="en-GB"/>
        </w:rPr>
        <w:t>numerous p</w:t>
      </w:r>
      <w:r>
        <w:rPr>
          <w:lang w:val="en-GB"/>
        </w:rPr>
        <w:t xml:space="preserve">eople contributed to the model development, gave feedback or tested </w:t>
      </w:r>
      <w:r w:rsidR="00CA43A1">
        <w:rPr>
          <w:lang w:val="en-GB"/>
        </w:rPr>
        <w:t>mzQuantML</w:t>
      </w:r>
      <w:r w:rsidR="00D34AED">
        <w:rPr>
          <w:lang w:val="en-GB"/>
        </w:rPr>
        <w:t>. A complete list will populate these specifications once the format has completed the PSI document process.</w:t>
      </w:r>
    </w:p>
    <w:p w:rsidR="00A12DD3" w:rsidRPr="00E86995" w:rsidRDefault="00A12DD3" w:rsidP="00466496">
      <w:pPr>
        <w:spacing w:line="240" w:lineRule="auto"/>
        <w:rPr>
          <w:highlight w:val="yellow"/>
          <w:lang w:val="en-GB"/>
        </w:rPr>
      </w:pPr>
    </w:p>
    <w:p w:rsidR="00C226A7" w:rsidRPr="00D77D22" w:rsidRDefault="00C226A7" w:rsidP="00466496">
      <w:pPr>
        <w:pStyle w:val="Heading1"/>
        <w:spacing w:line="240" w:lineRule="auto"/>
      </w:pPr>
      <w:bookmarkStart w:id="236" w:name="_Toc342392025"/>
      <w:r w:rsidRPr="00D77D22">
        <w:t>References</w:t>
      </w:r>
      <w:bookmarkEnd w:id="236"/>
    </w:p>
    <w:p w:rsidR="00022172" w:rsidRPr="00022172" w:rsidRDefault="00022172" w:rsidP="00466496">
      <w:pPr>
        <w:numPr>
          <w:ilvl w:val="0"/>
          <w:numId w:val="30"/>
        </w:numPr>
        <w:spacing w:line="240" w:lineRule="auto"/>
        <w:rPr>
          <w:lang w:val="en-GB"/>
        </w:rPr>
      </w:pPr>
      <w:r w:rsidRPr="00022172">
        <w:rPr>
          <w:lang w:val="en-GB"/>
        </w:rPr>
        <w:t xml:space="preserve">[RFC2119] Bradner, S. (1997). "Key words for use in RFCs to Indicate Requirement Levels, Internet Engineering Task Force, RFC 2119, </w:t>
      </w:r>
      <w:hyperlink r:id="rId825" w:history="1">
        <w:r w:rsidR="00051C9F" w:rsidRPr="00281873">
          <w:rPr>
            <w:rStyle w:val="Hyperlink"/>
            <w:lang w:val="en-GB"/>
          </w:rPr>
          <w:t>http://www.ietf.org/rfc/rfc2119.txt</w:t>
        </w:r>
      </w:hyperlink>
      <w:r w:rsidRPr="00022172">
        <w:rPr>
          <w:lang w:val="en-GB"/>
        </w:rPr>
        <w:t>.</w:t>
      </w:r>
    </w:p>
    <w:p w:rsidR="00022172" w:rsidRPr="00022172" w:rsidRDefault="00022172" w:rsidP="00466496">
      <w:pPr>
        <w:numPr>
          <w:ilvl w:val="0"/>
          <w:numId w:val="30"/>
        </w:numPr>
        <w:spacing w:line="240" w:lineRule="auto"/>
        <w:rPr>
          <w:lang w:val="en-GB"/>
        </w:rPr>
      </w:pPr>
      <w:r w:rsidRPr="00022172">
        <w:rPr>
          <w:lang w:val="en-GB"/>
        </w:rPr>
        <w:t xml:space="preserve">[Jones 07] Jones AR, Miller M, Spellman P and Pizarro A. Specification documentation for the Functional Genomics Experiment (FuGE) model: user guide. Version 1 (final): </w:t>
      </w:r>
      <w:hyperlink r:id="rId826" w:history="1">
        <w:r w:rsidR="00051C9F" w:rsidRPr="00281873">
          <w:rPr>
            <w:rStyle w:val="Hyperlink"/>
            <w:lang w:val="en-GB"/>
          </w:rPr>
          <w:t>http://fuge.sourceforge.net/dev/V1Final/FuGE-v1-SpecDoc.doc</w:t>
        </w:r>
      </w:hyperlink>
      <w:r w:rsidRPr="00022172">
        <w:rPr>
          <w:lang w:val="en-GB"/>
        </w:rPr>
        <w:t xml:space="preserve">.  </w:t>
      </w:r>
    </w:p>
    <w:p w:rsidR="00C226A7" w:rsidRDefault="00022172" w:rsidP="00466496">
      <w:pPr>
        <w:numPr>
          <w:ilvl w:val="0"/>
          <w:numId w:val="30"/>
        </w:numPr>
        <w:spacing w:line="240" w:lineRule="auto"/>
        <w:rPr>
          <w:lang w:val="en-GB"/>
        </w:rPr>
      </w:pPr>
      <w:r w:rsidRPr="00C862DC">
        <w:rPr>
          <w:lang w:val="en-GB"/>
        </w:rPr>
        <w:t>[</w:t>
      </w:r>
      <w:r w:rsidR="00D00B63">
        <w:rPr>
          <w:lang w:val="en-GB"/>
        </w:rPr>
        <w:t>Martens11</w:t>
      </w:r>
      <w:r w:rsidRPr="00C862DC">
        <w:rPr>
          <w:lang w:val="en-GB"/>
        </w:rPr>
        <w:t xml:space="preserve">] </w:t>
      </w:r>
      <w:r w:rsidR="001B7E0C" w:rsidRPr="001B7E0C">
        <w:rPr>
          <w:lang w:val="en-GB"/>
        </w:rPr>
        <w:t>Martens L, Chambers M, Sturm M, Kessner D, Levander F, Shofstahl J, Tang W, Rompp A, Neumann S, Pizarro A, Montecchi-Palazzi L, Tasman N, Coleman M, Reisinger F, Souda P, Hermjakob H, Binz P, Deutsch E</w:t>
      </w:r>
      <w:r w:rsidR="001B7E0C">
        <w:rPr>
          <w:lang w:val="en-GB"/>
        </w:rPr>
        <w:t xml:space="preserve">. </w:t>
      </w:r>
      <w:r w:rsidR="001B7E0C" w:rsidRPr="001B7E0C">
        <w:rPr>
          <w:lang w:val="en-GB"/>
        </w:rPr>
        <w:t>mzML--a Community Standard for Mass Spectrometry Data</w:t>
      </w:r>
      <w:r w:rsidR="001B7E0C">
        <w:rPr>
          <w:lang w:val="en-GB"/>
        </w:rPr>
        <w:t xml:space="preserve"> </w:t>
      </w:r>
      <w:r w:rsidR="001B7E0C" w:rsidRPr="001B7E0C">
        <w:rPr>
          <w:lang w:val="en-GB"/>
        </w:rPr>
        <w:t>MOLECULAR &amp; CELLULAR PROTEOMICS, 10, R110 000133, 2011</w:t>
      </w:r>
    </w:p>
    <w:p w:rsidR="00051C9F" w:rsidRPr="00C862DC" w:rsidRDefault="00051C9F" w:rsidP="00466496">
      <w:pPr>
        <w:spacing w:line="240" w:lineRule="auto"/>
        <w:ind w:left="720"/>
        <w:rPr>
          <w:lang w:val="en-GB"/>
        </w:rPr>
      </w:pPr>
    </w:p>
    <w:p w:rsidR="00507A7E" w:rsidRPr="008B6BE0" w:rsidRDefault="00507A7E" w:rsidP="00466496">
      <w:pPr>
        <w:pStyle w:val="Heading1"/>
        <w:spacing w:line="240" w:lineRule="auto"/>
      </w:pPr>
      <w:bookmarkStart w:id="237" w:name="_Toc526008660"/>
      <w:bookmarkStart w:id="238" w:name="_Toc153690678"/>
      <w:bookmarkStart w:id="239" w:name="_Toc155584023"/>
      <w:bookmarkStart w:id="240" w:name="_Toc156877875"/>
      <w:bookmarkStart w:id="241" w:name="_Toc342392026"/>
      <w:r w:rsidRPr="008B6BE0">
        <w:t>Intellectual Property Statement</w:t>
      </w:r>
      <w:bookmarkEnd w:id="237"/>
      <w:bookmarkEnd w:id="238"/>
      <w:bookmarkEnd w:id="239"/>
      <w:bookmarkEnd w:id="240"/>
      <w:bookmarkEnd w:id="241"/>
    </w:p>
    <w:p w:rsidR="008B6BE0" w:rsidRDefault="008B6BE0" w:rsidP="00466496">
      <w:pPr>
        <w:spacing w:line="240" w:lineRule="auto"/>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8B6BE0" w:rsidRDefault="008B6BE0" w:rsidP="00466496">
      <w:pPr>
        <w:spacing w:line="240" w:lineRule="auto"/>
        <w:rPr>
          <w:rFonts w:eastAsia="MS Mincho"/>
          <w:lang w:eastAsia="zh-CN"/>
        </w:rPr>
      </w:pPr>
    </w:p>
    <w:p w:rsidR="008B6BE0" w:rsidRDefault="008B6BE0" w:rsidP="00466496">
      <w:pPr>
        <w:spacing w:line="240" w:lineRule="auto"/>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rsidR="00852A2F" w:rsidRPr="00E86995" w:rsidRDefault="00852A2F" w:rsidP="00466496">
      <w:pPr>
        <w:spacing w:line="240" w:lineRule="auto"/>
        <w:rPr>
          <w:highlight w:val="yellow"/>
        </w:rPr>
      </w:pPr>
    </w:p>
    <w:p w:rsidR="00852A2F" w:rsidRPr="00E86995" w:rsidRDefault="00852A2F" w:rsidP="00466496">
      <w:pPr>
        <w:spacing w:line="240" w:lineRule="auto"/>
        <w:rPr>
          <w:highlight w:val="yellow"/>
        </w:rPr>
      </w:pPr>
    </w:p>
    <w:p w:rsidR="00507A7E" w:rsidRPr="008B6BE0" w:rsidRDefault="00507A7E" w:rsidP="00466496">
      <w:pPr>
        <w:pStyle w:val="Heading1"/>
        <w:numPr>
          <w:ilvl w:val="0"/>
          <w:numId w:val="0"/>
        </w:numPr>
        <w:spacing w:line="240" w:lineRule="auto"/>
      </w:pPr>
      <w:bookmarkStart w:id="242" w:name="_Toc153687291"/>
      <w:bookmarkStart w:id="243" w:name="_Toc155584024"/>
      <w:bookmarkStart w:id="244" w:name="_Toc156877876"/>
      <w:bookmarkStart w:id="245" w:name="_Toc342392027"/>
      <w:r w:rsidRPr="008B6BE0">
        <w:t>Copyright Notice</w:t>
      </w:r>
      <w:bookmarkEnd w:id="242"/>
      <w:bookmarkEnd w:id="243"/>
      <w:bookmarkEnd w:id="244"/>
      <w:bookmarkEnd w:id="245"/>
    </w:p>
    <w:p w:rsidR="008B6BE0" w:rsidRDefault="008B6BE0" w:rsidP="00466496">
      <w:pPr>
        <w:spacing w:line="240" w:lineRule="auto"/>
      </w:pPr>
      <w:r>
        <w:t>Copyright (C) Proteomics Standards Initiative (20</w:t>
      </w:r>
      <w:r w:rsidR="0043593A">
        <w:t>1</w:t>
      </w:r>
      <w:r w:rsidR="008D00DA">
        <w:t>2</w:t>
      </w:r>
      <w:r>
        <w:t>). All Rights Reserved.</w:t>
      </w:r>
    </w:p>
    <w:p w:rsidR="008B6BE0" w:rsidRDefault="008B6BE0" w:rsidP="00466496">
      <w:pPr>
        <w:spacing w:line="240" w:lineRule="auto"/>
      </w:pPr>
    </w:p>
    <w:p w:rsidR="008B6BE0" w:rsidRDefault="008B6BE0" w:rsidP="00466496">
      <w:pPr>
        <w:spacing w:line="240" w:lineRule="auto"/>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8B6BE0" w:rsidRDefault="008B6BE0" w:rsidP="00466496">
      <w:pPr>
        <w:spacing w:line="240" w:lineRule="auto"/>
      </w:pPr>
    </w:p>
    <w:p w:rsidR="008B6BE0" w:rsidRDefault="008B6BE0" w:rsidP="00466496">
      <w:pPr>
        <w:spacing w:line="240" w:lineRule="auto"/>
      </w:pPr>
      <w:r>
        <w:t>The limited permissions granted above are perpetual and will not be revoked by the PSI or its successors or assigns.</w:t>
      </w:r>
    </w:p>
    <w:p w:rsidR="008B6BE0" w:rsidRDefault="008B6BE0" w:rsidP="00466496">
      <w:pPr>
        <w:spacing w:line="240" w:lineRule="auto"/>
      </w:pPr>
    </w:p>
    <w:p w:rsidR="008B6BE0" w:rsidRDefault="008B6BE0" w:rsidP="00466496">
      <w:pPr>
        <w:spacing w:line="240" w:lineRule="auto"/>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46" w:name="29"/>
      <w:bookmarkStart w:id="247" w:name="30"/>
      <w:bookmarkStart w:id="248" w:name="31"/>
      <w:bookmarkEnd w:id="246"/>
      <w:bookmarkEnd w:id="247"/>
      <w:bookmarkEnd w:id="248"/>
    </w:p>
    <w:p w:rsidR="008B6BE0" w:rsidRDefault="008B6BE0" w:rsidP="00466496">
      <w:pPr>
        <w:spacing w:line="240" w:lineRule="auto"/>
      </w:pPr>
    </w:p>
    <w:p w:rsidR="00507A7E" w:rsidRPr="00507A7E" w:rsidRDefault="00507A7E" w:rsidP="00466496">
      <w:pPr>
        <w:spacing w:line="240" w:lineRule="auto"/>
      </w:pPr>
    </w:p>
    <w:p w:rsidR="00422F3F" w:rsidRPr="00507A7E" w:rsidRDefault="00422F3F">
      <w:pPr>
        <w:spacing w:line="240" w:lineRule="auto"/>
      </w:pPr>
    </w:p>
    <w:sectPr w:rsidR="00422F3F" w:rsidRPr="00507A7E" w:rsidSect="00060CAA">
      <w:headerReference w:type="default" r:id="rId827"/>
      <w:footerReference w:type="default" r:id="rId828"/>
      <w:headerReference w:type="first" r:id="rId829"/>
      <w:pgSz w:w="12240" w:h="15840"/>
      <w:pgMar w:top="1134" w:right="1134" w:bottom="1134" w:left="1134" w:header="720" w:footer="720" w:gutter="0"/>
      <w:cols w:space="720"/>
      <w:noEndnote/>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A78" w:rsidRDefault="00715A78">
      <w:r>
        <w:separator/>
      </w:r>
    </w:p>
  </w:endnote>
  <w:endnote w:type="continuationSeparator" w:id="0">
    <w:p w:rsidR="00715A78" w:rsidRDefault="00715A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7" w:usb1="0000000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02E" w:rsidRDefault="0085702E" w:rsidP="008B5995">
    <w:pPr>
      <w:pStyle w:val="Footer"/>
      <w:tabs>
        <w:tab w:val="clear" w:pos="4320"/>
      </w:tabs>
    </w:pPr>
    <w:hyperlink r:id="rId1" w:history="1">
      <w:r w:rsidRPr="0006081C">
        <w:rPr>
          <w:rStyle w:val="Hyperlink"/>
        </w:rPr>
        <w:t>http://www.psidev.info/</w:t>
      </w:r>
    </w:hyperlink>
    <w:r>
      <w:rPr>
        <w:rStyle w:val="PageNumber"/>
      </w:rPr>
      <w:tab/>
    </w:r>
    <w:r>
      <w:rPr>
        <w:rStyle w:val="PageNumber"/>
      </w:rPr>
      <w:fldChar w:fldCharType="begin"/>
    </w:r>
    <w:r>
      <w:rPr>
        <w:rStyle w:val="PageNumber"/>
      </w:rPr>
      <w:instrText xml:space="preserve"> PAGE </w:instrText>
    </w:r>
    <w:r>
      <w:rPr>
        <w:rStyle w:val="PageNumber"/>
      </w:rPr>
      <w:fldChar w:fldCharType="separate"/>
    </w:r>
    <w:r w:rsidR="00D556EB">
      <w:rPr>
        <w:rStyle w:val="PageNumber"/>
        <w:noProof/>
      </w:rPr>
      <w:t>3</w:t>
    </w:r>
    <w:r>
      <w:rPr>
        <w:rStyle w:val="PageNumber"/>
      </w:rPr>
      <w:fldChar w:fldCharType="end"/>
    </w:r>
    <w:r>
      <w:rPr>
        <w:rStyle w:val="PageNumber"/>
      </w:rPr>
      <w:t xml:space="preserve"> / </w:t>
    </w:r>
    <w:fldSimple w:instr=" NUMPAGES   \* MERGEFORMAT ">
      <w:r w:rsidR="00D556EB">
        <w:rPr>
          <w:rStyle w:val="PageNumber"/>
          <w:noProof/>
        </w:rPr>
        <w:t>82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A78" w:rsidRDefault="00715A78">
      <w:r>
        <w:separator/>
      </w:r>
    </w:p>
  </w:footnote>
  <w:footnote w:type="continuationSeparator" w:id="0">
    <w:p w:rsidR="00715A78" w:rsidRDefault="00715A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02E" w:rsidRDefault="0085702E" w:rsidP="008B5995">
    <w:pPr>
      <w:tabs>
        <w:tab w:val="left" w:pos="7938"/>
      </w:tabs>
    </w:pPr>
    <w:r>
      <w:rPr>
        <w:lang w:val="en-GB"/>
      </w:rPr>
      <w:t xml:space="preserve">mzQuantML Specification </w:t>
    </w:r>
    <w:r w:rsidRPr="002A5705">
      <w:rPr>
        <w:lang w:val="en-GB"/>
      </w:rPr>
      <w:t>version 1.</w:t>
    </w:r>
    <w:r w:rsidR="009C7E9F">
      <w:rPr>
        <w:lang w:val="en-GB"/>
      </w:rPr>
      <w:t>0.0</w:t>
    </w:r>
    <w:r>
      <w:rPr>
        <w:lang w:val="en-GB"/>
      </w:rPr>
      <w:tab/>
    </w:r>
    <w:r w:rsidR="009C7E9F">
      <w:rPr>
        <w:lang w:val="en-GB"/>
      </w:rPr>
      <w:t>Feb 2013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702E" w:rsidRDefault="0085702E" w:rsidP="00AC7651">
    <w:pPr>
      <w:rPr>
        <w:lang w:val="en-GB"/>
      </w:rPr>
    </w:pPr>
    <w:r>
      <w:rPr>
        <w:lang w:val="en-GB"/>
      </w:rPr>
      <w:t xml:space="preserve">PSI </w:t>
    </w:r>
    <w:r w:rsidR="00C07317">
      <w:rPr>
        <w:lang w:val="en-GB"/>
      </w:rPr>
      <w:t>final</w:t>
    </w:r>
    <w:r>
      <w:rPr>
        <w:lang w:val="en-GB"/>
      </w:rPr>
      <w:t xml:space="preserve"> recommendation                                                           </w:t>
    </w:r>
    <w:r>
      <w:rPr>
        <w:lang w:val="en-GB"/>
      </w:rPr>
      <w:tab/>
      <w:t xml:space="preserve">       PSI Proteomics Informatics Working Group</w:t>
    </w:r>
  </w:p>
  <w:p w:rsidR="0085702E" w:rsidRDefault="0085702E" w:rsidP="005B103B">
    <w:pPr>
      <w:jc w:val="right"/>
    </w:pPr>
  </w:p>
  <w:p w:rsidR="0085702E" w:rsidRDefault="0085702E" w:rsidP="00DD3A6A">
    <w:pPr>
      <w:jc w:val="right"/>
    </w:pPr>
    <w:r>
      <w:t>Mathias Walzer,</w:t>
    </w:r>
    <w:r w:rsidRPr="00DD3A6A">
      <w:t xml:space="preserve"> University of Tübingen, Germany</w:t>
    </w:r>
  </w:p>
  <w:p w:rsidR="0085702E" w:rsidRDefault="0085702E" w:rsidP="00DD3A6A">
    <w:pPr>
      <w:jc w:val="right"/>
    </w:pPr>
    <w:r w:rsidRPr="00DD3A6A">
      <w:t>Oliver Kohlbacher</w:t>
    </w:r>
    <w:r>
      <w:t xml:space="preserve">, </w:t>
    </w:r>
    <w:r w:rsidRPr="00DD3A6A">
      <w:t>University of Tübingen, Germany</w:t>
    </w:r>
  </w:p>
  <w:p w:rsidR="0085702E" w:rsidRDefault="0085702E" w:rsidP="00DD3A6A">
    <w:pPr>
      <w:jc w:val="right"/>
    </w:pPr>
    <w:r w:rsidRPr="00DD3A6A">
      <w:t>Florian Reisinger, European Bioinformatics Institute</w:t>
    </w:r>
  </w:p>
  <w:p w:rsidR="0085702E" w:rsidRPr="00DD3A6A" w:rsidRDefault="0085702E" w:rsidP="00DD3A6A">
    <w:pPr>
      <w:jc w:val="right"/>
    </w:pPr>
    <w:r w:rsidRPr="00090781">
      <w:rPr>
        <w:lang w:val="es-ES"/>
      </w:rPr>
      <w:t>J. Alberto Medina-Aunon</w:t>
    </w:r>
    <w:r>
      <w:t xml:space="preserve">, </w:t>
    </w:r>
    <w:r w:rsidRPr="00090781">
      <w:rPr>
        <w:lang w:val="es-ES"/>
      </w:rPr>
      <w:t>Centro Nacional de Biotecnología, Madrid, Spain</w:t>
    </w:r>
  </w:p>
  <w:p w:rsidR="0085702E" w:rsidRDefault="0085702E" w:rsidP="00DD3A6A">
    <w:pPr>
      <w:jc w:val="right"/>
      <w:rPr>
        <w:lang w:val="de-DE"/>
      </w:rPr>
    </w:pPr>
    <w:r w:rsidRPr="00DD3A6A">
      <w:rPr>
        <w:lang w:val="de-DE"/>
      </w:rPr>
      <w:t>Julian Uszkoreit, Medizinisches Proteom-Center, Ruhr-Universität Bochum</w:t>
    </w:r>
  </w:p>
  <w:p w:rsidR="0085702E" w:rsidRPr="00DD3A6A" w:rsidRDefault="0085702E" w:rsidP="00DD3A6A">
    <w:pPr>
      <w:jc w:val="right"/>
      <w:rPr>
        <w:lang w:val="de-DE"/>
      </w:rPr>
    </w:pPr>
    <w:r w:rsidRPr="00DD3A6A">
      <w:rPr>
        <w:lang w:val="de-DE"/>
      </w:rPr>
      <w:t>Gerhard Mayer, Medizinisches Proteom-Center, Ruhr-Universität Bochum</w:t>
    </w:r>
  </w:p>
  <w:p w:rsidR="0085702E" w:rsidRPr="00DD3A6A" w:rsidRDefault="0085702E" w:rsidP="00DD3A6A">
    <w:pPr>
      <w:jc w:val="right"/>
      <w:rPr>
        <w:lang w:val="de-DE"/>
      </w:rPr>
    </w:pPr>
    <w:r w:rsidRPr="00DD3A6A">
      <w:rPr>
        <w:lang w:val="de-DE"/>
      </w:rPr>
      <w:t>Martin Eisenacher, Medizinisches Proteom-Center, Ruhr-Universität Bochum</w:t>
    </w:r>
  </w:p>
  <w:p w:rsidR="0085702E" w:rsidRPr="00DD3A6A" w:rsidRDefault="0085702E" w:rsidP="00DD3A6A">
    <w:pPr>
      <w:jc w:val="right"/>
    </w:pPr>
    <w:r w:rsidRPr="00DD3A6A">
      <w:t>Andrew R</w:t>
    </w:r>
    <w:r>
      <w:t>.</w:t>
    </w:r>
    <w:r w:rsidRPr="00DD3A6A">
      <w:t xml:space="preserve"> Jones, University of Liverpool</w:t>
    </w:r>
  </w:p>
  <w:p w:rsidR="0085702E" w:rsidRDefault="0085702E" w:rsidP="007B733F">
    <w:pPr>
      <w:jc w:val="right"/>
    </w:pPr>
  </w:p>
  <w:p w:rsidR="0085702E" w:rsidRDefault="00C07317" w:rsidP="007B733F">
    <w:pPr>
      <w:jc w:val="right"/>
    </w:pPr>
    <w:r>
      <w:t>Feb</w:t>
    </w:r>
    <w:r w:rsidR="0085702E">
      <w:t xml:space="preserve"> 201</w:t>
    </w:r>
    <w:r>
      <w:t>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2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053F25"/>
    <w:multiLevelType w:val="hybridMultilevel"/>
    <w:tmpl w:val="771CF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9E3680"/>
    <w:multiLevelType w:val="multilevel"/>
    <w:tmpl w:val="93CC5EB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569"/>
        </w:tabs>
        <w:ind w:left="1569"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CFC744D"/>
    <w:multiLevelType w:val="hybridMultilevel"/>
    <w:tmpl w:val="ED660B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FC25E1D"/>
    <w:multiLevelType w:val="hybridMultilevel"/>
    <w:tmpl w:val="88164E84"/>
    <w:lvl w:ilvl="0">
      <w:start w:val="1"/>
      <w:numFmt w:val="decimal"/>
      <w:lvlText w:val="T%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nsid w:val="3012678D"/>
    <w:multiLevelType w:val="hybridMultilevel"/>
    <w:tmpl w:val="BB229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512B72"/>
    <w:multiLevelType w:val="hybridMultilevel"/>
    <w:tmpl w:val="D806F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762419F"/>
    <w:multiLevelType w:val="hybridMultilevel"/>
    <w:tmpl w:val="56E27574"/>
    <w:lvl w:ilvl="0" w:tplc="36F83F64">
      <w:start w:val="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F4512C"/>
    <w:multiLevelType w:val="hybridMultilevel"/>
    <w:tmpl w:val="7478C1B4"/>
    <w:lvl w:ilvl="0">
      <w:start w:val="1"/>
      <w:numFmt w:val="decimal"/>
      <w:pStyle w:val="Sub-appendix"/>
      <w:lvlText w:val="a%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53CA3814"/>
    <w:multiLevelType w:val="hybridMultilevel"/>
    <w:tmpl w:val="4EB020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404640F"/>
    <w:multiLevelType w:val="hybridMultilevel"/>
    <w:tmpl w:val="E342D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62468AC"/>
    <w:multiLevelType w:val="hybridMultilevel"/>
    <w:tmpl w:val="D06676FC"/>
    <w:lvl w:ilvl="0">
      <w:start w:val="1"/>
      <w:numFmt w:val="decimal"/>
      <w:pStyle w:val="Appendix"/>
      <w:lvlText w:val="Appendix %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A131E19"/>
    <w:multiLevelType w:val="hybridMultilevel"/>
    <w:tmpl w:val="B588C5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36">
    <w:nsid w:val="6F1A7D1B"/>
    <w:multiLevelType w:val="hybridMultilevel"/>
    <w:tmpl w:val="955C5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35"/>
  </w:num>
  <w:num w:numId="14">
    <w:abstractNumId w:val="29"/>
  </w:num>
  <w:num w:numId="15">
    <w:abstractNumId w:val="31"/>
  </w:num>
  <w:num w:numId="16">
    <w:abstractNumId w:val="24"/>
  </w:num>
  <w:num w:numId="17">
    <w:abstractNumId w:val="34"/>
  </w:num>
  <w:num w:numId="18">
    <w:abstractNumId w:val="14"/>
  </w:num>
  <w:num w:numId="19">
    <w:abstractNumId w:val="32"/>
  </w:num>
  <w:num w:numId="20">
    <w:abstractNumId w:val="38"/>
  </w:num>
  <w:num w:numId="21">
    <w:abstractNumId w:val="22"/>
  </w:num>
  <w:num w:numId="22">
    <w:abstractNumId w:val="16"/>
  </w:num>
  <w:num w:numId="23">
    <w:abstractNumId w:val="21"/>
  </w:num>
  <w:num w:numId="24">
    <w:abstractNumId w:val="11"/>
  </w:num>
  <w:num w:numId="25">
    <w:abstractNumId w:val="23"/>
  </w:num>
  <w:num w:numId="26">
    <w:abstractNumId w:val="17"/>
  </w:num>
  <w:num w:numId="27">
    <w:abstractNumId w:val="40"/>
  </w:num>
  <w:num w:numId="28">
    <w:abstractNumId w:val="13"/>
  </w:num>
  <w:num w:numId="29">
    <w:abstractNumId w:val="25"/>
  </w:num>
  <w:num w:numId="30">
    <w:abstractNumId w:val="15"/>
  </w:num>
  <w:num w:numId="31">
    <w:abstractNumId w:val="30"/>
  </w:num>
  <w:num w:numId="32">
    <w:abstractNumId w:val="17"/>
    <w:lvlOverride w:ilvl="0"/>
    <w:lvlOverride w:ilvl="1"/>
  </w:num>
  <w:num w:numId="33">
    <w:abstractNumId w:val="37"/>
  </w:num>
  <w:num w:numId="34">
    <w:abstractNumId w:val="39"/>
  </w:num>
  <w:num w:numId="35">
    <w:abstractNumId w:val="33"/>
  </w:num>
  <w:num w:numId="36">
    <w:abstractNumId w:val="12"/>
  </w:num>
  <w:num w:numId="37">
    <w:abstractNumId w:val="26"/>
  </w:num>
  <w:num w:numId="38">
    <w:abstractNumId w:val="10"/>
  </w:num>
  <w:num w:numId="39">
    <w:abstractNumId w:val="18"/>
  </w:num>
  <w:num w:numId="40">
    <w:abstractNumId w:val="20"/>
  </w:num>
  <w:num w:numId="41">
    <w:abstractNumId w:val="36"/>
  </w:num>
  <w:num w:numId="42">
    <w:abstractNumId w:val="27"/>
  </w:num>
  <w:num w:numId="43">
    <w:abstractNumId w:val="28"/>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hideSpellingErrors/>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s-ES" w:vendorID="64" w:dllVersion="131078" w:nlCheck="1" w:checkStyle="1"/>
  <w:stylePaneFormatFilter w:val="3808"/>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Deutsch_EN8.enl&lt;/item&gt;&lt;/Libraries&gt;&lt;/ENLibraries&gt;"/>
  </w:docVars>
  <w:rsids>
    <w:rsidRoot w:val="00D6272E"/>
    <w:rsid w:val="000000DF"/>
    <w:rsid w:val="000009BD"/>
    <w:rsid w:val="00000C1A"/>
    <w:rsid w:val="00000CA0"/>
    <w:rsid w:val="00000E51"/>
    <w:rsid w:val="000015E8"/>
    <w:rsid w:val="000018AE"/>
    <w:rsid w:val="00001CD8"/>
    <w:rsid w:val="0000210E"/>
    <w:rsid w:val="00002538"/>
    <w:rsid w:val="0000307D"/>
    <w:rsid w:val="00003933"/>
    <w:rsid w:val="00004C5A"/>
    <w:rsid w:val="0000647D"/>
    <w:rsid w:val="00006C65"/>
    <w:rsid w:val="00006CDE"/>
    <w:rsid w:val="000074DC"/>
    <w:rsid w:val="0000784E"/>
    <w:rsid w:val="000115EB"/>
    <w:rsid w:val="000117C3"/>
    <w:rsid w:val="000121D4"/>
    <w:rsid w:val="00012B36"/>
    <w:rsid w:val="00012F8D"/>
    <w:rsid w:val="00012FC4"/>
    <w:rsid w:val="000134D0"/>
    <w:rsid w:val="000134E5"/>
    <w:rsid w:val="00013D16"/>
    <w:rsid w:val="000140F0"/>
    <w:rsid w:val="00014BE9"/>
    <w:rsid w:val="00015BB0"/>
    <w:rsid w:val="00016521"/>
    <w:rsid w:val="00017F05"/>
    <w:rsid w:val="00017F40"/>
    <w:rsid w:val="000209F3"/>
    <w:rsid w:val="00020E37"/>
    <w:rsid w:val="000211FE"/>
    <w:rsid w:val="00022172"/>
    <w:rsid w:val="00022D50"/>
    <w:rsid w:val="00023056"/>
    <w:rsid w:val="00023724"/>
    <w:rsid w:val="0002388A"/>
    <w:rsid w:val="00023A24"/>
    <w:rsid w:val="00023AF1"/>
    <w:rsid w:val="00023DFC"/>
    <w:rsid w:val="00024F2D"/>
    <w:rsid w:val="00026EDD"/>
    <w:rsid w:val="00030055"/>
    <w:rsid w:val="0003166B"/>
    <w:rsid w:val="000316AF"/>
    <w:rsid w:val="000328B9"/>
    <w:rsid w:val="00032A26"/>
    <w:rsid w:val="00032CFA"/>
    <w:rsid w:val="000330E7"/>
    <w:rsid w:val="00033B32"/>
    <w:rsid w:val="00034B38"/>
    <w:rsid w:val="00035656"/>
    <w:rsid w:val="0003689B"/>
    <w:rsid w:val="0003707E"/>
    <w:rsid w:val="000404D6"/>
    <w:rsid w:val="0004089A"/>
    <w:rsid w:val="00042251"/>
    <w:rsid w:val="00043051"/>
    <w:rsid w:val="0004397E"/>
    <w:rsid w:val="0004488F"/>
    <w:rsid w:val="0004571F"/>
    <w:rsid w:val="00046018"/>
    <w:rsid w:val="00046728"/>
    <w:rsid w:val="000471D0"/>
    <w:rsid w:val="000476E9"/>
    <w:rsid w:val="00051C9F"/>
    <w:rsid w:val="00053A07"/>
    <w:rsid w:val="00053D33"/>
    <w:rsid w:val="00053D76"/>
    <w:rsid w:val="00054A1E"/>
    <w:rsid w:val="00056223"/>
    <w:rsid w:val="000569C9"/>
    <w:rsid w:val="00056FC0"/>
    <w:rsid w:val="000573FA"/>
    <w:rsid w:val="00057D6D"/>
    <w:rsid w:val="0006010E"/>
    <w:rsid w:val="00060CAA"/>
    <w:rsid w:val="00061988"/>
    <w:rsid w:val="0006315C"/>
    <w:rsid w:val="000637ED"/>
    <w:rsid w:val="0006392F"/>
    <w:rsid w:val="00063C24"/>
    <w:rsid w:val="000645D2"/>
    <w:rsid w:val="00064B41"/>
    <w:rsid w:val="00064D99"/>
    <w:rsid w:val="00066FA7"/>
    <w:rsid w:val="00067710"/>
    <w:rsid w:val="00067D8E"/>
    <w:rsid w:val="0007285B"/>
    <w:rsid w:val="00072BA7"/>
    <w:rsid w:val="00072DC0"/>
    <w:rsid w:val="000744E0"/>
    <w:rsid w:val="00074A85"/>
    <w:rsid w:val="000754A3"/>
    <w:rsid w:val="00075989"/>
    <w:rsid w:val="00076401"/>
    <w:rsid w:val="0007698F"/>
    <w:rsid w:val="00077105"/>
    <w:rsid w:val="000774F7"/>
    <w:rsid w:val="00077C6B"/>
    <w:rsid w:val="00077FCB"/>
    <w:rsid w:val="000812DA"/>
    <w:rsid w:val="000821E7"/>
    <w:rsid w:val="000824B1"/>
    <w:rsid w:val="00082D5A"/>
    <w:rsid w:val="00083E8B"/>
    <w:rsid w:val="000848CC"/>
    <w:rsid w:val="00084A10"/>
    <w:rsid w:val="00084A49"/>
    <w:rsid w:val="00084E94"/>
    <w:rsid w:val="00085685"/>
    <w:rsid w:val="0008673F"/>
    <w:rsid w:val="00086C69"/>
    <w:rsid w:val="000876F9"/>
    <w:rsid w:val="00090698"/>
    <w:rsid w:val="00090781"/>
    <w:rsid w:val="00090A3A"/>
    <w:rsid w:val="0009166F"/>
    <w:rsid w:val="00091D3A"/>
    <w:rsid w:val="00093B70"/>
    <w:rsid w:val="00093F80"/>
    <w:rsid w:val="00094469"/>
    <w:rsid w:val="00094EDD"/>
    <w:rsid w:val="00096E00"/>
    <w:rsid w:val="0009714E"/>
    <w:rsid w:val="00097237"/>
    <w:rsid w:val="000A04D3"/>
    <w:rsid w:val="000A113C"/>
    <w:rsid w:val="000A150C"/>
    <w:rsid w:val="000A1F2D"/>
    <w:rsid w:val="000A2956"/>
    <w:rsid w:val="000A35BE"/>
    <w:rsid w:val="000A5398"/>
    <w:rsid w:val="000A5CAF"/>
    <w:rsid w:val="000A655D"/>
    <w:rsid w:val="000A6662"/>
    <w:rsid w:val="000A7C5B"/>
    <w:rsid w:val="000B0224"/>
    <w:rsid w:val="000B06CD"/>
    <w:rsid w:val="000B071A"/>
    <w:rsid w:val="000B0D40"/>
    <w:rsid w:val="000B1DF5"/>
    <w:rsid w:val="000B2162"/>
    <w:rsid w:val="000B216E"/>
    <w:rsid w:val="000B2721"/>
    <w:rsid w:val="000B2B55"/>
    <w:rsid w:val="000B3131"/>
    <w:rsid w:val="000B3B04"/>
    <w:rsid w:val="000B3D1C"/>
    <w:rsid w:val="000B43CF"/>
    <w:rsid w:val="000B491A"/>
    <w:rsid w:val="000B529B"/>
    <w:rsid w:val="000B6B5E"/>
    <w:rsid w:val="000B6C50"/>
    <w:rsid w:val="000B78F7"/>
    <w:rsid w:val="000B7E48"/>
    <w:rsid w:val="000C0541"/>
    <w:rsid w:val="000C1783"/>
    <w:rsid w:val="000C2337"/>
    <w:rsid w:val="000C358E"/>
    <w:rsid w:val="000C4DB0"/>
    <w:rsid w:val="000C578D"/>
    <w:rsid w:val="000C5971"/>
    <w:rsid w:val="000C5C25"/>
    <w:rsid w:val="000C632C"/>
    <w:rsid w:val="000C659D"/>
    <w:rsid w:val="000D0730"/>
    <w:rsid w:val="000D19F5"/>
    <w:rsid w:val="000D209D"/>
    <w:rsid w:val="000D2BB6"/>
    <w:rsid w:val="000D2C1C"/>
    <w:rsid w:val="000D2C4C"/>
    <w:rsid w:val="000D3896"/>
    <w:rsid w:val="000D4B6D"/>
    <w:rsid w:val="000D4BEE"/>
    <w:rsid w:val="000D4CAF"/>
    <w:rsid w:val="000D4F7B"/>
    <w:rsid w:val="000D56C5"/>
    <w:rsid w:val="000D73E4"/>
    <w:rsid w:val="000D7E29"/>
    <w:rsid w:val="000D7EAC"/>
    <w:rsid w:val="000E04A7"/>
    <w:rsid w:val="000E0624"/>
    <w:rsid w:val="000E0A26"/>
    <w:rsid w:val="000E10B6"/>
    <w:rsid w:val="000E1157"/>
    <w:rsid w:val="000E1E3D"/>
    <w:rsid w:val="000E2575"/>
    <w:rsid w:val="000E3329"/>
    <w:rsid w:val="000E3951"/>
    <w:rsid w:val="000E45AC"/>
    <w:rsid w:val="000E4F68"/>
    <w:rsid w:val="000E57A5"/>
    <w:rsid w:val="000E57B2"/>
    <w:rsid w:val="000E5957"/>
    <w:rsid w:val="000E66BE"/>
    <w:rsid w:val="000E725A"/>
    <w:rsid w:val="000E7AFE"/>
    <w:rsid w:val="000F0DBD"/>
    <w:rsid w:val="000F0F4F"/>
    <w:rsid w:val="000F1681"/>
    <w:rsid w:val="000F24EC"/>
    <w:rsid w:val="000F4112"/>
    <w:rsid w:val="000F43A8"/>
    <w:rsid w:val="000F47D7"/>
    <w:rsid w:val="000F7679"/>
    <w:rsid w:val="000F79D6"/>
    <w:rsid w:val="00100656"/>
    <w:rsid w:val="00100C9D"/>
    <w:rsid w:val="00100EA5"/>
    <w:rsid w:val="00101199"/>
    <w:rsid w:val="00101B29"/>
    <w:rsid w:val="00101E33"/>
    <w:rsid w:val="001046D1"/>
    <w:rsid w:val="001048BC"/>
    <w:rsid w:val="0010497A"/>
    <w:rsid w:val="00105234"/>
    <w:rsid w:val="001057A5"/>
    <w:rsid w:val="00105EA9"/>
    <w:rsid w:val="0010650C"/>
    <w:rsid w:val="00106EE2"/>
    <w:rsid w:val="00107033"/>
    <w:rsid w:val="001076D1"/>
    <w:rsid w:val="0011077B"/>
    <w:rsid w:val="00111B15"/>
    <w:rsid w:val="001129A6"/>
    <w:rsid w:val="0011348B"/>
    <w:rsid w:val="00113530"/>
    <w:rsid w:val="001135B5"/>
    <w:rsid w:val="00113AFC"/>
    <w:rsid w:val="00113F73"/>
    <w:rsid w:val="0011420B"/>
    <w:rsid w:val="0011575C"/>
    <w:rsid w:val="0011647E"/>
    <w:rsid w:val="0011671A"/>
    <w:rsid w:val="00117662"/>
    <w:rsid w:val="001206B3"/>
    <w:rsid w:val="0012081C"/>
    <w:rsid w:val="00120B25"/>
    <w:rsid w:val="0012101E"/>
    <w:rsid w:val="00121EDB"/>
    <w:rsid w:val="001225D8"/>
    <w:rsid w:val="001235D1"/>
    <w:rsid w:val="00124AC3"/>
    <w:rsid w:val="001257FD"/>
    <w:rsid w:val="00126F2B"/>
    <w:rsid w:val="00127422"/>
    <w:rsid w:val="0012768D"/>
    <w:rsid w:val="0013149F"/>
    <w:rsid w:val="00132945"/>
    <w:rsid w:val="001334A8"/>
    <w:rsid w:val="00133C78"/>
    <w:rsid w:val="00133FF5"/>
    <w:rsid w:val="00134123"/>
    <w:rsid w:val="0013491F"/>
    <w:rsid w:val="00135748"/>
    <w:rsid w:val="00135D51"/>
    <w:rsid w:val="00137895"/>
    <w:rsid w:val="00140304"/>
    <w:rsid w:val="00140CD9"/>
    <w:rsid w:val="00141A6F"/>
    <w:rsid w:val="00141BB9"/>
    <w:rsid w:val="0014234F"/>
    <w:rsid w:val="001431A0"/>
    <w:rsid w:val="00144CE0"/>
    <w:rsid w:val="0014505E"/>
    <w:rsid w:val="001450C8"/>
    <w:rsid w:val="00145320"/>
    <w:rsid w:val="00145A50"/>
    <w:rsid w:val="0014657F"/>
    <w:rsid w:val="00147322"/>
    <w:rsid w:val="001478B0"/>
    <w:rsid w:val="0015036F"/>
    <w:rsid w:val="00151051"/>
    <w:rsid w:val="00152467"/>
    <w:rsid w:val="00152A49"/>
    <w:rsid w:val="0015391D"/>
    <w:rsid w:val="00155632"/>
    <w:rsid w:val="00156604"/>
    <w:rsid w:val="00157AC0"/>
    <w:rsid w:val="00161027"/>
    <w:rsid w:val="001614C1"/>
    <w:rsid w:val="00161808"/>
    <w:rsid w:val="00162727"/>
    <w:rsid w:val="00162C79"/>
    <w:rsid w:val="00165803"/>
    <w:rsid w:val="001677BB"/>
    <w:rsid w:val="00167CFA"/>
    <w:rsid w:val="00170349"/>
    <w:rsid w:val="001707F1"/>
    <w:rsid w:val="0017294D"/>
    <w:rsid w:val="0017359F"/>
    <w:rsid w:val="00173DC5"/>
    <w:rsid w:val="001762F2"/>
    <w:rsid w:val="00176341"/>
    <w:rsid w:val="00176681"/>
    <w:rsid w:val="0017796E"/>
    <w:rsid w:val="00181A79"/>
    <w:rsid w:val="00182CDD"/>
    <w:rsid w:val="001839DA"/>
    <w:rsid w:val="00183F1A"/>
    <w:rsid w:val="00184C07"/>
    <w:rsid w:val="001850C7"/>
    <w:rsid w:val="00185129"/>
    <w:rsid w:val="00185472"/>
    <w:rsid w:val="001873DB"/>
    <w:rsid w:val="00187ED9"/>
    <w:rsid w:val="00190364"/>
    <w:rsid w:val="0019059A"/>
    <w:rsid w:val="0019084C"/>
    <w:rsid w:val="001919FC"/>
    <w:rsid w:val="00191C14"/>
    <w:rsid w:val="001920E9"/>
    <w:rsid w:val="0019222A"/>
    <w:rsid w:val="001922DF"/>
    <w:rsid w:val="00193B5E"/>
    <w:rsid w:val="00196A3E"/>
    <w:rsid w:val="001971AA"/>
    <w:rsid w:val="00197E92"/>
    <w:rsid w:val="001A02AA"/>
    <w:rsid w:val="001A0581"/>
    <w:rsid w:val="001A0640"/>
    <w:rsid w:val="001A06E8"/>
    <w:rsid w:val="001A0810"/>
    <w:rsid w:val="001A0931"/>
    <w:rsid w:val="001A2CE9"/>
    <w:rsid w:val="001A3C06"/>
    <w:rsid w:val="001A4F04"/>
    <w:rsid w:val="001A597C"/>
    <w:rsid w:val="001A5D84"/>
    <w:rsid w:val="001A6726"/>
    <w:rsid w:val="001A6F34"/>
    <w:rsid w:val="001A70B7"/>
    <w:rsid w:val="001A7224"/>
    <w:rsid w:val="001A7BE1"/>
    <w:rsid w:val="001B05DD"/>
    <w:rsid w:val="001B1B73"/>
    <w:rsid w:val="001B1C57"/>
    <w:rsid w:val="001B1CC9"/>
    <w:rsid w:val="001B1DB4"/>
    <w:rsid w:val="001B22C7"/>
    <w:rsid w:val="001B2385"/>
    <w:rsid w:val="001B2669"/>
    <w:rsid w:val="001B294E"/>
    <w:rsid w:val="001B3BBF"/>
    <w:rsid w:val="001B3C65"/>
    <w:rsid w:val="001B41A7"/>
    <w:rsid w:val="001B6646"/>
    <w:rsid w:val="001B6667"/>
    <w:rsid w:val="001B7E0C"/>
    <w:rsid w:val="001C04DF"/>
    <w:rsid w:val="001C0A77"/>
    <w:rsid w:val="001C0E7B"/>
    <w:rsid w:val="001C3555"/>
    <w:rsid w:val="001C41D0"/>
    <w:rsid w:val="001C4E6A"/>
    <w:rsid w:val="001C5A7F"/>
    <w:rsid w:val="001C7508"/>
    <w:rsid w:val="001D0396"/>
    <w:rsid w:val="001D0BCD"/>
    <w:rsid w:val="001D0F87"/>
    <w:rsid w:val="001D166F"/>
    <w:rsid w:val="001D27A6"/>
    <w:rsid w:val="001D2919"/>
    <w:rsid w:val="001D4A68"/>
    <w:rsid w:val="001D5305"/>
    <w:rsid w:val="001D53CC"/>
    <w:rsid w:val="001D5901"/>
    <w:rsid w:val="001D5D8E"/>
    <w:rsid w:val="001D6021"/>
    <w:rsid w:val="001D6931"/>
    <w:rsid w:val="001D7030"/>
    <w:rsid w:val="001D786E"/>
    <w:rsid w:val="001D795C"/>
    <w:rsid w:val="001D7B9D"/>
    <w:rsid w:val="001E07C5"/>
    <w:rsid w:val="001E1D81"/>
    <w:rsid w:val="001E2DF4"/>
    <w:rsid w:val="001E39E0"/>
    <w:rsid w:val="001E3B19"/>
    <w:rsid w:val="001E49B7"/>
    <w:rsid w:val="001E4A2C"/>
    <w:rsid w:val="001E5B5F"/>
    <w:rsid w:val="001E5B8E"/>
    <w:rsid w:val="001E66DB"/>
    <w:rsid w:val="001F00DF"/>
    <w:rsid w:val="001F04CF"/>
    <w:rsid w:val="001F1D7F"/>
    <w:rsid w:val="001F22BA"/>
    <w:rsid w:val="001F22C6"/>
    <w:rsid w:val="001F4132"/>
    <w:rsid w:val="001F4635"/>
    <w:rsid w:val="001F6387"/>
    <w:rsid w:val="001F7ED8"/>
    <w:rsid w:val="0020013C"/>
    <w:rsid w:val="002005E0"/>
    <w:rsid w:val="00200DC1"/>
    <w:rsid w:val="00200FDE"/>
    <w:rsid w:val="00201AB9"/>
    <w:rsid w:val="00202018"/>
    <w:rsid w:val="00203548"/>
    <w:rsid w:val="00203857"/>
    <w:rsid w:val="0020449C"/>
    <w:rsid w:val="00204818"/>
    <w:rsid w:val="00204847"/>
    <w:rsid w:val="00204953"/>
    <w:rsid w:val="0020508B"/>
    <w:rsid w:val="00207199"/>
    <w:rsid w:val="00207545"/>
    <w:rsid w:val="00211996"/>
    <w:rsid w:val="00212EF3"/>
    <w:rsid w:val="00214131"/>
    <w:rsid w:val="00214414"/>
    <w:rsid w:val="00214686"/>
    <w:rsid w:val="00214BC5"/>
    <w:rsid w:val="002151B4"/>
    <w:rsid w:val="00215795"/>
    <w:rsid w:val="00215A3C"/>
    <w:rsid w:val="00215FDE"/>
    <w:rsid w:val="00216241"/>
    <w:rsid w:val="0021679B"/>
    <w:rsid w:val="00217934"/>
    <w:rsid w:val="002200A6"/>
    <w:rsid w:val="002205F7"/>
    <w:rsid w:val="00220CE9"/>
    <w:rsid w:val="00221DAE"/>
    <w:rsid w:val="00222052"/>
    <w:rsid w:val="002228DD"/>
    <w:rsid w:val="00222991"/>
    <w:rsid w:val="0022309D"/>
    <w:rsid w:val="0022318E"/>
    <w:rsid w:val="002239A7"/>
    <w:rsid w:val="002239B7"/>
    <w:rsid w:val="00225168"/>
    <w:rsid w:val="00226329"/>
    <w:rsid w:val="00227530"/>
    <w:rsid w:val="00227CAE"/>
    <w:rsid w:val="00230CA8"/>
    <w:rsid w:val="002322D0"/>
    <w:rsid w:val="00232715"/>
    <w:rsid w:val="002327F7"/>
    <w:rsid w:val="002333A7"/>
    <w:rsid w:val="00233FC2"/>
    <w:rsid w:val="0023446F"/>
    <w:rsid w:val="00236FD0"/>
    <w:rsid w:val="002373B0"/>
    <w:rsid w:val="002401C9"/>
    <w:rsid w:val="00240359"/>
    <w:rsid w:val="00240EAE"/>
    <w:rsid w:val="00240FCF"/>
    <w:rsid w:val="00241F12"/>
    <w:rsid w:val="00242577"/>
    <w:rsid w:val="00243A5F"/>
    <w:rsid w:val="00244156"/>
    <w:rsid w:val="00244882"/>
    <w:rsid w:val="002449E5"/>
    <w:rsid w:val="00244A4E"/>
    <w:rsid w:val="002469ED"/>
    <w:rsid w:val="00246CC8"/>
    <w:rsid w:val="00247070"/>
    <w:rsid w:val="00247A93"/>
    <w:rsid w:val="00247D20"/>
    <w:rsid w:val="0025081B"/>
    <w:rsid w:val="00252716"/>
    <w:rsid w:val="002540D7"/>
    <w:rsid w:val="00255E75"/>
    <w:rsid w:val="00256BF5"/>
    <w:rsid w:val="0025726C"/>
    <w:rsid w:val="002573BE"/>
    <w:rsid w:val="002604EF"/>
    <w:rsid w:val="00260D1B"/>
    <w:rsid w:val="0026182C"/>
    <w:rsid w:val="00261EF9"/>
    <w:rsid w:val="002626C5"/>
    <w:rsid w:val="00262799"/>
    <w:rsid w:val="00262B54"/>
    <w:rsid w:val="00264EA8"/>
    <w:rsid w:val="002651A4"/>
    <w:rsid w:val="00266234"/>
    <w:rsid w:val="002671D0"/>
    <w:rsid w:val="002704A8"/>
    <w:rsid w:val="0027057D"/>
    <w:rsid w:val="00271934"/>
    <w:rsid w:val="00271AC5"/>
    <w:rsid w:val="00271D24"/>
    <w:rsid w:val="00272BAD"/>
    <w:rsid w:val="00272F90"/>
    <w:rsid w:val="00273678"/>
    <w:rsid w:val="002739A3"/>
    <w:rsid w:val="0027464D"/>
    <w:rsid w:val="00274C78"/>
    <w:rsid w:val="00274ECD"/>
    <w:rsid w:val="0027501D"/>
    <w:rsid w:val="00276875"/>
    <w:rsid w:val="002814C4"/>
    <w:rsid w:val="00281973"/>
    <w:rsid w:val="00283391"/>
    <w:rsid w:val="00284A59"/>
    <w:rsid w:val="00284A5E"/>
    <w:rsid w:val="00285E3B"/>
    <w:rsid w:val="00286983"/>
    <w:rsid w:val="00286F9B"/>
    <w:rsid w:val="00287678"/>
    <w:rsid w:val="00287A42"/>
    <w:rsid w:val="00287B51"/>
    <w:rsid w:val="00290117"/>
    <w:rsid w:val="002910E0"/>
    <w:rsid w:val="00291445"/>
    <w:rsid w:val="00291736"/>
    <w:rsid w:val="0029202D"/>
    <w:rsid w:val="002925D4"/>
    <w:rsid w:val="00292F7E"/>
    <w:rsid w:val="002948E5"/>
    <w:rsid w:val="00294DB9"/>
    <w:rsid w:val="00294FCB"/>
    <w:rsid w:val="00295A76"/>
    <w:rsid w:val="002966C9"/>
    <w:rsid w:val="002976A1"/>
    <w:rsid w:val="00297AA5"/>
    <w:rsid w:val="002A0E93"/>
    <w:rsid w:val="002A188A"/>
    <w:rsid w:val="002A1BDB"/>
    <w:rsid w:val="002A2357"/>
    <w:rsid w:val="002A255B"/>
    <w:rsid w:val="002A2A5A"/>
    <w:rsid w:val="002A2D83"/>
    <w:rsid w:val="002A30E0"/>
    <w:rsid w:val="002A315A"/>
    <w:rsid w:val="002A44E8"/>
    <w:rsid w:val="002A4AA7"/>
    <w:rsid w:val="002A5705"/>
    <w:rsid w:val="002A5D71"/>
    <w:rsid w:val="002A67C8"/>
    <w:rsid w:val="002A6CE8"/>
    <w:rsid w:val="002B1056"/>
    <w:rsid w:val="002B107A"/>
    <w:rsid w:val="002B123A"/>
    <w:rsid w:val="002B186D"/>
    <w:rsid w:val="002B1F1F"/>
    <w:rsid w:val="002B2173"/>
    <w:rsid w:val="002B244A"/>
    <w:rsid w:val="002B34B7"/>
    <w:rsid w:val="002B3917"/>
    <w:rsid w:val="002B3B2E"/>
    <w:rsid w:val="002B3E1D"/>
    <w:rsid w:val="002B423F"/>
    <w:rsid w:val="002B5DB3"/>
    <w:rsid w:val="002B6B11"/>
    <w:rsid w:val="002B7311"/>
    <w:rsid w:val="002B7324"/>
    <w:rsid w:val="002B771F"/>
    <w:rsid w:val="002B78AD"/>
    <w:rsid w:val="002B794E"/>
    <w:rsid w:val="002C17F5"/>
    <w:rsid w:val="002C25C1"/>
    <w:rsid w:val="002C2DC9"/>
    <w:rsid w:val="002C3F14"/>
    <w:rsid w:val="002C5614"/>
    <w:rsid w:val="002C5E90"/>
    <w:rsid w:val="002C5FD7"/>
    <w:rsid w:val="002C60BF"/>
    <w:rsid w:val="002C6E86"/>
    <w:rsid w:val="002C739F"/>
    <w:rsid w:val="002C7C51"/>
    <w:rsid w:val="002D036D"/>
    <w:rsid w:val="002D06D5"/>
    <w:rsid w:val="002D144B"/>
    <w:rsid w:val="002D1CB3"/>
    <w:rsid w:val="002D22C4"/>
    <w:rsid w:val="002D336D"/>
    <w:rsid w:val="002D343D"/>
    <w:rsid w:val="002D3448"/>
    <w:rsid w:val="002D39AE"/>
    <w:rsid w:val="002D427D"/>
    <w:rsid w:val="002D4882"/>
    <w:rsid w:val="002D5AB8"/>
    <w:rsid w:val="002D66C8"/>
    <w:rsid w:val="002D794A"/>
    <w:rsid w:val="002D7EB1"/>
    <w:rsid w:val="002E0228"/>
    <w:rsid w:val="002E0891"/>
    <w:rsid w:val="002E1032"/>
    <w:rsid w:val="002E1544"/>
    <w:rsid w:val="002E1986"/>
    <w:rsid w:val="002E1DA2"/>
    <w:rsid w:val="002E2D3E"/>
    <w:rsid w:val="002E3443"/>
    <w:rsid w:val="002E349B"/>
    <w:rsid w:val="002E35D5"/>
    <w:rsid w:val="002E367A"/>
    <w:rsid w:val="002E43B0"/>
    <w:rsid w:val="002E44EE"/>
    <w:rsid w:val="002E4C03"/>
    <w:rsid w:val="002E5A41"/>
    <w:rsid w:val="002E66D4"/>
    <w:rsid w:val="002E6B3F"/>
    <w:rsid w:val="002E6DBC"/>
    <w:rsid w:val="002E6F93"/>
    <w:rsid w:val="002E7230"/>
    <w:rsid w:val="002F01B3"/>
    <w:rsid w:val="002F0853"/>
    <w:rsid w:val="002F0B79"/>
    <w:rsid w:val="002F0CF4"/>
    <w:rsid w:val="002F13F5"/>
    <w:rsid w:val="002F1C51"/>
    <w:rsid w:val="002F2C86"/>
    <w:rsid w:val="002F3993"/>
    <w:rsid w:val="002F39CA"/>
    <w:rsid w:val="002F4A57"/>
    <w:rsid w:val="002F4ABA"/>
    <w:rsid w:val="002F57FC"/>
    <w:rsid w:val="002F590B"/>
    <w:rsid w:val="002F61C4"/>
    <w:rsid w:val="002F65F7"/>
    <w:rsid w:val="002F682A"/>
    <w:rsid w:val="002F6E3F"/>
    <w:rsid w:val="002F797A"/>
    <w:rsid w:val="003006BB"/>
    <w:rsid w:val="00301061"/>
    <w:rsid w:val="00301AC0"/>
    <w:rsid w:val="003022C0"/>
    <w:rsid w:val="003032FF"/>
    <w:rsid w:val="003033C1"/>
    <w:rsid w:val="003039C2"/>
    <w:rsid w:val="003040CC"/>
    <w:rsid w:val="00307EBE"/>
    <w:rsid w:val="00312893"/>
    <w:rsid w:val="00313F36"/>
    <w:rsid w:val="00314040"/>
    <w:rsid w:val="00314476"/>
    <w:rsid w:val="00315168"/>
    <w:rsid w:val="00315335"/>
    <w:rsid w:val="0031678B"/>
    <w:rsid w:val="003171DF"/>
    <w:rsid w:val="003211C6"/>
    <w:rsid w:val="003223F9"/>
    <w:rsid w:val="003225C0"/>
    <w:rsid w:val="00322C6D"/>
    <w:rsid w:val="0032367A"/>
    <w:rsid w:val="00323BDB"/>
    <w:rsid w:val="0032463D"/>
    <w:rsid w:val="00324B11"/>
    <w:rsid w:val="00325771"/>
    <w:rsid w:val="00325A98"/>
    <w:rsid w:val="00325F2C"/>
    <w:rsid w:val="00327592"/>
    <w:rsid w:val="00330032"/>
    <w:rsid w:val="00330DB4"/>
    <w:rsid w:val="00330E54"/>
    <w:rsid w:val="00331CCA"/>
    <w:rsid w:val="0033311D"/>
    <w:rsid w:val="00333B06"/>
    <w:rsid w:val="00333B51"/>
    <w:rsid w:val="00333CA8"/>
    <w:rsid w:val="00334700"/>
    <w:rsid w:val="00334E44"/>
    <w:rsid w:val="0033552C"/>
    <w:rsid w:val="00335CFA"/>
    <w:rsid w:val="00336127"/>
    <w:rsid w:val="003363DC"/>
    <w:rsid w:val="003368A1"/>
    <w:rsid w:val="003371C4"/>
    <w:rsid w:val="00337ABF"/>
    <w:rsid w:val="00340778"/>
    <w:rsid w:val="00340DCC"/>
    <w:rsid w:val="003412B3"/>
    <w:rsid w:val="003434D9"/>
    <w:rsid w:val="00343BCF"/>
    <w:rsid w:val="00343CB6"/>
    <w:rsid w:val="003452BC"/>
    <w:rsid w:val="00345517"/>
    <w:rsid w:val="00345DDE"/>
    <w:rsid w:val="00346EFF"/>
    <w:rsid w:val="00346FD0"/>
    <w:rsid w:val="00347492"/>
    <w:rsid w:val="00347A46"/>
    <w:rsid w:val="00347AF1"/>
    <w:rsid w:val="00350189"/>
    <w:rsid w:val="003510ED"/>
    <w:rsid w:val="00351C25"/>
    <w:rsid w:val="003525C3"/>
    <w:rsid w:val="00352B3D"/>
    <w:rsid w:val="00353C34"/>
    <w:rsid w:val="0035466F"/>
    <w:rsid w:val="003546EC"/>
    <w:rsid w:val="00354D6D"/>
    <w:rsid w:val="00357480"/>
    <w:rsid w:val="00357F15"/>
    <w:rsid w:val="003604EB"/>
    <w:rsid w:val="00361EA8"/>
    <w:rsid w:val="00362C3D"/>
    <w:rsid w:val="0036318E"/>
    <w:rsid w:val="00364794"/>
    <w:rsid w:val="0036510A"/>
    <w:rsid w:val="0036559A"/>
    <w:rsid w:val="00365950"/>
    <w:rsid w:val="00366496"/>
    <w:rsid w:val="0036747D"/>
    <w:rsid w:val="003675A0"/>
    <w:rsid w:val="0036796A"/>
    <w:rsid w:val="00371644"/>
    <w:rsid w:val="003727C6"/>
    <w:rsid w:val="003729B6"/>
    <w:rsid w:val="00372D21"/>
    <w:rsid w:val="003732C3"/>
    <w:rsid w:val="00373784"/>
    <w:rsid w:val="00374086"/>
    <w:rsid w:val="00374D8F"/>
    <w:rsid w:val="00374DF0"/>
    <w:rsid w:val="0037613A"/>
    <w:rsid w:val="00377D69"/>
    <w:rsid w:val="003805D7"/>
    <w:rsid w:val="003827FA"/>
    <w:rsid w:val="003829A6"/>
    <w:rsid w:val="00382C76"/>
    <w:rsid w:val="0038330B"/>
    <w:rsid w:val="00384A95"/>
    <w:rsid w:val="00384D0A"/>
    <w:rsid w:val="003858AA"/>
    <w:rsid w:val="00385B63"/>
    <w:rsid w:val="00385DA8"/>
    <w:rsid w:val="00386587"/>
    <w:rsid w:val="00390386"/>
    <w:rsid w:val="00392205"/>
    <w:rsid w:val="003925D3"/>
    <w:rsid w:val="003933B3"/>
    <w:rsid w:val="003949C2"/>
    <w:rsid w:val="00395362"/>
    <w:rsid w:val="003956BB"/>
    <w:rsid w:val="00395EC9"/>
    <w:rsid w:val="0039627C"/>
    <w:rsid w:val="00396434"/>
    <w:rsid w:val="003968BF"/>
    <w:rsid w:val="003A024C"/>
    <w:rsid w:val="003A117B"/>
    <w:rsid w:val="003A1184"/>
    <w:rsid w:val="003A144A"/>
    <w:rsid w:val="003A1D6F"/>
    <w:rsid w:val="003A2FC3"/>
    <w:rsid w:val="003A3150"/>
    <w:rsid w:val="003A3850"/>
    <w:rsid w:val="003A4DC1"/>
    <w:rsid w:val="003A6319"/>
    <w:rsid w:val="003A69AE"/>
    <w:rsid w:val="003B03F1"/>
    <w:rsid w:val="003B099D"/>
    <w:rsid w:val="003B0F74"/>
    <w:rsid w:val="003B20EC"/>
    <w:rsid w:val="003B2926"/>
    <w:rsid w:val="003B40E4"/>
    <w:rsid w:val="003B4BDF"/>
    <w:rsid w:val="003B4EF8"/>
    <w:rsid w:val="003B5B83"/>
    <w:rsid w:val="003B6AAB"/>
    <w:rsid w:val="003B7A10"/>
    <w:rsid w:val="003B7EDB"/>
    <w:rsid w:val="003B7EF8"/>
    <w:rsid w:val="003C056C"/>
    <w:rsid w:val="003C0571"/>
    <w:rsid w:val="003C241B"/>
    <w:rsid w:val="003C4379"/>
    <w:rsid w:val="003C57FA"/>
    <w:rsid w:val="003C6362"/>
    <w:rsid w:val="003C642B"/>
    <w:rsid w:val="003C65B7"/>
    <w:rsid w:val="003C79C3"/>
    <w:rsid w:val="003D0D39"/>
    <w:rsid w:val="003D17BA"/>
    <w:rsid w:val="003D183E"/>
    <w:rsid w:val="003D29D7"/>
    <w:rsid w:val="003D5211"/>
    <w:rsid w:val="003D6817"/>
    <w:rsid w:val="003D7143"/>
    <w:rsid w:val="003D7E57"/>
    <w:rsid w:val="003E0A83"/>
    <w:rsid w:val="003E11D4"/>
    <w:rsid w:val="003E220B"/>
    <w:rsid w:val="003E22A6"/>
    <w:rsid w:val="003E383E"/>
    <w:rsid w:val="003E42EB"/>
    <w:rsid w:val="003E582A"/>
    <w:rsid w:val="003E7A55"/>
    <w:rsid w:val="003F2B24"/>
    <w:rsid w:val="003F30A7"/>
    <w:rsid w:val="003F30B5"/>
    <w:rsid w:val="003F3818"/>
    <w:rsid w:val="003F4021"/>
    <w:rsid w:val="003F42BF"/>
    <w:rsid w:val="003F48D9"/>
    <w:rsid w:val="003F5E18"/>
    <w:rsid w:val="003F601F"/>
    <w:rsid w:val="003F6389"/>
    <w:rsid w:val="003F6C8B"/>
    <w:rsid w:val="003F7B56"/>
    <w:rsid w:val="003F7EA3"/>
    <w:rsid w:val="00400494"/>
    <w:rsid w:val="00400DA7"/>
    <w:rsid w:val="004011D0"/>
    <w:rsid w:val="00401625"/>
    <w:rsid w:val="00401F9A"/>
    <w:rsid w:val="00402014"/>
    <w:rsid w:val="0040218F"/>
    <w:rsid w:val="004022D7"/>
    <w:rsid w:val="004026EC"/>
    <w:rsid w:val="004053FF"/>
    <w:rsid w:val="004054F4"/>
    <w:rsid w:val="0040792E"/>
    <w:rsid w:val="00407F17"/>
    <w:rsid w:val="00410335"/>
    <w:rsid w:val="00411507"/>
    <w:rsid w:val="00411B67"/>
    <w:rsid w:val="004120AA"/>
    <w:rsid w:val="00414136"/>
    <w:rsid w:val="004142D2"/>
    <w:rsid w:val="004145C4"/>
    <w:rsid w:val="00414BEF"/>
    <w:rsid w:val="00414CA5"/>
    <w:rsid w:val="00415082"/>
    <w:rsid w:val="004154E8"/>
    <w:rsid w:val="00415E34"/>
    <w:rsid w:val="004166D2"/>
    <w:rsid w:val="00417E65"/>
    <w:rsid w:val="00420855"/>
    <w:rsid w:val="0042093C"/>
    <w:rsid w:val="00421875"/>
    <w:rsid w:val="00421D24"/>
    <w:rsid w:val="00422471"/>
    <w:rsid w:val="00422F3F"/>
    <w:rsid w:val="00423332"/>
    <w:rsid w:val="004239F8"/>
    <w:rsid w:val="0042473E"/>
    <w:rsid w:val="00426359"/>
    <w:rsid w:val="004271FC"/>
    <w:rsid w:val="004279F8"/>
    <w:rsid w:val="00427B6D"/>
    <w:rsid w:val="00427DEE"/>
    <w:rsid w:val="004317D7"/>
    <w:rsid w:val="0043344D"/>
    <w:rsid w:val="00433506"/>
    <w:rsid w:val="00433DD4"/>
    <w:rsid w:val="004345AB"/>
    <w:rsid w:val="00434886"/>
    <w:rsid w:val="00434B5F"/>
    <w:rsid w:val="004356BD"/>
    <w:rsid w:val="0043593A"/>
    <w:rsid w:val="00437108"/>
    <w:rsid w:val="004375A8"/>
    <w:rsid w:val="00437979"/>
    <w:rsid w:val="004407BF"/>
    <w:rsid w:val="00440C82"/>
    <w:rsid w:val="00440F55"/>
    <w:rsid w:val="0044160A"/>
    <w:rsid w:val="00441611"/>
    <w:rsid w:val="0044179A"/>
    <w:rsid w:val="00441C0B"/>
    <w:rsid w:val="00441C44"/>
    <w:rsid w:val="00441CCA"/>
    <w:rsid w:val="00444656"/>
    <w:rsid w:val="004453F6"/>
    <w:rsid w:val="0044561C"/>
    <w:rsid w:val="00446B4E"/>
    <w:rsid w:val="004476EC"/>
    <w:rsid w:val="00447DA5"/>
    <w:rsid w:val="00447E4C"/>
    <w:rsid w:val="00450982"/>
    <w:rsid w:val="0045149C"/>
    <w:rsid w:val="00451B1C"/>
    <w:rsid w:val="00452676"/>
    <w:rsid w:val="00454DE3"/>
    <w:rsid w:val="00454F5A"/>
    <w:rsid w:val="00455175"/>
    <w:rsid w:val="00455916"/>
    <w:rsid w:val="00456926"/>
    <w:rsid w:val="00457D50"/>
    <w:rsid w:val="00457DE4"/>
    <w:rsid w:val="00460030"/>
    <w:rsid w:val="00460702"/>
    <w:rsid w:val="004607A5"/>
    <w:rsid w:val="00461974"/>
    <w:rsid w:val="00462541"/>
    <w:rsid w:val="0046280E"/>
    <w:rsid w:val="004629C6"/>
    <w:rsid w:val="00462DD5"/>
    <w:rsid w:val="00463D05"/>
    <w:rsid w:val="004644A5"/>
    <w:rsid w:val="00466496"/>
    <w:rsid w:val="00467726"/>
    <w:rsid w:val="004678F1"/>
    <w:rsid w:val="00467B12"/>
    <w:rsid w:val="00470537"/>
    <w:rsid w:val="004705C2"/>
    <w:rsid w:val="0047122E"/>
    <w:rsid w:val="00471C04"/>
    <w:rsid w:val="0047237E"/>
    <w:rsid w:val="00472958"/>
    <w:rsid w:val="004731F3"/>
    <w:rsid w:val="00473412"/>
    <w:rsid w:val="00473519"/>
    <w:rsid w:val="004739B6"/>
    <w:rsid w:val="00473D04"/>
    <w:rsid w:val="00473FC6"/>
    <w:rsid w:val="00474DD1"/>
    <w:rsid w:val="00474F2E"/>
    <w:rsid w:val="0047525B"/>
    <w:rsid w:val="00475912"/>
    <w:rsid w:val="00475B68"/>
    <w:rsid w:val="00475CBA"/>
    <w:rsid w:val="0047671D"/>
    <w:rsid w:val="00476A7C"/>
    <w:rsid w:val="00476EF0"/>
    <w:rsid w:val="00481062"/>
    <w:rsid w:val="00483197"/>
    <w:rsid w:val="004833AA"/>
    <w:rsid w:val="004837A6"/>
    <w:rsid w:val="00483870"/>
    <w:rsid w:val="00485113"/>
    <w:rsid w:val="004861A9"/>
    <w:rsid w:val="0048653B"/>
    <w:rsid w:val="0048669A"/>
    <w:rsid w:val="004871CC"/>
    <w:rsid w:val="004878D9"/>
    <w:rsid w:val="00487A97"/>
    <w:rsid w:val="00490631"/>
    <w:rsid w:val="00491239"/>
    <w:rsid w:val="00491482"/>
    <w:rsid w:val="00491A6E"/>
    <w:rsid w:val="00492392"/>
    <w:rsid w:val="00492904"/>
    <w:rsid w:val="0049399C"/>
    <w:rsid w:val="00493EDA"/>
    <w:rsid w:val="00494DA1"/>
    <w:rsid w:val="004950C3"/>
    <w:rsid w:val="004A15B1"/>
    <w:rsid w:val="004A2274"/>
    <w:rsid w:val="004A279D"/>
    <w:rsid w:val="004A3311"/>
    <w:rsid w:val="004A36B8"/>
    <w:rsid w:val="004A3FC3"/>
    <w:rsid w:val="004A42EB"/>
    <w:rsid w:val="004A4ACF"/>
    <w:rsid w:val="004A549E"/>
    <w:rsid w:val="004A5AFB"/>
    <w:rsid w:val="004A6611"/>
    <w:rsid w:val="004A7B01"/>
    <w:rsid w:val="004B08C7"/>
    <w:rsid w:val="004B13FC"/>
    <w:rsid w:val="004B2B19"/>
    <w:rsid w:val="004B5062"/>
    <w:rsid w:val="004B5667"/>
    <w:rsid w:val="004B57B1"/>
    <w:rsid w:val="004B5978"/>
    <w:rsid w:val="004B6311"/>
    <w:rsid w:val="004B7C1D"/>
    <w:rsid w:val="004B7E27"/>
    <w:rsid w:val="004B7F98"/>
    <w:rsid w:val="004C17C2"/>
    <w:rsid w:val="004C198C"/>
    <w:rsid w:val="004C474D"/>
    <w:rsid w:val="004C48EC"/>
    <w:rsid w:val="004C4B0C"/>
    <w:rsid w:val="004C522F"/>
    <w:rsid w:val="004C6D53"/>
    <w:rsid w:val="004D0214"/>
    <w:rsid w:val="004D06DF"/>
    <w:rsid w:val="004D0FE2"/>
    <w:rsid w:val="004D14C2"/>
    <w:rsid w:val="004D16C0"/>
    <w:rsid w:val="004D2A78"/>
    <w:rsid w:val="004D3B34"/>
    <w:rsid w:val="004E128B"/>
    <w:rsid w:val="004E1D56"/>
    <w:rsid w:val="004E1E24"/>
    <w:rsid w:val="004E2415"/>
    <w:rsid w:val="004E2A3B"/>
    <w:rsid w:val="004E308B"/>
    <w:rsid w:val="004E3AC2"/>
    <w:rsid w:val="004E3E87"/>
    <w:rsid w:val="004E4075"/>
    <w:rsid w:val="004E4A97"/>
    <w:rsid w:val="004E4D51"/>
    <w:rsid w:val="004E4E2C"/>
    <w:rsid w:val="004E5AF3"/>
    <w:rsid w:val="004E6E9A"/>
    <w:rsid w:val="004E6FB2"/>
    <w:rsid w:val="004E7591"/>
    <w:rsid w:val="004F009F"/>
    <w:rsid w:val="004F0837"/>
    <w:rsid w:val="004F0E62"/>
    <w:rsid w:val="004F111D"/>
    <w:rsid w:val="004F21FB"/>
    <w:rsid w:val="004F2534"/>
    <w:rsid w:val="004F2A38"/>
    <w:rsid w:val="004F2F84"/>
    <w:rsid w:val="004F3CEC"/>
    <w:rsid w:val="004F46C6"/>
    <w:rsid w:val="004F6D4C"/>
    <w:rsid w:val="00500C0A"/>
    <w:rsid w:val="00500CFD"/>
    <w:rsid w:val="00500D56"/>
    <w:rsid w:val="0050116D"/>
    <w:rsid w:val="00502368"/>
    <w:rsid w:val="005024AD"/>
    <w:rsid w:val="00503AE5"/>
    <w:rsid w:val="00503DCA"/>
    <w:rsid w:val="00503DF9"/>
    <w:rsid w:val="005051C1"/>
    <w:rsid w:val="00505659"/>
    <w:rsid w:val="00505671"/>
    <w:rsid w:val="00505C8C"/>
    <w:rsid w:val="00506D41"/>
    <w:rsid w:val="00507367"/>
    <w:rsid w:val="00507A7E"/>
    <w:rsid w:val="00507DBD"/>
    <w:rsid w:val="00510552"/>
    <w:rsid w:val="00511B2B"/>
    <w:rsid w:val="005127EA"/>
    <w:rsid w:val="00512DAA"/>
    <w:rsid w:val="005133C3"/>
    <w:rsid w:val="00513789"/>
    <w:rsid w:val="00513912"/>
    <w:rsid w:val="00515462"/>
    <w:rsid w:val="005170C5"/>
    <w:rsid w:val="00517612"/>
    <w:rsid w:val="00520B8D"/>
    <w:rsid w:val="00521A0F"/>
    <w:rsid w:val="00521FBD"/>
    <w:rsid w:val="00522970"/>
    <w:rsid w:val="00522D45"/>
    <w:rsid w:val="00523839"/>
    <w:rsid w:val="005252B2"/>
    <w:rsid w:val="00525F6F"/>
    <w:rsid w:val="00526737"/>
    <w:rsid w:val="00526C9A"/>
    <w:rsid w:val="00527134"/>
    <w:rsid w:val="00527F93"/>
    <w:rsid w:val="00530363"/>
    <w:rsid w:val="00530786"/>
    <w:rsid w:val="005307BA"/>
    <w:rsid w:val="00532E8A"/>
    <w:rsid w:val="00532F89"/>
    <w:rsid w:val="0053349C"/>
    <w:rsid w:val="00533C56"/>
    <w:rsid w:val="005340E7"/>
    <w:rsid w:val="00534513"/>
    <w:rsid w:val="005345AB"/>
    <w:rsid w:val="005357E9"/>
    <w:rsid w:val="00535BB8"/>
    <w:rsid w:val="00535ED2"/>
    <w:rsid w:val="00536922"/>
    <w:rsid w:val="005369ED"/>
    <w:rsid w:val="005370BE"/>
    <w:rsid w:val="00537AAF"/>
    <w:rsid w:val="005412B9"/>
    <w:rsid w:val="005419FF"/>
    <w:rsid w:val="00541B97"/>
    <w:rsid w:val="00542565"/>
    <w:rsid w:val="00543620"/>
    <w:rsid w:val="00543631"/>
    <w:rsid w:val="00545159"/>
    <w:rsid w:val="00545D7D"/>
    <w:rsid w:val="00546501"/>
    <w:rsid w:val="00546E27"/>
    <w:rsid w:val="00547282"/>
    <w:rsid w:val="00547750"/>
    <w:rsid w:val="005479BC"/>
    <w:rsid w:val="0055057F"/>
    <w:rsid w:val="005509C4"/>
    <w:rsid w:val="00550D67"/>
    <w:rsid w:val="005517FE"/>
    <w:rsid w:val="00552195"/>
    <w:rsid w:val="00552200"/>
    <w:rsid w:val="005527BC"/>
    <w:rsid w:val="00552978"/>
    <w:rsid w:val="005537CD"/>
    <w:rsid w:val="00553C63"/>
    <w:rsid w:val="00555C19"/>
    <w:rsid w:val="005568FF"/>
    <w:rsid w:val="00556B7A"/>
    <w:rsid w:val="00556BCD"/>
    <w:rsid w:val="00557C4E"/>
    <w:rsid w:val="00561510"/>
    <w:rsid w:val="0056247A"/>
    <w:rsid w:val="005631CB"/>
    <w:rsid w:val="005633E0"/>
    <w:rsid w:val="005636A6"/>
    <w:rsid w:val="00564316"/>
    <w:rsid w:val="00564D2B"/>
    <w:rsid w:val="005650CC"/>
    <w:rsid w:val="00565B8D"/>
    <w:rsid w:val="0056661A"/>
    <w:rsid w:val="0056666B"/>
    <w:rsid w:val="00566F95"/>
    <w:rsid w:val="0056743B"/>
    <w:rsid w:val="00567F09"/>
    <w:rsid w:val="0057054B"/>
    <w:rsid w:val="0057066F"/>
    <w:rsid w:val="005707C9"/>
    <w:rsid w:val="0057155D"/>
    <w:rsid w:val="005715EB"/>
    <w:rsid w:val="005718C2"/>
    <w:rsid w:val="00571CFC"/>
    <w:rsid w:val="0057276A"/>
    <w:rsid w:val="00572FC3"/>
    <w:rsid w:val="005730AA"/>
    <w:rsid w:val="005732A5"/>
    <w:rsid w:val="0057341B"/>
    <w:rsid w:val="005742F9"/>
    <w:rsid w:val="0057515C"/>
    <w:rsid w:val="00575645"/>
    <w:rsid w:val="00575F0F"/>
    <w:rsid w:val="00575F9C"/>
    <w:rsid w:val="00577359"/>
    <w:rsid w:val="0057753A"/>
    <w:rsid w:val="00577C0E"/>
    <w:rsid w:val="00577DAF"/>
    <w:rsid w:val="0058003B"/>
    <w:rsid w:val="0058060B"/>
    <w:rsid w:val="00580FC9"/>
    <w:rsid w:val="005827EC"/>
    <w:rsid w:val="0058398F"/>
    <w:rsid w:val="00583A14"/>
    <w:rsid w:val="00583A7E"/>
    <w:rsid w:val="00584519"/>
    <w:rsid w:val="00586B8E"/>
    <w:rsid w:val="0058768B"/>
    <w:rsid w:val="005901DE"/>
    <w:rsid w:val="005902D8"/>
    <w:rsid w:val="005903B6"/>
    <w:rsid w:val="005904E4"/>
    <w:rsid w:val="00590BF4"/>
    <w:rsid w:val="00591B4A"/>
    <w:rsid w:val="00592417"/>
    <w:rsid w:val="00592A80"/>
    <w:rsid w:val="005940C8"/>
    <w:rsid w:val="00595341"/>
    <w:rsid w:val="005958C1"/>
    <w:rsid w:val="00595ADF"/>
    <w:rsid w:val="00595AF3"/>
    <w:rsid w:val="00596811"/>
    <w:rsid w:val="00596D17"/>
    <w:rsid w:val="00596F5F"/>
    <w:rsid w:val="005970DE"/>
    <w:rsid w:val="00597325"/>
    <w:rsid w:val="005A0363"/>
    <w:rsid w:val="005A2247"/>
    <w:rsid w:val="005A379E"/>
    <w:rsid w:val="005A3B52"/>
    <w:rsid w:val="005A3CC1"/>
    <w:rsid w:val="005A46F9"/>
    <w:rsid w:val="005A5259"/>
    <w:rsid w:val="005A52B7"/>
    <w:rsid w:val="005A6154"/>
    <w:rsid w:val="005A6385"/>
    <w:rsid w:val="005A66CC"/>
    <w:rsid w:val="005A6B7D"/>
    <w:rsid w:val="005A6C43"/>
    <w:rsid w:val="005B01DE"/>
    <w:rsid w:val="005B02CC"/>
    <w:rsid w:val="005B103B"/>
    <w:rsid w:val="005B3447"/>
    <w:rsid w:val="005B3DDF"/>
    <w:rsid w:val="005B4092"/>
    <w:rsid w:val="005B41D3"/>
    <w:rsid w:val="005B42B9"/>
    <w:rsid w:val="005B5355"/>
    <w:rsid w:val="005B5520"/>
    <w:rsid w:val="005B5FA1"/>
    <w:rsid w:val="005B667D"/>
    <w:rsid w:val="005B7680"/>
    <w:rsid w:val="005C0146"/>
    <w:rsid w:val="005C1198"/>
    <w:rsid w:val="005C1B8F"/>
    <w:rsid w:val="005C22A1"/>
    <w:rsid w:val="005C3ABC"/>
    <w:rsid w:val="005C478B"/>
    <w:rsid w:val="005C552E"/>
    <w:rsid w:val="005C5A1F"/>
    <w:rsid w:val="005C6ED0"/>
    <w:rsid w:val="005C79AE"/>
    <w:rsid w:val="005D0BE4"/>
    <w:rsid w:val="005D22D4"/>
    <w:rsid w:val="005D2DD3"/>
    <w:rsid w:val="005D2EA1"/>
    <w:rsid w:val="005D3F4F"/>
    <w:rsid w:val="005D46B8"/>
    <w:rsid w:val="005D4EB0"/>
    <w:rsid w:val="005D5C64"/>
    <w:rsid w:val="005D74AD"/>
    <w:rsid w:val="005D7CFF"/>
    <w:rsid w:val="005E0695"/>
    <w:rsid w:val="005E1072"/>
    <w:rsid w:val="005E10C3"/>
    <w:rsid w:val="005E151E"/>
    <w:rsid w:val="005E27A1"/>
    <w:rsid w:val="005E2914"/>
    <w:rsid w:val="005E399C"/>
    <w:rsid w:val="005E4A25"/>
    <w:rsid w:val="005E64A4"/>
    <w:rsid w:val="005E6D78"/>
    <w:rsid w:val="005E7F34"/>
    <w:rsid w:val="005F04B5"/>
    <w:rsid w:val="005F0F5C"/>
    <w:rsid w:val="005F129F"/>
    <w:rsid w:val="005F1B2B"/>
    <w:rsid w:val="005F1BCD"/>
    <w:rsid w:val="005F1E80"/>
    <w:rsid w:val="005F2E11"/>
    <w:rsid w:val="005F3F78"/>
    <w:rsid w:val="005F49A1"/>
    <w:rsid w:val="005F51FC"/>
    <w:rsid w:val="00600D21"/>
    <w:rsid w:val="006026D5"/>
    <w:rsid w:val="00602E3A"/>
    <w:rsid w:val="00602ECD"/>
    <w:rsid w:val="00603259"/>
    <w:rsid w:val="00604518"/>
    <w:rsid w:val="006047F6"/>
    <w:rsid w:val="00604E29"/>
    <w:rsid w:val="006052C6"/>
    <w:rsid w:val="0060530E"/>
    <w:rsid w:val="00605440"/>
    <w:rsid w:val="006059D4"/>
    <w:rsid w:val="00606203"/>
    <w:rsid w:val="006073A0"/>
    <w:rsid w:val="006073AE"/>
    <w:rsid w:val="0060744A"/>
    <w:rsid w:val="00611355"/>
    <w:rsid w:val="00611B2E"/>
    <w:rsid w:val="006124AA"/>
    <w:rsid w:val="00612675"/>
    <w:rsid w:val="00612BF4"/>
    <w:rsid w:val="00613E18"/>
    <w:rsid w:val="00614055"/>
    <w:rsid w:val="00614081"/>
    <w:rsid w:val="006166EA"/>
    <w:rsid w:val="0061742D"/>
    <w:rsid w:val="00617619"/>
    <w:rsid w:val="00617D78"/>
    <w:rsid w:val="00620111"/>
    <w:rsid w:val="006202B9"/>
    <w:rsid w:val="006209A9"/>
    <w:rsid w:val="00621833"/>
    <w:rsid w:val="00622BB4"/>
    <w:rsid w:val="006239D3"/>
    <w:rsid w:val="00625112"/>
    <w:rsid w:val="006253AA"/>
    <w:rsid w:val="00626BB3"/>
    <w:rsid w:val="00627E57"/>
    <w:rsid w:val="00630F26"/>
    <w:rsid w:val="00631000"/>
    <w:rsid w:val="00631C2F"/>
    <w:rsid w:val="00632058"/>
    <w:rsid w:val="0063378F"/>
    <w:rsid w:val="0063385B"/>
    <w:rsid w:val="00633DEA"/>
    <w:rsid w:val="006344A0"/>
    <w:rsid w:val="00635072"/>
    <w:rsid w:val="006361BA"/>
    <w:rsid w:val="006369FC"/>
    <w:rsid w:val="00636D76"/>
    <w:rsid w:val="00637045"/>
    <w:rsid w:val="006379A7"/>
    <w:rsid w:val="00637A82"/>
    <w:rsid w:val="00637E3A"/>
    <w:rsid w:val="00640446"/>
    <w:rsid w:val="006406EC"/>
    <w:rsid w:val="00640A19"/>
    <w:rsid w:val="00640D82"/>
    <w:rsid w:val="006436C0"/>
    <w:rsid w:val="0064433D"/>
    <w:rsid w:val="006445CE"/>
    <w:rsid w:val="00644BE9"/>
    <w:rsid w:val="00645ED4"/>
    <w:rsid w:val="00646806"/>
    <w:rsid w:val="00646815"/>
    <w:rsid w:val="00646B37"/>
    <w:rsid w:val="00646FB6"/>
    <w:rsid w:val="00650FE4"/>
    <w:rsid w:val="00651376"/>
    <w:rsid w:val="00651733"/>
    <w:rsid w:val="00653193"/>
    <w:rsid w:val="00653661"/>
    <w:rsid w:val="00653CAD"/>
    <w:rsid w:val="0065408F"/>
    <w:rsid w:val="0065563D"/>
    <w:rsid w:val="006557B1"/>
    <w:rsid w:val="00655A1E"/>
    <w:rsid w:val="00655FB4"/>
    <w:rsid w:val="006564D7"/>
    <w:rsid w:val="00656EC4"/>
    <w:rsid w:val="006601B6"/>
    <w:rsid w:val="00660324"/>
    <w:rsid w:val="00660B0C"/>
    <w:rsid w:val="00661C22"/>
    <w:rsid w:val="00661CEA"/>
    <w:rsid w:val="00662C13"/>
    <w:rsid w:val="00663BB1"/>
    <w:rsid w:val="00665515"/>
    <w:rsid w:val="00667192"/>
    <w:rsid w:val="00667505"/>
    <w:rsid w:val="00670D3E"/>
    <w:rsid w:val="00670FFB"/>
    <w:rsid w:val="00671475"/>
    <w:rsid w:val="006716B1"/>
    <w:rsid w:val="006743EE"/>
    <w:rsid w:val="00674A80"/>
    <w:rsid w:val="00675E95"/>
    <w:rsid w:val="00676D49"/>
    <w:rsid w:val="006803BE"/>
    <w:rsid w:val="0068069F"/>
    <w:rsid w:val="006807FB"/>
    <w:rsid w:val="0068257E"/>
    <w:rsid w:val="00682CF7"/>
    <w:rsid w:val="00683A6C"/>
    <w:rsid w:val="006855C8"/>
    <w:rsid w:val="006864A2"/>
    <w:rsid w:val="00686782"/>
    <w:rsid w:val="00686D21"/>
    <w:rsid w:val="00687DF4"/>
    <w:rsid w:val="0069050F"/>
    <w:rsid w:val="006913F2"/>
    <w:rsid w:val="00691D85"/>
    <w:rsid w:val="00691DA1"/>
    <w:rsid w:val="00692303"/>
    <w:rsid w:val="006930E0"/>
    <w:rsid w:val="00693949"/>
    <w:rsid w:val="00693F22"/>
    <w:rsid w:val="006942E0"/>
    <w:rsid w:val="00694867"/>
    <w:rsid w:val="00694E63"/>
    <w:rsid w:val="00694FD4"/>
    <w:rsid w:val="006953A5"/>
    <w:rsid w:val="006953EC"/>
    <w:rsid w:val="006960BA"/>
    <w:rsid w:val="00697D3D"/>
    <w:rsid w:val="006A1C22"/>
    <w:rsid w:val="006A1EB3"/>
    <w:rsid w:val="006A233B"/>
    <w:rsid w:val="006A342F"/>
    <w:rsid w:val="006A3BD4"/>
    <w:rsid w:val="006A4A90"/>
    <w:rsid w:val="006A6CE5"/>
    <w:rsid w:val="006A7007"/>
    <w:rsid w:val="006A74D7"/>
    <w:rsid w:val="006A7A2C"/>
    <w:rsid w:val="006A7F93"/>
    <w:rsid w:val="006B02A5"/>
    <w:rsid w:val="006B17C5"/>
    <w:rsid w:val="006B2126"/>
    <w:rsid w:val="006B24C4"/>
    <w:rsid w:val="006B3E6A"/>
    <w:rsid w:val="006B44E3"/>
    <w:rsid w:val="006B4E54"/>
    <w:rsid w:val="006B5162"/>
    <w:rsid w:val="006B6315"/>
    <w:rsid w:val="006B6479"/>
    <w:rsid w:val="006B7567"/>
    <w:rsid w:val="006C154F"/>
    <w:rsid w:val="006C3D93"/>
    <w:rsid w:val="006C41A3"/>
    <w:rsid w:val="006C47BB"/>
    <w:rsid w:val="006C4D67"/>
    <w:rsid w:val="006C4EEE"/>
    <w:rsid w:val="006C50D9"/>
    <w:rsid w:val="006C5C9F"/>
    <w:rsid w:val="006C7063"/>
    <w:rsid w:val="006C7800"/>
    <w:rsid w:val="006D0B85"/>
    <w:rsid w:val="006D106B"/>
    <w:rsid w:val="006D120C"/>
    <w:rsid w:val="006D14EE"/>
    <w:rsid w:val="006D18D1"/>
    <w:rsid w:val="006D1B3F"/>
    <w:rsid w:val="006D2FD7"/>
    <w:rsid w:val="006D3E4C"/>
    <w:rsid w:val="006D3ED4"/>
    <w:rsid w:val="006D4009"/>
    <w:rsid w:val="006D41B9"/>
    <w:rsid w:val="006D4680"/>
    <w:rsid w:val="006D47B1"/>
    <w:rsid w:val="006D54C7"/>
    <w:rsid w:val="006D62A8"/>
    <w:rsid w:val="006D6F17"/>
    <w:rsid w:val="006D76D2"/>
    <w:rsid w:val="006D7D5D"/>
    <w:rsid w:val="006D7F8A"/>
    <w:rsid w:val="006E1721"/>
    <w:rsid w:val="006E2C97"/>
    <w:rsid w:val="006E30CE"/>
    <w:rsid w:val="006E3197"/>
    <w:rsid w:val="006E3638"/>
    <w:rsid w:val="006E4272"/>
    <w:rsid w:val="006E4345"/>
    <w:rsid w:val="006E45E1"/>
    <w:rsid w:val="006E5B75"/>
    <w:rsid w:val="006E5F9C"/>
    <w:rsid w:val="006E6953"/>
    <w:rsid w:val="006E7049"/>
    <w:rsid w:val="006E73F8"/>
    <w:rsid w:val="006E7BEC"/>
    <w:rsid w:val="006F1709"/>
    <w:rsid w:val="006F1E04"/>
    <w:rsid w:val="006F316E"/>
    <w:rsid w:val="006F3618"/>
    <w:rsid w:val="006F4300"/>
    <w:rsid w:val="006F5564"/>
    <w:rsid w:val="006F5C66"/>
    <w:rsid w:val="006F688B"/>
    <w:rsid w:val="006F6C0C"/>
    <w:rsid w:val="006F712A"/>
    <w:rsid w:val="007005D4"/>
    <w:rsid w:val="00700F5E"/>
    <w:rsid w:val="007018DB"/>
    <w:rsid w:val="00701EC7"/>
    <w:rsid w:val="0070243F"/>
    <w:rsid w:val="007042C2"/>
    <w:rsid w:val="00704737"/>
    <w:rsid w:val="00704960"/>
    <w:rsid w:val="00705167"/>
    <w:rsid w:val="007051B8"/>
    <w:rsid w:val="00705446"/>
    <w:rsid w:val="0070566A"/>
    <w:rsid w:val="00705E2D"/>
    <w:rsid w:val="007067E6"/>
    <w:rsid w:val="00707345"/>
    <w:rsid w:val="007108E0"/>
    <w:rsid w:val="00710C0B"/>
    <w:rsid w:val="00711880"/>
    <w:rsid w:val="00711CFF"/>
    <w:rsid w:val="00712422"/>
    <w:rsid w:val="007145C9"/>
    <w:rsid w:val="00714C2F"/>
    <w:rsid w:val="00715748"/>
    <w:rsid w:val="00715A78"/>
    <w:rsid w:val="007163D4"/>
    <w:rsid w:val="007173CA"/>
    <w:rsid w:val="00717537"/>
    <w:rsid w:val="00721329"/>
    <w:rsid w:val="0072151E"/>
    <w:rsid w:val="00722456"/>
    <w:rsid w:val="0072285D"/>
    <w:rsid w:val="00723940"/>
    <w:rsid w:val="007244BF"/>
    <w:rsid w:val="00724855"/>
    <w:rsid w:val="00724FDF"/>
    <w:rsid w:val="00725AC0"/>
    <w:rsid w:val="00726633"/>
    <w:rsid w:val="00726AE2"/>
    <w:rsid w:val="00727066"/>
    <w:rsid w:val="007303FB"/>
    <w:rsid w:val="00730856"/>
    <w:rsid w:val="007311E4"/>
    <w:rsid w:val="0073232D"/>
    <w:rsid w:val="007329CA"/>
    <w:rsid w:val="00733335"/>
    <w:rsid w:val="007333F9"/>
    <w:rsid w:val="00734910"/>
    <w:rsid w:val="007358F6"/>
    <w:rsid w:val="00735A7D"/>
    <w:rsid w:val="0073774F"/>
    <w:rsid w:val="00737C8F"/>
    <w:rsid w:val="00740AE1"/>
    <w:rsid w:val="007417C1"/>
    <w:rsid w:val="00741E5D"/>
    <w:rsid w:val="00743CFE"/>
    <w:rsid w:val="0074478A"/>
    <w:rsid w:val="00744AD0"/>
    <w:rsid w:val="00745C2E"/>
    <w:rsid w:val="00746225"/>
    <w:rsid w:val="007465B7"/>
    <w:rsid w:val="007468CF"/>
    <w:rsid w:val="00746AF0"/>
    <w:rsid w:val="00750E8B"/>
    <w:rsid w:val="00750EB3"/>
    <w:rsid w:val="00751127"/>
    <w:rsid w:val="007512AC"/>
    <w:rsid w:val="00751C8A"/>
    <w:rsid w:val="00752CEF"/>
    <w:rsid w:val="0075306D"/>
    <w:rsid w:val="00754025"/>
    <w:rsid w:val="00755D8E"/>
    <w:rsid w:val="007564A5"/>
    <w:rsid w:val="007564CE"/>
    <w:rsid w:val="00756883"/>
    <w:rsid w:val="00756DD7"/>
    <w:rsid w:val="00761763"/>
    <w:rsid w:val="00761927"/>
    <w:rsid w:val="007619EF"/>
    <w:rsid w:val="00761A17"/>
    <w:rsid w:val="0076217C"/>
    <w:rsid w:val="00762CCD"/>
    <w:rsid w:val="00762E5E"/>
    <w:rsid w:val="0076327D"/>
    <w:rsid w:val="00763B05"/>
    <w:rsid w:val="00763FB6"/>
    <w:rsid w:val="0076424C"/>
    <w:rsid w:val="00765C02"/>
    <w:rsid w:val="00765D00"/>
    <w:rsid w:val="00766DEF"/>
    <w:rsid w:val="007673F5"/>
    <w:rsid w:val="00767EFE"/>
    <w:rsid w:val="00770CC9"/>
    <w:rsid w:val="00772E1C"/>
    <w:rsid w:val="00773112"/>
    <w:rsid w:val="007738F6"/>
    <w:rsid w:val="00773CAC"/>
    <w:rsid w:val="00773E1B"/>
    <w:rsid w:val="007744A6"/>
    <w:rsid w:val="00774F73"/>
    <w:rsid w:val="00775F40"/>
    <w:rsid w:val="007767B2"/>
    <w:rsid w:val="007818EF"/>
    <w:rsid w:val="0078237B"/>
    <w:rsid w:val="00782BCE"/>
    <w:rsid w:val="007849E6"/>
    <w:rsid w:val="00785B1B"/>
    <w:rsid w:val="007864C6"/>
    <w:rsid w:val="00786A83"/>
    <w:rsid w:val="007878A9"/>
    <w:rsid w:val="00787F4E"/>
    <w:rsid w:val="007903EA"/>
    <w:rsid w:val="007907D6"/>
    <w:rsid w:val="00790870"/>
    <w:rsid w:val="00792676"/>
    <w:rsid w:val="0079272C"/>
    <w:rsid w:val="007929C0"/>
    <w:rsid w:val="00792F29"/>
    <w:rsid w:val="00793945"/>
    <w:rsid w:val="00793D07"/>
    <w:rsid w:val="0079417F"/>
    <w:rsid w:val="00794582"/>
    <w:rsid w:val="007947D8"/>
    <w:rsid w:val="00794BA2"/>
    <w:rsid w:val="00795272"/>
    <w:rsid w:val="0079727A"/>
    <w:rsid w:val="007A1553"/>
    <w:rsid w:val="007A1823"/>
    <w:rsid w:val="007A26F4"/>
    <w:rsid w:val="007A4268"/>
    <w:rsid w:val="007A5778"/>
    <w:rsid w:val="007A5CC5"/>
    <w:rsid w:val="007A63C4"/>
    <w:rsid w:val="007A7E9C"/>
    <w:rsid w:val="007B0DFD"/>
    <w:rsid w:val="007B2C6B"/>
    <w:rsid w:val="007B37A2"/>
    <w:rsid w:val="007B3988"/>
    <w:rsid w:val="007B39C9"/>
    <w:rsid w:val="007B497D"/>
    <w:rsid w:val="007B535C"/>
    <w:rsid w:val="007B5725"/>
    <w:rsid w:val="007B64D6"/>
    <w:rsid w:val="007B69AC"/>
    <w:rsid w:val="007B6E0A"/>
    <w:rsid w:val="007B733F"/>
    <w:rsid w:val="007B7A18"/>
    <w:rsid w:val="007C09F5"/>
    <w:rsid w:val="007C10E9"/>
    <w:rsid w:val="007C1662"/>
    <w:rsid w:val="007C2754"/>
    <w:rsid w:val="007C2927"/>
    <w:rsid w:val="007C3BFC"/>
    <w:rsid w:val="007C44FC"/>
    <w:rsid w:val="007D003B"/>
    <w:rsid w:val="007D02DE"/>
    <w:rsid w:val="007D0366"/>
    <w:rsid w:val="007D04E8"/>
    <w:rsid w:val="007D3216"/>
    <w:rsid w:val="007D39E2"/>
    <w:rsid w:val="007D3F63"/>
    <w:rsid w:val="007D4907"/>
    <w:rsid w:val="007D502A"/>
    <w:rsid w:val="007D57A4"/>
    <w:rsid w:val="007D5AB6"/>
    <w:rsid w:val="007D6AF2"/>
    <w:rsid w:val="007D6B4C"/>
    <w:rsid w:val="007D706F"/>
    <w:rsid w:val="007D7FAF"/>
    <w:rsid w:val="007E074A"/>
    <w:rsid w:val="007E1A52"/>
    <w:rsid w:val="007E20DD"/>
    <w:rsid w:val="007E2373"/>
    <w:rsid w:val="007E2B93"/>
    <w:rsid w:val="007E33DF"/>
    <w:rsid w:val="007E3997"/>
    <w:rsid w:val="007E3FF3"/>
    <w:rsid w:val="007E4732"/>
    <w:rsid w:val="007E47CB"/>
    <w:rsid w:val="007E50C5"/>
    <w:rsid w:val="007E7864"/>
    <w:rsid w:val="007E79CC"/>
    <w:rsid w:val="007E79EE"/>
    <w:rsid w:val="007F03D1"/>
    <w:rsid w:val="007F1C55"/>
    <w:rsid w:val="007F25D5"/>
    <w:rsid w:val="007F3468"/>
    <w:rsid w:val="007F36E8"/>
    <w:rsid w:val="007F3800"/>
    <w:rsid w:val="007F44AB"/>
    <w:rsid w:val="007F4885"/>
    <w:rsid w:val="007F5BE8"/>
    <w:rsid w:val="007F637C"/>
    <w:rsid w:val="007F6732"/>
    <w:rsid w:val="007F6F7F"/>
    <w:rsid w:val="00800805"/>
    <w:rsid w:val="00800FEA"/>
    <w:rsid w:val="008030CC"/>
    <w:rsid w:val="00803898"/>
    <w:rsid w:val="00803B46"/>
    <w:rsid w:val="0080433B"/>
    <w:rsid w:val="00805A43"/>
    <w:rsid w:val="00806937"/>
    <w:rsid w:val="008071E7"/>
    <w:rsid w:val="00807D71"/>
    <w:rsid w:val="00810773"/>
    <w:rsid w:val="008112F0"/>
    <w:rsid w:val="00814B5C"/>
    <w:rsid w:val="00814FFF"/>
    <w:rsid w:val="00815385"/>
    <w:rsid w:val="00815CB5"/>
    <w:rsid w:val="00820E4F"/>
    <w:rsid w:val="00821ECC"/>
    <w:rsid w:val="0082246C"/>
    <w:rsid w:val="00824F93"/>
    <w:rsid w:val="00825ABE"/>
    <w:rsid w:val="0082608F"/>
    <w:rsid w:val="00826E1B"/>
    <w:rsid w:val="00827F4D"/>
    <w:rsid w:val="00830689"/>
    <w:rsid w:val="00831B51"/>
    <w:rsid w:val="008335D2"/>
    <w:rsid w:val="0083490E"/>
    <w:rsid w:val="008367D7"/>
    <w:rsid w:val="00842317"/>
    <w:rsid w:val="008438DA"/>
    <w:rsid w:val="0084392F"/>
    <w:rsid w:val="00843C25"/>
    <w:rsid w:val="0084437A"/>
    <w:rsid w:val="008445B1"/>
    <w:rsid w:val="00845581"/>
    <w:rsid w:val="008459DE"/>
    <w:rsid w:val="00846E13"/>
    <w:rsid w:val="0084799C"/>
    <w:rsid w:val="00847ECC"/>
    <w:rsid w:val="0085055F"/>
    <w:rsid w:val="008506B0"/>
    <w:rsid w:val="008506CB"/>
    <w:rsid w:val="008516B1"/>
    <w:rsid w:val="008520BF"/>
    <w:rsid w:val="008527B3"/>
    <w:rsid w:val="00852A2F"/>
    <w:rsid w:val="008538F4"/>
    <w:rsid w:val="00854B12"/>
    <w:rsid w:val="00854D54"/>
    <w:rsid w:val="008567FD"/>
    <w:rsid w:val="0085702E"/>
    <w:rsid w:val="008600FC"/>
    <w:rsid w:val="008607A4"/>
    <w:rsid w:val="00862009"/>
    <w:rsid w:val="00862026"/>
    <w:rsid w:val="00863146"/>
    <w:rsid w:val="00863167"/>
    <w:rsid w:val="008636DC"/>
    <w:rsid w:val="00864DF4"/>
    <w:rsid w:val="00865716"/>
    <w:rsid w:val="00865CB6"/>
    <w:rsid w:val="008666D5"/>
    <w:rsid w:val="00867948"/>
    <w:rsid w:val="008679D8"/>
    <w:rsid w:val="008703CD"/>
    <w:rsid w:val="008704D6"/>
    <w:rsid w:val="00870522"/>
    <w:rsid w:val="00871946"/>
    <w:rsid w:val="00871E97"/>
    <w:rsid w:val="0087216B"/>
    <w:rsid w:val="00872E80"/>
    <w:rsid w:val="00873774"/>
    <w:rsid w:val="00873BBC"/>
    <w:rsid w:val="008743AB"/>
    <w:rsid w:val="00877A85"/>
    <w:rsid w:val="00880043"/>
    <w:rsid w:val="008808E4"/>
    <w:rsid w:val="0088104F"/>
    <w:rsid w:val="0088120A"/>
    <w:rsid w:val="008816CD"/>
    <w:rsid w:val="0088191F"/>
    <w:rsid w:val="00882A50"/>
    <w:rsid w:val="008834D5"/>
    <w:rsid w:val="00883EB3"/>
    <w:rsid w:val="0088413A"/>
    <w:rsid w:val="008842DE"/>
    <w:rsid w:val="008848D8"/>
    <w:rsid w:val="00884BAF"/>
    <w:rsid w:val="008857E9"/>
    <w:rsid w:val="008866BF"/>
    <w:rsid w:val="00886F9A"/>
    <w:rsid w:val="008876B2"/>
    <w:rsid w:val="00887A03"/>
    <w:rsid w:val="00887F22"/>
    <w:rsid w:val="00890CB6"/>
    <w:rsid w:val="00891007"/>
    <w:rsid w:val="0089272C"/>
    <w:rsid w:val="00892757"/>
    <w:rsid w:val="00892824"/>
    <w:rsid w:val="008928BF"/>
    <w:rsid w:val="00892A67"/>
    <w:rsid w:val="0089364F"/>
    <w:rsid w:val="0089486D"/>
    <w:rsid w:val="00894EBC"/>
    <w:rsid w:val="00895256"/>
    <w:rsid w:val="0089604B"/>
    <w:rsid w:val="0089794C"/>
    <w:rsid w:val="008A0493"/>
    <w:rsid w:val="008A1259"/>
    <w:rsid w:val="008A207B"/>
    <w:rsid w:val="008A227C"/>
    <w:rsid w:val="008A2FBA"/>
    <w:rsid w:val="008A33DF"/>
    <w:rsid w:val="008A34F4"/>
    <w:rsid w:val="008A39C1"/>
    <w:rsid w:val="008A4414"/>
    <w:rsid w:val="008A577F"/>
    <w:rsid w:val="008A5D21"/>
    <w:rsid w:val="008A665F"/>
    <w:rsid w:val="008A6F2E"/>
    <w:rsid w:val="008A7F32"/>
    <w:rsid w:val="008B024B"/>
    <w:rsid w:val="008B0D9C"/>
    <w:rsid w:val="008B216B"/>
    <w:rsid w:val="008B3242"/>
    <w:rsid w:val="008B3521"/>
    <w:rsid w:val="008B53D1"/>
    <w:rsid w:val="008B5995"/>
    <w:rsid w:val="008B67D8"/>
    <w:rsid w:val="008B6BE0"/>
    <w:rsid w:val="008B6F10"/>
    <w:rsid w:val="008B7E38"/>
    <w:rsid w:val="008C0B15"/>
    <w:rsid w:val="008C36E3"/>
    <w:rsid w:val="008C46AE"/>
    <w:rsid w:val="008C4999"/>
    <w:rsid w:val="008C4C5E"/>
    <w:rsid w:val="008C4DED"/>
    <w:rsid w:val="008C615C"/>
    <w:rsid w:val="008C6CF1"/>
    <w:rsid w:val="008C7815"/>
    <w:rsid w:val="008D00DA"/>
    <w:rsid w:val="008D038F"/>
    <w:rsid w:val="008D041A"/>
    <w:rsid w:val="008D055E"/>
    <w:rsid w:val="008D0951"/>
    <w:rsid w:val="008D0F8F"/>
    <w:rsid w:val="008D15FA"/>
    <w:rsid w:val="008D1CA4"/>
    <w:rsid w:val="008D23ED"/>
    <w:rsid w:val="008D2E21"/>
    <w:rsid w:val="008D2E8F"/>
    <w:rsid w:val="008D329F"/>
    <w:rsid w:val="008D335C"/>
    <w:rsid w:val="008D446B"/>
    <w:rsid w:val="008D4EEA"/>
    <w:rsid w:val="008D5611"/>
    <w:rsid w:val="008D56E2"/>
    <w:rsid w:val="008D68C8"/>
    <w:rsid w:val="008D6963"/>
    <w:rsid w:val="008D7A07"/>
    <w:rsid w:val="008E01CF"/>
    <w:rsid w:val="008E0358"/>
    <w:rsid w:val="008E10EF"/>
    <w:rsid w:val="008E297F"/>
    <w:rsid w:val="008E2F19"/>
    <w:rsid w:val="008E306D"/>
    <w:rsid w:val="008E3CFD"/>
    <w:rsid w:val="008E60D5"/>
    <w:rsid w:val="008E660E"/>
    <w:rsid w:val="008E6679"/>
    <w:rsid w:val="008E6A79"/>
    <w:rsid w:val="008E7012"/>
    <w:rsid w:val="008E73F2"/>
    <w:rsid w:val="008F03B9"/>
    <w:rsid w:val="008F04CE"/>
    <w:rsid w:val="008F1412"/>
    <w:rsid w:val="008F1CA6"/>
    <w:rsid w:val="008F3D39"/>
    <w:rsid w:val="008F4285"/>
    <w:rsid w:val="008F5238"/>
    <w:rsid w:val="008F61FB"/>
    <w:rsid w:val="008F6985"/>
    <w:rsid w:val="008F698C"/>
    <w:rsid w:val="008F6D90"/>
    <w:rsid w:val="00901433"/>
    <w:rsid w:val="009014D1"/>
    <w:rsid w:val="00902A72"/>
    <w:rsid w:val="00903720"/>
    <w:rsid w:val="009048BC"/>
    <w:rsid w:val="00905A68"/>
    <w:rsid w:val="00906D8C"/>
    <w:rsid w:val="009074BC"/>
    <w:rsid w:val="00907555"/>
    <w:rsid w:val="009075AB"/>
    <w:rsid w:val="00907ED9"/>
    <w:rsid w:val="009101A1"/>
    <w:rsid w:val="009122FA"/>
    <w:rsid w:val="00913371"/>
    <w:rsid w:val="00914147"/>
    <w:rsid w:val="0091441C"/>
    <w:rsid w:val="00914DCA"/>
    <w:rsid w:val="00915C19"/>
    <w:rsid w:val="00915DB3"/>
    <w:rsid w:val="00915EE6"/>
    <w:rsid w:val="009164AB"/>
    <w:rsid w:val="0091669D"/>
    <w:rsid w:val="00916929"/>
    <w:rsid w:val="009169CC"/>
    <w:rsid w:val="009170EC"/>
    <w:rsid w:val="00917D5B"/>
    <w:rsid w:val="00920261"/>
    <w:rsid w:val="009214A0"/>
    <w:rsid w:val="009223AE"/>
    <w:rsid w:val="00922EC1"/>
    <w:rsid w:val="0092374B"/>
    <w:rsid w:val="00923E06"/>
    <w:rsid w:val="00923F41"/>
    <w:rsid w:val="0092417D"/>
    <w:rsid w:val="00924C10"/>
    <w:rsid w:val="00926166"/>
    <w:rsid w:val="00927CA2"/>
    <w:rsid w:val="00930865"/>
    <w:rsid w:val="00930DB3"/>
    <w:rsid w:val="00931A69"/>
    <w:rsid w:val="00932274"/>
    <w:rsid w:val="009338AB"/>
    <w:rsid w:val="00934147"/>
    <w:rsid w:val="00934638"/>
    <w:rsid w:val="00934F3F"/>
    <w:rsid w:val="009355EC"/>
    <w:rsid w:val="0093567F"/>
    <w:rsid w:val="00935BCB"/>
    <w:rsid w:val="0093659F"/>
    <w:rsid w:val="0093696B"/>
    <w:rsid w:val="00936AC1"/>
    <w:rsid w:val="0093736F"/>
    <w:rsid w:val="00940B45"/>
    <w:rsid w:val="00941CC1"/>
    <w:rsid w:val="009432A1"/>
    <w:rsid w:val="00943B65"/>
    <w:rsid w:val="00943C72"/>
    <w:rsid w:val="009446F7"/>
    <w:rsid w:val="009453AA"/>
    <w:rsid w:val="009457A8"/>
    <w:rsid w:val="009460D0"/>
    <w:rsid w:val="0094657D"/>
    <w:rsid w:val="0094736E"/>
    <w:rsid w:val="00950A5D"/>
    <w:rsid w:val="009515D1"/>
    <w:rsid w:val="00951CEB"/>
    <w:rsid w:val="009522E7"/>
    <w:rsid w:val="00952F75"/>
    <w:rsid w:val="009530FD"/>
    <w:rsid w:val="0095310C"/>
    <w:rsid w:val="00953790"/>
    <w:rsid w:val="00954A09"/>
    <w:rsid w:val="00954CB9"/>
    <w:rsid w:val="009604DD"/>
    <w:rsid w:val="00960827"/>
    <w:rsid w:val="0096203A"/>
    <w:rsid w:val="00962052"/>
    <w:rsid w:val="00962171"/>
    <w:rsid w:val="009621FD"/>
    <w:rsid w:val="00962DD8"/>
    <w:rsid w:val="00962F70"/>
    <w:rsid w:val="00963115"/>
    <w:rsid w:val="009632FB"/>
    <w:rsid w:val="00967CFC"/>
    <w:rsid w:val="00970B31"/>
    <w:rsid w:val="00971642"/>
    <w:rsid w:val="00971A39"/>
    <w:rsid w:val="009724AC"/>
    <w:rsid w:val="00972830"/>
    <w:rsid w:val="00972D5E"/>
    <w:rsid w:val="00973F41"/>
    <w:rsid w:val="0097440A"/>
    <w:rsid w:val="00974450"/>
    <w:rsid w:val="00974497"/>
    <w:rsid w:val="0097450E"/>
    <w:rsid w:val="00975350"/>
    <w:rsid w:val="0097708E"/>
    <w:rsid w:val="00977D0A"/>
    <w:rsid w:val="0098039B"/>
    <w:rsid w:val="00980B1F"/>
    <w:rsid w:val="00982364"/>
    <w:rsid w:val="00982738"/>
    <w:rsid w:val="009829F7"/>
    <w:rsid w:val="00985000"/>
    <w:rsid w:val="009851C1"/>
    <w:rsid w:val="00986087"/>
    <w:rsid w:val="00987E1B"/>
    <w:rsid w:val="00990BC8"/>
    <w:rsid w:val="009922FD"/>
    <w:rsid w:val="0099284F"/>
    <w:rsid w:val="00992C70"/>
    <w:rsid w:val="0099359B"/>
    <w:rsid w:val="009937E0"/>
    <w:rsid w:val="009939D5"/>
    <w:rsid w:val="00994622"/>
    <w:rsid w:val="00994E3A"/>
    <w:rsid w:val="00995707"/>
    <w:rsid w:val="00997A99"/>
    <w:rsid w:val="009A02DC"/>
    <w:rsid w:val="009A04D9"/>
    <w:rsid w:val="009A05D6"/>
    <w:rsid w:val="009A062E"/>
    <w:rsid w:val="009A296C"/>
    <w:rsid w:val="009A2D4D"/>
    <w:rsid w:val="009A5C82"/>
    <w:rsid w:val="009A6D94"/>
    <w:rsid w:val="009A6FA0"/>
    <w:rsid w:val="009A7AA4"/>
    <w:rsid w:val="009A7BC1"/>
    <w:rsid w:val="009B04B3"/>
    <w:rsid w:val="009B2544"/>
    <w:rsid w:val="009B30CB"/>
    <w:rsid w:val="009B453C"/>
    <w:rsid w:val="009B4977"/>
    <w:rsid w:val="009B4A1F"/>
    <w:rsid w:val="009B4C9B"/>
    <w:rsid w:val="009B4EBE"/>
    <w:rsid w:val="009B5309"/>
    <w:rsid w:val="009B63DB"/>
    <w:rsid w:val="009B66BA"/>
    <w:rsid w:val="009B730A"/>
    <w:rsid w:val="009B7399"/>
    <w:rsid w:val="009B7E7A"/>
    <w:rsid w:val="009C0E1E"/>
    <w:rsid w:val="009C12D6"/>
    <w:rsid w:val="009C1515"/>
    <w:rsid w:val="009C25C6"/>
    <w:rsid w:val="009C2C11"/>
    <w:rsid w:val="009C311D"/>
    <w:rsid w:val="009C3896"/>
    <w:rsid w:val="009C3B78"/>
    <w:rsid w:val="009C3EAF"/>
    <w:rsid w:val="009C43C5"/>
    <w:rsid w:val="009C5855"/>
    <w:rsid w:val="009C59AD"/>
    <w:rsid w:val="009C7A83"/>
    <w:rsid w:val="009C7E9F"/>
    <w:rsid w:val="009D0133"/>
    <w:rsid w:val="009D02E4"/>
    <w:rsid w:val="009D0462"/>
    <w:rsid w:val="009D2A8A"/>
    <w:rsid w:val="009D31A6"/>
    <w:rsid w:val="009D3C88"/>
    <w:rsid w:val="009D3F62"/>
    <w:rsid w:val="009D60F9"/>
    <w:rsid w:val="009D6398"/>
    <w:rsid w:val="009D78C7"/>
    <w:rsid w:val="009E04C5"/>
    <w:rsid w:val="009E10AF"/>
    <w:rsid w:val="009E1E1A"/>
    <w:rsid w:val="009E2540"/>
    <w:rsid w:val="009E2F27"/>
    <w:rsid w:val="009E3229"/>
    <w:rsid w:val="009E3651"/>
    <w:rsid w:val="009E3B0D"/>
    <w:rsid w:val="009E442C"/>
    <w:rsid w:val="009E53D3"/>
    <w:rsid w:val="009E750A"/>
    <w:rsid w:val="009F05CA"/>
    <w:rsid w:val="009F0F3E"/>
    <w:rsid w:val="009F1C51"/>
    <w:rsid w:val="009F2084"/>
    <w:rsid w:val="009F24EA"/>
    <w:rsid w:val="009F29BC"/>
    <w:rsid w:val="009F3BED"/>
    <w:rsid w:val="009F41DE"/>
    <w:rsid w:val="009F4702"/>
    <w:rsid w:val="009F49BB"/>
    <w:rsid w:val="009F6692"/>
    <w:rsid w:val="009F6843"/>
    <w:rsid w:val="009F6AAE"/>
    <w:rsid w:val="009F7758"/>
    <w:rsid w:val="00A0052E"/>
    <w:rsid w:val="00A02F6F"/>
    <w:rsid w:val="00A03A93"/>
    <w:rsid w:val="00A03B48"/>
    <w:rsid w:val="00A055AD"/>
    <w:rsid w:val="00A05DA9"/>
    <w:rsid w:val="00A078E9"/>
    <w:rsid w:val="00A07E14"/>
    <w:rsid w:val="00A103E4"/>
    <w:rsid w:val="00A109D3"/>
    <w:rsid w:val="00A11B7C"/>
    <w:rsid w:val="00A1217A"/>
    <w:rsid w:val="00A127D3"/>
    <w:rsid w:val="00A12DD3"/>
    <w:rsid w:val="00A1339A"/>
    <w:rsid w:val="00A14007"/>
    <w:rsid w:val="00A20C4E"/>
    <w:rsid w:val="00A22358"/>
    <w:rsid w:val="00A227EB"/>
    <w:rsid w:val="00A22B5E"/>
    <w:rsid w:val="00A232D0"/>
    <w:rsid w:val="00A233FF"/>
    <w:rsid w:val="00A249A1"/>
    <w:rsid w:val="00A24CFF"/>
    <w:rsid w:val="00A25D99"/>
    <w:rsid w:val="00A25F10"/>
    <w:rsid w:val="00A26DAA"/>
    <w:rsid w:val="00A271AF"/>
    <w:rsid w:val="00A27EB6"/>
    <w:rsid w:val="00A3130E"/>
    <w:rsid w:val="00A32741"/>
    <w:rsid w:val="00A32892"/>
    <w:rsid w:val="00A329E2"/>
    <w:rsid w:val="00A352BA"/>
    <w:rsid w:val="00A35583"/>
    <w:rsid w:val="00A35AC6"/>
    <w:rsid w:val="00A36671"/>
    <w:rsid w:val="00A36E9D"/>
    <w:rsid w:val="00A37048"/>
    <w:rsid w:val="00A37163"/>
    <w:rsid w:val="00A37D32"/>
    <w:rsid w:val="00A40375"/>
    <w:rsid w:val="00A40949"/>
    <w:rsid w:val="00A4161E"/>
    <w:rsid w:val="00A41BFF"/>
    <w:rsid w:val="00A421F8"/>
    <w:rsid w:val="00A42BAC"/>
    <w:rsid w:val="00A42F12"/>
    <w:rsid w:val="00A43589"/>
    <w:rsid w:val="00A442A1"/>
    <w:rsid w:val="00A443C3"/>
    <w:rsid w:val="00A447EC"/>
    <w:rsid w:val="00A44D1D"/>
    <w:rsid w:val="00A44ED6"/>
    <w:rsid w:val="00A46938"/>
    <w:rsid w:val="00A47028"/>
    <w:rsid w:val="00A50052"/>
    <w:rsid w:val="00A507E0"/>
    <w:rsid w:val="00A50A1E"/>
    <w:rsid w:val="00A50A56"/>
    <w:rsid w:val="00A51BF8"/>
    <w:rsid w:val="00A52115"/>
    <w:rsid w:val="00A52A7C"/>
    <w:rsid w:val="00A5362F"/>
    <w:rsid w:val="00A53C70"/>
    <w:rsid w:val="00A54038"/>
    <w:rsid w:val="00A550D8"/>
    <w:rsid w:val="00A55B88"/>
    <w:rsid w:val="00A5634A"/>
    <w:rsid w:val="00A566D7"/>
    <w:rsid w:val="00A57C7C"/>
    <w:rsid w:val="00A57F9E"/>
    <w:rsid w:val="00A6034E"/>
    <w:rsid w:val="00A61375"/>
    <w:rsid w:val="00A616DC"/>
    <w:rsid w:val="00A62C47"/>
    <w:rsid w:val="00A660F1"/>
    <w:rsid w:val="00A661DF"/>
    <w:rsid w:val="00A6728F"/>
    <w:rsid w:val="00A672FF"/>
    <w:rsid w:val="00A67A52"/>
    <w:rsid w:val="00A704CC"/>
    <w:rsid w:val="00A70628"/>
    <w:rsid w:val="00A71467"/>
    <w:rsid w:val="00A7179E"/>
    <w:rsid w:val="00A71950"/>
    <w:rsid w:val="00A72737"/>
    <w:rsid w:val="00A731B9"/>
    <w:rsid w:val="00A732A3"/>
    <w:rsid w:val="00A7398B"/>
    <w:rsid w:val="00A73AA9"/>
    <w:rsid w:val="00A748A2"/>
    <w:rsid w:val="00A74E1E"/>
    <w:rsid w:val="00A75AC3"/>
    <w:rsid w:val="00A763CD"/>
    <w:rsid w:val="00A766CC"/>
    <w:rsid w:val="00A77ABA"/>
    <w:rsid w:val="00A8133A"/>
    <w:rsid w:val="00A82769"/>
    <w:rsid w:val="00A82831"/>
    <w:rsid w:val="00A82BFA"/>
    <w:rsid w:val="00A83ABF"/>
    <w:rsid w:val="00A83B21"/>
    <w:rsid w:val="00A83FCF"/>
    <w:rsid w:val="00A86F1A"/>
    <w:rsid w:val="00A87091"/>
    <w:rsid w:val="00A87351"/>
    <w:rsid w:val="00A9093E"/>
    <w:rsid w:val="00A91E04"/>
    <w:rsid w:val="00A929C4"/>
    <w:rsid w:val="00A93E50"/>
    <w:rsid w:val="00A94294"/>
    <w:rsid w:val="00A946DB"/>
    <w:rsid w:val="00A951EF"/>
    <w:rsid w:val="00A96B7D"/>
    <w:rsid w:val="00A97512"/>
    <w:rsid w:val="00A97CAF"/>
    <w:rsid w:val="00AA0EA6"/>
    <w:rsid w:val="00AA0EF9"/>
    <w:rsid w:val="00AA1F86"/>
    <w:rsid w:val="00AA2A4B"/>
    <w:rsid w:val="00AA2AFC"/>
    <w:rsid w:val="00AA5F76"/>
    <w:rsid w:val="00AA6CF0"/>
    <w:rsid w:val="00AA6D28"/>
    <w:rsid w:val="00AA70F0"/>
    <w:rsid w:val="00AB0802"/>
    <w:rsid w:val="00AB0F86"/>
    <w:rsid w:val="00AB1919"/>
    <w:rsid w:val="00AB2301"/>
    <w:rsid w:val="00AB39E2"/>
    <w:rsid w:val="00AB4469"/>
    <w:rsid w:val="00AB5007"/>
    <w:rsid w:val="00AB581B"/>
    <w:rsid w:val="00AB5B5A"/>
    <w:rsid w:val="00AB5E8B"/>
    <w:rsid w:val="00AB6800"/>
    <w:rsid w:val="00AB6E8F"/>
    <w:rsid w:val="00AB7571"/>
    <w:rsid w:val="00AC0124"/>
    <w:rsid w:val="00AC022A"/>
    <w:rsid w:val="00AC07E9"/>
    <w:rsid w:val="00AC0BB9"/>
    <w:rsid w:val="00AC3487"/>
    <w:rsid w:val="00AC3DF9"/>
    <w:rsid w:val="00AC4BF4"/>
    <w:rsid w:val="00AC609A"/>
    <w:rsid w:val="00AC6498"/>
    <w:rsid w:val="00AC67F1"/>
    <w:rsid w:val="00AC6D59"/>
    <w:rsid w:val="00AC7651"/>
    <w:rsid w:val="00AC7CB8"/>
    <w:rsid w:val="00AD03A2"/>
    <w:rsid w:val="00AD095A"/>
    <w:rsid w:val="00AD1BDD"/>
    <w:rsid w:val="00AD1C0F"/>
    <w:rsid w:val="00AD2053"/>
    <w:rsid w:val="00AD2360"/>
    <w:rsid w:val="00AD2897"/>
    <w:rsid w:val="00AD2B25"/>
    <w:rsid w:val="00AD31D8"/>
    <w:rsid w:val="00AD349E"/>
    <w:rsid w:val="00AD3736"/>
    <w:rsid w:val="00AD3A4F"/>
    <w:rsid w:val="00AD4575"/>
    <w:rsid w:val="00AD5769"/>
    <w:rsid w:val="00AD58A6"/>
    <w:rsid w:val="00AD6582"/>
    <w:rsid w:val="00AD6B3A"/>
    <w:rsid w:val="00AD6E46"/>
    <w:rsid w:val="00AD704B"/>
    <w:rsid w:val="00AD7F1D"/>
    <w:rsid w:val="00AE10C9"/>
    <w:rsid w:val="00AE1D76"/>
    <w:rsid w:val="00AE2F08"/>
    <w:rsid w:val="00AE2F9B"/>
    <w:rsid w:val="00AE30F5"/>
    <w:rsid w:val="00AE33E5"/>
    <w:rsid w:val="00AE3A15"/>
    <w:rsid w:val="00AE4528"/>
    <w:rsid w:val="00AE472D"/>
    <w:rsid w:val="00AE4AFD"/>
    <w:rsid w:val="00AE5603"/>
    <w:rsid w:val="00AE565B"/>
    <w:rsid w:val="00AE579B"/>
    <w:rsid w:val="00AE627C"/>
    <w:rsid w:val="00AE6CED"/>
    <w:rsid w:val="00AE7E8C"/>
    <w:rsid w:val="00AF0D40"/>
    <w:rsid w:val="00AF24E5"/>
    <w:rsid w:val="00AF2E3D"/>
    <w:rsid w:val="00AF34D2"/>
    <w:rsid w:val="00AF34DC"/>
    <w:rsid w:val="00AF352B"/>
    <w:rsid w:val="00AF3DFC"/>
    <w:rsid w:val="00AF612A"/>
    <w:rsid w:val="00AF6E55"/>
    <w:rsid w:val="00AF77F1"/>
    <w:rsid w:val="00B00A97"/>
    <w:rsid w:val="00B01751"/>
    <w:rsid w:val="00B018B2"/>
    <w:rsid w:val="00B01B45"/>
    <w:rsid w:val="00B01B64"/>
    <w:rsid w:val="00B01CAC"/>
    <w:rsid w:val="00B0210D"/>
    <w:rsid w:val="00B029FA"/>
    <w:rsid w:val="00B061E2"/>
    <w:rsid w:val="00B067EF"/>
    <w:rsid w:val="00B06A45"/>
    <w:rsid w:val="00B06EE8"/>
    <w:rsid w:val="00B076D3"/>
    <w:rsid w:val="00B07D0A"/>
    <w:rsid w:val="00B1125F"/>
    <w:rsid w:val="00B11A6D"/>
    <w:rsid w:val="00B11D0E"/>
    <w:rsid w:val="00B129C0"/>
    <w:rsid w:val="00B1312D"/>
    <w:rsid w:val="00B13302"/>
    <w:rsid w:val="00B14274"/>
    <w:rsid w:val="00B144CB"/>
    <w:rsid w:val="00B14A65"/>
    <w:rsid w:val="00B1558E"/>
    <w:rsid w:val="00B158A5"/>
    <w:rsid w:val="00B1793D"/>
    <w:rsid w:val="00B20731"/>
    <w:rsid w:val="00B21128"/>
    <w:rsid w:val="00B214D0"/>
    <w:rsid w:val="00B21604"/>
    <w:rsid w:val="00B23662"/>
    <w:rsid w:val="00B23ED5"/>
    <w:rsid w:val="00B24FA5"/>
    <w:rsid w:val="00B2560F"/>
    <w:rsid w:val="00B25B92"/>
    <w:rsid w:val="00B25C38"/>
    <w:rsid w:val="00B26C55"/>
    <w:rsid w:val="00B271B4"/>
    <w:rsid w:val="00B3073B"/>
    <w:rsid w:val="00B31465"/>
    <w:rsid w:val="00B330AA"/>
    <w:rsid w:val="00B33AF2"/>
    <w:rsid w:val="00B33F77"/>
    <w:rsid w:val="00B34AFA"/>
    <w:rsid w:val="00B352EF"/>
    <w:rsid w:val="00B35CC7"/>
    <w:rsid w:val="00B36DCE"/>
    <w:rsid w:val="00B37470"/>
    <w:rsid w:val="00B374A7"/>
    <w:rsid w:val="00B375B1"/>
    <w:rsid w:val="00B40F12"/>
    <w:rsid w:val="00B41E0A"/>
    <w:rsid w:val="00B425C4"/>
    <w:rsid w:val="00B42841"/>
    <w:rsid w:val="00B42BC1"/>
    <w:rsid w:val="00B4440A"/>
    <w:rsid w:val="00B44817"/>
    <w:rsid w:val="00B44BF7"/>
    <w:rsid w:val="00B4502A"/>
    <w:rsid w:val="00B464FA"/>
    <w:rsid w:val="00B46B38"/>
    <w:rsid w:val="00B46C02"/>
    <w:rsid w:val="00B5022F"/>
    <w:rsid w:val="00B509EA"/>
    <w:rsid w:val="00B52829"/>
    <w:rsid w:val="00B52E4E"/>
    <w:rsid w:val="00B53334"/>
    <w:rsid w:val="00B5383F"/>
    <w:rsid w:val="00B53B69"/>
    <w:rsid w:val="00B54B8E"/>
    <w:rsid w:val="00B55FD9"/>
    <w:rsid w:val="00B568DF"/>
    <w:rsid w:val="00B56A32"/>
    <w:rsid w:val="00B610C1"/>
    <w:rsid w:val="00B61FB3"/>
    <w:rsid w:val="00B629A4"/>
    <w:rsid w:val="00B62D46"/>
    <w:rsid w:val="00B632A1"/>
    <w:rsid w:val="00B63969"/>
    <w:rsid w:val="00B64AF8"/>
    <w:rsid w:val="00B64B28"/>
    <w:rsid w:val="00B65184"/>
    <w:rsid w:val="00B65271"/>
    <w:rsid w:val="00B654EE"/>
    <w:rsid w:val="00B65558"/>
    <w:rsid w:val="00B65B86"/>
    <w:rsid w:val="00B65D04"/>
    <w:rsid w:val="00B65D94"/>
    <w:rsid w:val="00B66C72"/>
    <w:rsid w:val="00B66CE3"/>
    <w:rsid w:val="00B66E29"/>
    <w:rsid w:val="00B670F5"/>
    <w:rsid w:val="00B67D89"/>
    <w:rsid w:val="00B7269C"/>
    <w:rsid w:val="00B736A4"/>
    <w:rsid w:val="00B73AF1"/>
    <w:rsid w:val="00B73D1A"/>
    <w:rsid w:val="00B74F97"/>
    <w:rsid w:val="00B75000"/>
    <w:rsid w:val="00B75622"/>
    <w:rsid w:val="00B7605A"/>
    <w:rsid w:val="00B76574"/>
    <w:rsid w:val="00B77DE3"/>
    <w:rsid w:val="00B8038D"/>
    <w:rsid w:val="00B80C8D"/>
    <w:rsid w:val="00B811BB"/>
    <w:rsid w:val="00B82C55"/>
    <w:rsid w:val="00B84059"/>
    <w:rsid w:val="00B8478A"/>
    <w:rsid w:val="00B84893"/>
    <w:rsid w:val="00B86CB0"/>
    <w:rsid w:val="00B86E81"/>
    <w:rsid w:val="00B87C3F"/>
    <w:rsid w:val="00B91216"/>
    <w:rsid w:val="00B912CE"/>
    <w:rsid w:val="00B92377"/>
    <w:rsid w:val="00B92BB2"/>
    <w:rsid w:val="00B92D1E"/>
    <w:rsid w:val="00B93643"/>
    <w:rsid w:val="00B93A0F"/>
    <w:rsid w:val="00B949F3"/>
    <w:rsid w:val="00B94F95"/>
    <w:rsid w:val="00B958B8"/>
    <w:rsid w:val="00B96FB3"/>
    <w:rsid w:val="00BA073D"/>
    <w:rsid w:val="00BA0B69"/>
    <w:rsid w:val="00BA1412"/>
    <w:rsid w:val="00BA156B"/>
    <w:rsid w:val="00BA24D1"/>
    <w:rsid w:val="00BA2856"/>
    <w:rsid w:val="00BA31B3"/>
    <w:rsid w:val="00BA5813"/>
    <w:rsid w:val="00BA637B"/>
    <w:rsid w:val="00BA6FA4"/>
    <w:rsid w:val="00BA6FF0"/>
    <w:rsid w:val="00BA73C8"/>
    <w:rsid w:val="00BA74C9"/>
    <w:rsid w:val="00BB0B0A"/>
    <w:rsid w:val="00BB0D13"/>
    <w:rsid w:val="00BB10F7"/>
    <w:rsid w:val="00BB13A9"/>
    <w:rsid w:val="00BB1555"/>
    <w:rsid w:val="00BB178E"/>
    <w:rsid w:val="00BB1D5C"/>
    <w:rsid w:val="00BB2784"/>
    <w:rsid w:val="00BB2BB9"/>
    <w:rsid w:val="00BB3156"/>
    <w:rsid w:val="00BB383A"/>
    <w:rsid w:val="00BB56EE"/>
    <w:rsid w:val="00BB6847"/>
    <w:rsid w:val="00BB6FD8"/>
    <w:rsid w:val="00BB7455"/>
    <w:rsid w:val="00BB7F70"/>
    <w:rsid w:val="00BC1FDF"/>
    <w:rsid w:val="00BC236F"/>
    <w:rsid w:val="00BC3096"/>
    <w:rsid w:val="00BC3355"/>
    <w:rsid w:val="00BC3430"/>
    <w:rsid w:val="00BC3695"/>
    <w:rsid w:val="00BC4520"/>
    <w:rsid w:val="00BC4A15"/>
    <w:rsid w:val="00BC4FD7"/>
    <w:rsid w:val="00BC53E5"/>
    <w:rsid w:val="00BC6305"/>
    <w:rsid w:val="00BC6C0B"/>
    <w:rsid w:val="00BC6C5F"/>
    <w:rsid w:val="00BD04DF"/>
    <w:rsid w:val="00BD05A1"/>
    <w:rsid w:val="00BD27FF"/>
    <w:rsid w:val="00BD4C2D"/>
    <w:rsid w:val="00BD57A9"/>
    <w:rsid w:val="00BD7B1C"/>
    <w:rsid w:val="00BE01B3"/>
    <w:rsid w:val="00BE04D3"/>
    <w:rsid w:val="00BE177E"/>
    <w:rsid w:val="00BE2453"/>
    <w:rsid w:val="00BE3B39"/>
    <w:rsid w:val="00BE5F6B"/>
    <w:rsid w:val="00BE7654"/>
    <w:rsid w:val="00BE7B5E"/>
    <w:rsid w:val="00BE7DB0"/>
    <w:rsid w:val="00BF044E"/>
    <w:rsid w:val="00BF0959"/>
    <w:rsid w:val="00BF0D36"/>
    <w:rsid w:val="00BF1295"/>
    <w:rsid w:val="00BF12D2"/>
    <w:rsid w:val="00BF2110"/>
    <w:rsid w:val="00BF3526"/>
    <w:rsid w:val="00BF3708"/>
    <w:rsid w:val="00BF5512"/>
    <w:rsid w:val="00BF5E61"/>
    <w:rsid w:val="00BF6D5B"/>
    <w:rsid w:val="00BF6F80"/>
    <w:rsid w:val="00BF72F7"/>
    <w:rsid w:val="00BF739C"/>
    <w:rsid w:val="00BF7B7D"/>
    <w:rsid w:val="00C002C1"/>
    <w:rsid w:val="00C005CE"/>
    <w:rsid w:val="00C018F9"/>
    <w:rsid w:val="00C01CAD"/>
    <w:rsid w:val="00C01FB5"/>
    <w:rsid w:val="00C026C4"/>
    <w:rsid w:val="00C04291"/>
    <w:rsid w:val="00C04484"/>
    <w:rsid w:val="00C04554"/>
    <w:rsid w:val="00C04AD8"/>
    <w:rsid w:val="00C04EB5"/>
    <w:rsid w:val="00C05150"/>
    <w:rsid w:val="00C05DAE"/>
    <w:rsid w:val="00C0609A"/>
    <w:rsid w:val="00C072C8"/>
    <w:rsid w:val="00C07317"/>
    <w:rsid w:val="00C077C8"/>
    <w:rsid w:val="00C07A41"/>
    <w:rsid w:val="00C07F84"/>
    <w:rsid w:val="00C1053E"/>
    <w:rsid w:val="00C10952"/>
    <w:rsid w:val="00C11065"/>
    <w:rsid w:val="00C1223F"/>
    <w:rsid w:val="00C134ED"/>
    <w:rsid w:val="00C13A8A"/>
    <w:rsid w:val="00C13CD2"/>
    <w:rsid w:val="00C141F3"/>
    <w:rsid w:val="00C15078"/>
    <w:rsid w:val="00C1700F"/>
    <w:rsid w:val="00C20E5D"/>
    <w:rsid w:val="00C223F3"/>
    <w:rsid w:val="00C2256B"/>
    <w:rsid w:val="00C226A7"/>
    <w:rsid w:val="00C22F3D"/>
    <w:rsid w:val="00C232A5"/>
    <w:rsid w:val="00C238E8"/>
    <w:rsid w:val="00C24081"/>
    <w:rsid w:val="00C26085"/>
    <w:rsid w:val="00C266E3"/>
    <w:rsid w:val="00C272E7"/>
    <w:rsid w:val="00C272F5"/>
    <w:rsid w:val="00C2745F"/>
    <w:rsid w:val="00C27982"/>
    <w:rsid w:val="00C30382"/>
    <w:rsid w:val="00C3097E"/>
    <w:rsid w:val="00C3101B"/>
    <w:rsid w:val="00C325DE"/>
    <w:rsid w:val="00C32842"/>
    <w:rsid w:val="00C32C7F"/>
    <w:rsid w:val="00C33545"/>
    <w:rsid w:val="00C33EE0"/>
    <w:rsid w:val="00C34323"/>
    <w:rsid w:val="00C3507D"/>
    <w:rsid w:val="00C40422"/>
    <w:rsid w:val="00C40487"/>
    <w:rsid w:val="00C4091C"/>
    <w:rsid w:val="00C40AA3"/>
    <w:rsid w:val="00C40FF2"/>
    <w:rsid w:val="00C420DA"/>
    <w:rsid w:val="00C43714"/>
    <w:rsid w:val="00C43B1A"/>
    <w:rsid w:val="00C44FB7"/>
    <w:rsid w:val="00C45E43"/>
    <w:rsid w:val="00C461AE"/>
    <w:rsid w:val="00C47717"/>
    <w:rsid w:val="00C47CE6"/>
    <w:rsid w:val="00C5015C"/>
    <w:rsid w:val="00C51817"/>
    <w:rsid w:val="00C5193C"/>
    <w:rsid w:val="00C51A85"/>
    <w:rsid w:val="00C524A3"/>
    <w:rsid w:val="00C52B57"/>
    <w:rsid w:val="00C53039"/>
    <w:rsid w:val="00C541F6"/>
    <w:rsid w:val="00C54714"/>
    <w:rsid w:val="00C54CF2"/>
    <w:rsid w:val="00C55543"/>
    <w:rsid w:val="00C56207"/>
    <w:rsid w:val="00C5628E"/>
    <w:rsid w:val="00C56588"/>
    <w:rsid w:val="00C56DB1"/>
    <w:rsid w:val="00C578C9"/>
    <w:rsid w:val="00C57F28"/>
    <w:rsid w:val="00C602FB"/>
    <w:rsid w:val="00C60FF2"/>
    <w:rsid w:val="00C6163A"/>
    <w:rsid w:val="00C619E7"/>
    <w:rsid w:val="00C62373"/>
    <w:rsid w:val="00C62A9C"/>
    <w:rsid w:val="00C63AFC"/>
    <w:rsid w:val="00C640A5"/>
    <w:rsid w:val="00C6410B"/>
    <w:rsid w:val="00C644C8"/>
    <w:rsid w:val="00C6483D"/>
    <w:rsid w:val="00C6605C"/>
    <w:rsid w:val="00C66235"/>
    <w:rsid w:val="00C6699F"/>
    <w:rsid w:val="00C6716D"/>
    <w:rsid w:val="00C6719B"/>
    <w:rsid w:val="00C67FE6"/>
    <w:rsid w:val="00C708FC"/>
    <w:rsid w:val="00C70D32"/>
    <w:rsid w:val="00C71A98"/>
    <w:rsid w:val="00C72971"/>
    <w:rsid w:val="00C743E3"/>
    <w:rsid w:val="00C7501B"/>
    <w:rsid w:val="00C76BD7"/>
    <w:rsid w:val="00C77C94"/>
    <w:rsid w:val="00C77E37"/>
    <w:rsid w:val="00C80032"/>
    <w:rsid w:val="00C8036B"/>
    <w:rsid w:val="00C80A74"/>
    <w:rsid w:val="00C8139E"/>
    <w:rsid w:val="00C82345"/>
    <w:rsid w:val="00C8384F"/>
    <w:rsid w:val="00C84DF1"/>
    <w:rsid w:val="00C84EB2"/>
    <w:rsid w:val="00C850BB"/>
    <w:rsid w:val="00C85975"/>
    <w:rsid w:val="00C862DC"/>
    <w:rsid w:val="00C871DD"/>
    <w:rsid w:val="00C8745A"/>
    <w:rsid w:val="00C87B7A"/>
    <w:rsid w:val="00C902BC"/>
    <w:rsid w:val="00C906F4"/>
    <w:rsid w:val="00C9118C"/>
    <w:rsid w:val="00C923EB"/>
    <w:rsid w:val="00C92DBD"/>
    <w:rsid w:val="00C940E4"/>
    <w:rsid w:val="00C945F8"/>
    <w:rsid w:val="00C94CFB"/>
    <w:rsid w:val="00C94D18"/>
    <w:rsid w:val="00C97B60"/>
    <w:rsid w:val="00CA0346"/>
    <w:rsid w:val="00CA062D"/>
    <w:rsid w:val="00CA08F1"/>
    <w:rsid w:val="00CA1DAD"/>
    <w:rsid w:val="00CA20B7"/>
    <w:rsid w:val="00CA2FBF"/>
    <w:rsid w:val="00CA421F"/>
    <w:rsid w:val="00CA43A1"/>
    <w:rsid w:val="00CA4B95"/>
    <w:rsid w:val="00CA5F54"/>
    <w:rsid w:val="00CA6E41"/>
    <w:rsid w:val="00CA7335"/>
    <w:rsid w:val="00CB1C7F"/>
    <w:rsid w:val="00CB28B4"/>
    <w:rsid w:val="00CB33B8"/>
    <w:rsid w:val="00CB34FD"/>
    <w:rsid w:val="00CB36C0"/>
    <w:rsid w:val="00CB3703"/>
    <w:rsid w:val="00CB435E"/>
    <w:rsid w:val="00CB4B68"/>
    <w:rsid w:val="00CB5701"/>
    <w:rsid w:val="00CB63C3"/>
    <w:rsid w:val="00CB7023"/>
    <w:rsid w:val="00CC0B64"/>
    <w:rsid w:val="00CC1CD2"/>
    <w:rsid w:val="00CC2448"/>
    <w:rsid w:val="00CC2E74"/>
    <w:rsid w:val="00CC360A"/>
    <w:rsid w:val="00CC4048"/>
    <w:rsid w:val="00CC51CB"/>
    <w:rsid w:val="00CC534C"/>
    <w:rsid w:val="00CC5EEA"/>
    <w:rsid w:val="00CC5FB3"/>
    <w:rsid w:val="00CC66F3"/>
    <w:rsid w:val="00CC723C"/>
    <w:rsid w:val="00CC738F"/>
    <w:rsid w:val="00CD3150"/>
    <w:rsid w:val="00CD3708"/>
    <w:rsid w:val="00CD3CD9"/>
    <w:rsid w:val="00CD4886"/>
    <w:rsid w:val="00CD5274"/>
    <w:rsid w:val="00CD52FB"/>
    <w:rsid w:val="00CD5E3E"/>
    <w:rsid w:val="00CD6FA1"/>
    <w:rsid w:val="00CD74B3"/>
    <w:rsid w:val="00CE032C"/>
    <w:rsid w:val="00CE0ADE"/>
    <w:rsid w:val="00CE0CEF"/>
    <w:rsid w:val="00CE1FA2"/>
    <w:rsid w:val="00CE23AB"/>
    <w:rsid w:val="00CE3CC5"/>
    <w:rsid w:val="00CE4F9A"/>
    <w:rsid w:val="00CE659E"/>
    <w:rsid w:val="00CE69CF"/>
    <w:rsid w:val="00CE7646"/>
    <w:rsid w:val="00CE7D68"/>
    <w:rsid w:val="00CE7F2C"/>
    <w:rsid w:val="00CF1288"/>
    <w:rsid w:val="00CF29BF"/>
    <w:rsid w:val="00CF334E"/>
    <w:rsid w:val="00CF3443"/>
    <w:rsid w:val="00CF3D6E"/>
    <w:rsid w:val="00CF544D"/>
    <w:rsid w:val="00CF56EC"/>
    <w:rsid w:val="00CF5C7B"/>
    <w:rsid w:val="00CF63E7"/>
    <w:rsid w:val="00CF6C5F"/>
    <w:rsid w:val="00CF6CF5"/>
    <w:rsid w:val="00CF73B6"/>
    <w:rsid w:val="00CF74F8"/>
    <w:rsid w:val="00CF799D"/>
    <w:rsid w:val="00CF7F68"/>
    <w:rsid w:val="00D00B63"/>
    <w:rsid w:val="00D01283"/>
    <w:rsid w:val="00D0174E"/>
    <w:rsid w:val="00D01791"/>
    <w:rsid w:val="00D0245A"/>
    <w:rsid w:val="00D027C1"/>
    <w:rsid w:val="00D02D4E"/>
    <w:rsid w:val="00D0461F"/>
    <w:rsid w:val="00D04E00"/>
    <w:rsid w:val="00D06654"/>
    <w:rsid w:val="00D07A9F"/>
    <w:rsid w:val="00D103CF"/>
    <w:rsid w:val="00D1089B"/>
    <w:rsid w:val="00D109D5"/>
    <w:rsid w:val="00D113E0"/>
    <w:rsid w:val="00D119B2"/>
    <w:rsid w:val="00D11DA7"/>
    <w:rsid w:val="00D12B8E"/>
    <w:rsid w:val="00D12D41"/>
    <w:rsid w:val="00D140A9"/>
    <w:rsid w:val="00D140C4"/>
    <w:rsid w:val="00D14F06"/>
    <w:rsid w:val="00D15BFD"/>
    <w:rsid w:val="00D16684"/>
    <w:rsid w:val="00D1777A"/>
    <w:rsid w:val="00D202BA"/>
    <w:rsid w:val="00D20644"/>
    <w:rsid w:val="00D21581"/>
    <w:rsid w:val="00D226EF"/>
    <w:rsid w:val="00D22D13"/>
    <w:rsid w:val="00D22ED7"/>
    <w:rsid w:val="00D22FEB"/>
    <w:rsid w:val="00D234EC"/>
    <w:rsid w:val="00D24377"/>
    <w:rsid w:val="00D25DCC"/>
    <w:rsid w:val="00D266D9"/>
    <w:rsid w:val="00D26CCE"/>
    <w:rsid w:val="00D277F6"/>
    <w:rsid w:val="00D27E96"/>
    <w:rsid w:val="00D30343"/>
    <w:rsid w:val="00D317C2"/>
    <w:rsid w:val="00D324AF"/>
    <w:rsid w:val="00D32924"/>
    <w:rsid w:val="00D331BA"/>
    <w:rsid w:val="00D33888"/>
    <w:rsid w:val="00D34AED"/>
    <w:rsid w:val="00D3515F"/>
    <w:rsid w:val="00D3635C"/>
    <w:rsid w:val="00D3654C"/>
    <w:rsid w:val="00D36931"/>
    <w:rsid w:val="00D41159"/>
    <w:rsid w:val="00D411C5"/>
    <w:rsid w:val="00D414DE"/>
    <w:rsid w:val="00D41A8F"/>
    <w:rsid w:val="00D42F9E"/>
    <w:rsid w:val="00D4416A"/>
    <w:rsid w:val="00D44963"/>
    <w:rsid w:val="00D4598F"/>
    <w:rsid w:val="00D45EE5"/>
    <w:rsid w:val="00D46807"/>
    <w:rsid w:val="00D47051"/>
    <w:rsid w:val="00D474C9"/>
    <w:rsid w:val="00D47965"/>
    <w:rsid w:val="00D47CE9"/>
    <w:rsid w:val="00D50392"/>
    <w:rsid w:val="00D504D0"/>
    <w:rsid w:val="00D50735"/>
    <w:rsid w:val="00D51A00"/>
    <w:rsid w:val="00D524E9"/>
    <w:rsid w:val="00D52CF2"/>
    <w:rsid w:val="00D52D41"/>
    <w:rsid w:val="00D5428C"/>
    <w:rsid w:val="00D545F1"/>
    <w:rsid w:val="00D54A0E"/>
    <w:rsid w:val="00D556EB"/>
    <w:rsid w:val="00D608F4"/>
    <w:rsid w:val="00D60965"/>
    <w:rsid w:val="00D60B5D"/>
    <w:rsid w:val="00D60D18"/>
    <w:rsid w:val="00D6126F"/>
    <w:rsid w:val="00D621FD"/>
    <w:rsid w:val="00D6243D"/>
    <w:rsid w:val="00D6253E"/>
    <w:rsid w:val="00D6272E"/>
    <w:rsid w:val="00D62A22"/>
    <w:rsid w:val="00D638C8"/>
    <w:rsid w:val="00D6464A"/>
    <w:rsid w:val="00D656B3"/>
    <w:rsid w:val="00D65E6D"/>
    <w:rsid w:val="00D65EF2"/>
    <w:rsid w:val="00D674AB"/>
    <w:rsid w:val="00D67A03"/>
    <w:rsid w:val="00D705F4"/>
    <w:rsid w:val="00D71EF6"/>
    <w:rsid w:val="00D733CB"/>
    <w:rsid w:val="00D73B26"/>
    <w:rsid w:val="00D74855"/>
    <w:rsid w:val="00D754F1"/>
    <w:rsid w:val="00D76224"/>
    <w:rsid w:val="00D76E81"/>
    <w:rsid w:val="00D775C2"/>
    <w:rsid w:val="00D77B19"/>
    <w:rsid w:val="00D77C41"/>
    <w:rsid w:val="00D77CE0"/>
    <w:rsid w:val="00D77D22"/>
    <w:rsid w:val="00D81DE0"/>
    <w:rsid w:val="00D82C69"/>
    <w:rsid w:val="00D84526"/>
    <w:rsid w:val="00D84AAA"/>
    <w:rsid w:val="00D854B8"/>
    <w:rsid w:val="00D85652"/>
    <w:rsid w:val="00D85F89"/>
    <w:rsid w:val="00D86026"/>
    <w:rsid w:val="00D861D4"/>
    <w:rsid w:val="00D87660"/>
    <w:rsid w:val="00D876D8"/>
    <w:rsid w:val="00D87A2A"/>
    <w:rsid w:val="00D87E5F"/>
    <w:rsid w:val="00D87FCD"/>
    <w:rsid w:val="00D90DDD"/>
    <w:rsid w:val="00D91844"/>
    <w:rsid w:val="00D91C5E"/>
    <w:rsid w:val="00D91E8B"/>
    <w:rsid w:val="00D92122"/>
    <w:rsid w:val="00D92204"/>
    <w:rsid w:val="00D929CC"/>
    <w:rsid w:val="00D93153"/>
    <w:rsid w:val="00D935AC"/>
    <w:rsid w:val="00D9385C"/>
    <w:rsid w:val="00D93AC7"/>
    <w:rsid w:val="00D93C23"/>
    <w:rsid w:val="00D9447D"/>
    <w:rsid w:val="00D947EB"/>
    <w:rsid w:val="00D949F3"/>
    <w:rsid w:val="00D94FBF"/>
    <w:rsid w:val="00D958F9"/>
    <w:rsid w:val="00D96678"/>
    <w:rsid w:val="00D97157"/>
    <w:rsid w:val="00D97E9F"/>
    <w:rsid w:val="00DA07DB"/>
    <w:rsid w:val="00DA1B4F"/>
    <w:rsid w:val="00DA1E94"/>
    <w:rsid w:val="00DA1F98"/>
    <w:rsid w:val="00DA2F1F"/>
    <w:rsid w:val="00DA36BA"/>
    <w:rsid w:val="00DA3855"/>
    <w:rsid w:val="00DA3F55"/>
    <w:rsid w:val="00DA43ED"/>
    <w:rsid w:val="00DA4658"/>
    <w:rsid w:val="00DA569E"/>
    <w:rsid w:val="00DA7168"/>
    <w:rsid w:val="00DA72BF"/>
    <w:rsid w:val="00DA75DA"/>
    <w:rsid w:val="00DB0045"/>
    <w:rsid w:val="00DB2D24"/>
    <w:rsid w:val="00DB3D58"/>
    <w:rsid w:val="00DB3ECF"/>
    <w:rsid w:val="00DB53EF"/>
    <w:rsid w:val="00DB5ADC"/>
    <w:rsid w:val="00DB5D21"/>
    <w:rsid w:val="00DB652D"/>
    <w:rsid w:val="00DB662B"/>
    <w:rsid w:val="00DB6AA7"/>
    <w:rsid w:val="00DB6ECB"/>
    <w:rsid w:val="00DB73AC"/>
    <w:rsid w:val="00DC14AC"/>
    <w:rsid w:val="00DC1552"/>
    <w:rsid w:val="00DC181F"/>
    <w:rsid w:val="00DC252E"/>
    <w:rsid w:val="00DC2AB3"/>
    <w:rsid w:val="00DC2B49"/>
    <w:rsid w:val="00DC39D4"/>
    <w:rsid w:val="00DC48CF"/>
    <w:rsid w:val="00DC4AF2"/>
    <w:rsid w:val="00DC64D4"/>
    <w:rsid w:val="00DC743D"/>
    <w:rsid w:val="00DD0EEB"/>
    <w:rsid w:val="00DD220F"/>
    <w:rsid w:val="00DD36E0"/>
    <w:rsid w:val="00DD3945"/>
    <w:rsid w:val="00DD3A6A"/>
    <w:rsid w:val="00DD43F5"/>
    <w:rsid w:val="00DD60AB"/>
    <w:rsid w:val="00DD6775"/>
    <w:rsid w:val="00DD6AC4"/>
    <w:rsid w:val="00DD6AEB"/>
    <w:rsid w:val="00DE1517"/>
    <w:rsid w:val="00DE1C0A"/>
    <w:rsid w:val="00DE211B"/>
    <w:rsid w:val="00DE5401"/>
    <w:rsid w:val="00DE5E8B"/>
    <w:rsid w:val="00DE7155"/>
    <w:rsid w:val="00DE7170"/>
    <w:rsid w:val="00DE7882"/>
    <w:rsid w:val="00DE7D55"/>
    <w:rsid w:val="00DF0062"/>
    <w:rsid w:val="00DF03A5"/>
    <w:rsid w:val="00DF0E17"/>
    <w:rsid w:val="00DF112E"/>
    <w:rsid w:val="00DF1B7D"/>
    <w:rsid w:val="00DF1BE2"/>
    <w:rsid w:val="00DF1C2A"/>
    <w:rsid w:val="00DF1E84"/>
    <w:rsid w:val="00DF2A7A"/>
    <w:rsid w:val="00DF3A84"/>
    <w:rsid w:val="00DF524C"/>
    <w:rsid w:val="00DF5401"/>
    <w:rsid w:val="00DF5749"/>
    <w:rsid w:val="00DF5FC0"/>
    <w:rsid w:val="00DF7772"/>
    <w:rsid w:val="00DF797A"/>
    <w:rsid w:val="00E013AE"/>
    <w:rsid w:val="00E0244C"/>
    <w:rsid w:val="00E041F6"/>
    <w:rsid w:val="00E0459B"/>
    <w:rsid w:val="00E04A84"/>
    <w:rsid w:val="00E04B6D"/>
    <w:rsid w:val="00E06AD9"/>
    <w:rsid w:val="00E10F8E"/>
    <w:rsid w:val="00E11124"/>
    <w:rsid w:val="00E11844"/>
    <w:rsid w:val="00E1185B"/>
    <w:rsid w:val="00E11D6E"/>
    <w:rsid w:val="00E11EBC"/>
    <w:rsid w:val="00E1245F"/>
    <w:rsid w:val="00E12872"/>
    <w:rsid w:val="00E134FB"/>
    <w:rsid w:val="00E1353A"/>
    <w:rsid w:val="00E13F20"/>
    <w:rsid w:val="00E17BAB"/>
    <w:rsid w:val="00E21385"/>
    <w:rsid w:val="00E21B74"/>
    <w:rsid w:val="00E223A0"/>
    <w:rsid w:val="00E23871"/>
    <w:rsid w:val="00E24CA1"/>
    <w:rsid w:val="00E25811"/>
    <w:rsid w:val="00E25BB4"/>
    <w:rsid w:val="00E30107"/>
    <w:rsid w:val="00E3109D"/>
    <w:rsid w:val="00E31408"/>
    <w:rsid w:val="00E332DE"/>
    <w:rsid w:val="00E35070"/>
    <w:rsid w:val="00E36964"/>
    <w:rsid w:val="00E370BA"/>
    <w:rsid w:val="00E411D5"/>
    <w:rsid w:val="00E4150E"/>
    <w:rsid w:val="00E4187C"/>
    <w:rsid w:val="00E42B16"/>
    <w:rsid w:val="00E42DF6"/>
    <w:rsid w:val="00E42E50"/>
    <w:rsid w:val="00E42F14"/>
    <w:rsid w:val="00E43A82"/>
    <w:rsid w:val="00E445C4"/>
    <w:rsid w:val="00E455E4"/>
    <w:rsid w:val="00E45B11"/>
    <w:rsid w:val="00E45FD0"/>
    <w:rsid w:val="00E50B38"/>
    <w:rsid w:val="00E5165A"/>
    <w:rsid w:val="00E550A4"/>
    <w:rsid w:val="00E55A93"/>
    <w:rsid w:val="00E55F87"/>
    <w:rsid w:val="00E560A1"/>
    <w:rsid w:val="00E56647"/>
    <w:rsid w:val="00E5778B"/>
    <w:rsid w:val="00E5798B"/>
    <w:rsid w:val="00E60780"/>
    <w:rsid w:val="00E60E73"/>
    <w:rsid w:val="00E6172F"/>
    <w:rsid w:val="00E62863"/>
    <w:rsid w:val="00E633CF"/>
    <w:rsid w:val="00E634DB"/>
    <w:rsid w:val="00E639AB"/>
    <w:rsid w:val="00E655B6"/>
    <w:rsid w:val="00E66477"/>
    <w:rsid w:val="00E6728C"/>
    <w:rsid w:val="00E67ECC"/>
    <w:rsid w:val="00E70132"/>
    <w:rsid w:val="00E70461"/>
    <w:rsid w:val="00E705CA"/>
    <w:rsid w:val="00E715A2"/>
    <w:rsid w:val="00E719D2"/>
    <w:rsid w:val="00E71FD5"/>
    <w:rsid w:val="00E724D9"/>
    <w:rsid w:val="00E72917"/>
    <w:rsid w:val="00E72A00"/>
    <w:rsid w:val="00E72F1C"/>
    <w:rsid w:val="00E73215"/>
    <w:rsid w:val="00E740E1"/>
    <w:rsid w:val="00E754C9"/>
    <w:rsid w:val="00E75E83"/>
    <w:rsid w:val="00E76698"/>
    <w:rsid w:val="00E83D87"/>
    <w:rsid w:val="00E83F3C"/>
    <w:rsid w:val="00E841BE"/>
    <w:rsid w:val="00E84C72"/>
    <w:rsid w:val="00E853B9"/>
    <w:rsid w:val="00E8585A"/>
    <w:rsid w:val="00E85AED"/>
    <w:rsid w:val="00E867C1"/>
    <w:rsid w:val="00E8698A"/>
    <w:rsid w:val="00E86995"/>
    <w:rsid w:val="00E86B1B"/>
    <w:rsid w:val="00E86D17"/>
    <w:rsid w:val="00E86ECB"/>
    <w:rsid w:val="00E87F9F"/>
    <w:rsid w:val="00E90139"/>
    <w:rsid w:val="00E9139E"/>
    <w:rsid w:val="00E922BB"/>
    <w:rsid w:val="00E92962"/>
    <w:rsid w:val="00E92B06"/>
    <w:rsid w:val="00E93506"/>
    <w:rsid w:val="00E93985"/>
    <w:rsid w:val="00E93B5A"/>
    <w:rsid w:val="00E93D34"/>
    <w:rsid w:val="00E93E4F"/>
    <w:rsid w:val="00E93F8D"/>
    <w:rsid w:val="00E9440A"/>
    <w:rsid w:val="00E94839"/>
    <w:rsid w:val="00E94D5D"/>
    <w:rsid w:val="00E9527B"/>
    <w:rsid w:val="00E95897"/>
    <w:rsid w:val="00E96E8C"/>
    <w:rsid w:val="00E97F45"/>
    <w:rsid w:val="00EA01A8"/>
    <w:rsid w:val="00EA0AD2"/>
    <w:rsid w:val="00EA1CBA"/>
    <w:rsid w:val="00EA2235"/>
    <w:rsid w:val="00EA2543"/>
    <w:rsid w:val="00EA322B"/>
    <w:rsid w:val="00EA32C5"/>
    <w:rsid w:val="00EA3515"/>
    <w:rsid w:val="00EA39AB"/>
    <w:rsid w:val="00EA4358"/>
    <w:rsid w:val="00EA4976"/>
    <w:rsid w:val="00EA4BC8"/>
    <w:rsid w:val="00EA4CEF"/>
    <w:rsid w:val="00EA51B0"/>
    <w:rsid w:val="00EA6550"/>
    <w:rsid w:val="00EA6C2B"/>
    <w:rsid w:val="00EA767E"/>
    <w:rsid w:val="00EA77A8"/>
    <w:rsid w:val="00EA77F0"/>
    <w:rsid w:val="00EB0CEC"/>
    <w:rsid w:val="00EB0DA8"/>
    <w:rsid w:val="00EB1DF7"/>
    <w:rsid w:val="00EB2BFD"/>
    <w:rsid w:val="00EB2E0A"/>
    <w:rsid w:val="00EB2E96"/>
    <w:rsid w:val="00EB30BA"/>
    <w:rsid w:val="00EB4AB9"/>
    <w:rsid w:val="00EB4CDC"/>
    <w:rsid w:val="00EB653B"/>
    <w:rsid w:val="00EC0C91"/>
    <w:rsid w:val="00EC1272"/>
    <w:rsid w:val="00EC16E1"/>
    <w:rsid w:val="00EC1967"/>
    <w:rsid w:val="00EC1A40"/>
    <w:rsid w:val="00EC3EAA"/>
    <w:rsid w:val="00EC433D"/>
    <w:rsid w:val="00EC44DB"/>
    <w:rsid w:val="00EC45C5"/>
    <w:rsid w:val="00EC46BE"/>
    <w:rsid w:val="00EC4E3C"/>
    <w:rsid w:val="00EC5E06"/>
    <w:rsid w:val="00EC704E"/>
    <w:rsid w:val="00EC7296"/>
    <w:rsid w:val="00EC74F9"/>
    <w:rsid w:val="00EC750F"/>
    <w:rsid w:val="00EC757D"/>
    <w:rsid w:val="00ED0675"/>
    <w:rsid w:val="00ED07D3"/>
    <w:rsid w:val="00ED0BFE"/>
    <w:rsid w:val="00ED0DB5"/>
    <w:rsid w:val="00ED1023"/>
    <w:rsid w:val="00ED1728"/>
    <w:rsid w:val="00ED1DDE"/>
    <w:rsid w:val="00ED216B"/>
    <w:rsid w:val="00ED3B13"/>
    <w:rsid w:val="00ED3EB1"/>
    <w:rsid w:val="00ED502C"/>
    <w:rsid w:val="00ED6DD4"/>
    <w:rsid w:val="00ED717B"/>
    <w:rsid w:val="00ED724B"/>
    <w:rsid w:val="00ED751E"/>
    <w:rsid w:val="00ED7BF2"/>
    <w:rsid w:val="00EE172F"/>
    <w:rsid w:val="00EE3627"/>
    <w:rsid w:val="00EE3681"/>
    <w:rsid w:val="00EE440C"/>
    <w:rsid w:val="00EE600C"/>
    <w:rsid w:val="00EE6B16"/>
    <w:rsid w:val="00EE730A"/>
    <w:rsid w:val="00EF09EC"/>
    <w:rsid w:val="00EF0B32"/>
    <w:rsid w:val="00EF16FD"/>
    <w:rsid w:val="00EF4AC6"/>
    <w:rsid w:val="00EF53DA"/>
    <w:rsid w:val="00EF56A8"/>
    <w:rsid w:val="00EF65C7"/>
    <w:rsid w:val="00EF7D7F"/>
    <w:rsid w:val="00F00D12"/>
    <w:rsid w:val="00F011CD"/>
    <w:rsid w:val="00F022CE"/>
    <w:rsid w:val="00F02386"/>
    <w:rsid w:val="00F02EA3"/>
    <w:rsid w:val="00F0478D"/>
    <w:rsid w:val="00F05239"/>
    <w:rsid w:val="00F06780"/>
    <w:rsid w:val="00F06CD1"/>
    <w:rsid w:val="00F079B2"/>
    <w:rsid w:val="00F07B82"/>
    <w:rsid w:val="00F07D1E"/>
    <w:rsid w:val="00F10313"/>
    <w:rsid w:val="00F1094A"/>
    <w:rsid w:val="00F11CA5"/>
    <w:rsid w:val="00F12711"/>
    <w:rsid w:val="00F13C23"/>
    <w:rsid w:val="00F140A5"/>
    <w:rsid w:val="00F1480F"/>
    <w:rsid w:val="00F16014"/>
    <w:rsid w:val="00F16082"/>
    <w:rsid w:val="00F17371"/>
    <w:rsid w:val="00F17784"/>
    <w:rsid w:val="00F17F28"/>
    <w:rsid w:val="00F2016A"/>
    <w:rsid w:val="00F20941"/>
    <w:rsid w:val="00F2154A"/>
    <w:rsid w:val="00F21A52"/>
    <w:rsid w:val="00F21E7B"/>
    <w:rsid w:val="00F2536C"/>
    <w:rsid w:val="00F27386"/>
    <w:rsid w:val="00F2799E"/>
    <w:rsid w:val="00F3011C"/>
    <w:rsid w:val="00F3079F"/>
    <w:rsid w:val="00F31152"/>
    <w:rsid w:val="00F31A62"/>
    <w:rsid w:val="00F31D54"/>
    <w:rsid w:val="00F31D5C"/>
    <w:rsid w:val="00F32B52"/>
    <w:rsid w:val="00F33647"/>
    <w:rsid w:val="00F33978"/>
    <w:rsid w:val="00F3481F"/>
    <w:rsid w:val="00F354FB"/>
    <w:rsid w:val="00F355EA"/>
    <w:rsid w:val="00F358BB"/>
    <w:rsid w:val="00F367E6"/>
    <w:rsid w:val="00F36A07"/>
    <w:rsid w:val="00F37104"/>
    <w:rsid w:val="00F40BFF"/>
    <w:rsid w:val="00F40E42"/>
    <w:rsid w:val="00F43722"/>
    <w:rsid w:val="00F44236"/>
    <w:rsid w:val="00F4434E"/>
    <w:rsid w:val="00F4563D"/>
    <w:rsid w:val="00F45980"/>
    <w:rsid w:val="00F46A66"/>
    <w:rsid w:val="00F47091"/>
    <w:rsid w:val="00F472C4"/>
    <w:rsid w:val="00F50146"/>
    <w:rsid w:val="00F50B1F"/>
    <w:rsid w:val="00F515A1"/>
    <w:rsid w:val="00F521FF"/>
    <w:rsid w:val="00F528CC"/>
    <w:rsid w:val="00F52A00"/>
    <w:rsid w:val="00F56559"/>
    <w:rsid w:val="00F5671B"/>
    <w:rsid w:val="00F57CDB"/>
    <w:rsid w:val="00F60200"/>
    <w:rsid w:val="00F616DA"/>
    <w:rsid w:val="00F616FD"/>
    <w:rsid w:val="00F61B43"/>
    <w:rsid w:val="00F62208"/>
    <w:rsid w:val="00F62E55"/>
    <w:rsid w:val="00F63515"/>
    <w:rsid w:val="00F64D08"/>
    <w:rsid w:val="00F65028"/>
    <w:rsid w:val="00F6510F"/>
    <w:rsid w:val="00F65376"/>
    <w:rsid w:val="00F653BC"/>
    <w:rsid w:val="00F66B0B"/>
    <w:rsid w:val="00F67E67"/>
    <w:rsid w:val="00F70552"/>
    <w:rsid w:val="00F70813"/>
    <w:rsid w:val="00F70DDD"/>
    <w:rsid w:val="00F71247"/>
    <w:rsid w:val="00F71AF2"/>
    <w:rsid w:val="00F7224E"/>
    <w:rsid w:val="00F72514"/>
    <w:rsid w:val="00F72F6F"/>
    <w:rsid w:val="00F74656"/>
    <w:rsid w:val="00F74B18"/>
    <w:rsid w:val="00F763EA"/>
    <w:rsid w:val="00F7723A"/>
    <w:rsid w:val="00F80A0C"/>
    <w:rsid w:val="00F81842"/>
    <w:rsid w:val="00F82A9C"/>
    <w:rsid w:val="00F83B08"/>
    <w:rsid w:val="00F84610"/>
    <w:rsid w:val="00F85D89"/>
    <w:rsid w:val="00F8600D"/>
    <w:rsid w:val="00F8623D"/>
    <w:rsid w:val="00F86E16"/>
    <w:rsid w:val="00F86E39"/>
    <w:rsid w:val="00F90DB1"/>
    <w:rsid w:val="00F9198F"/>
    <w:rsid w:val="00F91C5A"/>
    <w:rsid w:val="00F926A3"/>
    <w:rsid w:val="00F9327C"/>
    <w:rsid w:val="00F93EAF"/>
    <w:rsid w:val="00F94433"/>
    <w:rsid w:val="00F94BE6"/>
    <w:rsid w:val="00F94C82"/>
    <w:rsid w:val="00F95F83"/>
    <w:rsid w:val="00F9664C"/>
    <w:rsid w:val="00F968E4"/>
    <w:rsid w:val="00F96FD3"/>
    <w:rsid w:val="00F977D2"/>
    <w:rsid w:val="00F97ADE"/>
    <w:rsid w:val="00FA17E7"/>
    <w:rsid w:val="00FA24ED"/>
    <w:rsid w:val="00FA2A44"/>
    <w:rsid w:val="00FA4910"/>
    <w:rsid w:val="00FA68CF"/>
    <w:rsid w:val="00FA6DDC"/>
    <w:rsid w:val="00FA723C"/>
    <w:rsid w:val="00FB02B9"/>
    <w:rsid w:val="00FB07E1"/>
    <w:rsid w:val="00FB0AFF"/>
    <w:rsid w:val="00FB0E19"/>
    <w:rsid w:val="00FB1058"/>
    <w:rsid w:val="00FB18C0"/>
    <w:rsid w:val="00FB1DC4"/>
    <w:rsid w:val="00FB1EB3"/>
    <w:rsid w:val="00FB30DA"/>
    <w:rsid w:val="00FB4849"/>
    <w:rsid w:val="00FB4E36"/>
    <w:rsid w:val="00FB4FFB"/>
    <w:rsid w:val="00FB52C6"/>
    <w:rsid w:val="00FB638B"/>
    <w:rsid w:val="00FB713A"/>
    <w:rsid w:val="00FC0022"/>
    <w:rsid w:val="00FC04BE"/>
    <w:rsid w:val="00FC09FF"/>
    <w:rsid w:val="00FC0EEE"/>
    <w:rsid w:val="00FC1295"/>
    <w:rsid w:val="00FC170D"/>
    <w:rsid w:val="00FC1D24"/>
    <w:rsid w:val="00FC2314"/>
    <w:rsid w:val="00FC256A"/>
    <w:rsid w:val="00FC25A7"/>
    <w:rsid w:val="00FC2ABA"/>
    <w:rsid w:val="00FC33AB"/>
    <w:rsid w:val="00FC33E8"/>
    <w:rsid w:val="00FC3E7E"/>
    <w:rsid w:val="00FC46C9"/>
    <w:rsid w:val="00FC51DB"/>
    <w:rsid w:val="00FC6C39"/>
    <w:rsid w:val="00FC6C95"/>
    <w:rsid w:val="00FD032D"/>
    <w:rsid w:val="00FD063D"/>
    <w:rsid w:val="00FD06C2"/>
    <w:rsid w:val="00FD0D2B"/>
    <w:rsid w:val="00FD1372"/>
    <w:rsid w:val="00FD1CCA"/>
    <w:rsid w:val="00FD20C8"/>
    <w:rsid w:val="00FD292A"/>
    <w:rsid w:val="00FD392A"/>
    <w:rsid w:val="00FD4536"/>
    <w:rsid w:val="00FD472C"/>
    <w:rsid w:val="00FD59C1"/>
    <w:rsid w:val="00FD6775"/>
    <w:rsid w:val="00FD7B30"/>
    <w:rsid w:val="00FE2086"/>
    <w:rsid w:val="00FE2248"/>
    <w:rsid w:val="00FE234C"/>
    <w:rsid w:val="00FE2D0C"/>
    <w:rsid w:val="00FE35D5"/>
    <w:rsid w:val="00FE3847"/>
    <w:rsid w:val="00FE3E02"/>
    <w:rsid w:val="00FE5149"/>
    <w:rsid w:val="00FE5448"/>
    <w:rsid w:val="00FE6E83"/>
    <w:rsid w:val="00FE6F00"/>
    <w:rsid w:val="00FE76F2"/>
    <w:rsid w:val="00FF0E79"/>
    <w:rsid w:val="00FF19A0"/>
    <w:rsid w:val="00FF1B99"/>
    <w:rsid w:val="00FF1E9D"/>
    <w:rsid w:val="00FF26B7"/>
    <w:rsid w:val="00FF2F89"/>
    <w:rsid w:val="00FF31CE"/>
    <w:rsid w:val="00FF36B4"/>
    <w:rsid w:val="00FF42C6"/>
    <w:rsid w:val="00FF661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Plain Text" w:uiPriority="99"/>
    <w:lsdException w:name="Normal (Web)" w:uiPriority="99"/>
    <w:lsdException w:name="HTML Preformatted"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7F6"/>
    <w:pPr>
      <w:spacing w:line="288" w:lineRule="auto"/>
      <w:jc w:val="both"/>
    </w:pPr>
    <w:rPr>
      <w:rFonts w:ascii="Arial" w:hAnsi="Arial"/>
      <w:szCs w:val="24"/>
      <w:lang w:val="en-US" w:eastAsia="en-US"/>
    </w:rPr>
  </w:style>
  <w:style w:type="paragraph" w:styleId="Heading1">
    <w:name w:val="heading 1"/>
    <w:basedOn w:val="Normal"/>
    <w:next w:val="nobreak"/>
    <w:link w:val="Heading1Char"/>
    <w:uiPriority w:val="9"/>
    <w:qFormat/>
    <w:rsid w:val="00DB3ECF"/>
    <w:pPr>
      <w:keepNext/>
      <w:numPr>
        <w:numId w:val="1"/>
      </w:numPr>
      <w:spacing w:before="120" w:after="60"/>
      <w:outlineLvl w:val="0"/>
    </w:pPr>
    <w:rPr>
      <w:rFonts w:cs="Arial"/>
      <w:b/>
      <w:bCs/>
      <w:kern w:val="32"/>
      <w:sz w:val="28"/>
      <w:szCs w:val="32"/>
    </w:rPr>
  </w:style>
  <w:style w:type="paragraph" w:styleId="Heading2">
    <w:name w:val="heading 2"/>
    <w:basedOn w:val="Normal"/>
    <w:next w:val="nobreak"/>
    <w:link w:val="Heading2Char"/>
    <w:uiPriority w:val="9"/>
    <w:qFormat/>
    <w:rsid w:val="007B7A18"/>
    <w:pPr>
      <w:keepNext/>
      <w:numPr>
        <w:ilvl w:val="1"/>
        <w:numId w:val="1"/>
      </w:numPr>
      <w:tabs>
        <w:tab w:val="clear" w:pos="1569"/>
      </w:tabs>
      <w:ind w:left="0" w:firstLine="0"/>
      <w:outlineLvl w:val="1"/>
    </w:pPr>
    <w:rPr>
      <w:rFonts w:cs="Arial"/>
      <w:b/>
      <w:bCs/>
      <w:iCs/>
      <w:sz w:val="24"/>
      <w:szCs w:val="28"/>
    </w:rPr>
  </w:style>
  <w:style w:type="paragraph" w:styleId="Heading3">
    <w:name w:val="heading 3"/>
    <w:basedOn w:val="Normal"/>
    <w:next w:val="nobreak"/>
    <w:link w:val="Heading3Char"/>
    <w:uiPriority w:val="9"/>
    <w:qFormat/>
    <w:rsid w:val="00575F9C"/>
    <w:pPr>
      <w:keepNext/>
      <w:numPr>
        <w:ilvl w:val="2"/>
        <w:numId w:val="1"/>
      </w:numPr>
      <w:tabs>
        <w:tab w:val="clear" w:pos="720"/>
      </w:tabs>
      <w:ind w:left="0" w:firstLine="0"/>
      <w:outlineLvl w:val="2"/>
    </w:pPr>
    <w:rPr>
      <w:rFonts w:ascii="Helvetica" w:hAnsi="Helvetica" w:cs="Arial"/>
      <w:b/>
      <w:bCs/>
      <w:szCs w:val="26"/>
    </w:rPr>
  </w:style>
  <w:style w:type="paragraph" w:styleId="Heading4">
    <w:name w:val="heading 4"/>
    <w:basedOn w:val="Normal"/>
    <w:next w:val="Normal"/>
    <w:link w:val="Heading4Char"/>
    <w:uiPriority w:val="9"/>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nobreak">
    <w:name w:val="nobreak"/>
    <w:basedOn w:val="Normal"/>
    <w:next w:val="Normal"/>
    <w:pPr>
      <w:keepNext/>
    </w:pPr>
  </w:style>
  <w:style w:type="paragraph" w:customStyle="1" w:styleId="HTMLBody">
    <w:name w:val="HTML Body"/>
    <w:pPr>
      <w:autoSpaceDE w:val="0"/>
      <w:autoSpaceDN w:val="0"/>
      <w:adjustRightInd w:val="0"/>
    </w:pPr>
    <w:rPr>
      <w:rFonts w:ascii="Comic Sans MS" w:hAnsi="Comic Sans MS"/>
      <w:sz w:val="18"/>
      <w:szCs w:val="18"/>
      <w:lang w:val="en-US"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pPr>
      <w:spacing w:before="120" w:after="120"/>
    </w:pPr>
    <w:rPr>
      <w:b/>
      <w:bCs/>
      <w:szCs w:val="20"/>
    </w:rPr>
  </w:style>
  <w:style w:type="paragraph" w:styleId="NormalWeb">
    <w:name w:val="Normal (Web)"/>
    <w:basedOn w:val="Normal"/>
    <w:uiPriority w:val="99"/>
    <w:rPr>
      <w:rFonts w:ascii="Times New Roman" w:hAnsi="Times New Roman"/>
      <w:sz w:val="24"/>
    </w:rPr>
  </w:style>
  <w:style w:type="paragraph" w:styleId="PlainText">
    <w:name w:val="Plain Text"/>
    <w:basedOn w:val="Normal"/>
    <w:link w:val="PlainTextChar"/>
    <w:uiPriority w:val="99"/>
    <w:pPr>
      <w:ind w:left="720"/>
    </w:pPr>
    <w:rPr>
      <w:rFonts w:ascii="Courier New" w:hAnsi="Courier New" w:cs="Helvetica"/>
      <w:szCs w:val="20"/>
    </w:r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CommentText">
    <w:name w:val="annotation text"/>
    <w:basedOn w:val="Normal"/>
    <w:semiHidden/>
    <w:rPr>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cs="Arial"/>
      <w:sz w:val="24"/>
    </w:rPr>
  </w:style>
  <w:style w:type="paragraph" w:styleId="EnvelopeReturn">
    <w:name w:val="envelope return"/>
    <w:basedOn w:val="Normal"/>
    <w:rPr>
      <w:rFonts w:cs="Arial"/>
      <w:szCs w:val="20"/>
    </w:rPr>
  </w:style>
  <w:style w:type="paragraph" w:styleId="FootnoteText">
    <w:name w:val="footnote text"/>
    <w:basedOn w:val="Normal"/>
    <w:semiHidden/>
    <w:rPr>
      <w:szCs w:val="20"/>
    </w:rPr>
  </w:style>
  <w:style w:type="paragraph" w:styleId="HTMLAddress">
    <w:name w:val="HTML Address"/>
    <w:basedOn w:val="Normal"/>
    <w:rPr>
      <w:i/>
      <w:iCs/>
    </w:rPr>
  </w:style>
  <w:style w:type="paragraph" w:styleId="HTMLPreformatted">
    <w:name w:val="HTML Preformatted"/>
    <w:basedOn w:val="Normal"/>
    <w:link w:val="HTMLPreformattedChar"/>
    <w:uiPriority w:val="99"/>
    <w:rsid w:val="00AE565B"/>
    <w:rPr>
      <w:rFonts w:ascii="Courier New" w:hAnsi="Courier New" w:cs="Helvetica"/>
      <w:sz w:val="14"/>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
      </w:numPr>
    </w:pPr>
  </w:style>
  <w:style w:type="paragraph" w:styleId="ListBullet2">
    <w:name w:val="List Bullet 2"/>
    <w:basedOn w:val="Normal"/>
    <w:autoRedefine/>
    <w:pPr>
      <w:numPr>
        <w:numId w:val="3"/>
      </w:numPr>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cs="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cs="Arial"/>
      <w:b/>
      <w:bCs/>
      <w:kern w:val="28"/>
      <w:sz w:val="32"/>
      <w:szCs w:val="32"/>
    </w:rPr>
  </w:style>
  <w:style w:type="paragraph" w:styleId="TOAHeading">
    <w:name w:val="toa heading"/>
    <w:basedOn w:val="Normal"/>
    <w:next w:val="Normal"/>
    <w:semiHidden/>
    <w:pPr>
      <w:spacing w:before="120"/>
    </w:pPr>
    <w:rPr>
      <w:rFonts w:cs="Arial"/>
      <w:b/>
      <w:bCs/>
      <w:sz w:val="24"/>
    </w:rPr>
  </w:style>
  <w:style w:type="paragraph" w:styleId="TOC1">
    <w:name w:val="toc 1"/>
    <w:basedOn w:val="Normal"/>
    <w:next w:val="Normal"/>
    <w:autoRedefine/>
    <w:uiPriority w:val="39"/>
  </w:style>
  <w:style w:type="paragraph" w:styleId="TOC2">
    <w:name w:val="toc 2"/>
    <w:basedOn w:val="Normal"/>
    <w:next w:val="Normal"/>
    <w:autoRedefine/>
    <w:uiPriority w:val="39"/>
    <w:rsid w:val="00462541"/>
    <w:pPr>
      <w:tabs>
        <w:tab w:val="left" w:pos="800"/>
        <w:tab w:val="right" w:leader="dot" w:pos="9962"/>
      </w:tabs>
      <w:spacing w:line="240" w:lineRule="auto"/>
      <w:ind w:left="198"/>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FollowedHyperlink">
    <w:name w:val="FollowedHyperlink"/>
    <w:basedOn w:val="DefaultParagraphFont"/>
    <w:uiPriority w:val="99"/>
    <w:rPr>
      <w:color w:val="800080"/>
      <w:u w:val="single"/>
    </w:rPr>
  </w:style>
  <w:style w:type="paragraph" w:styleId="BalloonText">
    <w:name w:val="Balloon Text"/>
    <w:basedOn w:val="Normal"/>
    <w:link w:val="BalloonTextChar"/>
    <w:uiPriority w:val="99"/>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FootnoteReference">
    <w:name w:val="footnote reference"/>
    <w:basedOn w:val="DefaultParagraphFont"/>
    <w:semiHidden/>
    <w:rsid w:val="00BF739C"/>
    <w:rPr>
      <w:vertAlign w:val="superscript"/>
    </w:rPr>
  </w:style>
  <w:style w:type="character" w:styleId="CommentReference">
    <w:name w:val="annotation reference"/>
    <w:basedOn w:val="DefaultParagraphFont"/>
    <w:semiHidden/>
    <w:rsid w:val="00463D05"/>
    <w:rPr>
      <w:sz w:val="16"/>
      <w:szCs w:val="16"/>
    </w:rPr>
  </w:style>
  <w:style w:type="table" w:styleId="TableGrid">
    <w:name w:val="Table Grid"/>
    <w:basedOn w:val="TableNormal"/>
    <w:rsid w:val="00122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basedOn w:val="DefaultParagraphFont"/>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basedOn w:val="DefaultParagraphFont"/>
    <w:uiPriority w:val="22"/>
    <w:qFormat/>
    <w:rsid w:val="00A35AC6"/>
    <w:rPr>
      <w:b/>
      <w:bCs/>
    </w:rPr>
  </w:style>
  <w:style w:type="character" w:customStyle="1" w:styleId="Heading1Char">
    <w:name w:val="Heading 1 Char"/>
    <w:basedOn w:val="DefaultParagraphFont"/>
    <w:link w:val="Heading1"/>
    <w:uiPriority w:val="9"/>
    <w:rsid w:val="008E6A79"/>
    <w:rPr>
      <w:rFonts w:ascii="Arial" w:hAnsi="Arial" w:cs="Arial"/>
      <w:b/>
      <w:bCs/>
      <w:kern w:val="32"/>
      <w:sz w:val="28"/>
      <w:szCs w:val="32"/>
      <w:lang w:val="en-US" w:eastAsia="en-US"/>
    </w:rPr>
  </w:style>
  <w:style w:type="character" w:customStyle="1" w:styleId="Heading2Char">
    <w:name w:val="Heading 2 Char"/>
    <w:basedOn w:val="DefaultParagraphFont"/>
    <w:link w:val="Heading2"/>
    <w:uiPriority w:val="9"/>
    <w:rsid w:val="007B7A18"/>
    <w:rPr>
      <w:rFonts w:ascii="Arial" w:hAnsi="Arial" w:cs="Arial"/>
      <w:b/>
      <w:bCs/>
      <w:iCs/>
      <w:sz w:val="24"/>
      <w:szCs w:val="28"/>
      <w:lang w:val="en-US" w:eastAsia="en-US"/>
    </w:rPr>
  </w:style>
  <w:style w:type="character" w:customStyle="1" w:styleId="Heading3Char">
    <w:name w:val="Heading 3 Char"/>
    <w:basedOn w:val="DefaultParagraphFont"/>
    <w:link w:val="Heading3"/>
    <w:uiPriority w:val="9"/>
    <w:rsid w:val="00575F9C"/>
    <w:rPr>
      <w:rFonts w:ascii="Helvetica" w:hAnsi="Helvetica" w:cs="Arial"/>
      <w:b/>
      <w:bCs/>
      <w:szCs w:val="26"/>
      <w:lang w:val="en-US" w:eastAsia="en-US"/>
    </w:rPr>
  </w:style>
  <w:style w:type="character" w:customStyle="1" w:styleId="Heading4Char">
    <w:name w:val="Heading 4 Char"/>
    <w:basedOn w:val="DefaultParagraphFont"/>
    <w:link w:val="Heading4"/>
    <w:uiPriority w:val="9"/>
    <w:rsid w:val="008E6A79"/>
    <w:rPr>
      <w:b/>
      <w:bCs/>
      <w:sz w:val="28"/>
      <w:szCs w:val="28"/>
      <w:lang w:val="en-US" w:eastAsia="en-US"/>
    </w:rPr>
  </w:style>
  <w:style w:type="character" w:customStyle="1" w:styleId="BalloonTextChar">
    <w:name w:val="Balloon Text Char"/>
    <w:basedOn w:val="DefaultParagraphFont"/>
    <w:link w:val="BalloonText"/>
    <w:uiPriority w:val="99"/>
    <w:semiHidden/>
    <w:rsid w:val="008E6A79"/>
    <w:rPr>
      <w:rFonts w:ascii="Tahoma" w:hAnsi="Tahoma" w:cs="Tahoma"/>
      <w:sz w:val="16"/>
      <w:szCs w:val="16"/>
      <w:lang w:val="en-US" w:eastAsia="en-US"/>
    </w:rPr>
  </w:style>
  <w:style w:type="character" w:customStyle="1" w:styleId="PlainTextChar">
    <w:name w:val="Plain Text Char"/>
    <w:basedOn w:val="DefaultParagraphFont"/>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table" w:styleId="TableClassic4">
    <w:name w:val="Table Classic 4"/>
    <w:basedOn w:val="TableNormal"/>
    <w:rsid w:val="002005E0"/>
    <w:pPr>
      <w:spacing w:line="288"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rsid w:val="002005E0"/>
    <w:pPr>
      <w:spacing w:line="288"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6">
    <w:name w:val="Table Grid 6"/>
    <w:basedOn w:val="TableNormal"/>
    <w:rsid w:val="002005E0"/>
    <w:pPr>
      <w:spacing w:line="288"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2005E0"/>
    <w:pPr>
      <w:spacing w:line="288"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Revision">
    <w:name w:val="Revision"/>
    <w:hidden/>
    <w:uiPriority w:val="99"/>
    <w:semiHidden/>
    <w:rsid w:val="00B91216"/>
    <w:rPr>
      <w:rFonts w:ascii="Arial" w:hAnsi="Arial"/>
      <w:szCs w:val="24"/>
      <w:lang w:val="en-US" w:eastAsia="en-US"/>
    </w:rPr>
  </w:style>
</w:styles>
</file>

<file path=word/webSettings.xml><?xml version="1.0" encoding="utf-8"?>
<w:webSettings xmlns:r="http://schemas.openxmlformats.org/officeDocument/2006/relationships" xmlns:w="http://schemas.openxmlformats.org/wordprocessingml/2006/main">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04415676">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76526540">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3576467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45534685">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584145710">
      <w:bodyDiv w:val="1"/>
      <w:marLeft w:val="0"/>
      <w:marRight w:val="0"/>
      <w:marTop w:val="0"/>
      <w:marBottom w:val="0"/>
      <w:divBdr>
        <w:top w:val="none" w:sz="0" w:space="0" w:color="auto"/>
        <w:left w:val="none" w:sz="0" w:space="0" w:color="auto"/>
        <w:bottom w:val="none" w:sz="0" w:space="0" w:color="auto"/>
        <w:right w:val="none" w:sz="0" w:space="0" w:color="auto"/>
      </w:divBdr>
    </w:div>
    <w:div w:id="595207480">
      <w:bodyDiv w:val="1"/>
      <w:marLeft w:val="0"/>
      <w:marRight w:val="0"/>
      <w:marTop w:val="0"/>
      <w:marBottom w:val="0"/>
      <w:divBdr>
        <w:top w:val="none" w:sz="0" w:space="0" w:color="auto"/>
        <w:left w:val="none" w:sz="0" w:space="0" w:color="auto"/>
        <w:bottom w:val="none" w:sz="0" w:space="0" w:color="auto"/>
        <w:right w:val="none" w:sz="0" w:space="0" w:color="auto"/>
      </w:divBdr>
    </w:div>
    <w:div w:id="604004386">
      <w:bodyDiv w:val="1"/>
      <w:marLeft w:val="0"/>
      <w:marRight w:val="0"/>
      <w:marTop w:val="0"/>
      <w:marBottom w:val="0"/>
      <w:divBdr>
        <w:top w:val="none" w:sz="0" w:space="0" w:color="auto"/>
        <w:left w:val="none" w:sz="0" w:space="0" w:color="auto"/>
        <w:bottom w:val="none" w:sz="0" w:space="0" w:color="auto"/>
        <w:right w:val="none" w:sz="0" w:space="0" w:color="auto"/>
      </w:divBdr>
    </w:div>
    <w:div w:id="625814908">
      <w:bodyDiv w:val="1"/>
      <w:marLeft w:val="0"/>
      <w:marRight w:val="0"/>
      <w:marTop w:val="0"/>
      <w:marBottom w:val="0"/>
      <w:divBdr>
        <w:top w:val="none" w:sz="0" w:space="0" w:color="auto"/>
        <w:left w:val="none" w:sz="0" w:space="0" w:color="auto"/>
        <w:bottom w:val="none" w:sz="0" w:space="0" w:color="auto"/>
        <w:right w:val="none" w:sz="0" w:space="0" w:color="auto"/>
      </w:divBdr>
    </w:div>
    <w:div w:id="636766789">
      <w:bodyDiv w:val="1"/>
      <w:marLeft w:val="0"/>
      <w:marRight w:val="0"/>
      <w:marTop w:val="0"/>
      <w:marBottom w:val="0"/>
      <w:divBdr>
        <w:top w:val="none" w:sz="0" w:space="0" w:color="auto"/>
        <w:left w:val="none" w:sz="0" w:space="0" w:color="auto"/>
        <w:bottom w:val="none" w:sz="0" w:space="0" w:color="auto"/>
        <w:right w:val="none" w:sz="0" w:space="0" w:color="auto"/>
      </w:divBdr>
    </w:div>
    <w:div w:id="714238715">
      <w:bodyDiv w:val="1"/>
      <w:marLeft w:val="0"/>
      <w:marRight w:val="0"/>
      <w:marTop w:val="0"/>
      <w:marBottom w:val="0"/>
      <w:divBdr>
        <w:top w:val="none" w:sz="0" w:space="0" w:color="auto"/>
        <w:left w:val="none" w:sz="0" w:space="0" w:color="auto"/>
        <w:bottom w:val="none" w:sz="0" w:space="0" w:color="auto"/>
        <w:right w:val="none" w:sz="0" w:space="0" w:color="auto"/>
      </w:divBdr>
    </w:div>
    <w:div w:id="766465964">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59901773">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02762971">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34835168">
      <w:bodyDiv w:val="1"/>
      <w:marLeft w:val="0"/>
      <w:marRight w:val="0"/>
      <w:marTop w:val="0"/>
      <w:marBottom w:val="0"/>
      <w:divBdr>
        <w:top w:val="none" w:sz="0" w:space="0" w:color="auto"/>
        <w:left w:val="none" w:sz="0" w:space="0" w:color="auto"/>
        <w:bottom w:val="none" w:sz="0" w:space="0" w:color="auto"/>
        <w:right w:val="none" w:sz="0" w:space="0" w:color="auto"/>
      </w:divBdr>
    </w:div>
    <w:div w:id="1137140740">
      <w:bodyDiv w:val="1"/>
      <w:marLeft w:val="0"/>
      <w:marRight w:val="0"/>
      <w:marTop w:val="0"/>
      <w:marBottom w:val="0"/>
      <w:divBdr>
        <w:top w:val="none" w:sz="0" w:space="0" w:color="auto"/>
        <w:left w:val="none" w:sz="0" w:space="0" w:color="auto"/>
        <w:bottom w:val="none" w:sz="0" w:space="0" w:color="auto"/>
        <w:right w:val="none" w:sz="0" w:space="0" w:color="auto"/>
      </w:divBdr>
    </w:div>
    <w:div w:id="1140422644">
      <w:bodyDiv w:val="1"/>
      <w:marLeft w:val="0"/>
      <w:marRight w:val="0"/>
      <w:marTop w:val="0"/>
      <w:marBottom w:val="0"/>
      <w:divBdr>
        <w:top w:val="none" w:sz="0" w:space="0" w:color="auto"/>
        <w:left w:val="none" w:sz="0" w:space="0" w:color="auto"/>
        <w:bottom w:val="none" w:sz="0" w:space="0" w:color="auto"/>
        <w:right w:val="none" w:sz="0" w:space="0" w:color="auto"/>
      </w:divBdr>
    </w:div>
    <w:div w:id="1169490909">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00893000">
      <w:bodyDiv w:val="1"/>
      <w:marLeft w:val="0"/>
      <w:marRight w:val="0"/>
      <w:marTop w:val="0"/>
      <w:marBottom w:val="0"/>
      <w:divBdr>
        <w:top w:val="none" w:sz="0" w:space="0" w:color="auto"/>
        <w:left w:val="none" w:sz="0" w:space="0" w:color="auto"/>
        <w:bottom w:val="none" w:sz="0" w:space="0" w:color="auto"/>
        <w:right w:val="none" w:sz="0" w:space="0" w:color="auto"/>
      </w:divBdr>
    </w:div>
    <w:div w:id="1203372347">
      <w:bodyDiv w:val="1"/>
      <w:marLeft w:val="0"/>
      <w:marRight w:val="0"/>
      <w:marTop w:val="0"/>
      <w:marBottom w:val="0"/>
      <w:divBdr>
        <w:top w:val="none" w:sz="0" w:space="0" w:color="auto"/>
        <w:left w:val="none" w:sz="0" w:space="0" w:color="auto"/>
        <w:bottom w:val="none" w:sz="0" w:space="0" w:color="auto"/>
        <w:right w:val="none" w:sz="0" w:space="0" w:color="auto"/>
      </w:divBdr>
    </w:div>
    <w:div w:id="1205675081">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4632491">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426141">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38936852">
      <w:bodyDiv w:val="1"/>
      <w:marLeft w:val="0"/>
      <w:marRight w:val="0"/>
      <w:marTop w:val="0"/>
      <w:marBottom w:val="0"/>
      <w:divBdr>
        <w:top w:val="none" w:sz="0" w:space="0" w:color="auto"/>
        <w:left w:val="none" w:sz="0" w:space="0" w:color="auto"/>
        <w:bottom w:val="none" w:sz="0" w:space="0" w:color="auto"/>
        <w:right w:val="none" w:sz="0" w:space="0" w:color="auto"/>
      </w:divBdr>
    </w:div>
    <w:div w:id="1739589631">
      <w:bodyDiv w:val="1"/>
      <w:marLeft w:val="0"/>
      <w:marRight w:val="0"/>
      <w:marTop w:val="0"/>
      <w:marBottom w:val="0"/>
      <w:divBdr>
        <w:top w:val="none" w:sz="0" w:space="0" w:color="auto"/>
        <w:left w:val="none" w:sz="0" w:space="0" w:color="auto"/>
        <w:bottom w:val="none" w:sz="0" w:space="0" w:color="auto"/>
        <w:right w:val="none" w:sz="0" w:space="0" w:color="auto"/>
      </w:divBdr>
    </w:div>
    <w:div w:id="1740707521">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930500383">
      <w:bodyDiv w:val="1"/>
      <w:marLeft w:val="0"/>
      <w:marRight w:val="0"/>
      <w:marTop w:val="0"/>
      <w:marBottom w:val="0"/>
      <w:divBdr>
        <w:top w:val="none" w:sz="0" w:space="0" w:color="auto"/>
        <w:left w:val="none" w:sz="0" w:space="0" w:color="auto"/>
        <w:bottom w:val="none" w:sz="0" w:space="0" w:color="auto"/>
        <w:right w:val="none" w:sz="0" w:space="0" w:color="auto"/>
      </w:divBdr>
    </w:div>
    <w:div w:id="1940599038">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2025980581">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39349324">
      <w:bodyDiv w:val="1"/>
      <w:marLeft w:val="0"/>
      <w:marRight w:val="0"/>
      <w:marTop w:val="0"/>
      <w:marBottom w:val="0"/>
      <w:divBdr>
        <w:top w:val="none" w:sz="0" w:space="0" w:color="auto"/>
        <w:left w:val="none" w:sz="0" w:space="0" w:color="auto"/>
        <w:bottom w:val="none" w:sz="0" w:space="0" w:color="auto"/>
        <w:right w:val="none" w:sz="0" w:space="0" w:color="auto"/>
      </w:divBdr>
    </w:div>
    <w:div w:id="2045523363">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00633498">
      <w:bodyDiv w:val="1"/>
      <w:marLeft w:val="0"/>
      <w:marRight w:val="0"/>
      <w:marTop w:val="0"/>
      <w:marBottom w:val="0"/>
      <w:divBdr>
        <w:top w:val="none" w:sz="0" w:space="0" w:color="auto"/>
        <w:left w:val="none" w:sz="0" w:space="0" w:color="auto"/>
        <w:bottom w:val="none" w:sz="0" w:space="0" w:color="auto"/>
        <w:right w:val="none" w:sz="0" w:space="0" w:color="auto"/>
      </w:divBdr>
    </w:div>
    <w:div w:id="2111001926">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ebi.ac.uk/ontology-lookup/browse.do?ontName=MS&amp;termId=MS:1000926" TargetMode="External"/><Relationship Id="rId671" Type="http://schemas.openxmlformats.org/officeDocument/2006/relationships/hyperlink" Target="http://www.ebi.ac.uk/ontology-lookup/browse.do?ontName=MS&amp;termId=MS:1001867" TargetMode="External"/><Relationship Id="rId769" Type="http://schemas.openxmlformats.org/officeDocument/2006/relationships/hyperlink" Target="file:///C:\Work\PSI\mzQuantML\svn\documentation\version1.0\mzQuantML1.0.0-rc.doc" TargetMode="External"/><Relationship Id="rId21" Type="http://schemas.openxmlformats.org/officeDocument/2006/relationships/hyperlink" Target="mailto:psidev-ms-vocab@lists.sourceforge.net" TargetMode="External"/><Relationship Id="rId324" Type="http://schemas.openxmlformats.org/officeDocument/2006/relationships/hyperlink" Target="http://www.ebi.ac.uk/ontology-lookup/browse.do?ontName=MS&amp;termId=MS:1001138" TargetMode="External"/><Relationship Id="rId531" Type="http://schemas.openxmlformats.org/officeDocument/2006/relationships/hyperlink" Target="http://www.ebi.ac.uk/ontology-lookup/browse.do?ontName=MS&amp;termId=MS:1000742" TargetMode="External"/><Relationship Id="rId629" Type="http://schemas.openxmlformats.org/officeDocument/2006/relationships/hyperlink" Target="http://www.ebi.ac.uk/ontology-lookup/browse.do?ontName=MS&amp;termId=MS:1000926" TargetMode="External"/><Relationship Id="rId170" Type="http://schemas.openxmlformats.org/officeDocument/2006/relationships/hyperlink" Target="http://www.ebi.ac.uk/ontology-lookup/browse.do?ontName=MS&amp;termId=MS:1001405" TargetMode="External"/><Relationship Id="rId268" Type="http://schemas.openxmlformats.org/officeDocument/2006/relationships/hyperlink" Target="http://www.ebi.ac.uk/ontology-lookup/browse.do?ontName=MS&amp;termId=MS:1001130" TargetMode="External"/><Relationship Id="rId475" Type="http://schemas.openxmlformats.org/officeDocument/2006/relationships/hyperlink" Target="http://www.ebi.ac.uk/ontology-lookup/browse.do?ontName=MS&amp;termId=MS:1000798" TargetMode="External"/><Relationship Id="rId682" Type="http://schemas.openxmlformats.org/officeDocument/2006/relationships/hyperlink" Target="http://www.ebi.ac.uk/ontology-lookup/browse.do?ontName=MS&amp;termId=MS:1000933" TargetMode="External"/><Relationship Id="rId32" Type="http://schemas.openxmlformats.org/officeDocument/2006/relationships/hyperlink" Target="file:///C:\Work\PSI\mzQuantML\svn\documentation\version1.0\mzQuantML1.0.0-rc.doc" TargetMode="External"/><Relationship Id="rId128" Type="http://schemas.openxmlformats.org/officeDocument/2006/relationships/hyperlink" Target="http://www.ebi.ac.uk/ontology-lookup/browse.do?ontName=MS&amp;termId=MS:1001134" TargetMode="External"/><Relationship Id="rId335" Type="http://schemas.openxmlformats.org/officeDocument/2006/relationships/hyperlink" Target="http://www.ebi.ac.uk/ontology-lookup/browse.do?ontName=MS&amp;termId=MS:1001035" TargetMode="External"/><Relationship Id="rId542" Type="http://schemas.openxmlformats.org/officeDocument/2006/relationships/hyperlink" Target="http://www.ebi.ac.uk/ontology-lookup/browse.do?ontName=MS&amp;termId=MS:1001347" TargetMode="External"/><Relationship Id="rId181" Type="http://schemas.openxmlformats.org/officeDocument/2006/relationships/hyperlink" Target="http://www.ebi.ac.uk/ontology-lookup/browse.do?ontName=MS&amp;termId=MS:1001141" TargetMode="External"/><Relationship Id="rId402" Type="http://schemas.openxmlformats.org/officeDocument/2006/relationships/hyperlink" Target="http://www.ebi.ac.uk/ontology-lookup/browse.do?ontName=MS&amp;termId=MS:1000798" TargetMode="External"/><Relationship Id="rId279" Type="http://schemas.openxmlformats.org/officeDocument/2006/relationships/hyperlink" Target="http://www.ebi.ac.uk/ontology-lookup/browse.do?ontName=MS&amp;termId=MS:1001405" TargetMode="External"/><Relationship Id="rId486" Type="http://schemas.openxmlformats.org/officeDocument/2006/relationships/hyperlink" Target="file:///C:\Work\PSI\mzQuantML\svn\documentation\version1.0\mzQuantML1.0.0-rc.doc" TargetMode="External"/><Relationship Id="rId693" Type="http://schemas.openxmlformats.org/officeDocument/2006/relationships/hyperlink" Target="file:///C:\Work\PSI\mzQuantML\svn\documentation\version1.0\mzQuantML1.0.0-rc.doc" TargetMode="External"/><Relationship Id="rId707" Type="http://schemas.openxmlformats.org/officeDocument/2006/relationships/hyperlink" Target="file:///C:\Work\PSI\mzQuantML\svn\documentation\version1.0\mzQuantML1.0.0-rc.doc" TargetMode="External"/><Relationship Id="rId43" Type="http://schemas.openxmlformats.org/officeDocument/2006/relationships/hyperlink" Target="file:///C:\Work\PSI\mzQuantML\svn\documentation\version1.0\mzQuantML1.0.0-rc.doc" TargetMode="External"/><Relationship Id="rId139" Type="http://schemas.openxmlformats.org/officeDocument/2006/relationships/hyperlink" Target="http://www.ebi.ac.uk/ontology-lookup/browse.do?ontName=MS&amp;termId=MS:1000903" TargetMode="External"/><Relationship Id="rId346" Type="http://schemas.openxmlformats.org/officeDocument/2006/relationships/hyperlink" Target="http://www.ebi.ac.uk/ontology-lookup/browse.do?ontName=MS&amp;termId=MS:1001136" TargetMode="External"/><Relationship Id="rId553" Type="http://schemas.openxmlformats.org/officeDocument/2006/relationships/hyperlink" Target="file:///C:\Work\PSI\mzQuantML\svn\documentation\version1.0\mzQuantML1.0.0-rc.doc" TargetMode="External"/><Relationship Id="rId760" Type="http://schemas.openxmlformats.org/officeDocument/2006/relationships/hyperlink" Target="file:///C:\Work\PSI\mzQuantML\svn\documentation\version1.0\mzQuantML1.0.0-rc.doc" TargetMode="External"/><Relationship Id="rId192" Type="http://schemas.openxmlformats.org/officeDocument/2006/relationships/hyperlink" Target="http://www.ebi.ac.uk/ontology-lookup/browse.do?ontName=MS&amp;termId=MS:1001036" TargetMode="External"/><Relationship Id="rId206" Type="http://schemas.openxmlformats.org/officeDocument/2006/relationships/hyperlink" Target="http://www.ebi.ac.uk/ontology-lookup/browse.do?ontName=MS&amp;termId=MS:1001805" TargetMode="External"/><Relationship Id="rId413" Type="http://schemas.openxmlformats.org/officeDocument/2006/relationships/hyperlink" Target="http://www.ebi.ac.uk/ontology-lookup/browse.do?ontName=MS&amp;termId=MS:1001131" TargetMode="External"/><Relationship Id="rId497" Type="http://schemas.openxmlformats.org/officeDocument/2006/relationships/image" Target="media/image7.png"/><Relationship Id="rId620" Type="http://schemas.openxmlformats.org/officeDocument/2006/relationships/hyperlink" Target="http://www.ebi.ac.uk/ontology-lookup/browse.do?ontName=MS&amp;termId=MS:1001138" TargetMode="External"/><Relationship Id="rId718" Type="http://schemas.openxmlformats.org/officeDocument/2006/relationships/hyperlink" Target="http://www.ebi.ac.uk/ontology-lookup/browse.do?ontName=MS&amp;termId=MS:1001599" TargetMode="External"/><Relationship Id="rId357" Type="http://schemas.openxmlformats.org/officeDocument/2006/relationships/hyperlink" Target="http://www.ebi.ac.uk/ontology-lookup/browse.do?ontName=MS&amp;termId=MS:1000926" TargetMode="External"/><Relationship Id="rId54" Type="http://schemas.openxmlformats.org/officeDocument/2006/relationships/hyperlink" Target="http://www.ebi.ac.uk/ontology-lookup/browse.do?ontName=MS&amp;termId=MS:1001839" TargetMode="External"/><Relationship Id="rId96" Type="http://schemas.openxmlformats.org/officeDocument/2006/relationships/hyperlink" Target="file:///C:\Work\PSI\mzQuantML\svn\documentation\version1.0\mzQuantML1.0.0-rc.doc" TargetMode="External"/><Relationship Id="rId161" Type="http://schemas.openxmlformats.org/officeDocument/2006/relationships/hyperlink" Target="http://www.ebi.ac.uk/ontology-lookup/browse.do?ontName=MS&amp;termId=MS:1000797" TargetMode="External"/><Relationship Id="rId217" Type="http://schemas.openxmlformats.org/officeDocument/2006/relationships/hyperlink" Target="http://www.ebi.ac.uk/ontology-lookup/browse.do?ontName=MS&amp;termId=MS:1001088" TargetMode="External"/><Relationship Id="rId399" Type="http://schemas.openxmlformats.org/officeDocument/2006/relationships/hyperlink" Target="http://www.ebi.ac.uk/ontology-lookup/browse.do?ontName=MS&amp;termId=MS:1001405" TargetMode="External"/><Relationship Id="rId564" Type="http://schemas.openxmlformats.org/officeDocument/2006/relationships/hyperlink" Target="file:///C:\Work\PSI\mzQuantML\svn\documentation\version1.0\mzQuantML1.0.0-rc.doc" TargetMode="External"/><Relationship Id="rId771" Type="http://schemas.openxmlformats.org/officeDocument/2006/relationships/hyperlink" Target="file:///C:\Work\PSI\mzQuantML\svn\documentation\version1.0\mzQuantML1.0.0-rc.doc" TargetMode="External"/><Relationship Id="rId827" Type="http://schemas.openxmlformats.org/officeDocument/2006/relationships/header" Target="header1.xml"/><Relationship Id="rId259" Type="http://schemas.openxmlformats.org/officeDocument/2006/relationships/hyperlink" Target="http://www.ebi.ac.uk/ontology-lookup/browse.do?ontName=MS&amp;termId=MS:1000903" TargetMode="External"/><Relationship Id="rId424" Type="http://schemas.openxmlformats.org/officeDocument/2006/relationships/hyperlink" Target="http://www.ebi.ac.uk/ontology-lookup/browse.do?ontName=MS&amp;termId=MS:1000796" TargetMode="External"/><Relationship Id="rId466" Type="http://schemas.openxmlformats.org/officeDocument/2006/relationships/hyperlink" Target="http://www.ebi.ac.uk/ontology-lookup/browse.do?ontName=MS&amp;termId=MS:1001135" TargetMode="External"/><Relationship Id="rId631" Type="http://schemas.openxmlformats.org/officeDocument/2006/relationships/hyperlink" Target="http://www.ebi.ac.uk/ontology-lookup/browse.do?ontName=MS&amp;termId=MS:1001035" TargetMode="External"/><Relationship Id="rId673" Type="http://schemas.openxmlformats.org/officeDocument/2006/relationships/hyperlink" Target="http://www.ebi.ac.uk/ontology-lookup/browse.do?ontName=MS&amp;termId=MS:1002071" TargetMode="External"/><Relationship Id="rId729" Type="http://schemas.openxmlformats.org/officeDocument/2006/relationships/hyperlink" Target="file:///C:\Work\PSI\mzQuantML\svn\documentation\version1.0\mzQuantML1.0.0-rc.doc" TargetMode="External"/><Relationship Id="rId23" Type="http://schemas.openxmlformats.org/officeDocument/2006/relationships/hyperlink" Target="http://code.google.com/p/mzquantml/source/browse/trunk/examples/version1.0-rc3/MS1Label/" TargetMode="External"/><Relationship Id="rId119" Type="http://schemas.openxmlformats.org/officeDocument/2006/relationships/hyperlink" Target="http://www.ebi.ac.uk/ontology-lookup/browse.do?ontName=MS&amp;termId=MS:1001035" TargetMode="External"/><Relationship Id="rId270" Type="http://schemas.openxmlformats.org/officeDocument/2006/relationships/hyperlink" Target="http://www.ebi.ac.uk/ontology-lookup/browse.do?ontName=MS&amp;termId=MS:1001132" TargetMode="External"/><Relationship Id="rId326" Type="http://schemas.openxmlformats.org/officeDocument/2006/relationships/hyperlink" Target="http://www.ebi.ac.uk/ontology-lookup/browse.do?ontName=MS&amp;termId=MS:1001805" TargetMode="External"/><Relationship Id="rId533" Type="http://schemas.openxmlformats.org/officeDocument/2006/relationships/hyperlink" Target="http://www.ebi.ac.uk/ontology-lookup/browse.do?ontName=MS&amp;termId=MS:1001107" TargetMode="External"/><Relationship Id="rId65" Type="http://schemas.openxmlformats.org/officeDocument/2006/relationships/hyperlink" Target="file:///C:\Work\PSI\mzQuantML\svn\documentation\version1.0\mzQuantML1.0.0-rc.doc" TargetMode="External"/><Relationship Id="rId130" Type="http://schemas.openxmlformats.org/officeDocument/2006/relationships/hyperlink" Target="http://www.ebi.ac.uk/ontology-lookup/browse.do?ontName=MS&amp;termId=MS:1001136" TargetMode="External"/><Relationship Id="rId368" Type="http://schemas.openxmlformats.org/officeDocument/2006/relationships/hyperlink" Target="http://www.ebi.ac.uk/ontology-lookup/browse.do?ontName=MS&amp;termId=MS:1001134" TargetMode="External"/><Relationship Id="rId575" Type="http://schemas.openxmlformats.org/officeDocument/2006/relationships/hyperlink" Target="http://www.ebi.ac.uk/ontology-lookup/browse.do?ontName=MS&amp;termId=MS:1002028" TargetMode="External"/><Relationship Id="rId740" Type="http://schemas.openxmlformats.org/officeDocument/2006/relationships/hyperlink" Target="http://www.ebi.ac.uk/ontology-lookup/browse.do?ontName=MS&amp;termId=MS:1001822" TargetMode="External"/><Relationship Id="rId782" Type="http://schemas.openxmlformats.org/officeDocument/2006/relationships/hyperlink" Target="http://www.ebi.ac.uk/ontology-lookup/browse.do?ontName=MS&amp;termId=MS:1000536" TargetMode="External"/><Relationship Id="rId172" Type="http://schemas.openxmlformats.org/officeDocument/2006/relationships/hyperlink" Target="http://www.ebi.ac.uk/ontology-lookup/browse.do?ontName=MS&amp;termId=MS:1001130" TargetMode="External"/><Relationship Id="rId228" Type="http://schemas.openxmlformats.org/officeDocument/2006/relationships/hyperlink" Target="http://www.ebi.ac.uk/ontology-lookup/browse.do?ontName=MS&amp;termId=MS:1001138" TargetMode="External"/><Relationship Id="rId435" Type="http://schemas.openxmlformats.org/officeDocument/2006/relationships/hyperlink" Target="http://www.ebi.ac.uk/ontology-lookup/browse.do?ontName=MS&amp;termId=MS:1001805" TargetMode="External"/><Relationship Id="rId477" Type="http://schemas.openxmlformats.org/officeDocument/2006/relationships/hyperlink" Target="http://www.ebi.ac.uk/ontology-lookup/browse.do?ontName=MS&amp;termId=MS:1000904" TargetMode="External"/><Relationship Id="rId600" Type="http://schemas.openxmlformats.org/officeDocument/2006/relationships/hyperlink" Target="http://www.ebi.ac.uk/ontology-lookup/browse.do?ontName=MS&amp;termId=MOD:00000" TargetMode="External"/><Relationship Id="rId642" Type="http://schemas.openxmlformats.org/officeDocument/2006/relationships/hyperlink" Target="file:///C:\Work\PSI\mzQuantML\svn\documentation\version1.0\mzQuantML1.0.0-rc.doc" TargetMode="External"/><Relationship Id="rId684" Type="http://schemas.openxmlformats.org/officeDocument/2006/relationships/hyperlink" Target="file:///C:\Work\PSI\mzQuantML\svn\documentation\version1.0\mzQuantML1.0.0-rc.doc" TargetMode="External"/><Relationship Id="rId281" Type="http://schemas.openxmlformats.org/officeDocument/2006/relationships/hyperlink" Target="http://www.ebi.ac.uk/ontology-lookup/browse.do?ontName=MS&amp;termId=MS:1000797" TargetMode="External"/><Relationship Id="rId337" Type="http://schemas.openxmlformats.org/officeDocument/2006/relationships/hyperlink" Target="http://www.ebi.ac.uk/ontology-lookup/browse.do?ontName=MS&amp;termId=MS:1001088" TargetMode="External"/><Relationship Id="rId502" Type="http://schemas.openxmlformats.org/officeDocument/2006/relationships/hyperlink" Target="file:///C:\Work\PSI\mzQuantML\svn\documentation\version1.0\mzQuantML1.0.0-rc.doc" TargetMode="External"/><Relationship Id="rId34" Type="http://schemas.openxmlformats.org/officeDocument/2006/relationships/hyperlink" Target="file:///C:\Work\PSI\mzQuantML\svn\documentation\version1.0\mzQuantML1.0.0-rc.doc" TargetMode="External"/><Relationship Id="rId76" Type="http://schemas.openxmlformats.org/officeDocument/2006/relationships/hyperlink" Target="file:///C:\Work\PSI\mzQuantML\svn\documentation\version1.0\mzQuantML1.0.0-rc.doc" TargetMode="External"/><Relationship Id="rId141" Type="http://schemas.openxmlformats.org/officeDocument/2006/relationships/hyperlink" Target="http://www.ebi.ac.uk/ontology-lookup/browse.do?ontName=MS&amp;termId=MS:1000926" TargetMode="External"/><Relationship Id="rId379" Type="http://schemas.openxmlformats.org/officeDocument/2006/relationships/hyperlink" Target="http://www.ebi.ac.uk/ontology-lookup/browse.do?ontName=MS&amp;termId=MS:1000903" TargetMode="External"/><Relationship Id="rId544" Type="http://schemas.openxmlformats.org/officeDocument/2006/relationships/hyperlink" Target="http://www.ebi.ac.uk/ontology-lookup/browse.do?ontName=MS&amp;termId=MS:1001349" TargetMode="External"/><Relationship Id="rId586" Type="http://schemas.openxmlformats.org/officeDocument/2006/relationships/hyperlink" Target="http://www.ebi.ac.uk/ontology-lookup/browse.do?ontName=MS&amp;termId=MS:1002029" TargetMode="External"/><Relationship Id="rId751" Type="http://schemas.openxmlformats.org/officeDocument/2006/relationships/hyperlink" Target="http://www.ebi.ac.uk/ontology-lookup/browse.do?ontName=MS&amp;termId=MS:1001270" TargetMode="External"/><Relationship Id="rId793" Type="http://schemas.openxmlformats.org/officeDocument/2006/relationships/hyperlink" Target="http://www.ebi.ac.uk/ontology-lookup/browse.do?ontName=MS&amp;termId=MS:1001830" TargetMode="External"/><Relationship Id="rId807" Type="http://schemas.openxmlformats.org/officeDocument/2006/relationships/hyperlink" Target="file:///C:\Work\PSI\mzQuantML\svn\documentation\version1.0\mzQuantML1.0.0-rc.doc" TargetMode="External"/><Relationship Id="rId7" Type="http://schemas.openxmlformats.org/officeDocument/2006/relationships/endnotes" Target="endnotes.xml"/><Relationship Id="rId183" Type="http://schemas.openxmlformats.org/officeDocument/2006/relationships/hyperlink" Target="http://www.ebi.ac.uk/ontology-lookup/browse.do?ontName=MS&amp;termId=MS:1001405" TargetMode="External"/><Relationship Id="rId239" Type="http://schemas.openxmlformats.org/officeDocument/2006/relationships/hyperlink" Target="http://www.ebi.ac.uk/ontology-lookup/browse.do?ontName=MS&amp;termId=MS:1001035" TargetMode="External"/><Relationship Id="rId390" Type="http://schemas.openxmlformats.org/officeDocument/2006/relationships/hyperlink" Target="http://www.ebi.ac.uk/ontology-lookup/browse.do?ontName=MS&amp;termId=MS:1001132" TargetMode="External"/><Relationship Id="rId404" Type="http://schemas.openxmlformats.org/officeDocument/2006/relationships/hyperlink" Target="http://www.ebi.ac.uk/ontology-lookup/browse.do?ontName=MS&amp;termId=MS:1000904" TargetMode="External"/><Relationship Id="rId446" Type="http://schemas.openxmlformats.org/officeDocument/2006/relationships/hyperlink" Target="http://www.ebi.ac.uk/ontology-lookup/browse.do?ontName=MS&amp;termId=MS:1001805" TargetMode="External"/><Relationship Id="rId611" Type="http://schemas.openxmlformats.org/officeDocument/2006/relationships/hyperlink" Target="http://www.ebi.ac.uk/ontology-lookup/browse.do?ontName=MS&amp;termId=MS:1001805" TargetMode="External"/><Relationship Id="rId653" Type="http://schemas.openxmlformats.org/officeDocument/2006/relationships/hyperlink" Target="file:///C:\Work\PSI\mzQuantML\svn\documentation\version1.0\mzQuantML1.0.0-rc.doc" TargetMode="External"/><Relationship Id="rId250" Type="http://schemas.openxmlformats.org/officeDocument/2006/relationships/hyperlink" Target="http://www.ebi.ac.uk/ontology-lookup/browse.do?ontName=MS&amp;termId=MS:1001136" TargetMode="External"/><Relationship Id="rId292" Type="http://schemas.openxmlformats.org/officeDocument/2006/relationships/hyperlink" Target="http://www.ebi.ac.uk/ontology-lookup/browse.do?ontName=MS&amp;termId=MS:1001130" TargetMode="External"/><Relationship Id="rId306" Type="http://schemas.openxmlformats.org/officeDocument/2006/relationships/hyperlink" Target="http://www.ebi.ac.uk/ontology-lookup/browse.do?ontName=MS&amp;termId=MS:1000798" TargetMode="External"/><Relationship Id="rId488" Type="http://schemas.openxmlformats.org/officeDocument/2006/relationships/hyperlink" Target="http://www.ebi.ac.uk/ontology-lookup/browse.do?ontName=MS&amp;termId=MS:1001829" TargetMode="External"/><Relationship Id="rId695" Type="http://schemas.openxmlformats.org/officeDocument/2006/relationships/hyperlink" Target="file:///C:\Work\PSI\mzQuantML\svn\documentation\version1.0\mzQuantML1.0.0-rc.doc" TargetMode="External"/><Relationship Id="rId709" Type="http://schemas.openxmlformats.org/officeDocument/2006/relationships/hyperlink" Target="http://www.ebi.ac.uk/ontology-lookup/browse.do?ontName=MS&amp;termId=MS:1001101" TargetMode="External"/><Relationship Id="rId45" Type="http://schemas.openxmlformats.org/officeDocument/2006/relationships/hyperlink" Target="file:///C:\Work\PSI\mzQuantML\svn\documentation\version1.0\mzQuantML1.0.0-rc.doc" TargetMode="External"/><Relationship Id="rId87" Type="http://schemas.openxmlformats.org/officeDocument/2006/relationships/hyperlink" Target="http://www.ebi.ac.uk/ontology-lookup/browse.do?ontName=MS&amp;termId=MS:1001287" TargetMode="External"/><Relationship Id="rId110" Type="http://schemas.openxmlformats.org/officeDocument/2006/relationships/hyperlink" Target="http://www.ebi.ac.uk/ontology-lookup/browse.do?ontName=MS&amp;termId=MS:1001805" TargetMode="External"/><Relationship Id="rId348" Type="http://schemas.openxmlformats.org/officeDocument/2006/relationships/hyperlink" Target="http://www.ebi.ac.uk/ontology-lookup/browse.do?ontName=MS&amp;termId=MS:1001138" TargetMode="External"/><Relationship Id="rId513" Type="http://schemas.openxmlformats.org/officeDocument/2006/relationships/hyperlink" Target="http://www.ebi.ac.uk/ontology-lookup/browse.do?ontName=MS&amp;termId=MS:1000584" TargetMode="External"/><Relationship Id="rId555" Type="http://schemas.openxmlformats.org/officeDocument/2006/relationships/hyperlink" Target="file:///C:\Work\PSI\mzQuantML\svn\documentation\version1.0\mzQuantML1.0.0-rc.doc" TargetMode="External"/><Relationship Id="rId597" Type="http://schemas.openxmlformats.org/officeDocument/2006/relationships/hyperlink" Target="http://www.ebi.ac.uk/ontology-lookup/browse.do?ontName=MS&amp;termId=MS:1002029" TargetMode="External"/><Relationship Id="rId720" Type="http://schemas.openxmlformats.org/officeDocument/2006/relationships/image" Target="media/image12.png"/><Relationship Id="rId762" Type="http://schemas.openxmlformats.org/officeDocument/2006/relationships/hyperlink" Target="file:///C:\Work\PSI\mzQuantML\svn\documentation\version1.0\mzQuantML1.0.0-rc.doc" TargetMode="External"/><Relationship Id="rId818" Type="http://schemas.openxmlformats.org/officeDocument/2006/relationships/hyperlink" Target="http://www.ebi.ac.uk/ontology-lookup/browse.do?ontName=MS&amp;termId=MS:1001816" TargetMode="External"/><Relationship Id="rId152" Type="http://schemas.openxmlformats.org/officeDocument/2006/relationships/hyperlink" Target="http://www.ebi.ac.uk/ontology-lookup/browse.do?ontName=MS&amp;termId=MS:1001134" TargetMode="External"/><Relationship Id="rId194" Type="http://schemas.openxmlformats.org/officeDocument/2006/relationships/hyperlink" Target="http://www.ebi.ac.uk/ontology-lookup/browse.do?ontName=MS&amp;termId=MS:1001405" TargetMode="External"/><Relationship Id="rId208" Type="http://schemas.openxmlformats.org/officeDocument/2006/relationships/hyperlink" Target="http://www.ebi.ac.uk/ontology-lookup/browse.do?ontName=MS&amp;termId=MS:1000796" TargetMode="External"/><Relationship Id="rId415" Type="http://schemas.openxmlformats.org/officeDocument/2006/relationships/hyperlink" Target="http://www.ebi.ac.uk/ontology-lookup/browse.do?ontName=MS&amp;termId=MS:1001133" TargetMode="External"/><Relationship Id="rId457" Type="http://schemas.openxmlformats.org/officeDocument/2006/relationships/hyperlink" Target="http://www.ebi.ac.uk/ontology-lookup/browse.do?ontName=MS&amp;termId=MS:1001088" TargetMode="External"/><Relationship Id="rId622" Type="http://schemas.openxmlformats.org/officeDocument/2006/relationships/hyperlink" Target="http://www.ebi.ac.uk/ontology-lookup/browse.do?ontName=MS&amp;termId=MS:1001805" TargetMode="External"/><Relationship Id="rId261" Type="http://schemas.openxmlformats.org/officeDocument/2006/relationships/hyperlink" Target="http://www.ebi.ac.uk/ontology-lookup/browse.do?ontName=MS&amp;termId=MS:1000926" TargetMode="External"/><Relationship Id="rId499" Type="http://schemas.openxmlformats.org/officeDocument/2006/relationships/hyperlink" Target="http://www.ebi.ac.uk/ontology-lookup/browse.do?ontName=MS&amp;termId=MS:1001826" TargetMode="External"/><Relationship Id="rId664" Type="http://schemas.openxmlformats.org/officeDocument/2006/relationships/hyperlink" Target="file:///C:\Work\PSI\mzQuantML\svn\documentation\version1.0\mzQuantML1.0.0-rc.doc" TargetMode="External"/><Relationship Id="rId14" Type="http://schemas.openxmlformats.org/officeDocument/2006/relationships/hyperlink" Target="http://www.obofoundry.org/cgi-bin/detail.cgi?id=unit" TargetMode="External"/><Relationship Id="rId56" Type="http://schemas.openxmlformats.org/officeDocument/2006/relationships/hyperlink" Target="http://www.ebi.ac.uk/ontology-lookup/browse.do?ontName=MS&amp;termId=MS:1002002" TargetMode="External"/><Relationship Id="rId317" Type="http://schemas.openxmlformats.org/officeDocument/2006/relationships/hyperlink" Target="http://www.ebi.ac.uk/ontology-lookup/browse.do?ontName=MS&amp;termId=MS:1001131" TargetMode="External"/><Relationship Id="rId359" Type="http://schemas.openxmlformats.org/officeDocument/2006/relationships/hyperlink" Target="http://www.ebi.ac.uk/ontology-lookup/browse.do?ontName=MS&amp;termId=MS:1001035" TargetMode="External"/><Relationship Id="rId524" Type="http://schemas.openxmlformats.org/officeDocument/2006/relationships/hyperlink" Target="http://www.ebi.ac.uk/ontology-lookup/browse.do?ontName=MS&amp;termId=MS:1001242" TargetMode="External"/><Relationship Id="rId566" Type="http://schemas.openxmlformats.org/officeDocument/2006/relationships/hyperlink" Target="file:///C:\Work\PSI\mzQuantML\svn\documentation\version1.0\mzQuantML1.0.0-rc.doc" TargetMode="External"/><Relationship Id="rId731" Type="http://schemas.openxmlformats.org/officeDocument/2006/relationships/hyperlink" Target="file:///C:\Work\PSI\mzQuantML\svn\documentation\version1.0\mzQuantML1.0.0-rc.doc" TargetMode="External"/><Relationship Id="rId773" Type="http://schemas.openxmlformats.org/officeDocument/2006/relationships/image" Target="media/image14.png"/><Relationship Id="rId98" Type="http://schemas.openxmlformats.org/officeDocument/2006/relationships/hyperlink" Target="file:///C:\Work\PSI\mzQuantML\svn\documentation\version1.0\mzQuantML1.0.0-rc.doc" TargetMode="External"/><Relationship Id="rId121" Type="http://schemas.openxmlformats.org/officeDocument/2006/relationships/hyperlink" Target="http://www.ebi.ac.uk/ontology-lookup/browse.do?ontName=MS&amp;termId=MS:1001088" TargetMode="External"/><Relationship Id="rId163" Type="http://schemas.openxmlformats.org/officeDocument/2006/relationships/hyperlink" Target="http://www.ebi.ac.uk/ontology-lookup/browse.do?ontName=MS&amp;termId=MS:1000903" TargetMode="External"/><Relationship Id="rId219" Type="http://schemas.openxmlformats.org/officeDocument/2006/relationships/hyperlink" Target="http://www.ebi.ac.uk/ontology-lookup/browse.do?ontName=MS&amp;termId=MS:1001805" TargetMode="External"/><Relationship Id="rId370" Type="http://schemas.openxmlformats.org/officeDocument/2006/relationships/hyperlink" Target="http://www.ebi.ac.uk/ontology-lookup/browse.do?ontName=MS&amp;termId=MS:1001136" TargetMode="External"/><Relationship Id="rId426" Type="http://schemas.openxmlformats.org/officeDocument/2006/relationships/hyperlink" Target="http://www.ebi.ac.uk/ontology-lookup/browse.do?ontName=MS&amp;termId=MS:1000798" TargetMode="External"/><Relationship Id="rId633" Type="http://schemas.openxmlformats.org/officeDocument/2006/relationships/hyperlink" Target="http://www.ebi.ac.uk/ontology-lookup/browse.do?ontName=MS&amp;termId=MS:1001088" TargetMode="External"/><Relationship Id="rId829" Type="http://schemas.openxmlformats.org/officeDocument/2006/relationships/header" Target="header2.xml"/><Relationship Id="rId230" Type="http://schemas.openxmlformats.org/officeDocument/2006/relationships/hyperlink" Target="http://www.ebi.ac.uk/ontology-lookup/browse.do?ontName=MS&amp;termId=MS:1001805" TargetMode="External"/><Relationship Id="rId468" Type="http://schemas.openxmlformats.org/officeDocument/2006/relationships/hyperlink" Target="http://www.ebi.ac.uk/ontology-lookup/browse.do?ontName=MS&amp;termId=MS:1001137" TargetMode="External"/><Relationship Id="rId675" Type="http://schemas.openxmlformats.org/officeDocument/2006/relationships/hyperlink" Target="file:///C:\Work\PSI\mzQuantML\svn\documentation\version1.0\mzQuantML1.0.0-rc.doc" TargetMode="External"/><Relationship Id="rId25" Type="http://schemas.openxmlformats.org/officeDocument/2006/relationships/hyperlink" Target="http://code.google.com/p/mzquantml/source/browse/trunk/examples/version1.0-rc3/MS2Tag/iTraq_4plex_example_from_xTracker.mzq" TargetMode="External"/><Relationship Id="rId67" Type="http://schemas.openxmlformats.org/officeDocument/2006/relationships/hyperlink" Target="file:///C:\Work\PSI\mzQuantML\svn\documentation\version1.0\mzQuantML1.0.0-rc.doc" TargetMode="External"/><Relationship Id="rId272" Type="http://schemas.openxmlformats.org/officeDocument/2006/relationships/hyperlink" Target="http://www.ebi.ac.uk/ontology-lookup/browse.do?ontName=MS&amp;termId=MS:1001134" TargetMode="External"/><Relationship Id="rId328" Type="http://schemas.openxmlformats.org/officeDocument/2006/relationships/hyperlink" Target="http://www.ebi.ac.uk/ontology-lookup/browse.do?ontName=MS&amp;termId=MS:1000796" TargetMode="External"/><Relationship Id="rId535" Type="http://schemas.openxmlformats.org/officeDocument/2006/relationships/hyperlink" Target="http://www.ebi.ac.uk/ontology-lookup/browse.do?ontName=MS&amp;termId=MS:1001200" TargetMode="External"/><Relationship Id="rId577" Type="http://schemas.openxmlformats.org/officeDocument/2006/relationships/hyperlink" Target="http://www.ebi.ac.uk/ontology-lookup/browse.do?ontName=MS&amp;termId=MS:1002030" TargetMode="External"/><Relationship Id="rId700" Type="http://schemas.openxmlformats.org/officeDocument/2006/relationships/hyperlink" Target="file:///C:\Work\PSI\mzQuantML\svn\documentation\version1.0\mzQuantML1.0.0-rc.doc" TargetMode="External"/><Relationship Id="rId742" Type="http://schemas.openxmlformats.org/officeDocument/2006/relationships/hyperlink" Target="file:///C:\Work\PSI\mzQuantML\svn\documentation\version1.0\mzQuantML1.0.0-rc.doc" TargetMode="External"/><Relationship Id="rId132" Type="http://schemas.openxmlformats.org/officeDocument/2006/relationships/hyperlink" Target="http://www.ebi.ac.uk/ontology-lookup/browse.do?ontName=MS&amp;termId=MS:1001138" TargetMode="External"/><Relationship Id="rId174" Type="http://schemas.openxmlformats.org/officeDocument/2006/relationships/hyperlink" Target="http://www.ebi.ac.uk/ontology-lookup/browse.do?ontName=MS&amp;termId=MS:1001132" TargetMode="External"/><Relationship Id="rId381" Type="http://schemas.openxmlformats.org/officeDocument/2006/relationships/hyperlink" Target="http://www.ebi.ac.uk/ontology-lookup/browse.do?ontName=MS&amp;termId=MS:1000926" TargetMode="External"/><Relationship Id="rId602" Type="http://schemas.openxmlformats.org/officeDocument/2006/relationships/hyperlink" Target="file:///C:\Work\PSI\mzQuantML\svn\documentation\version1.0\mzQuantML1.0.0-rc.doc" TargetMode="External"/><Relationship Id="rId784" Type="http://schemas.openxmlformats.org/officeDocument/2006/relationships/hyperlink" Target="http://www.ebi.ac.uk/ontology-lookup/browse.do?ontName=MS&amp;termId=MS:1000539" TargetMode="External"/><Relationship Id="rId241" Type="http://schemas.openxmlformats.org/officeDocument/2006/relationships/hyperlink" Target="http://www.ebi.ac.uk/ontology-lookup/browse.do?ontName=MS&amp;termId=MS:1001088" TargetMode="External"/><Relationship Id="rId437" Type="http://schemas.openxmlformats.org/officeDocument/2006/relationships/hyperlink" Target="http://www.ebi.ac.uk/ontology-lookup/browse.do?ontName=MS&amp;termId=MS:1001131" TargetMode="External"/><Relationship Id="rId479" Type="http://schemas.openxmlformats.org/officeDocument/2006/relationships/hyperlink" Target="http://www.ebi.ac.uk/ontology-lookup/browse.do?ontName=MS&amp;termId=MS:1001030" TargetMode="External"/><Relationship Id="rId644" Type="http://schemas.openxmlformats.org/officeDocument/2006/relationships/hyperlink" Target="file:///C:\Work\PSI\mzQuantML\svn\documentation\version1.0\mzQuantML1.0.0-rc.doc" TargetMode="External"/><Relationship Id="rId686" Type="http://schemas.openxmlformats.org/officeDocument/2006/relationships/hyperlink" Target="file:///C:\Work\PSI\mzQuantML\svn\documentation\version1.0\mzQuantML1.0.0-rc.doc" TargetMode="External"/><Relationship Id="rId36" Type="http://schemas.openxmlformats.org/officeDocument/2006/relationships/hyperlink" Target="file:///C:\Work\PSI\mzQuantML\svn\documentation\version1.0\mzQuantML1.0.0-rc.doc" TargetMode="External"/><Relationship Id="rId283" Type="http://schemas.openxmlformats.org/officeDocument/2006/relationships/hyperlink" Target="http://www.ebi.ac.uk/ontology-lookup/browse.do?ontName=MS&amp;termId=MS:1000903" TargetMode="External"/><Relationship Id="rId339" Type="http://schemas.openxmlformats.org/officeDocument/2006/relationships/hyperlink" Target="http://www.ebi.ac.uk/ontology-lookup/browse.do?ontName=MS&amp;termId=MS:1001805" TargetMode="External"/><Relationship Id="rId490" Type="http://schemas.openxmlformats.org/officeDocument/2006/relationships/hyperlink" Target="file:///C:\Work\PSI\mzQuantML\svn\documentation\version1.0\mzQuantML1.0.0-rc.doc" TargetMode="External"/><Relationship Id="rId504" Type="http://schemas.openxmlformats.org/officeDocument/2006/relationships/hyperlink" Target="file:///C:\Work\PSI\mzQuantML\svn\documentation\version1.0\mzQuantML1.0.0-rc.doc" TargetMode="External"/><Relationship Id="rId546" Type="http://schemas.openxmlformats.org/officeDocument/2006/relationships/hyperlink" Target="http://www.ebi.ac.uk/ontology-lookup/browse.do?ontName=MS&amp;termId=MS:1001351" TargetMode="External"/><Relationship Id="rId711" Type="http://schemas.openxmlformats.org/officeDocument/2006/relationships/hyperlink" Target="http://www.ebi.ac.uk/ontology-lookup/browse.do?ontName=MS&amp;termId=MS:1001592" TargetMode="External"/><Relationship Id="rId753" Type="http://schemas.openxmlformats.org/officeDocument/2006/relationships/hyperlink" Target="file:///C:\Work\PSI\mzQuantML\svn\documentation\version1.0\mzQuantML1.0.0-rc.doc" TargetMode="External"/><Relationship Id="rId78" Type="http://schemas.openxmlformats.org/officeDocument/2006/relationships/hyperlink" Target="file:///C:\Work\PSI\mzQuantML\svn\documentation\version1.0\mzQuantML1.0.0-rc.doc" TargetMode="External"/><Relationship Id="rId101" Type="http://schemas.openxmlformats.org/officeDocument/2006/relationships/hyperlink" Target="http://www.ebi.ac.uk/ontology-lookup/browse.do?ontName=MS&amp;termId=MS:1001131" TargetMode="External"/><Relationship Id="rId143" Type="http://schemas.openxmlformats.org/officeDocument/2006/relationships/hyperlink" Target="http://www.ebi.ac.uk/ontology-lookup/browse.do?ontName=MS&amp;termId=MS:1001035" TargetMode="External"/><Relationship Id="rId185" Type="http://schemas.openxmlformats.org/officeDocument/2006/relationships/hyperlink" Target="http://www.ebi.ac.uk/ontology-lookup/browse.do?ontName=MS&amp;termId=MS:1000797" TargetMode="External"/><Relationship Id="rId350" Type="http://schemas.openxmlformats.org/officeDocument/2006/relationships/hyperlink" Target="http://www.ebi.ac.uk/ontology-lookup/browse.do?ontName=MS&amp;termId=MS:1001805" TargetMode="External"/><Relationship Id="rId406" Type="http://schemas.openxmlformats.org/officeDocument/2006/relationships/hyperlink" Target="http://www.ebi.ac.uk/ontology-lookup/browse.do?ontName=MS&amp;termId=MS:1001030" TargetMode="External"/><Relationship Id="rId588" Type="http://schemas.openxmlformats.org/officeDocument/2006/relationships/hyperlink" Target="http://www.ebi.ac.uk/ontology-lookup/browse.do?ontName=MS&amp;termId=MS:1002038" TargetMode="External"/><Relationship Id="rId795" Type="http://schemas.openxmlformats.org/officeDocument/2006/relationships/hyperlink" Target="http://www.ebi.ac.uk/ontology-lookup/browse.do?ontName=MS&amp;termId=MS:1001946" TargetMode="External"/><Relationship Id="rId809" Type="http://schemas.openxmlformats.org/officeDocument/2006/relationships/hyperlink" Target="http://www.ebi.ac.uk/ontology-lookup/browse.do?ontName=MS&amp;termId=MS:1001807" TargetMode="External"/><Relationship Id="rId9" Type="http://schemas.openxmlformats.org/officeDocument/2006/relationships/hyperlink" Target="http://psidev.info/miape-quant" TargetMode="External"/><Relationship Id="rId210" Type="http://schemas.openxmlformats.org/officeDocument/2006/relationships/hyperlink" Target="http://www.ebi.ac.uk/ontology-lookup/browse.do?ontName=MS&amp;termId=MS:1000798" TargetMode="External"/><Relationship Id="rId392" Type="http://schemas.openxmlformats.org/officeDocument/2006/relationships/hyperlink" Target="http://www.ebi.ac.uk/ontology-lookup/browse.do?ontName=MS&amp;termId=MS:1001134" TargetMode="External"/><Relationship Id="rId448" Type="http://schemas.openxmlformats.org/officeDocument/2006/relationships/hyperlink" Target="http://www.ebi.ac.uk/ontology-lookup/browse.do?ontName=MS&amp;termId=MS:1000796" TargetMode="External"/><Relationship Id="rId613" Type="http://schemas.openxmlformats.org/officeDocument/2006/relationships/hyperlink" Target="http://www.ebi.ac.uk/ontology-lookup/browse.do?ontName=MS&amp;termId=MS:1001131" TargetMode="External"/><Relationship Id="rId655" Type="http://schemas.openxmlformats.org/officeDocument/2006/relationships/image" Target="media/image9.png"/><Relationship Id="rId697" Type="http://schemas.openxmlformats.org/officeDocument/2006/relationships/hyperlink" Target="http://www.ebi.ac.uk/ontology-lookup/browse.do?ontName=MS&amp;termId=MS:1002112" TargetMode="External"/><Relationship Id="rId820" Type="http://schemas.openxmlformats.org/officeDocument/2006/relationships/image" Target="media/image16.png"/><Relationship Id="rId252" Type="http://schemas.openxmlformats.org/officeDocument/2006/relationships/hyperlink" Target="http://www.ebi.ac.uk/ontology-lookup/browse.do?ontName=MS&amp;termId=MS:1001138" TargetMode="External"/><Relationship Id="rId294" Type="http://schemas.openxmlformats.org/officeDocument/2006/relationships/hyperlink" Target="http://www.ebi.ac.uk/ontology-lookup/browse.do?ontName=MS&amp;termId=MS:1001132" TargetMode="External"/><Relationship Id="rId308" Type="http://schemas.openxmlformats.org/officeDocument/2006/relationships/hyperlink" Target="http://www.ebi.ac.uk/ontology-lookup/browse.do?ontName=MS&amp;termId=MS:1000904" TargetMode="External"/><Relationship Id="rId515" Type="http://schemas.openxmlformats.org/officeDocument/2006/relationships/hyperlink" Target="http://www.ebi.ac.uk/ontology-lookup/browse.do?ontName=MS&amp;termId=MS:1000614" TargetMode="External"/><Relationship Id="rId722" Type="http://schemas.openxmlformats.org/officeDocument/2006/relationships/hyperlink" Target="file:///C:\Work\PSI\mzQuantML\svn\documentation\version1.0\mzQuantML1.0.0-rc.doc" TargetMode="External"/><Relationship Id="rId47" Type="http://schemas.openxmlformats.org/officeDocument/2006/relationships/image" Target="media/image3.png"/><Relationship Id="rId89" Type="http://schemas.openxmlformats.org/officeDocument/2006/relationships/hyperlink" Target="http://www.ebi.ac.uk/ontology-lookup/browse.do?ontName=MS&amp;termId=MS:1001289" TargetMode="External"/><Relationship Id="rId112" Type="http://schemas.openxmlformats.org/officeDocument/2006/relationships/hyperlink" Target="http://www.ebi.ac.uk/ontology-lookup/browse.do?ontName=MS&amp;termId=MS:1000796" TargetMode="External"/><Relationship Id="rId154" Type="http://schemas.openxmlformats.org/officeDocument/2006/relationships/hyperlink" Target="http://www.ebi.ac.uk/ontology-lookup/browse.do?ontName=MS&amp;termId=MS:1001136" TargetMode="External"/><Relationship Id="rId361" Type="http://schemas.openxmlformats.org/officeDocument/2006/relationships/hyperlink" Target="http://www.ebi.ac.uk/ontology-lookup/browse.do?ontName=MS&amp;termId=MS:1001088" TargetMode="External"/><Relationship Id="rId557" Type="http://schemas.openxmlformats.org/officeDocument/2006/relationships/hyperlink" Target="file:///C:\Work\PSI\mzQuantML\svn\documentation\version1.0\mzQuantML1.0.0-rc.doc" TargetMode="External"/><Relationship Id="rId599" Type="http://schemas.openxmlformats.org/officeDocument/2006/relationships/hyperlink" Target="http://www.ebi.ac.uk/ontology-lookup/browse.do?ontName=MS&amp;termId=MS:1002038" TargetMode="External"/><Relationship Id="rId764" Type="http://schemas.openxmlformats.org/officeDocument/2006/relationships/hyperlink" Target="file:///C:\Work\PSI\mzQuantML\svn\documentation\version1.0\mzQuantML1.0.0-rc.doc" TargetMode="External"/><Relationship Id="rId196" Type="http://schemas.openxmlformats.org/officeDocument/2006/relationships/hyperlink" Target="http://www.ebi.ac.uk/ontology-lookup/browse.do?ontName=MS&amp;termId=MS:1001130" TargetMode="External"/><Relationship Id="rId417" Type="http://schemas.openxmlformats.org/officeDocument/2006/relationships/hyperlink" Target="http://www.ebi.ac.uk/ontology-lookup/browse.do?ontName=MS&amp;termId=MS:1001135" TargetMode="External"/><Relationship Id="rId459" Type="http://schemas.openxmlformats.org/officeDocument/2006/relationships/hyperlink" Target="file:///C:\Work\PSI\mzQuantML\svn\documentation\version1.0\mzQuantML1.0.0-rc.doc" TargetMode="External"/><Relationship Id="rId624" Type="http://schemas.openxmlformats.org/officeDocument/2006/relationships/hyperlink" Target="http://www.ebi.ac.uk/ontology-lookup/browse.do?ontName=MS&amp;termId=MS:1000796" TargetMode="External"/><Relationship Id="rId666" Type="http://schemas.openxmlformats.org/officeDocument/2006/relationships/hyperlink" Target="http://www.ebi.ac.uk/ontology-lookup/browse.do?ontName=MS&amp;termId=MS:1001862" TargetMode="External"/><Relationship Id="rId831" Type="http://schemas.openxmlformats.org/officeDocument/2006/relationships/theme" Target="theme/theme1.xml"/><Relationship Id="rId16" Type="http://schemas.openxmlformats.org/officeDocument/2006/relationships/hyperlink" Target="http://obi.sourceforge.net/" TargetMode="External"/><Relationship Id="rId221" Type="http://schemas.openxmlformats.org/officeDocument/2006/relationships/hyperlink" Target="http://www.ebi.ac.uk/ontology-lookup/browse.do?ontName=MS&amp;termId=MS:1001131" TargetMode="External"/><Relationship Id="rId263" Type="http://schemas.openxmlformats.org/officeDocument/2006/relationships/hyperlink" Target="http://www.ebi.ac.uk/ontology-lookup/browse.do?ontName=MS&amp;termId=MS:1001035" TargetMode="External"/><Relationship Id="rId319" Type="http://schemas.openxmlformats.org/officeDocument/2006/relationships/hyperlink" Target="http://www.ebi.ac.uk/ontology-lookup/browse.do?ontName=MS&amp;termId=MS:1001133" TargetMode="External"/><Relationship Id="rId470" Type="http://schemas.openxmlformats.org/officeDocument/2006/relationships/hyperlink" Target="http://www.ebi.ac.uk/ontology-lookup/browse.do?ontName=MS&amp;termId=MS:1001141" TargetMode="External"/><Relationship Id="rId526" Type="http://schemas.openxmlformats.org/officeDocument/2006/relationships/hyperlink" Target="http://www.ebi.ac.uk/ontology-lookup/browse.do?ontName=MS&amp;termId=MS:1001275" TargetMode="External"/><Relationship Id="rId58" Type="http://schemas.openxmlformats.org/officeDocument/2006/relationships/hyperlink" Target="http://www.ebi.ac.uk/ontology-lookup/browse.do?ontName=MS&amp;termId=MS:1002004" TargetMode="External"/><Relationship Id="rId123" Type="http://schemas.openxmlformats.org/officeDocument/2006/relationships/hyperlink" Target="http://www.ebi.ac.uk/ontology-lookup/browse.do?ontName=MS&amp;termId=MS:1001805" TargetMode="External"/><Relationship Id="rId330" Type="http://schemas.openxmlformats.org/officeDocument/2006/relationships/hyperlink" Target="http://www.ebi.ac.uk/ontology-lookup/browse.do?ontName=MS&amp;termId=MS:1000798" TargetMode="External"/><Relationship Id="rId568" Type="http://schemas.openxmlformats.org/officeDocument/2006/relationships/hyperlink" Target="file:///C:\Work\PSI\mzQuantML\svn\documentation\version1.0\mzQuantML1.0.0-rc.doc" TargetMode="External"/><Relationship Id="rId733" Type="http://schemas.openxmlformats.org/officeDocument/2006/relationships/hyperlink" Target="file:///C:\Work\PSI\mzQuantML\svn\documentation\version1.0\mzQuantML1.0.0-rc.doc" TargetMode="External"/><Relationship Id="rId775" Type="http://schemas.openxmlformats.org/officeDocument/2006/relationships/hyperlink" Target="file:///C:\Work\PSI\mzQuantML\svn\documentation\version1.0\mzQuantML1.0.0-rc.doc" TargetMode="External"/><Relationship Id="rId165" Type="http://schemas.openxmlformats.org/officeDocument/2006/relationships/hyperlink" Target="http://www.ebi.ac.uk/ontology-lookup/browse.do?ontName=MS&amp;termId=MS:1000926" TargetMode="External"/><Relationship Id="rId372" Type="http://schemas.openxmlformats.org/officeDocument/2006/relationships/hyperlink" Target="http://www.ebi.ac.uk/ontology-lookup/browse.do?ontName=MS&amp;termId=MS:1001138" TargetMode="External"/><Relationship Id="rId428" Type="http://schemas.openxmlformats.org/officeDocument/2006/relationships/hyperlink" Target="http://www.ebi.ac.uk/ontology-lookup/browse.do?ontName=MS&amp;termId=MS:1000904" TargetMode="External"/><Relationship Id="rId635" Type="http://schemas.openxmlformats.org/officeDocument/2006/relationships/hyperlink" Target="file:///C:\Work\PSI\mzQuantML\svn\documentation\version1.0\mzQuantML1.0.0-rc.doc" TargetMode="External"/><Relationship Id="rId677" Type="http://schemas.openxmlformats.org/officeDocument/2006/relationships/hyperlink" Target="file:///C:\Work\PSI\mzQuantML\svn\documentation\version1.0\mzQuantML1.0.0-rc.doc" TargetMode="External"/><Relationship Id="rId800" Type="http://schemas.openxmlformats.org/officeDocument/2006/relationships/hyperlink" Target="http://www.ebi.ac.uk/ontology-lookup/browse.do?ontName=MS&amp;termId=MS:1001139" TargetMode="External"/><Relationship Id="rId232" Type="http://schemas.openxmlformats.org/officeDocument/2006/relationships/hyperlink" Target="http://www.ebi.ac.uk/ontology-lookup/browse.do?ontName=MS&amp;termId=MS:1000796" TargetMode="External"/><Relationship Id="rId274" Type="http://schemas.openxmlformats.org/officeDocument/2006/relationships/hyperlink" Target="http://www.ebi.ac.uk/ontology-lookup/browse.do?ontName=MS&amp;termId=MS:1001136" TargetMode="External"/><Relationship Id="rId481" Type="http://schemas.openxmlformats.org/officeDocument/2006/relationships/hyperlink" Target="http://www.ebi.ac.uk/ontology-lookup/browse.do?ontName=MS&amp;termId=MS:1001036" TargetMode="External"/><Relationship Id="rId702" Type="http://schemas.openxmlformats.org/officeDocument/2006/relationships/hyperlink" Target="file:///C:\Work\PSI\mzQuantML\svn\documentation\version1.0\mzQuantML1.0.0-rc.doc" TargetMode="External"/><Relationship Id="rId27" Type="http://schemas.openxmlformats.org/officeDocument/2006/relationships/hyperlink" Target="http://code.google.com/p/mzquantml/source/browse/trunk/schema/" TargetMode="External"/><Relationship Id="rId69" Type="http://schemas.openxmlformats.org/officeDocument/2006/relationships/hyperlink" Target="file:///C:\Work\PSI\mzQuantML\svn\documentation\version1.0\mzQuantML1.0.0-rc.doc" TargetMode="External"/><Relationship Id="rId134" Type="http://schemas.openxmlformats.org/officeDocument/2006/relationships/hyperlink" Target="http://www.ebi.ac.uk/ontology-lookup/browse.do?ontName=MS&amp;termId=MS:1001805" TargetMode="External"/><Relationship Id="rId537" Type="http://schemas.openxmlformats.org/officeDocument/2006/relationships/hyperlink" Target="http://www.ebi.ac.uk/ontology-lookup/browse.do?ontName=MS&amp;termId=MS:1001243" TargetMode="External"/><Relationship Id="rId579" Type="http://schemas.openxmlformats.org/officeDocument/2006/relationships/hyperlink" Target="http://www.ebi.ac.uk/ontology-lookup/browse.do?ontName=MS&amp;termId=UNIMOD:0" TargetMode="External"/><Relationship Id="rId744" Type="http://schemas.openxmlformats.org/officeDocument/2006/relationships/hyperlink" Target="http://www.ebi.ac.uk/ontology-lookup/browse.do?ontName=MS&amp;termId=MS:1001823" TargetMode="External"/><Relationship Id="rId786" Type="http://schemas.openxmlformats.org/officeDocument/2006/relationships/hyperlink" Target="http://www.ebi.ac.uk/ontology-lookup/browse.do?ontName=MS&amp;termId=MS:1000600" TargetMode="External"/><Relationship Id="rId80" Type="http://schemas.openxmlformats.org/officeDocument/2006/relationships/hyperlink" Target="file:///C:\Work\PSI\mzQuantML\svn\documentation\version1.0\mzQuantML1.0.0-rc.doc" TargetMode="External"/><Relationship Id="rId176" Type="http://schemas.openxmlformats.org/officeDocument/2006/relationships/hyperlink" Target="http://www.ebi.ac.uk/ontology-lookup/browse.do?ontName=MS&amp;termId=MS:1001134" TargetMode="External"/><Relationship Id="rId341" Type="http://schemas.openxmlformats.org/officeDocument/2006/relationships/hyperlink" Target="http://www.ebi.ac.uk/ontology-lookup/browse.do?ontName=MS&amp;termId=MS:1001131" TargetMode="External"/><Relationship Id="rId383" Type="http://schemas.openxmlformats.org/officeDocument/2006/relationships/hyperlink" Target="http://www.ebi.ac.uk/ontology-lookup/browse.do?ontName=MS&amp;termId=MS:1001035" TargetMode="External"/><Relationship Id="rId439" Type="http://schemas.openxmlformats.org/officeDocument/2006/relationships/hyperlink" Target="http://www.ebi.ac.uk/ontology-lookup/browse.do?ontName=MS&amp;termId=MS:1001133" TargetMode="External"/><Relationship Id="rId590" Type="http://schemas.openxmlformats.org/officeDocument/2006/relationships/hyperlink" Target="http://www.ebi.ac.uk/ontology-lookup/browse.do?ontName=MS&amp;termId=UNIMOD:0" TargetMode="External"/><Relationship Id="rId604" Type="http://schemas.openxmlformats.org/officeDocument/2006/relationships/hyperlink" Target="file:///C:\Work\PSI\mzQuantML\svn\documentation\version1.0\mzQuantML1.0.0-rc.doc" TargetMode="External"/><Relationship Id="rId646" Type="http://schemas.openxmlformats.org/officeDocument/2006/relationships/hyperlink" Target="file:///C:\Work\PSI\mzQuantML\svn\documentation\version1.0\mzQuantML1.0.0-rc.doc" TargetMode="External"/><Relationship Id="rId811" Type="http://schemas.openxmlformats.org/officeDocument/2006/relationships/hyperlink" Target="http://www.ebi.ac.uk/ontology-lookup/browse.do?ontName=MS&amp;termId=MS:1001809" TargetMode="External"/><Relationship Id="rId201" Type="http://schemas.openxmlformats.org/officeDocument/2006/relationships/hyperlink" Target="http://www.ebi.ac.uk/ontology-lookup/browse.do?ontName=MS&amp;termId=MS:1001135" TargetMode="External"/><Relationship Id="rId243" Type="http://schemas.openxmlformats.org/officeDocument/2006/relationships/hyperlink" Target="http://www.ebi.ac.uk/ontology-lookup/browse.do?ontName=MS&amp;termId=MS:1001805" TargetMode="External"/><Relationship Id="rId285" Type="http://schemas.openxmlformats.org/officeDocument/2006/relationships/hyperlink" Target="http://www.ebi.ac.uk/ontology-lookup/browse.do?ontName=MS&amp;termId=MS:1000926" TargetMode="External"/><Relationship Id="rId450" Type="http://schemas.openxmlformats.org/officeDocument/2006/relationships/hyperlink" Target="http://www.ebi.ac.uk/ontology-lookup/browse.do?ontName=MS&amp;termId=MS:1000798" TargetMode="External"/><Relationship Id="rId506" Type="http://schemas.openxmlformats.org/officeDocument/2006/relationships/hyperlink" Target="http://www.ebi.ac.uk/ontology-lookup/browse.do?ontName=MS&amp;termId=MS:1000526" TargetMode="External"/><Relationship Id="rId688" Type="http://schemas.openxmlformats.org/officeDocument/2006/relationships/hyperlink" Target="http://www.ebi.ac.uk/ontology-lookup/browse.do?ontName=MS&amp;termId=MS:1002113" TargetMode="External"/><Relationship Id="rId38" Type="http://schemas.openxmlformats.org/officeDocument/2006/relationships/hyperlink" Target="file:///C:\Work\PSI\mzQuantML\svn\documentation\version1.0\mzQuantML1.0.0-rc.doc" TargetMode="External"/><Relationship Id="rId103" Type="http://schemas.openxmlformats.org/officeDocument/2006/relationships/hyperlink" Target="http://www.ebi.ac.uk/ontology-lookup/browse.do?ontName=MS&amp;termId=MS:1001133" TargetMode="External"/><Relationship Id="rId310" Type="http://schemas.openxmlformats.org/officeDocument/2006/relationships/hyperlink" Target="http://www.ebi.ac.uk/ontology-lookup/browse.do?ontName=MS&amp;termId=MS:1001030" TargetMode="External"/><Relationship Id="rId492" Type="http://schemas.openxmlformats.org/officeDocument/2006/relationships/hyperlink" Target="file:///C:\Work\PSI\mzQuantML\svn\documentation\version1.0\mzQuantML1.0.0-rc.doc" TargetMode="External"/><Relationship Id="rId548" Type="http://schemas.openxmlformats.org/officeDocument/2006/relationships/hyperlink" Target="http://www.ebi.ac.uk/ontology-lookup/browse.do?ontName=MS&amp;termId=MS:1001353" TargetMode="External"/><Relationship Id="rId713" Type="http://schemas.openxmlformats.org/officeDocument/2006/relationships/hyperlink" Target="http://www.ebi.ac.uk/ontology-lookup/browse.do?ontName=MS&amp;termId=MS:1001594" TargetMode="External"/><Relationship Id="rId755" Type="http://schemas.openxmlformats.org/officeDocument/2006/relationships/hyperlink" Target="file:///C:\Work\PSI\mzQuantML\svn\documentation\version1.0\mzQuantML1.0.0-rc.doc" TargetMode="External"/><Relationship Id="rId797" Type="http://schemas.openxmlformats.org/officeDocument/2006/relationships/hyperlink" Target="http://www.ebi.ac.uk/ontology-lookup/browse.do?ontName=MS&amp;termId=MS:1001948" TargetMode="External"/><Relationship Id="rId91" Type="http://schemas.openxmlformats.org/officeDocument/2006/relationships/hyperlink" Target="http://www.ebi.ac.uk/ontology-lookup/browse.do?ontName=MS&amp;termId=MS:1002060" TargetMode="External"/><Relationship Id="rId145" Type="http://schemas.openxmlformats.org/officeDocument/2006/relationships/hyperlink" Target="http://www.ebi.ac.uk/ontology-lookup/browse.do?ontName=MS&amp;termId=MS:1001088" TargetMode="External"/><Relationship Id="rId187" Type="http://schemas.openxmlformats.org/officeDocument/2006/relationships/hyperlink" Target="http://www.ebi.ac.uk/ontology-lookup/browse.do?ontName=MS&amp;termId=MS:1000903" TargetMode="External"/><Relationship Id="rId352" Type="http://schemas.openxmlformats.org/officeDocument/2006/relationships/hyperlink" Target="http://www.ebi.ac.uk/ontology-lookup/browse.do?ontName=MS&amp;termId=MS:1000796" TargetMode="External"/><Relationship Id="rId394" Type="http://schemas.openxmlformats.org/officeDocument/2006/relationships/hyperlink" Target="http://www.ebi.ac.uk/ontology-lookup/browse.do?ontName=MS&amp;termId=MS:1001136" TargetMode="External"/><Relationship Id="rId408" Type="http://schemas.openxmlformats.org/officeDocument/2006/relationships/hyperlink" Target="http://www.ebi.ac.uk/ontology-lookup/browse.do?ontName=MS&amp;termId=MS:1001036" TargetMode="External"/><Relationship Id="rId615" Type="http://schemas.openxmlformats.org/officeDocument/2006/relationships/hyperlink" Target="http://www.ebi.ac.uk/ontology-lookup/browse.do?ontName=MS&amp;termId=MS:1001133" TargetMode="External"/><Relationship Id="rId822" Type="http://schemas.openxmlformats.org/officeDocument/2006/relationships/hyperlink" Target="file:///C:\Work\PSI\mzQuantML\svn\documentation\version1.0\mzQuantML1.0.0-rc.doc" TargetMode="External"/><Relationship Id="rId212" Type="http://schemas.openxmlformats.org/officeDocument/2006/relationships/hyperlink" Target="http://www.ebi.ac.uk/ontology-lookup/browse.do?ontName=MS&amp;termId=MS:1000904" TargetMode="External"/><Relationship Id="rId254" Type="http://schemas.openxmlformats.org/officeDocument/2006/relationships/hyperlink" Target="http://www.ebi.ac.uk/ontology-lookup/browse.do?ontName=MS&amp;termId=MS:1001805" TargetMode="External"/><Relationship Id="rId657" Type="http://schemas.openxmlformats.org/officeDocument/2006/relationships/hyperlink" Target="file:///C:\Work\PSI\mzQuantML\svn\documentation\version1.0\mzQuantML1.0.0-rc.doc" TargetMode="External"/><Relationship Id="rId699" Type="http://schemas.openxmlformats.org/officeDocument/2006/relationships/hyperlink" Target="file:///C:\Work\PSI\mzQuantML\svn\documentation\version1.0\mzQuantML1.0.0-rc.doc" TargetMode="External"/><Relationship Id="rId49" Type="http://schemas.openxmlformats.org/officeDocument/2006/relationships/hyperlink" Target="file:///C:\Work\PSI\mzQuantML\svn\documentation\version1.0\mzQuantML1.0.0-rc.doc" TargetMode="External"/><Relationship Id="rId114" Type="http://schemas.openxmlformats.org/officeDocument/2006/relationships/hyperlink" Target="http://www.ebi.ac.uk/ontology-lookup/browse.do?ontName=MS&amp;termId=MS:1000798" TargetMode="External"/><Relationship Id="rId296" Type="http://schemas.openxmlformats.org/officeDocument/2006/relationships/hyperlink" Target="http://www.ebi.ac.uk/ontology-lookup/browse.do?ontName=MS&amp;termId=MS:1001134" TargetMode="External"/><Relationship Id="rId461" Type="http://schemas.openxmlformats.org/officeDocument/2006/relationships/hyperlink" Target="http://www.ebi.ac.uk/ontology-lookup/browse.do?ontName=MS&amp;termId=MS:1001130" TargetMode="External"/><Relationship Id="rId517" Type="http://schemas.openxmlformats.org/officeDocument/2006/relationships/hyperlink" Target="http://www.ebi.ac.uk/ontology-lookup/browse.do?ontName=MS&amp;termId=MS:1002128" TargetMode="External"/><Relationship Id="rId559" Type="http://schemas.openxmlformats.org/officeDocument/2006/relationships/hyperlink" Target="file:///C:\Work\PSI\mzQuantML\svn\documentation\version1.0\mzQuantML1.0.0-rc.doc" TargetMode="External"/><Relationship Id="rId724" Type="http://schemas.openxmlformats.org/officeDocument/2006/relationships/hyperlink" Target="file:///C:\Work\PSI\mzQuantML\svn\documentation\version1.0\mzQuantML1.0.0-rc.doc" TargetMode="External"/><Relationship Id="rId766" Type="http://schemas.openxmlformats.org/officeDocument/2006/relationships/hyperlink" Target="file:///C:\Work\PSI\mzQuantML\svn\documentation\version1.0\mzQuantML1.0.0-rc.doc" TargetMode="External"/><Relationship Id="rId60" Type="http://schemas.openxmlformats.org/officeDocument/2006/relationships/hyperlink" Target="http://www.ebi.ac.uk/ontology-lookup/browse.do?ontName=MS&amp;termId=MS:1002015" TargetMode="External"/><Relationship Id="rId156" Type="http://schemas.openxmlformats.org/officeDocument/2006/relationships/hyperlink" Target="http://www.ebi.ac.uk/ontology-lookup/browse.do?ontName=MS&amp;termId=MS:1001138" TargetMode="External"/><Relationship Id="rId198" Type="http://schemas.openxmlformats.org/officeDocument/2006/relationships/hyperlink" Target="http://www.ebi.ac.uk/ontology-lookup/browse.do?ontName=MS&amp;termId=MS:1001132" TargetMode="External"/><Relationship Id="rId321" Type="http://schemas.openxmlformats.org/officeDocument/2006/relationships/hyperlink" Target="http://www.ebi.ac.uk/ontology-lookup/browse.do?ontName=MS&amp;termId=MS:1001135" TargetMode="External"/><Relationship Id="rId363" Type="http://schemas.openxmlformats.org/officeDocument/2006/relationships/hyperlink" Target="http://www.ebi.ac.uk/ontology-lookup/browse.do?ontName=MS&amp;termId=MS:1001805" TargetMode="External"/><Relationship Id="rId419" Type="http://schemas.openxmlformats.org/officeDocument/2006/relationships/hyperlink" Target="http://www.ebi.ac.uk/ontology-lookup/browse.do?ontName=MS&amp;termId=MS:1001137" TargetMode="External"/><Relationship Id="rId570" Type="http://schemas.openxmlformats.org/officeDocument/2006/relationships/hyperlink" Target="http://www.ebi.ac.uk/ontology-lookup/browse.do?ontName=MS&amp;termId=MS:1001471" TargetMode="External"/><Relationship Id="rId626" Type="http://schemas.openxmlformats.org/officeDocument/2006/relationships/hyperlink" Target="http://www.ebi.ac.uk/ontology-lookup/browse.do?ontName=MS&amp;termId=MS:1000798" TargetMode="External"/><Relationship Id="rId223" Type="http://schemas.openxmlformats.org/officeDocument/2006/relationships/hyperlink" Target="http://www.ebi.ac.uk/ontology-lookup/browse.do?ontName=MS&amp;termId=MS:1001133" TargetMode="External"/><Relationship Id="rId430" Type="http://schemas.openxmlformats.org/officeDocument/2006/relationships/hyperlink" Target="http://www.ebi.ac.uk/ontology-lookup/browse.do?ontName=MS&amp;termId=MS:1001030" TargetMode="External"/><Relationship Id="rId668" Type="http://schemas.openxmlformats.org/officeDocument/2006/relationships/hyperlink" Target="http://www.ebi.ac.uk/ontology-lookup/browse.do?ontName=MS&amp;termId=MS:1001864" TargetMode="External"/><Relationship Id="rId18" Type="http://schemas.openxmlformats.org/officeDocument/2006/relationships/hyperlink" Target="http://www.unimod.org/obo/unimod.obo" TargetMode="External"/><Relationship Id="rId265" Type="http://schemas.openxmlformats.org/officeDocument/2006/relationships/hyperlink" Target="http://www.ebi.ac.uk/ontology-lookup/browse.do?ontName=MS&amp;termId=MS:1001088" TargetMode="External"/><Relationship Id="rId472" Type="http://schemas.openxmlformats.org/officeDocument/2006/relationships/hyperlink" Target="http://www.ebi.ac.uk/ontology-lookup/browse.do?ontName=MS&amp;termId=MS:1001405" TargetMode="External"/><Relationship Id="rId528" Type="http://schemas.openxmlformats.org/officeDocument/2006/relationships/hyperlink" Target="http://www.ebi.ac.uk/ontology-lookup/browse.do?ontName=MS&amp;termId=MS:1001399" TargetMode="External"/><Relationship Id="rId735" Type="http://schemas.openxmlformats.org/officeDocument/2006/relationships/hyperlink" Target="http://www.ebi.ac.uk/ontology-lookup/browse.do?ontName=MS&amp;termId=MS:1001817" TargetMode="External"/><Relationship Id="rId125" Type="http://schemas.openxmlformats.org/officeDocument/2006/relationships/hyperlink" Target="http://www.ebi.ac.uk/ontology-lookup/browse.do?ontName=MS&amp;termId=MS:1001131" TargetMode="External"/><Relationship Id="rId167" Type="http://schemas.openxmlformats.org/officeDocument/2006/relationships/hyperlink" Target="http://www.ebi.ac.uk/ontology-lookup/browse.do?ontName=MS&amp;termId=MS:1001035" TargetMode="External"/><Relationship Id="rId332" Type="http://schemas.openxmlformats.org/officeDocument/2006/relationships/hyperlink" Target="http://www.ebi.ac.uk/ontology-lookup/browse.do?ontName=MS&amp;termId=MS:1000904" TargetMode="External"/><Relationship Id="rId374" Type="http://schemas.openxmlformats.org/officeDocument/2006/relationships/hyperlink" Target="http://www.ebi.ac.uk/ontology-lookup/browse.do?ontName=MS&amp;termId=MS:1001805" TargetMode="External"/><Relationship Id="rId581" Type="http://schemas.openxmlformats.org/officeDocument/2006/relationships/hyperlink" Target="http://www.ebi.ac.uk/ontology-lookup/browse.do?ontName=MS&amp;termId=MS:1001460" TargetMode="External"/><Relationship Id="rId777" Type="http://schemas.openxmlformats.org/officeDocument/2006/relationships/hyperlink" Target="http://www.ebi.ac.uk/ontology-lookup/browse.do?ontName=MS&amp;termId=MS:1001456" TargetMode="External"/><Relationship Id="rId71" Type="http://schemas.openxmlformats.org/officeDocument/2006/relationships/hyperlink" Target="file:///C:\Work\PSI\mzQuantML\svn\documentation\version1.0\mzQuantML1.0.0-rc.doc" TargetMode="External"/><Relationship Id="rId234" Type="http://schemas.openxmlformats.org/officeDocument/2006/relationships/hyperlink" Target="http://www.ebi.ac.uk/ontology-lookup/browse.do?ontName=MS&amp;termId=MS:1000798" TargetMode="External"/><Relationship Id="rId637" Type="http://schemas.openxmlformats.org/officeDocument/2006/relationships/hyperlink" Target="file:///C:\Work\PSI\mzQuantML\svn\documentation\version1.0\mzQuantML1.0.0-rc.doc" TargetMode="External"/><Relationship Id="rId679" Type="http://schemas.openxmlformats.org/officeDocument/2006/relationships/hyperlink" Target="http://www.ebi.ac.uk/ontology-lookup/browse.do?ontName=MS&amp;termId=MS:1000883" TargetMode="External"/><Relationship Id="rId802" Type="http://schemas.openxmlformats.org/officeDocument/2006/relationships/hyperlink" Target="file:///C:\Work\PSI\mzQuantML\svn\documentation\version1.0\mzQuantML1.0.0-rc.doc" TargetMode="External"/><Relationship Id="rId2" Type="http://schemas.openxmlformats.org/officeDocument/2006/relationships/numbering" Target="numbering.xml"/><Relationship Id="rId29" Type="http://schemas.openxmlformats.org/officeDocument/2006/relationships/hyperlink" Target="http://code.google.com/p/mzquantml/source/browse/trunk/examples/version1.0-rc3/" TargetMode="External"/><Relationship Id="rId276" Type="http://schemas.openxmlformats.org/officeDocument/2006/relationships/hyperlink" Target="http://www.ebi.ac.uk/ontology-lookup/browse.do?ontName=MS&amp;termId=MS:1001138" TargetMode="External"/><Relationship Id="rId441" Type="http://schemas.openxmlformats.org/officeDocument/2006/relationships/hyperlink" Target="http://www.ebi.ac.uk/ontology-lookup/browse.do?ontName=MS&amp;termId=MS:1001135" TargetMode="External"/><Relationship Id="rId483" Type="http://schemas.openxmlformats.org/officeDocument/2006/relationships/hyperlink" Target="http://www.ebi.ac.uk/ontology-lookup/browse.do?ontName=MS&amp;termId=MS:1001405" TargetMode="External"/><Relationship Id="rId539" Type="http://schemas.openxmlformats.org/officeDocument/2006/relationships/hyperlink" Target="http://www.ebi.ac.uk/ontology-lookup/browse.do?ontName=MS&amp;termId=MS:1001276" TargetMode="External"/><Relationship Id="rId690" Type="http://schemas.openxmlformats.org/officeDocument/2006/relationships/hyperlink" Target="file:///C:\Work\PSI\mzQuantML\svn\documentation\version1.0\mzQuantML1.0.0-rc.doc" TargetMode="External"/><Relationship Id="rId704" Type="http://schemas.openxmlformats.org/officeDocument/2006/relationships/hyperlink" Target="file:///C:\Work\PSI\mzQuantML\svn\documentation\version1.0\mzQuantML1.0.0-rc.doc" TargetMode="External"/><Relationship Id="rId746" Type="http://schemas.openxmlformats.org/officeDocument/2006/relationships/hyperlink" Target="file:///C:\Work\PSI\mzQuantML\svn\documentation\version1.0\mzQuantML1.0.0-rc.doc" TargetMode="External"/><Relationship Id="rId40" Type="http://schemas.openxmlformats.org/officeDocument/2006/relationships/hyperlink" Target="file:///C:\Work\PSI\mzQuantML\svn\documentation\version1.0\mzQuantML1.0.0-rc.doc" TargetMode="External"/><Relationship Id="rId136" Type="http://schemas.openxmlformats.org/officeDocument/2006/relationships/hyperlink" Target="http://www.ebi.ac.uk/ontology-lookup/browse.do?ontName=MS&amp;termId=MS:1000796" TargetMode="External"/><Relationship Id="rId178" Type="http://schemas.openxmlformats.org/officeDocument/2006/relationships/hyperlink" Target="http://www.ebi.ac.uk/ontology-lookup/browse.do?ontName=MS&amp;termId=MS:1001136" TargetMode="External"/><Relationship Id="rId301" Type="http://schemas.openxmlformats.org/officeDocument/2006/relationships/hyperlink" Target="http://www.ebi.ac.uk/ontology-lookup/browse.do?ontName=MS&amp;termId=MS:1001141" TargetMode="External"/><Relationship Id="rId343" Type="http://schemas.openxmlformats.org/officeDocument/2006/relationships/hyperlink" Target="http://www.ebi.ac.uk/ontology-lookup/browse.do?ontName=MS&amp;termId=MS:1001133" TargetMode="External"/><Relationship Id="rId550" Type="http://schemas.openxmlformats.org/officeDocument/2006/relationships/hyperlink" Target="file:///C:\Work\PSI\mzQuantML\svn\documentation\version1.0\mzQuantML1.0.0-rc.doc" TargetMode="External"/><Relationship Id="rId788" Type="http://schemas.openxmlformats.org/officeDocument/2006/relationships/hyperlink" Target="http://www.ebi.ac.uk/ontology-lookup/browse.do?ontName=MS&amp;termId=MS:1001456" TargetMode="External"/><Relationship Id="rId82" Type="http://schemas.openxmlformats.org/officeDocument/2006/relationships/hyperlink" Target="http://www.ebi.ac.uk/ontology-lookup/browse.do?ontName=MS&amp;termId=MS:1001084" TargetMode="External"/><Relationship Id="rId203" Type="http://schemas.openxmlformats.org/officeDocument/2006/relationships/hyperlink" Target="http://www.ebi.ac.uk/ontology-lookup/browse.do?ontName=MS&amp;termId=MS:1001137" TargetMode="External"/><Relationship Id="rId385" Type="http://schemas.openxmlformats.org/officeDocument/2006/relationships/hyperlink" Target="http://www.ebi.ac.uk/ontology-lookup/browse.do?ontName=MS&amp;termId=MS:1001088" TargetMode="External"/><Relationship Id="rId592" Type="http://schemas.openxmlformats.org/officeDocument/2006/relationships/hyperlink" Target="http://www.ebi.ac.uk/ontology-lookup/browse.do?ontName=MS&amp;termId=MS:1001460" TargetMode="External"/><Relationship Id="rId606" Type="http://schemas.openxmlformats.org/officeDocument/2006/relationships/hyperlink" Target="file:///C:\Work\PSI\mzQuantML\svn\documentation\version1.0\mzQuantML1.0.0-rc.doc" TargetMode="External"/><Relationship Id="rId648" Type="http://schemas.openxmlformats.org/officeDocument/2006/relationships/hyperlink" Target="file:///C:\Work\PSI\mzQuantML\svn\documentation\version1.0\mzQuantML1.0.0-rc.doc" TargetMode="External"/><Relationship Id="rId813" Type="http://schemas.openxmlformats.org/officeDocument/2006/relationships/hyperlink" Target="http://www.ebi.ac.uk/ontology-lookup/browse.do?ontName=MS&amp;termId=MS:1001811" TargetMode="External"/><Relationship Id="rId245" Type="http://schemas.openxmlformats.org/officeDocument/2006/relationships/hyperlink" Target="http://www.ebi.ac.uk/ontology-lookup/browse.do?ontName=MS&amp;termId=MS:1001131" TargetMode="External"/><Relationship Id="rId287" Type="http://schemas.openxmlformats.org/officeDocument/2006/relationships/hyperlink" Target="http://www.ebi.ac.uk/ontology-lookup/browse.do?ontName=MS&amp;termId=MS:1001035" TargetMode="External"/><Relationship Id="rId410" Type="http://schemas.openxmlformats.org/officeDocument/2006/relationships/hyperlink" Target="http://www.ebi.ac.uk/ontology-lookup/browse.do?ontName=MS&amp;termId=MS:1001405" TargetMode="External"/><Relationship Id="rId452" Type="http://schemas.openxmlformats.org/officeDocument/2006/relationships/hyperlink" Target="http://www.ebi.ac.uk/ontology-lookup/browse.do?ontName=MS&amp;termId=MS:1000904" TargetMode="External"/><Relationship Id="rId494" Type="http://schemas.openxmlformats.org/officeDocument/2006/relationships/hyperlink" Target="file:///C:\Work\PSI\mzQuantML\svn\documentation\version1.0\mzQuantML1.0.0-rc.doc" TargetMode="External"/><Relationship Id="rId508" Type="http://schemas.openxmlformats.org/officeDocument/2006/relationships/hyperlink" Target="http://www.ebi.ac.uk/ontology-lookup/browse.do?ontName=MS&amp;termId=MS:1000563" TargetMode="External"/><Relationship Id="rId715" Type="http://schemas.openxmlformats.org/officeDocument/2006/relationships/hyperlink" Target="http://www.ebi.ac.uk/ontology-lookup/browse.do?ontName=MS&amp;termId=MS:1001596" TargetMode="External"/><Relationship Id="rId105" Type="http://schemas.openxmlformats.org/officeDocument/2006/relationships/hyperlink" Target="http://www.ebi.ac.uk/ontology-lookup/browse.do?ontName=MS&amp;termId=MS:1001135" TargetMode="External"/><Relationship Id="rId147" Type="http://schemas.openxmlformats.org/officeDocument/2006/relationships/hyperlink" Target="http://www.ebi.ac.uk/ontology-lookup/browse.do?ontName=MS&amp;termId=MS:1001805" TargetMode="External"/><Relationship Id="rId312" Type="http://schemas.openxmlformats.org/officeDocument/2006/relationships/hyperlink" Target="http://www.ebi.ac.uk/ontology-lookup/browse.do?ontName=MS&amp;termId=MS:1001036" TargetMode="External"/><Relationship Id="rId354" Type="http://schemas.openxmlformats.org/officeDocument/2006/relationships/hyperlink" Target="http://www.ebi.ac.uk/ontology-lookup/browse.do?ontName=MS&amp;termId=MS:1000798" TargetMode="External"/><Relationship Id="rId757" Type="http://schemas.openxmlformats.org/officeDocument/2006/relationships/hyperlink" Target="http://www.ebi.ac.uk/ontology-lookup/browse.do?ontName=MS&amp;termId=MS:1000561" TargetMode="External"/><Relationship Id="rId799" Type="http://schemas.openxmlformats.org/officeDocument/2006/relationships/hyperlink" Target="http://www.ebi.ac.uk/ontology-lookup/browse.do?ontName=MS&amp;termId=MS:1002063" TargetMode="External"/><Relationship Id="rId51" Type="http://schemas.openxmlformats.org/officeDocument/2006/relationships/hyperlink" Target="http://www.ebi.ac.uk/ontology-lookup/browse.do?ontName=MS&amp;termId=MS:1001835" TargetMode="External"/><Relationship Id="rId93" Type="http://schemas.openxmlformats.org/officeDocument/2006/relationships/hyperlink" Target="file:///C:\Work\PSI\mzQuantML\svn\documentation\version1.0\mzQuantML1.0.0-rc.doc" TargetMode="External"/><Relationship Id="rId189" Type="http://schemas.openxmlformats.org/officeDocument/2006/relationships/hyperlink" Target="http://www.ebi.ac.uk/ontology-lookup/browse.do?ontName=MS&amp;termId=MS:1000926" TargetMode="External"/><Relationship Id="rId396" Type="http://schemas.openxmlformats.org/officeDocument/2006/relationships/hyperlink" Target="http://www.ebi.ac.uk/ontology-lookup/browse.do?ontName=MS&amp;termId=MS:1001138" TargetMode="External"/><Relationship Id="rId561" Type="http://schemas.openxmlformats.org/officeDocument/2006/relationships/hyperlink" Target="file:///C:\Work\PSI\mzQuantML\svn\documentation\version1.0\mzQuantML1.0.0-rc.doc" TargetMode="External"/><Relationship Id="rId617" Type="http://schemas.openxmlformats.org/officeDocument/2006/relationships/hyperlink" Target="http://www.ebi.ac.uk/ontology-lookup/browse.do?ontName=MS&amp;termId=MS:1001135" TargetMode="External"/><Relationship Id="rId659" Type="http://schemas.openxmlformats.org/officeDocument/2006/relationships/hyperlink" Target="file:///C:\Work\PSI\mzQuantML\svn\documentation\version1.0\mzQuantML1.0.0-rc.doc" TargetMode="External"/><Relationship Id="rId824" Type="http://schemas.openxmlformats.org/officeDocument/2006/relationships/hyperlink" Target="mailto:andrew.jones@liv.ac.uk" TargetMode="External"/><Relationship Id="rId214" Type="http://schemas.openxmlformats.org/officeDocument/2006/relationships/hyperlink" Target="http://www.ebi.ac.uk/ontology-lookup/browse.do?ontName=MS&amp;termId=MS:1001030" TargetMode="External"/><Relationship Id="rId256" Type="http://schemas.openxmlformats.org/officeDocument/2006/relationships/hyperlink" Target="http://www.ebi.ac.uk/ontology-lookup/browse.do?ontName=MS&amp;termId=MS:1000796" TargetMode="External"/><Relationship Id="rId298" Type="http://schemas.openxmlformats.org/officeDocument/2006/relationships/hyperlink" Target="http://www.ebi.ac.uk/ontology-lookup/browse.do?ontName=MS&amp;termId=MS:1001136" TargetMode="External"/><Relationship Id="rId421" Type="http://schemas.openxmlformats.org/officeDocument/2006/relationships/hyperlink" Target="http://www.ebi.ac.uk/ontology-lookup/browse.do?ontName=MS&amp;termId=MS:1001141" TargetMode="External"/><Relationship Id="rId463" Type="http://schemas.openxmlformats.org/officeDocument/2006/relationships/hyperlink" Target="http://www.ebi.ac.uk/ontology-lookup/browse.do?ontName=MS&amp;termId=MS:1001132" TargetMode="External"/><Relationship Id="rId519" Type="http://schemas.openxmlformats.org/officeDocument/2006/relationships/hyperlink" Target="http://www.ebi.ac.uk/ontology-lookup/browse.do?ontName=MS&amp;termId=MS:1000742" TargetMode="External"/><Relationship Id="rId670" Type="http://schemas.openxmlformats.org/officeDocument/2006/relationships/hyperlink" Target="http://www.ebi.ac.uk/ontology-lookup/browse.do?ontName=MS&amp;termId=MS:1001866" TargetMode="External"/><Relationship Id="rId116" Type="http://schemas.openxmlformats.org/officeDocument/2006/relationships/hyperlink" Target="http://www.ebi.ac.uk/ontology-lookup/browse.do?ontName=MS&amp;termId=MS:1000904" TargetMode="External"/><Relationship Id="rId158" Type="http://schemas.openxmlformats.org/officeDocument/2006/relationships/hyperlink" Target="http://www.ebi.ac.uk/ontology-lookup/browse.do?ontName=MS&amp;termId=MS:1001805" TargetMode="External"/><Relationship Id="rId323" Type="http://schemas.openxmlformats.org/officeDocument/2006/relationships/hyperlink" Target="http://www.ebi.ac.uk/ontology-lookup/browse.do?ontName=MS&amp;termId=MS:1001137" TargetMode="External"/><Relationship Id="rId530" Type="http://schemas.openxmlformats.org/officeDocument/2006/relationships/hyperlink" Target="http://www.ebi.ac.uk/ontology-lookup/browse.do?ontName=MS&amp;termId=MS:1001040" TargetMode="External"/><Relationship Id="rId726" Type="http://schemas.openxmlformats.org/officeDocument/2006/relationships/hyperlink" Target="http://www.ebi.ac.uk/ontology-lookup/browse.do?ontName=MS&amp;termId=MS:1001848" TargetMode="External"/><Relationship Id="rId768" Type="http://schemas.openxmlformats.org/officeDocument/2006/relationships/hyperlink" Target="file:///C:\Work\PSI\mzQuantML\svn\documentation\version1.0\mzQuantML1.0.0-rc.doc" TargetMode="External"/><Relationship Id="rId20" Type="http://schemas.openxmlformats.org/officeDocument/2006/relationships/hyperlink" Target="http://code.google.com/p/mzquantml-validator/downloads/list" TargetMode="External"/><Relationship Id="rId62" Type="http://schemas.openxmlformats.org/officeDocument/2006/relationships/hyperlink" Target="file:///C:\Work\PSI\mzQuantML\svn\documentation\version1.0\mzQuantML1.0.0-rc.doc" TargetMode="External"/><Relationship Id="rId365" Type="http://schemas.openxmlformats.org/officeDocument/2006/relationships/hyperlink" Target="http://www.ebi.ac.uk/ontology-lookup/browse.do?ontName=MS&amp;termId=MS:1001131" TargetMode="External"/><Relationship Id="rId572" Type="http://schemas.openxmlformats.org/officeDocument/2006/relationships/hyperlink" Target="http://www.ebi.ac.uk/ontology-lookup/browse.do?ontName=MS&amp;termId=MS:1001524" TargetMode="External"/><Relationship Id="rId628" Type="http://schemas.openxmlformats.org/officeDocument/2006/relationships/hyperlink" Target="http://www.ebi.ac.uk/ontology-lookup/browse.do?ontName=MS&amp;termId=MS:1000904" TargetMode="External"/><Relationship Id="rId225" Type="http://schemas.openxmlformats.org/officeDocument/2006/relationships/hyperlink" Target="http://www.ebi.ac.uk/ontology-lookup/browse.do?ontName=MS&amp;termId=MS:1001135" TargetMode="External"/><Relationship Id="rId267" Type="http://schemas.openxmlformats.org/officeDocument/2006/relationships/hyperlink" Target="http://www.ebi.ac.uk/ontology-lookup/browse.do?ontName=MS&amp;termId=MS:1001805" TargetMode="External"/><Relationship Id="rId432" Type="http://schemas.openxmlformats.org/officeDocument/2006/relationships/hyperlink" Target="http://www.ebi.ac.uk/ontology-lookup/browse.do?ontName=MS&amp;termId=MS:1001036" TargetMode="External"/><Relationship Id="rId474" Type="http://schemas.openxmlformats.org/officeDocument/2006/relationships/hyperlink" Target="http://www.ebi.ac.uk/ontology-lookup/browse.do?ontName=MS&amp;termId=MS:1000797" TargetMode="External"/><Relationship Id="rId127" Type="http://schemas.openxmlformats.org/officeDocument/2006/relationships/hyperlink" Target="http://www.ebi.ac.uk/ontology-lookup/browse.do?ontName=MS&amp;termId=MS:1001133" TargetMode="External"/><Relationship Id="rId681" Type="http://schemas.openxmlformats.org/officeDocument/2006/relationships/hyperlink" Target="http://www.ebi.ac.uk/ontology-lookup/browse.do?ontName=MS&amp;termId=MS:1000886" TargetMode="External"/><Relationship Id="rId737" Type="http://schemas.openxmlformats.org/officeDocument/2006/relationships/hyperlink" Target="http://www.ebi.ac.uk/ontology-lookup/browse.do?ontName=MS&amp;termId=MS:1001819" TargetMode="External"/><Relationship Id="rId779" Type="http://schemas.openxmlformats.org/officeDocument/2006/relationships/hyperlink" Target="http://www.ebi.ac.uk/ontology-lookup/browse.do?ontName=MS&amp;termId=MS:1000533" TargetMode="External"/><Relationship Id="rId31" Type="http://schemas.openxmlformats.org/officeDocument/2006/relationships/hyperlink" Target="file:///C:\Work\PSI\mzQuantML\svn\documentation\version1.0\mzQuantML1.0.0-rc.doc" TargetMode="External"/><Relationship Id="rId73" Type="http://schemas.openxmlformats.org/officeDocument/2006/relationships/hyperlink" Target="file:///C:\Work\PSI\mzQuantML\svn\documentation\version1.0\mzQuantML1.0.0-rc.doc" TargetMode="External"/><Relationship Id="rId169" Type="http://schemas.openxmlformats.org/officeDocument/2006/relationships/hyperlink" Target="http://www.ebi.ac.uk/ontology-lookup/browse.do?ontName=MS&amp;termId=MS:1001088" TargetMode="External"/><Relationship Id="rId334" Type="http://schemas.openxmlformats.org/officeDocument/2006/relationships/hyperlink" Target="http://www.ebi.ac.uk/ontology-lookup/browse.do?ontName=MS&amp;termId=MS:1001030" TargetMode="External"/><Relationship Id="rId376" Type="http://schemas.openxmlformats.org/officeDocument/2006/relationships/hyperlink" Target="http://www.ebi.ac.uk/ontology-lookup/browse.do?ontName=MS&amp;termId=MS:1000796" TargetMode="External"/><Relationship Id="rId541" Type="http://schemas.openxmlformats.org/officeDocument/2006/relationships/hyperlink" Target="http://www.ebi.ac.uk/ontology-lookup/browse.do?ontName=MS&amp;termId=MS:1001040" TargetMode="External"/><Relationship Id="rId583" Type="http://schemas.openxmlformats.org/officeDocument/2006/relationships/hyperlink" Target="http://www.ebi.ac.uk/ontology-lookup/browse.do?ontName=MS&amp;termId=MS:1001525" TargetMode="External"/><Relationship Id="rId639" Type="http://schemas.openxmlformats.org/officeDocument/2006/relationships/hyperlink" Target="http://www.ebi.ac.uk/ontology-lookup/browse.do?ontName=MS&amp;termId=MS:1000587" TargetMode="External"/><Relationship Id="rId790" Type="http://schemas.openxmlformats.org/officeDocument/2006/relationships/hyperlink" Target="http://www.ebi.ac.uk/ontology-lookup/browse.do?ontName=MS&amp;termId=MS:1000739" TargetMode="External"/><Relationship Id="rId804" Type="http://schemas.openxmlformats.org/officeDocument/2006/relationships/hyperlink" Target="file:///C:\Work\PSI\mzQuantML\svn\documentation\version1.0\mzQuantML1.0.0-rc.doc" TargetMode="External"/><Relationship Id="rId4" Type="http://schemas.openxmlformats.org/officeDocument/2006/relationships/settings" Target="settings.xml"/><Relationship Id="rId180" Type="http://schemas.openxmlformats.org/officeDocument/2006/relationships/hyperlink" Target="http://www.ebi.ac.uk/ontology-lookup/browse.do?ontName=MS&amp;termId=MS:1001138" TargetMode="External"/><Relationship Id="rId236" Type="http://schemas.openxmlformats.org/officeDocument/2006/relationships/hyperlink" Target="http://www.ebi.ac.uk/ontology-lookup/browse.do?ontName=MS&amp;termId=MS:1000904" TargetMode="External"/><Relationship Id="rId278" Type="http://schemas.openxmlformats.org/officeDocument/2006/relationships/hyperlink" Target="http://www.ebi.ac.uk/ontology-lookup/browse.do?ontName=MS&amp;termId=MS:1001805" TargetMode="External"/><Relationship Id="rId401" Type="http://schemas.openxmlformats.org/officeDocument/2006/relationships/hyperlink" Target="http://www.ebi.ac.uk/ontology-lookup/browse.do?ontName=MS&amp;termId=MS:1000797" TargetMode="External"/><Relationship Id="rId443" Type="http://schemas.openxmlformats.org/officeDocument/2006/relationships/hyperlink" Target="http://www.ebi.ac.uk/ontology-lookup/browse.do?ontName=MS&amp;termId=MS:1001137" TargetMode="External"/><Relationship Id="rId650" Type="http://schemas.openxmlformats.org/officeDocument/2006/relationships/hyperlink" Target="file:///C:\Work\PSI\mzQuantML\svn\documentation\version1.0\mzQuantML1.0.0-rc.doc" TargetMode="External"/><Relationship Id="rId303" Type="http://schemas.openxmlformats.org/officeDocument/2006/relationships/hyperlink" Target="http://www.ebi.ac.uk/ontology-lookup/browse.do?ontName=MS&amp;termId=MS:1001405" TargetMode="External"/><Relationship Id="rId485" Type="http://schemas.openxmlformats.org/officeDocument/2006/relationships/hyperlink" Target="file:///C:\Work\PSI\mzQuantML\svn\documentation\version1.0\mzQuantML1.0.0-rc.doc" TargetMode="External"/><Relationship Id="rId692" Type="http://schemas.openxmlformats.org/officeDocument/2006/relationships/hyperlink" Target="file:///C:\Work\PSI\mzQuantML\svn\documentation\version1.0\mzQuantML1.0.0-rc.doc" TargetMode="External"/><Relationship Id="rId706" Type="http://schemas.openxmlformats.org/officeDocument/2006/relationships/hyperlink" Target="http://www.ebi.ac.uk/ontology-lookup/browse.do?ontName=MS&amp;termId=MS:1002114" TargetMode="External"/><Relationship Id="rId748" Type="http://schemas.openxmlformats.org/officeDocument/2006/relationships/hyperlink" Target="http://www.ebi.ac.uk/ontology-lookup/browse.do?ontName=MS&amp;termId=MS:1001267" TargetMode="External"/><Relationship Id="rId42" Type="http://schemas.openxmlformats.org/officeDocument/2006/relationships/hyperlink" Target="file:///C:\Work\PSI\mzQuantML\svn\documentation\version1.0\mzQuantML1.0.0-rc.doc" TargetMode="External"/><Relationship Id="rId84" Type="http://schemas.openxmlformats.org/officeDocument/2006/relationships/hyperlink" Target="http://www.ebi.ac.uk/ontology-lookup/browse.do?ontName=MS&amp;termId=MS:1001142" TargetMode="External"/><Relationship Id="rId138" Type="http://schemas.openxmlformats.org/officeDocument/2006/relationships/hyperlink" Target="http://www.ebi.ac.uk/ontology-lookup/browse.do?ontName=MS&amp;termId=MS:1000798" TargetMode="External"/><Relationship Id="rId345" Type="http://schemas.openxmlformats.org/officeDocument/2006/relationships/hyperlink" Target="http://www.ebi.ac.uk/ontology-lookup/browse.do?ontName=MS&amp;termId=MS:1001135" TargetMode="External"/><Relationship Id="rId387" Type="http://schemas.openxmlformats.org/officeDocument/2006/relationships/hyperlink" Target="http://www.ebi.ac.uk/ontology-lookup/browse.do?ontName=MS&amp;termId=MS:1001805" TargetMode="External"/><Relationship Id="rId510" Type="http://schemas.openxmlformats.org/officeDocument/2006/relationships/hyperlink" Target="http://www.ebi.ac.uk/ontology-lookup/browse.do?ontName=MS&amp;termId=MS:1000565" TargetMode="External"/><Relationship Id="rId552" Type="http://schemas.openxmlformats.org/officeDocument/2006/relationships/hyperlink" Target="file:///C:\Work\PSI\mzQuantML\svn\documentation\version1.0\mzQuantML1.0.0-rc.doc" TargetMode="External"/><Relationship Id="rId594" Type="http://schemas.openxmlformats.org/officeDocument/2006/relationships/hyperlink" Target="http://www.ebi.ac.uk/ontology-lookup/browse.do?ontName=MS&amp;termId=MS:1001525" TargetMode="External"/><Relationship Id="rId608" Type="http://schemas.openxmlformats.org/officeDocument/2006/relationships/hyperlink" Target="file:///C:\Work\PSI\mzQuantML\svn\documentation\version1.0\mzQuantML1.0.0-rc.doc" TargetMode="External"/><Relationship Id="rId815" Type="http://schemas.openxmlformats.org/officeDocument/2006/relationships/hyperlink" Target="http://www.ebi.ac.uk/ontology-lookup/browse.do?ontName=MS&amp;termId=MS:1001813" TargetMode="External"/><Relationship Id="rId191" Type="http://schemas.openxmlformats.org/officeDocument/2006/relationships/hyperlink" Target="http://www.ebi.ac.uk/ontology-lookup/browse.do?ontName=MS&amp;termId=MS:1001035" TargetMode="External"/><Relationship Id="rId205" Type="http://schemas.openxmlformats.org/officeDocument/2006/relationships/hyperlink" Target="http://www.ebi.ac.uk/ontology-lookup/browse.do?ontName=MS&amp;termId=MS:1001141" TargetMode="External"/><Relationship Id="rId247" Type="http://schemas.openxmlformats.org/officeDocument/2006/relationships/hyperlink" Target="http://www.ebi.ac.uk/ontology-lookup/browse.do?ontName=MS&amp;termId=MS:1001133" TargetMode="External"/><Relationship Id="rId412" Type="http://schemas.openxmlformats.org/officeDocument/2006/relationships/hyperlink" Target="http://www.ebi.ac.uk/ontology-lookup/browse.do?ontName=MS&amp;termId=MS:1001130" TargetMode="External"/><Relationship Id="rId107" Type="http://schemas.openxmlformats.org/officeDocument/2006/relationships/hyperlink" Target="http://www.ebi.ac.uk/ontology-lookup/browse.do?ontName=MS&amp;termId=MS:1001137" TargetMode="External"/><Relationship Id="rId289" Type="http://schemas.openxmlformats.org/officeDocument/2006/relationships/hyperlink" Target="http://www.ebi.ac.uk/ontology-lookup/browse.do?ontName=MS&amp;termId=MS:1001088" TargetMode="External"/><Relationship Id="rId454" Type="http://schemas.openxmlformats.org/officeDocument/2006/relationships/hyperlink" Target="http://www.ebi.ac.uk/ontology-lookup/browse.do?ontName=MS&amp;termId=MS:1001030" TargetMode="External"/><Relationship Id="rId496" Type="http://schemas.openxmlformats.org/officeDocument/2006/relationships/hyperlink" Target="file:///C:\Work\PSI\mzQuantML\svn\documentation\version1.0\mzQuantML1.0.0-rc.doc" TargetMode="External"/><Relationship Id="rId661" Type="http://schemas.openxmlformats.org/officeDocument/2006/relationships/hyperlink" Target="http://www.ebi.ac.uk/ontology-lookup/browse.do?ontName=MS&amp;termId=MS:1000587" TargetMode="External"/><Relationship Id="rId717" Type="http://schemas.openxmlformats.org/officeDocument/2006/relationships/hyperlink" Target="http://www.ebi.ac.uk/ontology-lookup/browse.do?ontName=MS&amp;termId=MS:1001598" TargetMode="External"/><Relationship Id="rId759" Type="http://schemas.openxmlformats.org/officeDocument/2006/relationships/hyperlink" Target="http://www.ebi.ac.uk/ontology-lookup/browse.do?ontName=MS&amp;termId=MS:1000569" TargetMode="External"/><Relationship Id="rId11" Type="http://schemas.openxmlformats.org/officeDocument/2006/relationships/hyperlink" Target="http://www.psidev.info/mzml/" TargetMode="External"/><Relationship Id="rId53" Type="http://schemas.openxmlformats.org/officeDocument/2006/relationships/hyperlink" Target="http://www.ebi.ac.uk/ontology-lookup/browse.do?ontName=MS&amp;termId=MS:1001838" TargetMode="External"/><Relationship Id="rId149" Type="http://schemas.openxmlformats.org/officeDocument/2006/relationships/hyperlink" Target="http://www.ebi.ac.uk/ontology-lookup/browse.do?ontName=MS&amp;termId=MS:1001131" TargetMode="External"/><Relationship Id="rId314" Type="http://schemas.openxmlformats.org/officeDocument/2006/relationships/hyperlink" Target="http://www.ebi.ac.uk/ontology-lookup/browse.do?ontName=MS&amp;termId=MS:1001405" TargetMode="External"/><Relationship Id="rId356" Type="http://schemas.openxmlformats.org/officeDocument/2006/relationships/hyperlink" Target="http://www.ebi.ac.uk/ontology-lookup/browse.do?ontName=MS&amp;termId=MS:1000904" TargetMode="External"/><Relationship Id="rId398" Type="http://schemas.openxmlformats.org/officeDocument/2006/relationships/hyperlink" Target="http://www.ebi.ac.uk/ontology-lookup/browse.do?ontName=MS&amp;termId=MS:1001805" TargetMode="External"/><Relationship Id="rId521" Type="http://schemas.openxmlformats.org/officeDocument/2006/relationships/hyperlink" Target="http://www.ebi.ac.uk/ontology-lookup/browse.do?ontName=MS&amp;termId=MS:1001107" TargetMode="External"/><Relationship Id="rId563" Type="http://schemas.openxmlformats.org/officeDocument/2006/relationships/image" Target="media/image8.png"/><Relationship Id="rId619" Type="http://schemas.openxmlformats.org/officeDocument/2006/relationships/hyperlink" Target="http://www.ebi.ac.uk/ontology-lookup/browse.do?ontName=MS&amp;termId=MS:1001137" TargetMode="External"/><Relationship Id="rId770" Type="http://schemas.openxmlformats.org/officeDocument/2006/relationships/hyperlink" Target="file:///C:\Work\PSI\mzQuantML\svn\documentation\version1.0\mzQuantML1.0.0-rc.doc" TargetMode="External"/><Relationship Id="rId95" Type="http://schemas.openxmlformats.org/officeDocument/2006/relationships/hyperlink" Target="file:///C:\Work\PSI\mzQuantML\svn\documentation\version1.0\mzQuantML1.0.0-rc.doc" TargetMode="External"/><Relationship Id="rId160" Type="http://schemas.openxmlformats.org/officeDocument/2006/relationships/hyperlink" Target="http://www.ebi.ac.uk/ontology-lookup/browse.do?ontName=MS&amp;termId=MS:1000796" TargetMode="External"/><Relationship Id="rId216" Type="http://schemas.openxmlformats.org/officeDocument/2006/relationships/hyperlink" Target="http://www.ebi.ac.uk/ontology-lookup/browse.do?ontName=MS&amp;termId=MS:1001036" TargetMode="External"/><Relationship Id="rId423" Type="http://schemas.openxmlformats.org/officeDocument/2006/relationships/hyperlink" Target="http://www.ebi.ac.uk/ontology-lookup/browse.do?ontName=MS&amp;termId=MS:1001405" TargetMode="External"/><Relationship Id="rId826" Type="http://schemas.openxmlformats.org/officeDocument/2006/relationships/hyperlink" Target="http://fuge.sourceforge.net/dev/V1Final/FuGE-v1-SpecDoc.doc" TargetMode="External"/><Relationship Id="rId258" Type="http://schemas.openxmlformats.org/officeDocument/2006/relationships/hyperlink" Target="http://www.ebi.ac.uk/ontology-lookup/browse.do?ontName=MS&amp;termId=MS:1000798" TargetMode="External"/><Relationship Id="rId465" Type="http://schemas.openxmlformats.org/officeDocument/2006/relationships/hyperlink" Target="http://www.ebi.ac.uk/ontology-lookup/browse.do?ontName=MS&amp;termId=MS:1001134" TargetMode="External"/><Relationship Id="rId630" Type="http://schemas.openxmlformats.org/officeDocument/2006/relationships/hyperlink" Target="http://www.ebi.ac.uk/ontology-lookup/browse.do?ontName=MS&amp;termId=MS:1001030" TargetMode="External"/><Relationship Id="rId672" Type="http://schemas.openxmlformats.org/officeDocument/2006/relationships/hyperlink" Target="http://www.ebi.ac.uk/ontology-lookup/browse.do?ontName=MS&amp;termId=MS:1002070" TargetMode="External"/><Relationship Id="rId728" Type="http://schemas.openxmlformats.org/officeDocument/2006/relationships/image" Target="media/image13.png"/><Relationship Id="rId22" Type="http://schemas.openxmlformats.org/officeDocument/2006/relationships/hyperlink" Target="http://code.google.com/p/mzquantml/source/browse/trunk/examples/version1.0-rc3/label-free/" TargetMode="External"/><Relationship Id="rId64" Type="http://schemas.openxmlformats.org/officeDocument/2006/relationships/hyperlink" Target="file:///C:\Work\PSI\mzQuantML\svn\documentation\version1.0\mzQuantML1.0.0-rc.doc" TargetMode="External"/><Relationship Id="rId118" Type="http://schemas.openxmlformats.org/officeDocument/2006/relationships/hyperlink" Target="http://www.ebi.ac.uk/ontology-lookup/browse.do?ontName=MS&amp;termId=MS:1001030" TargetMode="External"/><Relationship Id="rId325" Type="http://schemas.openxmlformats.org/officeDocument/2006/relationships/hyperlink" Target="http://www.ebi.ac.uk/ontology-lookup/browse.do?ontName=MS&amp;termId=MS:1001141" TargetMode="External"/><Relationship Id="rId367" Type="http://schemas.openxmlformats.org/officeDocument/2006/relationships/hyperlink" Target="http://www.ebi.ac.uk/ontology-lookup/browse.do?ontName=MS&amp;termId=MS:1001133" TargetMode="External"/><Relationship Id="rId532" Type="http://schemas.openxmlformats.org/officeDocument/2006/relationships/hyperlink" Target="http://www.ebi.ac.uk/ontology-lookup/browse.do?ontName=MS&amp;termId=MS:1000914" TargetMode="External"/><Relationship Id="rId574" Type="http://schemas.openxmlformats.org/officeDocument/2006/relationships/hyperlink" Target="http://www.ebi.ac.uk/ontology-lookup/browse.do?ontName=MS&amp;termId=MS:1001972" TargetMode="External"/><Relationship Id="rId171" Type="http://schemas.openxmlformats.org/officeDocument/2006/relationships/hyperlink" Target="http://www.ebi.ac.uk/ontology-lookup/browse.do?ontName=MS&amp;termId=MS:1001805" TargetMode="External"/><Relationship Id="rId227" Type="http://schemas.openxmlformats.org/officeDocument/2006/relationships/hyperlink" Target="http://www.ebi.ac.uk/ontology-lookup/browse.do?ontName=MS&amp;termId=MS:1001137" TargetMode="External"/><Relationship Id="rId781" Type="http://schemas.openxmlformats.org/officeDocument/2006/relationships/hyperlink" Target="http://www.ebi.ac.uk/ontology-lookup/browse.do?ontName=MS&amp;termId=MS:1000535" TargetMode="External"/><Relationship Id="rId269" Type="http://schemas.openxmlformats.org/officeDocument/2006/relationships/hyperlink" Target="http://www.ebi.ac.uk/ontology-lookup/browse.do?ontName=MS&amp;termId=MS:1001131" TargetMode="External"/><Relationship Id="rId434" Type="http://schemas.openxmlformats.org/officeDocument/2006/relationships/hyperlink" Target="http://www.ebi.ac.uk/ontology-lookup/browse.do?ontName=MS&amp;termId=MS:1001405" TargetMode="External"/><Relationship Id="rId476" Type="http://schemas.openxmlformats.org/officeDocument/2006/relationships/hyperlink" Target="http://www.ebi.ac.uk/ontology-lookup/browse.do?ontName=MS&amp;termId=MS:1000903" TargetMode="External"/><Relationship Id="rId641" Type="http://schemas.openxmlformats.org/officeDocument/2006/relationships/hyperlink" Target="http://www.ebi.ac.uk/ontology-lookup/browse.do?ontName=MS&amp;termId=MS:1000586" TargetMode="External"/><Relationship Id="rId683" Type="http://schemas.openxmlformats.org/officeDocument/2006/relationships/hyperlink" Target="http://www.ebi.ac.uk/ontology-lookup/browse.do?ontName=MS&amp;termId=MS:1000934" TargetMode="External"/><Relationship Id="rId739" Type="http://schemas.openxmlformats.org/officeDocument/2006/relationships/hyperlink" Target="http://www.ebi.ac.uk/ontology-lookup/browse.do?ontName=MS&amp;termId=MS:1001821" TargetMode="External"/><Relationship Id="rId33" Type="http://schemas.openxmlformats.org/officeDocument/2006/relationships/hyperlink" Target="file:///C:\Work\PSI\mzQuantML\svn\documentation\version1.0\mzQuantML1.0.0-rc.doc" TargetMode="External"/><Relationship Id="rId129" Type="http://schemas.openxmlformats.org/officeDocument/2006/relationships/hyperlink" Target="http://www.ebi.ac.uk/ontology-lookup/browse.do?ontName=MS&amp;termId=MS:1001135" TargetMode="External"/><Relationship Id="rId280" Type="http://schemas.openxmlformats.org/officeDocument/2006/relationships/hyperlink" Target="http://www.ebi.ac.uk/ontology-lookup/browse.do?ontName=MS&amp;termId=MS:1000796" TargetMode="External"/><Relationship Id="rId336" Type="http://schemas.openxmlformats.org/officeDocument/2006/relationships/hyperlink" Target="http://www.ebi.ac.uk/ontology-lookup/browse.do?ontName=MS&amp;termId=MS:1001036" TargetMode="External"/><Relationship Id="rId501" Type="http://schemas.openxmlformats.org/officeDocument/2006/relationships/hyperlink" Target="http://www.ebi.ac.uk/ontology-lookup/browse.do?ontName=MS&amp;termId=MS:1002122" TargetMode="External"/><Relationship Id="rId543" Type="http://schemas.openxmlformats.org/officeDocument/2006/relationships/hyperlink" Target="http://www.ebi.ac.uk/ontology-lookup/browse.do?ontName=MS&amp;termId=MS:1001348" TargetMode="External"/><Relationship Id="rId75" Type="http://schemas.openxmlformats.org/officeDocument/2006/relationships/hyperlink" Target="file:///C:\Work\PSI\mzQuantML\svn\documentation\version1.0\mzQuantML1.0.0-rc.doc" TargetMode="External"/><Relationship Id="rId140" Type="http://schemas.openxmlformats.org/officeDocument/2006/relationships/hyperlink" Target="http://www.ebi.ac.uk/ontology-lookup/browse.do?ontName=MS&amp;termId=MS:1000904" TargetMode="External"/><Relationship Id="rId182" Type="http://schemas.openxmlformats.org/officeDocument/2006/relationships/hyperlink" Target="http://www.ebi.ac.uk/ontology-lookup/browse.do?ontName=MS&amp;termId=MS:1001805" TargetMode="External"/><Relationship Id="rId378" Type="http://schemas.openxmlformats.org/officeDocument/2006/relationships/hyperlink" Target="http://www.ebi.ac.uk/ontology-lookup/browse.do?ontName=MS&amp;termId=MS:1000798" TargetMode="External"/><Relationship Id="rId403" Type="http://schemas.openxmlformats.org/officeDocument/2006/relationships/hyperlink" Target="http://www.ebi.ac.uk/ontology-lookup/browse.do?ontName=MS&amp;termId=MS:1000903" TargetMode="External"/><Relationship Id="rId585" Type="http://schemas.openxmlformats.org/officeDocument/2006/relationships/hyperlink" Target="http://www.ebi.ac.uk/ontology-lookup/browse.do?ontName=MS&amp;termId=MS:1002028" TargetMode="External"/><Relationship Id="rId750" Type="http://schemas.openxmlformats.org/officeDocument/2006/relationships/hyperlink" Target="http://www.ebi.ac.uk/ontology-lookup/browse.do?ontName=MS&amp;termId=MS:1001269" TargetMode="External"/><Relationship Id="rId792" Type="http://schemas.openxmlformats.org/officeDocument/2006/relationships/hyperlink" Target="http://www.ebi.ac.uk/ontology-lookup/browse.do?ontName=MS&amp;termId=MS:1001583" TargetMode="External"/><Relationship Id="rId806" Type="http://schemas.openxmlformats.org/officeDocument/2006/relationships/hyperlink" Target="file:///C:\Work\PSI\mzQuantML\svn\documentation\version1.0\mzQuantML1.0.0-rc.doc" TargetMode="External"/><Relationship Id="rId6" Type="http://schemas.openxmlformats.org/officeDocument/2006/relationships/footnotes" Target="footnotes.xml"/><Relationship Id="rId238" Type="http://schemas.openxmlformats.org/officeDocument/2006/relationships/hyperlink" Target="http://www.ebi.ac.uk/ontology-lookup/browse.do?ontName=MS&amp;termId=MS:1001030" TargetMode="External"/><Relationship Id="rId445" Type="http://schemas.openxmlformats.org/officeDocument/2006/relationships/hyperlink" Target="http://www.ebi.ac.uk/ontology-lookup/browse.do?ontName=MS&amp;termId=MS:1001141" TargetMode="External"/><Relationship Id="rId487" Type="http://schemas.openxmlformats.org/officeDocument/2006/relationships/hyperlink" Target="http://www.ebi.ac.uk/ontology-lookup/browse.do?ontName=MS&amp;termId=MS:1001828" TargetMode="External"/><Relationship Id="rId610" Type="http://schemas.openxmlformats.org/officeDocument/2006/relationships/hyperlink" Target="file:///C:\Work\PSI\mzQuantML\svn\documentation\version1.0\mzQuantML1.0.0-rc.doc" TargetMode="External"/><Relationship Id="rId652" Type="http://schemas.openxmlformats.org/officeDocument/2006/relationships/hyperlink" Target="file:///C:\Work\PSI\mzQuantML\svn\documentation\version1.0\mzQuantML1.0.0-rc.doc" TargetMode="External"/><Relationship Id="rId694" Type="http://schemas.openxmlformats.org/officeDocument/2006/relationships/hyperlink" Target="file:///C:\Work\PSI\mzQuantML\svn\documentation\version1.0\mzQuantML1.0.0-rc.doc" TargetMode="External"/><Relationship Id="rId708" Type="http://schemas.openxmlformats.org/officeDocument/2006/relationships/hyperlink" Target="file:///C:\Work\PSI\mzQuantML\svn\documentation\version1.0\mzQuantML1.0.0-rc.doc" TargetMode="External"/><Relationship Id="rId291" Type="http://schemas.openxmlformats.org/officeDocument/2006/relationships/hyperlink" Target="http://www.ebi.ac.uk/ontology-lookup/browse.do?ontName=MS&amp;termId=MS:1001805" TargetMode="External"/><Relationship Id="rId305" Type="http://schemas.openxmlformats.org/officeDocument/2006/relationships/hyperlink" Target="http://www.ebi.ac.uk/ontology-lookup/browse.do?ontName=MS&amp;termId=MS:1000797" TargetMode="External"/><Relationship Id="rId347" Type="http://schemas.openxmlformats.org/officeDocument/2006/relationships/hyperlink" Target="http://www.ebi.ac.uk/ontology-lookup/browse.do?ontName=MS&amp;termId=MS:1001137" TargetMode="External"/><Relationship Id="rId512" Type="http://schemas.openxmlformats.org/officeDocument/2006/relationships/hyperlink" Target="http://www.ebi.ac.uk/ontology-lookup/browse.do?ontName=MS&amp;termId=MS:1000567" TargetMode="External"/><Relationship Id="rId44" Type="http://schemas.openxmlformats.org/officeDocument/2006/relationships/hyperlink" Target="file:///C:\Work\PSI\mzQuantML\svn\documentation\version1.0\mzQuantML1.0.0-rc.doc" TargetMode="External"/><Relationship Id="rId86" Type="http://schemas.openxmlformats.org/officeDocument/2006/relationships/hyperlink" Target="http://www.ebi.ac.uk/ontology-lookup/browse.do?ontName=MS&amp;termId=MS:1001286" TargetMode="External"/><Relationship Id="rId151" Type="http://schemas.openxmlformats.org/officeDocument/2006/relationships/hyperlink" Target="http://www.ebi.ac.uk/ontology-lookup/browse.do?ontName=MS&amp;termId=MS:1001133" TargetMode="External"/><Relationship Id="rId389" Type="http://schemas.openxmlformats.org/officeDocument/2006/relationships/hyperlink" Target="http://www.ebi.ac.uk/ontology-lookup/browse.do?ontName=MS&amp;termId=MS:1001131" TargetMode="External"/><Relationship Id="rId554" Type="http://schemas.openxmlformats.org/officeDocument/2006/relationships/hyperlink" Target="file:///C:\Work\PSI\mzQuantML\svn\documentation\version1.0\mzQuantML1.0.0-rc.doc" TargetMode="External"/><Relationship Id="rId596" Type="http://schemas.openxmlformats.org/officeDocument/2006/relationships/hyperlink" Target="http://www.ebi.ac.uk/ontology-lookup/browse.do?ontName=MS&amp;termId=MS:1002028" TargetMode="External"/><Relationship Id="rId761" Type="http://schemas.openxmlformats.org/officeDocument/2006/relationships/hyperlink" Target="file:///C:\Work\PSI\mzQuantML\svn\documentation\version1.0\mzQuantML1.0.0-rc.doc" TargetMode="External"/><Relationship Id="rId817" Type="http://schemas.openxmlformats.org/officeDocument/2006/relationships/hyperlink" Target="http://www.ebi.ac.uk/ontology-lookup/browse.do?ontName=MS&amp;termId=MS:1001815" TargetMode="External"/><Relationship Id="rId193" Type="http://schemas.openxmlformats.org/officeDocument/2006/relationships/hyperlink" Target="http://www.ebi.ac.uk/ontology-lookup/browse.do?ontName=MS&amp;termId=MS:1001088" TargetMode="External"/><Relationship Id="rId207" Type="http://schemas.openxmlformats.org/officeDocument/2006/relationships/hyperlink" Target="http://www.ebi.ac.uk/ontology-lookup/browse.do?ontName=MS&amp;termId=MS:1001405" TargetMode="External"/><Relationship Id="rId249" Type="http://schemas.openxmlformats.org/officeDocument/2006/relationships/hyperlink" Target="http://www.ebi.ac.uk/ontology-lookup/browse.do?ontName=MS&amp;termId=MS:1001135" TargetMode="External"/><Relationship Id="rId414" Type="http://schemas.openxmlformats.org/officeDocument/2006/relationships/hyperlink" Target="http://www.ebi.ac.uk/ontology-lookup/browse.do?ontName=MS&amp;termId=MS:1001132" TargetMode="External"/><Relationship Id="rId456" Type="http://schemas.openxmlformats.org/officeDocument/2006/relationships/hyperlink" Target="http://www.ebi.ac.uk/ontology-lookup/browse.do?ontName=MS&amp;termId=MS:1001036" TargetMode="External"/><Relationship Id="rId498" Type="http://schemas.openxmlformats.org/officeDocument/2006/relationships/hyperlink" Target="http://www.ebi.ac.uk/ontology-lookup/browse.do?ontName=MS&amp;termId=MS:1001825" TargetMode="External"/><Relationship Id="rId621" Type="http://schemas.openxmlformats.org/officeDocument/2006/relationships/hyperlink" Target="http://www.ebi.ac.uk/ontology-lookup/browse.do?ontName=MS&amp;termId=MS:1001141" TargetMode="External"/><Relationship Id="rId663" Type="http://schemas.openxmlformats.org/officeDocument/2006/relationships/hyperlink" Target="file:///C:\Work\PSI\mzQuantML\svn\documentation\version1.0\mzQuantML1.0.0-rc.doc" TargetMode="External"/><Relationship Id="rId13" Type="http://schemas.openxmlformats.org/officeDocument/2006/relationships/hyperlink" Target="mailto:psidev-ms-vocab@lists.sourceforge.net" TargetMode="External"/><Relationship Id="rId109" Type="http://schemas.openxmlformats.org/officeDocument/2006/relationships/hyperlink" Target="http://www.ebi.ac.uk/ontology-lookup/browse.do?ontName=MS&amp;termId=MS:1001141" TargetMode="External"/><Relationship Id="rId260" Type="http://schemas.openxmlformats.org/officeDocument/2006/relationships/hyperlink" Target="http://www.ebi.ac.uk/ontology-lookup/browse.do?ontName=MS&amp;termId=MS:1000904" TargetMode="External"/><Relationship Id="rId316" Type="http://schemas.openxmlformats.org/officeDocument/2006/relationships/hyperlink" Target="http://www.ebi.ac.uk/ontology-lookup/browse.do?ontName=MS&amp;termId=MS:1001130" TargetMode="External"/><Relationship Id="rId523" Type="http://schemas.openxmlformats.org/officeDocument/2006/relationships/hyperlink" Target="http://www.ebi.ac.uk/ontology-lookup/browse.do?ontName=MS&amp;termId=MS:1001200" TargetMode="External"/><Relationship Id="rId719" Type="http://schemas.openxmlformats.org/officeDocument/2006/relationships/hyperlink" Target="file:///C:\Work\PSI\mzQuantML\svn\documentation\version1.0\mzQuantML1.0.0-rc.doc" TargetMode="External"/><Relationship Id="rId55" Type="http://schemas.openxmlformats.org/officeDocument/2006/relationships/hyperlink" Target="http://www.ebi.ac.uk/ontology-lookup/browse.do?ontName=MS&amp;termId=MS:1002001" TargetMode="External"/><Relationship Id="rId97" Type="http://schemas.openxmlformats.org/officeDocument/2006/relationships/image" Target="media/image6.png"/><Relationship Id="rId120" Type="http://schemas.openxmlformats.org/officeDocument/2006/relationships/hyperlink" Target="http://www.ebi.ac.uk/ontology-lookup/browse.do?ontName=MS&amp;termId=MS:1001036" TargetMode="External"/><Relationship Id="rId358" Type="http://schemas.openxmlformats.org/officeDocument/2006/relationships/hyperlink" Target="http://www.ebi.ac.uk/ontology-lookup/browse.do?ontName=MS&amp;termId=MS:1001030" TargetMode="External"/><Relationship Id="rId565" Type="http://schemas.openxmlformats.org/officeDocument/2006/relationships/hyperlink" Target="file:///C:\Work\PSI\mzQuantML\svn\documentation\version1.0\mzQuantML1.0.0-rc.doc" TargetMode="External"/><Relationship Id="rId730" Type="http://schemas.openxmlformats.org/officeDocument/2006/relationships/hyperlink" Target="file:///C:\Work\PSI\mzQuantML\svn\documentation\version1.0\mzQuantML1.0.0-rc.doc" TargetMode="External"/><Relationship Id="rId772" Type="http://schemas.openxmlformats.org/officeDocument/2006/relationships/hyperlink" Target="file:///C:\Work\PSI\mzQuantML\svn\documentation\version1.0\mzQuantML1.0.0-rc.doc" TargetMode="External"/><Relationship Id="rId828" Type="http://schemas.openxmlformats.org/officeDocument/2006/relationships/footer" Target="footer1.xml"/><Relationship Id="rId162" Type="http://schemas.openxmlformats.org/officeDocument/2006/relationships/hyperlink" Target="http://www.ebi.ac.uk/ontology-lookup/browse.do?ontName=MS&amp;termId=MS:1000798" TargetMode="External"/><Relationship Id="rId218" Type="http://schemas.openxmlformats.org/officeDocument/2006/relationships/hyperlink" Target="http://www.ebi.ac.uk/ontology-lookup/browse.do?ontName=MS&amp;termId=MS:1001405" TargetMode="External"/><Relationship Id="rId425" Type="http://schemas.openxmlformats.org/officeDocument/2006/relationships/hyperlink" Target="http://www.ebi.ac.uk/ontology-lookup/browse.do?ontName=MS&amp;termId=MS:1000797" TargetMode="External"/><Relationship Id="rId467" Type="http://schemas.openxmlformats.org/officeDocument/2006/relationships/hyperlink" Target="http://www.ebi.ac.uk/ontology-lookup/browse.do?ontName=MS&amp;termId=MS:1001136" TargetMode="External"/><Relationship Id="rId632" Type="http://schemas.openxmlformats.org/officeDocument/2006/relationships/hyperlink" Target="http://www.ebi.ac.uk/ontology-lookup/browse.do?ontName=MS&amp;termId=MS:1001036" TargetMode="External"/><Relationship Id="rId271" Type="http://schemas.openxmlformats.org/officeDocument/2006/relationships/hyperlink" Target="http://www.ebi.ac.uk/ontology-lookup/browse.do?ontName=MS&amp;termId=MS:1001133" TargetMode="External"/><Relationship Id="rId674" Type="http://schemas.openxmlformats.org/officeDocument/2006/relationships/hyperlink" Target="file:///C:\Work\PSI\mzQuantML\svn\documentation\version1.0\mzQuantML1.0.0-rc.doc" TargetMode="External"/><Relationship Id="rId24" Type="http://schemas.openxmlformats.org/officeDocument/2006/relationships/hyperlink" Target="http://code.google.com/p/mzquantml/source/browse/trunk/examples/version1.0-rc3/spectral-count/" TargetMode="External"/><Relationship Id="rId66" Type="http://schemas.openxmlformats.org/officeDocument/2006/relationships/hyperlink" Target="http://www.ebi.ac.uk/ontology-lookup/browse.do?ontName=MS&amp;termId=MS:1002110" TargetMode="External"/><Relationship Id="rId131" Type="http://schemas.openxmlformats.org/officeDocument/2006/relationships/hyperlink" Target="http://www.ebi.ac.uk/ontology-lookup/browse.do?ontName=MS&amp;termId=MS:1001137" TargetMode="External"/><Relationship Id="rId327" Type="http://schemas.openxmlformats.org/officeDocument/2006/relationships/hyperlink" Target="http://www.ebi.ac.uk/ontology-lookup/browse.do?ontName=MS&amp;termId=MS:1001405" TargetMode="External"/><Relationship Id="rId369" Type="http://schemas.openxmlformats.org/officeDocument/2006/relationships/hyperlink" Target="http://www.ebi.ac.uk/ontology-lookup/browse.do?ontName=MS&amp;termId=MS:1001135" TargetMode="External"/><Relationship Id="rId534" Type="http://schemas.openxmlformats.org/officeDocument/2006/relationships/hyperlink" Target="http://www.ebi.ac.uk/ontology-lookup/browse.do?ontName=MS&amp;termId=MS:1001199" TargetMode="External"/><Relationship Id="rId576" Type="http://schemas.openxmlformats.org/officeDocument/2006/relationships/hyperlink" Target="http://www.ebi.ac.uk/ontology-lookup/browse.do?ontName=MS&amp;termId=MS:1002029" TargetMode="External"/><Relationship Id="rId741" Type="http://schemas.openxmlformats.org/officeDocument/2006/relationships/hyperlink" Target="file:///C:\Work\PSI\mzQuantML\svn\documentation\version1.0\mzQuantML1.0.0-rc.doc" TargetMode="External"/><Relationship Id="rId783" Type="http://schemas.openxmlformats.org/officeDocument/2006/relationships/hyperlink" Target="http://www.ebi.ac.uk/ontology-lookup/browse.do?ontName=MS&amp;termId=MS:1000537" TargetMode="External"/><Relationship Id="rId173" Type="http://schemas.openxmlformats.org/officeDocument/2006/relationships/hyperlink" Target="http://www.ebi.ac.uk/ontology-lookup/browse.do?ontName=MS&amp;termId=MS:1001131" TargetMode="External"/><Relationship Id="rId229" Type="http://schemas.openxmlformats.org/officeDocument/2006/relationships/hyperlink" Target="http://www.ebi.ac.uk/ontology-lookup/browse.do?ontName=MS&amp;termId=MS:1001141" TargetMode="External"/><Relationship Id="rId380" Type="http://schemas.openxmlformats.org/officeDocument/2006/relationships/hyperlink" Target="http://www.ebi.ac.uk/ontology-lookup/browse.do?ontName=MS&amp;termId=MS:1000904" TargetMode="External"/><Relationship Id="rId436" Type="http://schemas.openxmlformats.org/officeDocument/2006/relationships/hyperlink" Target="http://www.ebi.ac.uk/ontology-lookup/browse.do?ontName=MS&amp;termId=MS:1001130" TargetMode="External"/><Relationship Id="rId601" Type="http://schemas.openxmlformats.org/officeDocument/2006/relationships/hyperlink" Target="http://www.ebi.ac.uk/ontology-lookup/browse.do?ontName=MS&amp;termId=MS:1002119" TargetMode="External"/><Relationship Id="rId643" Type="http://schemas.openxmlformats.org/officeDocument/2006/relationships/hyperlink" Target="file:///C:\Work\PSI\mzQuantML\svn\documentation\version1.0\mzQuantML1.0.0-rc.doc" TargetMode="External"/><Relationship Id="rId240" Type="http://schemas.openxmlformats.org/officeDocument/2006/relationships/hyperlink" Target="http://www.ebi.ac.uk/ontology-lookup/browse.do?ontName=MS&amp;termId=MS:1001036" TargetMode="External"/><Relationship Id="rId478" Type="http://schemas.openxmlformats.org/officeDocument/2006/relationships/hyperlink" Target="http://www.ebi.ac.uk/ontology-lookup/browse.do?ontName=MS&amp;termId=MS:1000926" TargetMode="External"/><Relationship Id="rId685" Type="http://schemas.openxmlformats.org/officeDocument/2006/relationships/hyperlink" Target="file:///C:\Work\PSI\mzQuantML\svn\documentation\version1.0\mzQuantML1.0.0-rc.doc" TargetMode="External"/><Relationship Id="rId35" Type="http://schemas.openxmlformats.org/officeDocument/2006/relationships/hyperlink" Target="file:///C:\Work\PSI\mzQuantML\svn\documentation\version1.0\mzQuantML1.0.0-rc.doc" TargetMode="External"/><Relationship Id="rId77" Type="http://schemas.openxmlformats.org/officeDocument/2006/relationships/hyperlink" Target="file:///C:\Work\PSI\mzQuantML\svn\documentation\version1.0\mzQuantML1.0.0-rc.doc" TargetMode="External"/><Relationship Id="rId100" Type="http://schemas.openxmlformats.org/officeDocument/2006/relationships/hyperlink" Target="http://www.ebi.ac.uk/ontology-lookup/browse.do?ontName=MS&amp;termId=MS:1001130" TargetMode="External"/><Relationship Id="rId282" Type="http://schemas.openxmlformats.org/officeDocument/2006/relationships/hyperlink" Target="http://www.ebi.ac.uk/ontology-lookup/browse.do?ontName=MS&amp;termId=MS:1000798" TargetMode="External"/><Relationship Id="rId338" Type="http://schemas.openxmlformats.org/officeDocument/2006/relationships/hyperlink" Target="http://www.ebi.ac.uk/ontology-lookup/browse.do?ontName=MS&amp;termId=MS:1001405" TargetMode="External"/><Relationship Id="rId503" Type="http://schemas.openxmlformats.org/officeDocument/2006/relationships/hyperlink" Target="file:///C:\Work\PSI\mzQuantML\svn\documentation\version1.0\mzQuantML1.0.0-rc.doc" TargetMode="External"/><Relationship Id="rId545" Type="http://schemas.openxmlformats.org/officeDocument/2006/relationships/hyperlink" Target="http://www.ebi.ac.uk/ontology-lookup/browse.do?ontName=MS&amp;termId=MS:1001350" TargetMode="External"/><Relationship Id="rId587" Type="http://schemas.openxmlformats.org/officeDocument/2006/relationships/hyperlink" Target="http://www.ebi.ac.uk/ontology-lookup/browse.do?ontName=MS&amp;termId=MS:1002030" TargetMode="External"/><Relationship Id="rId710" Type="http://schemas.openxmlformats.org/officeDocument/2006/relationships/hyperlink" Target="http://www.ebi.ac.uk/ontology-lookup/browse.do?ontName=MS&amp;termId=MS:1001591" TargetMode="External"/><Relationship Id="rId752" Type="http://schemas.openxmlformats.org/officeDocument/2006/relationships/hyperlink" Target="http://www.ebi.ac.uk/ontology-lookup/browse.do?ontName=MS&amp;termId=MS:1001271" TargetMode="External"/><Relationship Id="rId808" Type="http://schemas.openxmlformats.org/officeDocument/2006/relationships/hyperlink" Target="file:///C:\Work\PSI\mzQuantML\svn\documentation\version1.0\mzQuantML1.0.0-rc.doc" TargetMode="External"/><Relationship Id="rId8" Type="http://schemas.openxmlformats.org/officeDocument/2006/relationships/hyperlink" Target="http://www.w3.org/XML/Schema" TargetMode="External"/><Relationship Id="rId142" Type="http://schemas.openxmlformats.org/officeDocument/2006/relationships/hyperlink" Target="http://www.ebi.ac.uk/ontology-lookup/browse.do?ontName=MS&amp;termId=MS:1001030" TargetMode="External"/><Relationship Id="rId184" Type="http://schemas.openxmlformats.org/officeDocument/2006/relationships/hyperlink" Target="http://www.ebi.ac.uk/ontology-lookup/browse.do?ontName=MS&amp;termId=MS:1000796" TargetMode="External"/><Relationship Id="rId391" Type="http://schemas.openxmlformats.org/officeDocument/2006/relationships/hyperlink" Target="http://www.ebi.ac.uk/ontology-lookup/browse.do?ontName=MS&amp;termId=MS:1001133" TargetMode="External"/><Relationship Id="rId405" Type="http://schemas.openxmlformats.org/officeDocument/2006/relationships/hyperlink" Target="http://www.ebi.ac.uk/ontology-lookup/browse.do?ontName=MS&amp;termId=MS:1000926" TargetMode="External"/><Relationship Id="rId447" Type="http://schemas.openxmlformats.org/officeDocument/2006/relationships/hyperlink" Target="http://www.ebi.ac.uk/ontology-lookup/browse.do?ontName=MS&amp;termId=MS:1001405" TargetMode="External"/><Relationship Id="rId612" Type="http://schemas.openxmlformats.org/officeDocument/2006/relationships/hyperlink" Target="http://www.ebi.ac.uk/ontology-lookup/browse.do?ontName=MS&amp;termId=MS:1001130" TargetMode="External"/><Relationship Id="rId794" Type="http://schemas.openxmlformats.org/officeDocument/2006/relationships/hyperlink" Target="http://www.ebi.ac.uk/ontology-lookup/browse.do?ontName=MS&amp;termId=MS:1001831" TargetMode="External"/><Relationship Id="rId251" Type="http://schemas.openxmlformats.org/officeDocument/2006/relationships/hyperlink" Target="http://www.ebi.ac.uk/ontology-lookup/browse.do?ontName=MS&amp;termId=MS:1001137" TargetMode="External"/><Relationship Id="rId489" Type="http://schemas.openxmlformats.org/officeDocument/2006/relationships/hyperlink" Target="http://www.ebi.ac.uk/ontology-lookup/browse.do?ontName=MS&amp;termId=MS:1002121" TargetMode="External"/><Relationship Id="rId654" Type="http://schemas.openxmlformats.org/officeDocument/2006/relationships/hyperlink" Target="file:///C:\Work\PSI\mzQuantML\svn\documentation\version1.0\mzQuantML1.0.0-rc.doc" TargetMode="External"/><Relationship Id="rId696" Type="http://schemas.openxmlformats.org/officeDocument/2006/relationships/image" Target="media/image10.png"/><Relationship Id="rId46" Type="http://schemas.openxmlformats.org/officeDocument/2006/relationships/hyperlink" Target="file:///C:\Work\PSI\mzQuantML\svn\documentation\version1.0\mzQuantML1.0.0-rc.doc" TargetMode="External"/><Relationship Id="rId293" Type="http://schemas.openxmlformats.org/officeDocument/2006/relationships/hyperlink" Target="http://www.ebi.ac.uk/ontology-lookup/browse.do?ontName=MS&amp;termId=MS:1001131" TargetMode="External"/><Relationship Id="rId307" Type="http://schemas.openxmlformats.org/officeDocument/2006/relationships/hyperlink" Target="http://www.ebi.ac.uk/ontology-lookup/browse.do?ontName=MS&amp;termId=MS:1000903" TargetMode="External"/><Relationship Id="rId349" Type="http://schemas.openxmlformats.org/officeDocument/2006/relationships/hyperlink" Target="http://www.ebi.ac.uk/ontology-lookup/browse.do?ontName=MS&amp;termId=MS:1001141" TargetMode="External"/><Relationship Id="rId514" Type="http://schemas.openxmlformats.org/officeDocument/2006/relationships/hyperlink" Target="http://www.ebi.ac.uk/ontology-lookup/browse.do?ontName=MS&amp;termId=MS:1000613" TargetMode="External"/><Relationship Id="rId556" Type="http://schemas.openxmlformats.org/officeDocument/2006/relationships/hyperlink" Target="http://www.ebi.ac.uk/ontology-lookup/browse.do?ontName=MS&amp;termId=MS:1002127" TargetMode="External"/><Relationship Id="rId721" Type="http://schemas.openxmlformats.org/officeDocument/2006/relationships/hyperlink" Target="file:///C:\Work\PSI\mzQuantML\svn\documentation\version1.0\mzQuantML1.0.0-rc.doc" TargetMode="External"/><Relationship Id="rId763" Type="http://schemas.openxmlformats.org/officeDocument/2006/relationships/hyperlink" Target="file:///C:\Work\PSI\mzQuantML\svn\documentation\version1.0\mzQuantML1.0.0-rc.doc" TargetMode="External"/><Relationship Id="rId88" Type="http://schemas.openxmlformats.org/officeDocument/2006/relationships/hyperlink" Target="http://www.ebi.ac.uk/ontology-lookup/browse.do?ontName=MS&amp;termId=MS:1001288" TargetMode="External"/><Relationship Id="rId111" Type="http://schemas.openxmlformats.org/officeDocument/2006/relationships/hyperlink" Target="http://www.ebi.ac.uk/ontology-lookup/browse.do?ontName=MS&amp;termId=MS:1001405" TargetMode="External"/><Relationship Id="rId153" Type="http://schemas.openxmlformats.org/officeDocument/2006/relationships/hyperlink" Target="http://www.ebi.ac.uk/ontology-lookup/browse.do?ontName=MS&amp;termId=MS:1001135" TargetMode="External"/><Relationship Id="rId195" Type="http://schemas.openxmlformats.org/officeDocument/2006/relationships/hyperlink" Target="http://www.ebi.ac.uk/ontology-lookup/browse.do?ontName=MS&amp;termId=MS:1001805" TargetMode="External"/><Relationship Id="rId209" Type="http://schemas.openxmlformats.org/officeDocument/2006/relationships/hyperlink" Target="http://www.ebi.ac.uk/ontology-lookup/browse.do?ontName=MS&amp;termId=MS:1000797" TargetMode="External"/><Relationship Id="rId360" Type="http://schemas.openxmlformats.org/officeDocument/2006/relationships/hyperlink" Target="http://www.ebi.ac.uk/ontology-lookup/browse.do?ontName=MS&amp;termId=MS:1001036" TargetMode="External"/><Relationship Id="rId416" Type="http://schemas.openxmlformats.org/officeDocument/2006/relationships/hyperlink" Target="http://www.ebi.ac.uk/ontology-lookup/browse.do?ontName=MS&amp;termId=MS:1001134" TargetMode="External"/><Relationship Id="rId598" Type="http://schemas.openxmlformats.org/officeDocument/2006/relationships/hyperlink" Target="http://www.ebi.ac.uk/ontology-lookup/browse.do?ontName=MS&amp;termId=MS:1002030" TargetMode="External"/><Relationship Id="rId819" Type="http://schemas.openxmlformats.org/officeDocument/2006/relationships/hyperlink" Target="file:///C:\Work\PSI\mzQuantML\svn\documentation\version1.0\mzQuantML1.0.0-rc.doc" TargetMode="External"/><Relationship Id="rId220" Type="http://schemas.openxmlformats.org/officeDocument/2006/relationships/hyperlink" Target="http://www.ebi.ac.uk/ontology-lookup/browse.do?ontName=MS&amp;termId=MS:1001130" TargetMode="External"/><Relationship Id="rId458" Type="http://schemas.openxmlformats.org/officeDocument/2006/relationships/hyperlink" Target="http://www.ebi.ac.uk/ontology-lookup/browse.do?ontName=MS&amp;termId=MS:1001405" TargetMode="External"/><Relationship Id="rId623" Type="http://schemas.openxmlformats.org/officeDocument/2006/relationships/hyperlink" Target="http://www.ebi.ac.uk/ontology-lookup/browse.do?ontName=MS&amp;termId=MS:1001405" TargetMode="External"/><Relationship Id="rId665" Type="http://schemas.openxmlformats.org/officeDocument/2006/relationships/hyperlink" Target="http://www.ebi.ac.uk/ontology-lookup/browse.do?ontName=MS&amp;termId=MS:1001861" TargetMode="External"/><Relationship Id="rId830" Type="http://schemas.openxmlformats.org/officeDocument/2006/relationships/fontTable" Target="fontTable.xml"/><Relationship Id="rId15" Type="http://schemas.openxmlformats.org/officeDocument/2006/relationships/hyperlink" Target="http://www.ebi.ac.uk/chebi/" TargetMode="External"/><Relationship Id="rId57" Type="http://schemas.openxmlformats.org/officeDocument/2006/relationships/hyperlink" Target="http://www.ebi.ac.uk/ontology-lookup/browse.do?ontName=MS&amp;termId=MS:1002003" TargetMode="External"/><Relationship Id="rId262" Type="http://schemas.openxmlformats.org/officeDocument/2006/relationships/hyperlink" Target="http://www.ebi.ac.uk/ontology-lookup/browse.do?ontName=MS&amp;termId=MS:1001030" TargetMode="External"/><Relationship Id="rId318" Type="http://schemas.openxmlformats.org/officeDocument/2006/relationships/hyperlink" Target="http://www.ebi.ac.uk/ontology-lookup/browse.do?ontName=MS&amp;termId=MS:1001132" TargetMode="External"/><Relationship Id="rId525" Type="http://schemas.openxmlformats.org/officeDocument/2006/relationships/hyperlink" Target="http://www.ebi.ac.uk/ontology-lookup/browse.do?ontName=MS&amp;termId=MS:1001243" TargetMode="External"/><Relationship Id="rId567" Type="http://schemas.openxmlformats.org/officeDocument/2006/relationships/hyperlink" Target="file:///C:\Work\PSI\mzQuantML\svn\documentation\version1.0\mzQuantML1.0.0-rc.doc" TargetMode="External"/><Relationship Id="rId732" Type="http://schemas.openxmlformats.org/officeDocument/2006/relationships/hyperlink" Target="file:///C:\Work\PSI\mzQuantML\svn\documentation\version1.0\mzQuantML1.0.0-rc.doc" TargetMode="External"/><Relationship Id="rId99" Type="http://schemas.openxmlformats.org/officeDocument/2006/relationships/hyperlink" Target="http://www.ebi.ac.uk/ontology-lookup/browse.do?ontName=MS&amp;termId=MS:1001805" TargetMode="External"/><Relationship Id="rId122" Type="http://schemas.openxmlformats.org/officeDocument/2006/relationships/hyperlink" Target="http://www.ebi.ac.uk/ontology-lookup/browse.do?ontName=MS&amp;termId=MS:1001405" TargetMode="External"/><Relationship Id="rId164" Type="http://schemas.openxmlformats.org/officeDocument/2006/relationships/hyperlink" Target="http://www.ebi.ac.uk/ontology-lookup/browse.do?ontName=MS&amp;termId=MS:1000904" TargetMode="External"/><Relationship Id="rId371" Type="http://schemas.openxmlformats.org/officeDocument/2006/relationships/hyperlink" Target="http://www.ebi.ac.uk/ontology-lookup/browse.do?ontName=MS&amp;termId=MS:1001137" TargetMode="External"/><Relationship Id="rId774" Type="http://schemas.openxmlformats.org/officeDocument/2006/relationships/hyperlink" Target="http://www.ebi.ac.uk/ontology-lookup/browse.do?ontName=MS&amp;termId=MS:1002117" TargetMode="External"/><Relationship Id="rId427" Type="http://schemas.openxmlformats.org/officeDocument/2006/relationships/hyperlink" Target="http://www.ebi.ac.uk/ontology-lookup/browse.do?ontName=MS&amp;termId=MS:1000903" TargetMode="External"/><Relationship Id="rId469" Type="http://schemas.openxmlformats.org/officeDocument/2006/relationships/hyperlink" Target="http://www.ebi.ac.uk/ontology-lookup/browse.do?ontName=MS&amp;termId=MS:1001138" TargetMode="External"/><Relationship Id="rId634" Type="http://schemas.openxmlformats.org/officeDocument/2006/relationships/hyperlink" Target="http://www.ebi.ac.uk/ontology-lookup/browse.do?ontName=MS&amp;termId=MS:1001405" TargetMode="External"/><Relationship Id="rId676" Type="http://schemas.openxmlformats.org/officeDocument/2006/relationships/hyperlink" Target="file:///C:\Work\PSI\mzQuantML\svn\documentation\version1.0\mzQuantML1.0.0-rc.doc" TargetMode="External"/><Relationship Id="rId26" Type="http://schemas.openxmlformats.org/officeDocument/2006/relationships/hyperlink" Target="http://code.google.com/p/mzquantml/source/browse/trunk/examples/version1.0-rc3/MS2Tag/" TargetMode="External"/><Relationship Id="rId231" Type="http://schemas.openxmlformats.org/officeDocument/2006/relationships/hyperlink" Target="http://www.ebi.ac.uk/ontology-lookup/browse.do?ontName=MS&amp;termId=MS:1001405" TargetMode="External"/><Relationship Id="rId273" Type="http://schemas.openxmlformats.org/officeDocument/2006/relationships/hyperlink" Target="http://www.ebi.ac.uk/ontology-lookup/browse.do?ontName=MS&amp;termId=MS:1001135" TargetMode="External"/><Relationship Id="rId329" Type="http://schemas.openxmlformats.org/officeDocument/2006/relationships/hyperlink" Target="http://www.ebi.ac.uk/ontology-lookup/browse.do?ontName=MS&amp;termId=MS:1000797" TargetMode="External"/><Relationship Id="rId480" Type="http://schemas.openxmlformats.org/officeDocument/2006/relationships/hyperlink" Target="http://www.ebi.ac.uk/ontology-lookup/browse.do?ontName=MS&amp;termId=MS:1001035" TargetMode="External"/><Relationship Id="rId536" Type="http://schemas.openxmlformats.org/officeDocument/2006/relationships/hyperlink" Target="http://www.ebi.ac.uk/ontology-lookup/browse.do?ontName=MS&amp;termId=MS:1001242" TargetMode="External"/><Relationship Id="rId701" Type="http://schemas.openxmlformats.org/officeDocument/2006/relationships/hyperlink" Target="file:///C:\Work\PSI\mzQuantML\svn\documentation\version1.0\mzQuantML1.0.0-rc.doc" TargetMode="External"/><Relationship Id="rId68" Type="http://schemas.openxmlformats.org/officeDocument/2006/relationships/image" Target="media/image4.png"/><Relationship Id="rId133" Type="http://schemas.openxmlformats.org/officeDocument/2006/relationships/hyperlink" Target="http://www.ebi.ac.uk/ontology-lookup/browse.do?ontName=MS&amp;termId=MS:1001141" TargetMode="External"/><Relationship Id="rId175" Type="http://schemas.openxmlformats.org/officeDocument/2006/relationships/hyperlink" Target="http://www.ebi.ac.uk/ontology-lookup/browse.do?ontName=MS&amp;termId=MS:1001133" TargetMode="External"/><Relationship Id="rId340" Type="http://schemas.openxmlformats.org/officeDocument/2006/relationships/hyperlink" Target="http://www.ebi.ac.uk/ontology-lookup/browse.do?ontName=MS&amp;termId=MS:1001130" TargetMode="External"/><Relationship Id="rId578" Type="http://schemas.openxmlformats.org/officeDocument/2006/relationships/hyperlink" Target="http://www.ebi.ac.uk/ontology-lookup/browse.do?ontName=MS&amp;termId=MOD:00000" TargetMode="External"/><Relationship Id="rId743" Type="http://schemas.openxmlformats.org/officeDocument/2006/relationships/hyperlink" Target="file:///C:\Work\PSI\mzQuantML\svn\documentation\version1.0\mzQuantML1.0.0-rc.doc" TargetMode="External"/><Relationship Id="rId785" Type="http://schemas.openxmlformats.org/officeDocument/2006/relationships/hyperlink" Target="http://www.ebi.ac.uk/ontology-lookup/browse.do?ontName=MS&amp;termId=MS:1000551" TargetMode="External"/><Relationship Id="rId200" Type="http://schemas.openxmlformats.org/officeDocument/2006/relationships/hyperlink" Target="http://www.ebi.ac.uk/ontology-lookup/browse.do?ontName=MS&amp;termId=MS:1001134" TargetMode="External"/><Relationship Id="rId382" Type="http://schemas.openxmlformats.org/officeDocument/2006/relationships/hyperlink" Target="http://www.ebi.ac.uk/ontology-lookup/browse.do?ontName=MS&amp;termId=MS:1001030" TargetMode="External"/><Relationship Id="rId438" Type="http://schemas.openxmlformats.org/officeDocument/2006/relationships/hyperlink" Target="http://www.ebi.ac.uk/ontology-lookup/browse.do?ontName=MS&amp;termId=MS:1001132" TargetMode="External"/><Relationship Id="rId603" Type="http://schemas.openxmlformats.org/officeDocument/2006/relationships/hyperlink" Target="file:///C:\Work\PSI\mzQuantML\svn\documentation\version1.0\mzQuantML1.0.0-rc.doc" TargetMode="External"/><Relationship Id="rId645" Type="http://schemas.openxmlformats.org/officeDocument/2006/relationships/hyperlink" Target="file:///C:\Work\PSI\mzQuantML\svn\documentation\version1.0\mzQuantML1.0.0-rc.doc" TargetMode="External"/><Relationship Id="rId687" Type="http://schemas.openxmlformats.org/officeDocument/2006/relationships/hyperlink" Target="file:///C:\Work\PSI\mzQuantML\svn\documentation\version1.0\mzQuantML1.0.0-rc.doc" TargetMode="External"/><Relationship Id="rId810" Type="http://schemas.openxmlformats.org/officeDocument/2006/relationships/hyperlink" Target="http://www.ebi.ac.uk/ontology-lookup/browse.do?ontName=MS&amp;termId=MS:1001808" TargetMode="External"/><Relationship Id="rId242" Type="http://schemas.openxmlformats.org/officeDocument/2006/relationships/hyperlink" Target="http://www.ebi.ac.uk/ontology-lookup/browse.do?ontName=MS&amp;termId=MS:1001405" TargetMode="External"/><Relationship Id="rId284" Type="http://schemas.openxmlformats.org/officeDocument/2006/relationships/hyperlink" Target="http://www.ebi.ac.uk/ontology-lookup/browse.do?ontName=MS&amp;termId=MS:1000904" TargetMode="External"/><Relationship Id="rId491" Type="http://schemas.openxmlformats.org/officeDocument/2006/relationships/hyperlink" Target="file:///C:\Work\PSI\mzQuantML\svn\documentation\version1.0\mzQuantML1.0.0-rc.doc" TargetMode="External"/><Relationship Id="rId505" Type="http://schemas.openxmlformats.org/officeDocument/2006/relationships/hyperlink" Target="http://www.ebi.ac.uk/ontology-lookup/browse.do?ontName=MS&amp;termId=MS:1000560" TargetMode="External"/><Relationship Id="rId712" Type="http://schemas.openxmlformats.org/officeDocument/2006/relationships/hyperlink" Target="http://www.ebi.ac.uk/ontology-lookup/browse.do?ontName=MS&amp;termId=MS:1001593" TargetMode="External"/><Relationship Id="rId37" Type="http://schemas.openxmlformats.org/officeDocument/2006/relationships/hyperlink" Target="file:///C:\Work\PSI\mzQuantML\svn\documentation\version1.0\mzQuantML1.0.0-rc.doc" TargetMode="External"/><Relationship Id="rId79" Type="http://schemas.openxmlformats.org/officeDocument/2006/relationships/hyperlink" Target="file:///C:\Work\PSI\mzQuantML\svn\documentation\version1.0\mzQuantML1.0.0-rc.doc" TargetMode="External"/><Relationship Id="rId102" Type="http://schemas.openxmlformats.org/officeDocument/2006/relationships/hyperlink" Target="http://www.ebi.ac.uk/ontology-lookup/browse.do?ontName=MS&amp;termId=MS:1001132" TargetMode="External"/><Relationship Id="rId144" Type="http://schemas.openxmlformats.org/officeDocument/2006/relationships/hyperlink" Target="http://www.ebi.ac.uk/ontology-lookup/browse.do?ontName=MS&amp;termId=MS:1001036" TargetMode="External"/><Relationship Id="rId547" Type="http://schemas.openxmlformats.org/officeDocument/2006/relationships/hyperlink" Target="http://www.ebi.ac.uk/ontology-lookup/browse.do?ontName=MS&amp;termId=MS:1001352" TargetMode="External"/><Relationship Id="rId589" Type="http://schemas.openxmlformats.org/officeDocument/2006/relationships/hyperlink" Target="http://www.ebi.ac.uk/ontology-lookup/browse.do?ontName=MS&amp;termId=MOD:00000" TargetMode="External"/><Relationship Id="rId754" Type="http://schemas.openxmlformats.org/officeDocument/2006/relationships/hyperlink" Target="file:///C:\Work\PSI\mzQuantML\svn\documentation\version1.0\mzQuantML1.0.0-rc.doc" TargetMode="External"/><Relationship Id="rId796" Type="http://schemas.openxmlformats.org/officeDocument/2006/relationships/hyperlink" Target="http://www.ebi.ac.uk/ontology-lookup/browse.do?ontName=MS&amp;termId=MS:1001947" TargetMode="External"/><Relationship Id="rId90" Type="http://schemas.openxmlformats.org/officeDocument/2006/relationships/hyperlink" Target="http://www.ebi.ac.uk/ontology-lookup/browse.do?ontName=MS&amp;termId=MS:1001290" TargetMode="External"/><Relationship Id="rId186" Type="http://schemas.openxmlformats.org/officeDocument/2006/relationships/hyperlink" Target="http://www.ebi.ac.uk/ontology-lookup/browse.do?ontName=MS&amp;termId=MS:1000798" TargetMode="External"/><Relationship Id="rId351" Type="http://schemas.openxmlformats.org/officeDocument/2006/relationships/hyperlink" Target="http://www.ebi.ac.uk/ontology-lookup/browse.do?ontName=MS&amp;termId=MS:1001405" TargetMode="External"/><Relationship Id="rId393" Type="http://schemas.openxmlformats.org/officeDocument/2006/relationships/hyperlink" Target="http://www.ebi.ac.uk/ontology-lookup/browse.do?ontName=MS&amp;termId=MS:1001135" TargetMode="External"/><Relationship Id="rId407" Type="http://schemas.openxmlformats.org/officeDocument/2006/relationships/hyperlink" Target="http://www.ebi.ac.uk/ontology-lookup/browse.do?ontName=MS&amp;termId=MS:1001035" TargetMode="External"/><Relationship Id="rId449" Type="http://schemas.openxmlformats.org/officeDocument/2006/relationships/hyperlink" Target="http://www.ebi.ac.uk/ontology-lookup/browse.do?ontName=MS&amp;termId=MS:1000797" TargetMode="External"/><Relationship Id="rId614" Type="http://schemas.openxmlformats.org/officeDocument/2006/relationships/hyperlink" Target="http://www.ebi.ac.uk/ontology-lookup/browse.do?ontName=MS&amp;termId=MS:1001132" TargetMode="External"/><Relationship Id="rId656" Type="http://schemas.openxmlformats.org/officeDocument/2006/relationships/hyperlink" Target="http://www.ebi.ac.uk/ontology-lookup/browse.do?ontName=MS&amp;termId=MS:1002115" TargetMode="External"/><Relationship Id="rId821" Type="http://schemas.openxmlformats.org/officeDocument/2006/relationships/hyperlink" Target="file:///C:\Work\PSI\mzQuantML\svn\documentation\version1.0\mzQuantML1.0.0-rc.doc" TargetMode="External"/><Relationship Id="rId211" Type="http://schemas.openxmlformats.org/officeDocument/2006/relationships/hyperlink" Target="http://www.ebi.ac.uk/ontology-lookup/browse.do?ontName=MS&amp;termId=MS:1000903" TargetMode="External"/><Relationship Id="rId253" Type="http://schemas.openxmlformats.org/officeDocument/2006/relationships/hyperlink" Target="http://www.ebi.ac.uk/ontology-lookup/browse.do?ontName=MS&amp;termId=MS:1001141" TargetMode="External"/><Relationship Id="rId295" Type="http://schemas.openxmlformats.org/officeDocument/2006/relationships/hyperlink" Target="http://www.ebi.ac.uk/ontology-lookup/browse.do?ontName=MS&amp;termId=MS:1001133" TargetMode="External"/><Relationship Id="rId309" Type="http://schemas.openxmlformats.org/officeDocument/2006/relationships/hyperlink" Target="http://www.ebi.ac.uk/ontology-lookup/browse.do?ontName=MS&amp;termId=MS:1000926" TargetMode="External"/><Relationship Id="rId460" Type="http://schemas.openxmlformats.org/officeDocument/2006/relationships/hyperlink" Target="http://www.ebi.ac.uk/ontology-lookup/browse.do?ontName=MS&amp;termId=MS:1001805" TargetMode="External"/><Relationship Id="rId516" Type="http://schemas.openxmlformats.org/officeDocument/2006/relationships/hyperlink" Target="http://www.ebi.ac.uk/ontology-lookup/browse.do?ontName=MS&amp;termId=MS:1000560" TargetMode="External"/><Relationship Id="rId698" Type="http://schemas.openxmlformats.org/officeDocument/2006/relationships/hyperlink" Target="file:///C:\Work\PSI\mzQuantML\svn\documentation\version1.0\mzQuantML1.0.0-rc.doc" TargetMode="External"/><Relationship Id="rId48" Type="http://schemas.openxmlformats.org/officeDocument/2006/relationships/hyperlink" Target="file:///C:\Work\PSI\mzQuantML\svn\documentation\version1.0\mzQuantML1.0.0-rc.doc" TargetMode="External"/><Relationship Id="rId113" Type="http://schemas.openxmlformats.org/officeDocument/2006/relationships/hyperlink" Target="http://www.ebi.ac.uk/ontology-lookup/browse.do?ontName=MS&amp;termId=MS:1000797" TargetMode="External"/><Relationship Id="rId320" Type="http://schemas.openxmlformats.org/officeDocument/2006/relationships/hyperlink" Target="http://www.ebi.ac.uk/ontology-lookup/browse.do?ontName=MS&amp;termId=MS:1001134" TargetMode="External"/><Relationship Id="rId558" Type="http://schemas.openxmlformats.org/officeDocument/2006/relationships/hyperlink" Target="file:///C:\Work\PSI\mzQuantML\svn\documentation\version1.0\mzQuantML1.0.0-rc.doc" TargetMode="External"/><Relationship Id="rId723" Type="http://schemas.openxmlformats.org/officeDocument/2006/relationships/hyperlink" Target="file:///C:\Work\PSI\mzQuantML\svn\documentation\version1.0\mzQuantML1.0.0-rc.doc" TargetMode="External"/><Relationship Id="rId765" Type="http://schemas.openxmlformats.org/officeDocument/2006/relationships/hyperlink" Target="http://www.ebi.ac.uk/ontology-lookup/browse.do?ontName=MS&amp;termId=MS:1002118" TargetMode="External"/><Relationship Id="rId155" Type="http://schemas.openxmlformats.org/officeDocument/2006/relationships/hyperlink" Target="http://www.ebi.ac.uk/ontology-lookup/browse.do?ontName=MS&amp;termId=MS:1001137" TargetMode="External"/><Relationship Id="rId197" Type="http://schemas.openxmlformats.org/officeDocument/2006/relationships/hyperlink" Target="http://www.ebi.ac.uk/ontology-lookup/browse.do?ontName=MS&amp;termId=MS:1001131" TargetMode="External"/><Relationship Id="rId362" Type="http://schemas.openxmlformats.org/officeDocument/2006/relationships/hyperlink" Target="http://www.ebi.ac.uk/ontology-lookup/browse.do?ontName=MS&amp;termId=MS:1001405" TargetMode="External"/><Relationship Id="rId418" Type="http://schemas.openxmlformats.org/officeDocument/2006/relationships/hyperlink" Target="http://www.ebi.ac.uk/ontology-lookup/browse.do?ontName=MS&amp;termId=MS:1001136" TargetMode="External"/><Relationship Id="rId625" Type="http://schemas.openxmlformats.org/officeDocument/2006/relationships/hyperlink" Target="http://www.ebi.ac.uk/ontology-lookup/browse.do?ontName=MS&amp;termId=MS:1000797" TargetMode="External"/><Relationship Id="rId222" Type="http://schemas.openxmlformats.org/officeDocument/2006/relationships/hyperlink" Target="http://www.ebi.ac.uk/ontology-lookup/browse.do?ontName=MS&amp;termId=MS:1001132" TargetMode="External"/><Relationship Id="rId264" Type="http://schemas.openxmlformats.org/officeDocument/2006/relationships/hyperlink" Target="http://www.ebi.ac.uk/ontology-lookup/browse.do?ontName=MS&amp;termId=MS:1001036" TargetMode="External"/><Relationship Id="rId471" Type="http://schemas.openxmlformats.org/officeDocument/2006/relationships/hyperlink" Target="http://www.ebi.ac.uk/ontology-lookup/browse.do?ontName=MS&amp;termId=MS:1001805" TargetMode="External"/><Relationship Id="rId667" Type="http://schemas.openxmlformats.org/officeDocument/2006/relationships/hyperlink" Target="http://www.ebi.ac.uk/ontology-lookup/browse.do?ontName=MS&amp;termId=MS:1001863" TargetMode="External"/><Relationship Id="rId17" Type="http://schemas.openxmlformats.org/officeDocument/2006/relationships/hyperlink" Target="http://psidev.cvs.sourceforge.net/viewvc/psidev/psi/mod/data/PSI-MOD.obo" TargetMode="External"/><Relationship Id="rId59" Type="http://schemas.openxmlformats.org/officeDocument/2006/relationships/hyperlink" Target="http://www.ebi.ac.uk/ontology-lookup/browse.do?ontName=MS&amp;termId=MS:1002010" TargetMode="External"/><Relationship Id="rId124" Type="http://schemas.openxmlformats.org/officeDocument/2006/relationships/hyperlink" Target="http://www.ebi.ac.uk/ontology-lookup/browse.do?ontName=MS&amp;termId=MS:1001130" TargetMode="External"/><Relationship Id="rId527" Type="http://schemas.openxmlformats.org/officeDocument/2006/relationships/hyperlink" Target="http://www.ebi.ac.uk/ontology-lookup/browse.do?ontName=MS&amp;termId=MS:1001276" TargetMode="External"/><Relationship Id="rId569" Type="http://schemas.openxmlformats.org/officeDocument/2006/relationships/hyperlink" Target="http://www.ebi.ac.uk/ontology-lookup/browse.do?ontName=MS&amp;termId=UNIMOD:0" TargetMode="External"/><Relationship Id="rId734" Type="http://schemas.openxmlformats.org/officeDocument/2006/relationships/hyperlink" Target="file:///C:\Work\PSI\mzQuantML\svn\documentation\version1.0\mzQuantML1.0.0-rc.doc" TargetMode="External"/><Relationship Id="rId776" Type="http://schemas.openxmlformats.org/officeDocument/2006/relationships/hyperlink" Target="file:///C:\Work\PSI\mzQuantML\svn\documentation\version1.0\mzQuantML1.0.0-rc.doc" TargetMode="External"/><Relationship Id="rId70" Type="http://schemas.openxmlformats.org/officeDocument/2006/relationships/hyperlink" Target="file:///C:\Work\PSI\mzQuantML\svn\documentation\version1.0\mzQuantML1.0.0-rc.doc" TargetMode="External"/><Relationship Id="rId166" Type="http://schemas.openxmlformats.org/officeDocument/2006/relationships/hyperlink" Target="http://www.ebi.ac.uk/ontology-lookup/browse.do?ontName=MS&amp;termId=MS:1001030" TargetMode="External"/><Relationship Id="rId331" Type="http://schemas.openxmlformats.org/officeDocument/2006/relationships/hyperlink" Target="http://www.ebi.ac.uk/ontology-lookup/browse.do?ontName=MS&amp;termId=MS:1000903" TargetMode="External"/><Relationship Id="rId373" Type="http://schemas.openxmlformats.org/officeDocument/2006/relationships/hyperlink" Target="http://www.ebi.ac.uk/ontology-lookup/browse.do?ontName=MS&amp;termId=MS:1001141" TargetMode="External"/><Relationship Id="rId429" Type="http://schemas.openxmlformats.org/officeDocument/2006/relationships/hyperlink" Target="http://www.ebi.ac.uk/ontology-lookup/browse.do?ontName=MS&amp;termId=MS:1000926" TargetMode="External"/><Relationship Id="rId580" Type="http://schemas.openxmlformats.org/officeDocument/2006/relationships/hyperlink" Target="http://www.ebi.ac.uk/ontology-lookup/browse.do?ontName=MS&amp;termId=MS:1001471" TargetMode="External"/><Relationship Id="rId636" Type="http://schemas.openxmlformats.org/officeDocument/2006/relationships/hyperlink" Target="file:///C:\Work\PSI\mzQuantML\svn\documentation\version1.0\mzQuantML1.0.0-rc.doc" TargetMode="External"/><Relationship Id="rId801" Type="http://schemas.openxmlformats.org/officeDocument/2006/relationships/hyperlink" Target="http://www.ebi.ac.uk/ontology-lookup/browse.do?ontName=MS&amp;termId=MS:1001832" TargetMode="External"/><Relationship Id="rId1" Type="http://schemas.openxmlformats.org/officeDocument/2006/relationships/customXml" Target="../customXml/item1.xml"/><Relationship Id="rId233" Type="http://schemas.openxmlformats.org/officeDocument/2006/relationships/hyperlink" Target="http://www.ebi.ac.uk/ontology-lookup/browse.do?ontName=MS&amp;termId=MS:1000797" TargetMode="External"/><Relationship Id="rId440" Type="http://schemas.openxmlformats.org/officeDocument/2006/relationships/hyperlink" Target="http://www.ebi.ac.uk/ontology-lookup/browse.do?ontName=MS&amp;termId=MS:1001134" TargetMode="External"/><Relationship Id="rId678" Type="http://schemas.openxmlformats.org/officeDocument/2006/relationships/hyperlink" Target="http://www.ebi.ac.uk/ontology-lookup/browse.do?ontName=MS&amp;termId=MS:1000884" TargetMode="External"/><Relationship Id="rId28" Type="http://schemas.openxmlformats.org/officeDocument/2006/relationships/hyperlink" Target="http://code.google.com/p/mzquantml-validator/" TargetMode="External"/><Relationship Id="rId275" Type="http://schemas.openxmlformats.org/officeDocument/2006/relationships/hyperlink" Target="http://www.ebi.ac.uk/ontology-lookup/browse.do?ontName=MS&amp;termId=MS:1001137" TargetMode="External"/><Relationship Id="rId300" Type="http://schemas.openxmlformats.org/officeDocument/2006/relationships/hyperlink" Target="http://www.ebi.ac.uk/ontology-lookup/browse.do?ontName=MS&amp;termId=MS:1001138" TargetMode="External"/><Relationship Id="rId482" Type="http://schemas.openxmlformats.org/officeDocument/2006/relationships/hyperlink" Target="http://www.ebi.ac.uk/ontology-lookup/browse.do?ontName=MS&amp;termId=MS:1001088" TargetMode="External"/><Relationship Id="rId538" Type="http://schemas.openxmlformats.org/officeDocument/2006/relationships/hyperlink" Target="http://www.ebi.ac.uk/ontology-lookup/browse.do?ontName=MS&amp;termId=MS:1001275" TargetMode="External"/><Relationship Id="rId703" Type="http://schemas.openxmlformats.org/officeDocument/2006/relationships/hyperlink" Target="file:///C:\Work\PSI\mzQuantML\svn\documentation\version1.0\mzQuantML1.0.0-rc.doc" TargetMode="External"/><Relationship Id="rId745" Type="http://schemas.openxmlformats.org/officeDocument/2006/relationships/hyperlink" Target="http://www.ebi.ac.uk/ontology-lookup/browse.do?ontName=MS&amp;termId=MS:1001824" TargetMode="External"/><Relationship Id="rId81" Type="http://schemas.openxmlformats.org/officeDocument/2006/relationships/hyperlink" Target="http://www.ebi.ac.uk/ontology-lookup/browse.do?ontName=MS&amp;termId=MS:1001013" TargetMode="External"/><Relationship Id="rId135" Type="http://schemas.openxmlformats.org/officeDocument/2006/relationships/hyperlink" Target="http://www.ebi.ac.uk/ontology-lookup/browse.do?ontName=MS&amp;termId=MS:1001405" TargetMode="External"/><Relationship Id="rId177" Type="http://schemas.openxmlformats.org/officeDocument/2006/relationships/hyperlink" Target="http://www.ebi.ac.uk/ontology-lookup/browse.do?ontName=MS&amp;termId=MS:1001135" TargetMode="External"/><Relationship Id="rId342" Type="http://schemas.openxmlformats.org/officeDocument/2006/relationships/hyperlink" Target="http://www.ebi.ac.uk/ontology-lookup/browse.do?ontName=MS&amp;termId=MS:1001132" TargetMode="External"/><Relationship Id="rId384" Type="http://schemas.openxmlformats.org/officeDocument/2006/relationships/hyperlink" Target="http://www.ebi.ac.uk/ontology-lookup/browse.do?ontName=MS&amp;termId=MS:1001036" TargetMode="External"/><Relationship Id="rId591" Type="http://schemas.openxmlformats.org/officeDocument/2006/relationships/hyperlink" Target="http://www.ebi.ac.uk/ontology-lookup/browse.do?ontName=MS&amp;termId=MS:1001471" TargetMode="External"/><Relationship Id="rId605" Type="http://schemas.openxmlformats.org/officeDocument/2006/relationships/hyperlink" Target="file:///C:\Work\PSI\mzQuantML\svn\documentation\version1.0\mzQuantML1.0.0-rc.doc" TargetMode="External"/><Relationship Id="rId787" Type="http://schemas.openxmlformats.org/officeDocument/2006/relationships/hyperlink" Target="http://www.ebi.ac.uk/ontology-lookup/browse.do?ontName=MS&amp;termId=MS:1000601" TargetMode="External"/><Relationship Id="rId812" Type="http://schemas.openxmlformats.org/officeDocument/2006/relationships/hyperlink" Target="http://www.ebi.ac.uk/ontology-lookup/browse.do?ontName=MS&amp;termId=MS:1001810" TargetMode="External"/><Relationship Id="rId202" Type="http://schemas.openxmlformats.org/officeDocument/2006/relationships/hyperlink" Target="http://www.ebi.ac.uk/ontology-lookup/browse.do?ontName=MS&amp;termId=MS:1001136" TargetMode="External"/><Relationship Id="rId244" Type="http://schemas.openxmlformats.org/officeDocument/2006/relationships/hyperlink" Target="http://www.ebi.ac.uk/ontology-lookup/browse.do?ontName=MS&amp;termId=MS:1001130" TargetMode="External"/><Relationship Id="rId647" Type="http://schemas.openxmlformats.org/officeDocument/2006/relationships/hyperlink" Target="http://www.ebi.ac.uk/ontology-lookup/browse.do?ontName=MS&amp;termId=MS:1002116" TargetMode="External"/><Relationship Id="rId689" Type="http://schemas.openxmlformats.org/officeDocument/2006/relationships/hyperlink" Target="file:///C:\Work\PSI\mzQuantML\svn\documentation\version1.0\mzQuantML1.0.0-rc.doc" TargetMode="External"/><Relationship Id="rId39" Type="http://schemas.openxmlformats.org/officeDocument/2006/relationships/hyperlink" Target="file:///C:\Work\PSI\mzQuantML\svn\documentation\version1.0\mzQuantML1.0.0-rc.doc" TargetMode="External"/><Relationship Id="rId286" Type="http://schemas.openxmlformats.org/officeDocument/2006/relationships/hyperlink" Target="http://www.ebi.ac.uk/ontology-lookup/browse.do?ontName=MS&amp;termId=MS:1001030" TargetMode="External"/><Relationship Id="rId451" Type="http://schemas.openxmlformats.org/officeDocument/2006/relationships/hyperlink" Target="http://www.ebi.ac.uk/ontology-lookup/browse.do?ontName=MS&amp;termId=MS:1000903" TargetMode="External"/><Relationship Id="rId493" Type="http://schemas.openxmlformats.org/officeDocument/2006/relationships/hyperlink" Target="file:///C:\Work\PSI\mzQuantML\svn\documentation\version1.0\mzQuantML1.0.0-rc.doc" TargetMode="External"/><Relationship Id="rId507" Type="http://schemas.openxmlformats.org/officeDocument/2006/relationships/hyperlink" Target="http://www.ebi.ac.uk/ontology-lookup/browse.do?ontName=MS&amp;termId=MS:1000562" TargetMode="External"/><Relationship Id="rId549" Type="http://schemas.openxmlformats.org/officeDocument/2006/relationships/hyperlink" Target="http://www.ebi.ac.uk/ontology-lookup/browse.do?ontName=MS&amp;termId=MS:1001462" TargetMode="External"/><Relationship Id="rId714" Type="http://schemas.openxmlformats.org/officeDocument/2006/relationships/hyperlink" Target="http://www.ebi.ac.uk/ontology-lookup/browse.do?ontName=MS&amp;termId=MS:1001595" TargetMode="External"/><Relationship Id="rId756" Type="http://schemas.openxmlformats.org/officeDocument/2006/relationships/hyperlink" Target="file:///C:\Work\PSI\mzQuantML\svn\documentation\version1.0\mzQuantML1.0.0-rc.doc" TargetMode="External"/><Relationship Id="rId50" Type="http://schemas.openxmlformats.org/officeDocument/2006/relationships/hyperlink" Target="http://www.ebi.ac.uk/ontology-lookup/browse.do?ontName=MS&amp;termId=MS:1001833" TargetMode="External"/><Relationship Id="rId104" Type="http://schemas.openxmlformats.org/officeDocument/2006/relationships/hyperlink" Target="http://www.ebi.ac.uk/ontology-lookup/browse.do?ontName=MS&amp;termId=MS:1001134" TargetMode="External"/><Relationship Id="rId146" Type="http://schemas.openxmlformats.org/officeDocument/2006/relationships/hyperlink" Target="http://www.ebi.ac.uk/ontology-lookup/browse.do?ontName=MS&amp;termId=MS:1001405" TargetMode="External"/><Relationship Id="rId188" Type="http://schemas.openxmlformats.org/officeDocument/2006/relationships/hyperlink" Target="http://www.ebi.ac.uk/ontology-lookup/browse.do?ontName=MS&amp;termId=MS:1000904" TargetMode="External"/><Relationship Id="rId311" Type="http://schemas.openxmlformats.org/officeDocument/2006/relationships/hyperlink" Target="http://www.ebi.ac.uk/ontology-lookup/browse.do?ontName=MS&amp;termId=MS:1001035" TargetMode="External"/><Relationship Id="rId353" Type="http://schemas.openxmlformats.org/officeDocument/2006/relationships/hyperlink" Target="http://www.ebi.ac.uk/ontology-lookup/browse.do?ontName=MS&amp;termId=MS:1000797" TargetMode="External"/><Relationship Id="rId395" Type="http://schemas.openxmlformats.org/officeDocument/2006/relationships/hyperlink" Target="http://www.ebi.ac.uk/ontology-lookup/browse.do?ontName=MS&amp;termId=MS:1001137" TargetMode="External"/><Relationship Id="rId409" Type="http://schemas.openxmlformats.org/officeDocument/2006/relationships/hyperlink" Target="http://www.ebi.ac.uk/ontology-lookup/browse.do?ontName=MS&amp;termId=MS:1001088" TargetMode="External"/><Relationship Id="rId560" Type="http://schemas.openxmlformats.org/officeDocument/2006/relationships/hyperlink" Target="file:///C:\Work\PSI\mzQuantML\svn\documentation\version1.0\mzQuantML1.0.0-rc.doc" TargetMode="External"/><Relationship Id="rId798" Type="http://schemas.openxmlformats.org/officeDocument/2006/relationships/hyperlink" Target="http://www.ebi.ac.uk/ontology-lookup/browse.do?ontName=MS&amp;termId=MS:1002059" TargetMode="External"/><Relationship Id="rId92" Type="http://schemas.openxmlformats.org/officeDocument/2006/relationships/hyperlink" Target="file:///C:\Work\PSI\mzQuantML\svn\documentation\version1.0\mzQuantML1.0.0-rc.doc" TargetMode="External"/><Relationship Id="rId213" Type="http://schemas.openxmlformats.org/officeDocument/2006/relationships/hyperlink" Target="http://www.ebi.ac.uk/ontology-lookup/browse.do?ontName=MS&amp;termId=MS:1000926" TargetMode="External"/><Relationship Id="rId420" Type="http://schemas.openxmlformats.org/officeDocument/2006/relationships/hyperlink" Target="http://www.ebi.ac.uk/ontology-lookup/browse.do?ontName=MS&amp;termId=MS:1001138" TargetMode="External"/><Relationship Id="rId616" Type="http://schemas.openxmlformats.org/officeDocument/2006/relationships/hyperlink" Target="http://www.ebi.ac.uk/ontology-lookup/browse.do?ontName=MS&amp;termId=MS:1001134" TargetMode="External"/><Relationship Id="rId658" Type="http://schemas.openxmlformats.org/officeDocument/2006/relationships/hyperlink" Target="file:///C:\Work\PSI\mzQuantML\svn\documentation\version1.0\mzQuantML1.0.0-rc.doc" TargetMode="External"/><Relationship Id="rId823" Type="http://schemas.openxmlformats.org/officeDocument/2006/relationships/hyperlink" Target="file:///C:\Work\PSI\mzQuantML\svn\documentation\version1.0\mzQuantML1.0.0-rc.doc" TargetMode="External"/><Relationship Id="rId255" Type="http://schemas.openxmlformats.org/officeDocument/2006/relationships/hyperlink" Target="http://www.ebi.ac.uk/ontology-lookup/browse.do?ontName=MS&amp;termId=MS:1001405" TargetMode="External"/><Relationship Id="rId297" Type="http://schemas.openxmlformats.org/officeDocument/2006/relationships/hyperlink" Target="http://www.ebi.ac.uk/ontology-lookup/browse.do?ontName=MS&amp;termId=MS:1001135" TargetMode="External"/><Relationship Id="rId462" Type="http://schemas.openxmlformats.org/officeDocument/2006/relationships/hyperlink" Target="http://www.ebi.ac.uk/ontology-lookup/browse.do?ontName=MS&amp;termId=MS:1001131" TargetMode="External"/><Relationship Id="rId518" Type="http://schemas.openxmlformats.org/officeDocument/2006/relationships/hyperlink" Target="http://www.ebi.ac.uk/ontology-lookup/browse.do?ontName=MS&amp;termId=MS:1001040" TargetMode="External"/><Relationship Id="rId725" Type="http://schemas.openxmlformats.org/officeDocument/2006/relationships/hyperlink" Target="file:///C:\Work\PSI\mzQuantML\svn\documentation\version1.0\mzQuantML1.0.0-rc.doc" TargetMode="External"/><Relationship Id="rId115" Type="http://schemas.openxmlformats.org/officeDocument/2006/relationships/hyperlink" Target="http://www.ebi.ac.uk/ontology-lookup/browse.do?ontName=MS&amp;termId=MS:1000903" TargetMode="External"/><Relationship Id="rId157" Type="http://schemas.openxmlformats.org/officeDocument/2006/relationships/hyperlink" Target="http://www.ebi.ac.uk/ontology-lookup/browse.do?ontName=MS&amp;termId=MS:1001141" TargetMode="External"/><Relationship Id="rId322" Type="http://schemas.openxmlformats.org/officeDocument/2006/relationships/hyperlink" Target="http://www.ebi.ac.uk/ontology-lookup/browse.do?ontName=MS&amp;termId=MS:1001136" TargetMode="External"/><Relationship Id="rId364" Type="http://schemas.openxmlformats.org/officeDocument/2006/relationships/hyperlink" Target="http://www.ebi.ac.uk/ontology-lookup/browse.do?ontName=MS&amp;termId=MS:1001130" TargetMode="External"/><Relationship Id="rId767" Type="http://schemas.openxmlformats.org/officeDocument/2006/relationships/hyperlink" Target="file:///C:\Work\PSI\mzQuantML\svn\documentation\version1.0\mzQuantML1.0.0-rc.doc" TargetMode="External"/><Relationship Id="rId61" Type="http://schemas.openxmlformats.org/officeDocument/2006/relationships/hyperlink" Target="http://www.ebi.ac.uk/ontology-lookup/browse.do?ontName=MS&amp;termId=MS:1001833" TargetMode="External"/><Relationship Id="rId199" Type="http://schemas.openxmlformats.org/officeDocument/2006/relationships/hyperlink" Target="http://www.ebi.ac.uk/ontology-lookup/browse.do?ontName=MS&amp;termId=MS:1001133" TargetMode="External"/><Relationship Id="rId571" Type="http://schemas.openxmlformats.org/officeDocument/2006/relationships/hyperlink" Target="http://www.ebi.ac.uk/ontology-lookup/browse.do?ontName=MS&amp;termId=MS:1001460" TargetMode="External"/><Relationship Id="rId627" Type="http://schemas.openxmlformats.org/officeDocument/2006/relationships/hyperlink" Target="http://www.ebi.ac.uk/ontology-lookup/browse.do?ontName=MS&amp;termId=MS:1000903" TargetMode="External"/><Relationship Id="rId669" Type="http://schemas.openxmlformats.org/officeDocument/2006/relationships/hyperlink" Target="http://www.ebi.ac.uk/ontology-lookup/browse.do?ontName=MS&amp;termId=MS:1001865" TargetMode="External"/><Relationship Id="rId19" Type="http://schemas.openxmlformats.org/officeDocument/2006/relationships/hyperlink" Target="http://www.psidev.info/validator" TargetMode="External"/><Relationship Id="rId224" Type="http://schemas.openxmlformats.org/officeDocument/2006/relationships/hyperlink" Target="http://www.ebi.ac.uk/ontology-lookup/browse.do?ontName=MS&amp;termId=MS:1001134" TargetMode="External"/><Relationship Id="rId266" Type="http://schemas.openxmlformats.org/officeDocument/2006/relationships/hyperlink" Target="http://www.ebi.ac.uk/ontology-lookup/browse.do?ontName=MS&amp;termId=MS:1001405" TargetMode="External"/><Relationship Id="rId431" Type="http://schemas.openxmlformats.org/officeDocument/2006/relationships/hyperlink" Target="http://www.ebi.ac.uk/ontology-lookup/browse.do?ontName=MS&amp;termId=MS:1001035" TargetMode="External"/><Relationship Id="rId473" Type="http://schemas.openxmlformats.org/officeDocument/2006/relationships/hyperlink" Target="http://www.ebi.ac.uk/ontology-lookup/browse.do?ontName=MS&amp;termId=MS:1000796" TargetMode="External"/><Relationship Id="rId529" Type="http://schemas.openxmlformats.org/officeDocument/2006/relationships/hyperlink" Target="http://www.ebi.ac.uk/ontology-lookup/browse.do?ontName=MS&amp;termId=MS:1001040" TargetMode="External"/><Relationship Id="rId680" Type="http://schemas.openxmlformats.org/officeDocument/2006/relationships/hyperlink" Target="http://www.ebi.ac.uk/ontology-lookup/browse.do?ontName=MS&amp;termId=MS:1000885" TargetMode="External"/><Relationship Id="rId736" Type="http://schemas.openxmlformats.org/officeDocument/2006/relationships/hyperlink" Target="http://www.ebi.ac.uk/ontology-lookup/browse.do?ontName=MS&amp;termId=MS:1001818" TargetMode="External"/><Relationship Id="rId30" Type="http://schemas.openxmlformats.org/officeDocument/2006/relationships/image" Target="media/image2.png"/><Relationship Id="rId126" Type="http://schemas.openxmlformats.org/officeDocument/2006/relationships/hyperlink" Target="http://www.ebi.ac.uk/ontology-lookup/browse.do?ontName=MS&amp;termId=MS:1001132" TargetMode="External"/><Relationship Id="rId168" Type="http://schemas.openxmlformats.org/officeDocument/2006/relationships/hyperlink" Target="http://www.ebi.ac.uk/ontology-lookup/browse.do?ontName=MS&amp;termId=MS:1001036" TargetMode="External"/><Relationship Id="rId333" Type="http://schemas.openxmlformats.org/officeDocument/2006/relationships/hyperlink" Target="http://www.ebi.ac.uk/ontology-lookup/browse.do?ontName=MS&amp;termId=MS:1000926" TargetMode="External"/><Relationship Id="rId540" Type="http://schemas.openxmlformats.org/officeDocument/2006/relationships/hyperlink" Target="http://www.ebi.ac.uk/ontology-lookup/browse.do?ontName=MS&amp;termId=MS:1001399" TargetMode="External"/><Relationship Id="rId778" Type="http://schemas.openxmlformats.org/officeDocument/2006/relationships/hyperlink" Target="http://www.ebi.ac.uk/ontology-lookup/browse.do?ontName=MS&amp;termId=MS:1000532" TargetMode="External"/><Relationship Id="rId72" Type="http://schemas.openxmlformats.org/officeDocument/2006/relationships/hyperlink" Target="file:///C:\Work\PSI\mzQuantML\svn\documentation\version1.0\mzQuantML1.0.0-rc.doc" TargetMode="External"/><Relationship Id="rId375" Type="http://schemas.openxmlformats.org/officeDocument/2006/relationships/hyperlink" Target="http://www.ebi.ac.uk/ontology-lookup/browse.do?ontName=MS&amp;termId=MS:1001405" TargetMode="External"/><Relationship Id="rId582" Type="http://schemas.openxmlformats.org/officeDocument/2006/relationships/hyperlink" Target="http://www.ebi.ac.uk/ontology-lookup/browse.do?ontName=MS&amp;termId=MS:1001524" TargetMode="External"/><Relationship Id="rId638" Type="http://schemas.openxmlformats.org/officeDocument/2006/relationships/hyperlink" Target="http://www.ebi.ac.uk/ontology-lookup/browse.do?ontName=MS&amp;termId=MS:1000588" TargetMode="External"/><Relationship Id="rId803" Type="http://schemas.openxmlformats.org/officeDocument/2006/relationships/image" Target="media/image15.png"/><Relationship Id="rId3" Type="http://schemas.openxmlformats.org/officeDocument/2006/relationships/styles" Target="styles.xml"/><Relationship Id="rId235" Type="http://schemas.openxmlformats.org/officeDocument/2006/relationships/hyperlink" Target="http://www.ebi.ac.uk/ontology-lookup/browse.do?ontName=MS&amp;termId=MS:1000903" TargetMode="External"/><Relationship Id="rId277" Type="http://schemas.openxmlformats.org/officeDocument/2006/relationships/hyperlink" Target="http://www.ebi.ac.uk/ontology-lookup/browse.do?ontName=MS&amp;termId=MS:1001141" TargetMode="External"/><Relationship Id="rId400" Type="http://schemas.openxmlformats.org/officeDocument/2006/relationships/hyperlink" Target="http://www.ebi.ac.uk/ontology-lookup/browse.do?ontName=MS&amp;termId=MS:1000796" TargetMode="External"/><Relationship Id="rId442" Type="http://schemas.openxmlformats.org/officeDocument/2006/relationships/hyperlink" Target="http://www.ebi.ac.uk/ontology-lookup/browse.do?ontName=MS&amp;termId=MS:1001136" TargetMode="External"/><Relationship Id="rId484" Type="http://schemas.openxmlformats.org/officeDocument/2006/relationships/hyperlink" Target="file:///C:\Work\PSI\mzQuantML\svn\documentation\version1.0\mzQuantML1.0.0-rc.doc" TargetMode="External"/><Relationship Id="rId705" Type="http://schemas.openxmlformats.org/officeDocument/2006/relationships/image" Target="media/image11.png"/><Relationship Id="rId137" Type="http://schemas.openxmlformats.org/officeDocument/2006/relationships/hyperlink" Target="http://www.ebi.ac.uk/ontology-lookup/browse.do?ontName=MS&amp;termId=MS:1000797" TargetMode="External"/><Relationship Id="rId302" Type="http://schemas.openxmlformats.org/officeDocument/2006/relationships/hyperlink" Target="http://www.ebi.ac.uk/ontology-lookup/browse.do?ontName=MS&amp;termId=MS:1001805" TargetMode="External"/><Relationship Id="rId344" Type="http://schemas.openxmlformats.org/officeDocument/2006/relationships/hyperlink" Target="http://www.ebi.ac.uk/ontology-lookup/browse.do?ontName=MS&amp;termId=MS:1001134" TargetMode="External"/><Relationship Id="rId691" Type="http://schemas.openxmlformats.org/officeDocument/2006/relationships/hyperlink" Target="file:///C:\Work\PSI\mzQuantML\svn\documentation\version1.0\mzQuantML1.0.0-rc.doc" TargetMode="External"/><Relationship Id="rId747" Type="http://schemas.openxmlformats.org/officeDocument/2006/relationships/hyperlink" Target="http://www.ebi.ac.uk/ontology-lookup/browse.do?ontName=MS&amp;termId=MS:1001266" TargetMode="External"/><Relationship Id="rId789" Type="http://schemas.openxmlformats.org/officeDocument/2006/relationships/hyperlink" Target="http://www.ebi.ac.uk/ontology-lookup/browse.do?ontName=MS&amp;termId=MS:1001139" TargetMode="External"/><Relationship Id="rId41" Type="http://schemas.openxmlformats.org/officeDocument/2006/relationships/hyperlink" Target="file:///C:\Work\PSI\mzQuantML\svn\documentation\version1.0\mzQuantML1.0.0-rc.doc" TargetMode="External"/><Relationship Id="rId83" Type="http://schemas.openxmlformats.org/officeDocument/2006/relationships/hyperlink" Target="http://www.ebi.ac.uk/ontology-lookup/browse.do?ontName=MS&amp;termId=MS:1001104" TargetMode="External"/><Relationship Id="rId179" Type="http://schemas.openxmlformats.org/officeDocument/2006/relationships/hyperlink" Target="http://www.ebi.ac.uk/ontology-lookup/browse.do?ontName=MS&amp;termId=MS:1001137" TargetMode="External"/><Relationship Id="rId386" Type="http://schemas.openxmlformats.org/officeDocument/2006/relationships/hyperlink" Target="http://www.ebi.ac.uk/ontology-lookup/browse.do?ontName=MS&amp;termId=MS:1001405" TargetMode="External"/><Relationship Id="rId551" Type="http://schemas.openxmlformats.org/officeDocument/2006/relationships/hyperlink" Target="file:///C:\Work\PSI\mzQuantML\svn\documentation\version1.0\mzQuantML1.0.0-rc.doc" TargetMode="External"/><Relationship Id="rId593" Type="http://schemas.openxmlformats.org/officeDocument/2006/relationships/hyperlink" Target="http://www.ebi.ac.uk/ontology-lookup/browse.do?ontName=MS&amp;termId=MS:1001524" TargetMode="External"/><Relationship Id="rId607" Type="http://schemas.openxmlformats.org/officeDocument/2006/relationships/hyperlink" Target="file:///C:\Work\PSI\mzQuantML\svn\documentation\version1.0\mzQuantML1.0.0-rc.doc" TargetMode="External"/><Relationship Id="rId649" Type="http://schemas.openxmlformats.org/officeDocument/2006/relationships/hyperlink" Target="file:///C:\Work\PSI\mzQuantML\svn\documentation\version1.0\mzQuantML1.0.0-rc.doc" TargetMode="External"/><Relationship Id="rId814" Type="http://schemas.openxmlformats.org/officeDocument/2006/relationships/hyperlink" Target="http://www.ebi.ac.uk/ontology-lookup/browse.do?ontName=MS&amp;termId=MS:1001812" TargetMode="External"/><Relationship Id="rId190" Type="http://schemas.openxmlformats.org/officeDocument/2006/relationships/hyperlink" Target="http://www.ebi.ac.uk/ontology-lookup/browse.do?ontName=MS&amp;termId=MS:1001030" TargetMode="External"/><Relationship Id="rId204" Type="http://schemas.openxmlformats.org/officeDocument/2006/relationships/hyperlink" Target="http://www.ebi.ac.uk/ontology-lookup/browse.do?ontName=MS&amp;termId=MS:1001138" TargetMode="External"/><Relationship Id="rId246" Type="http://schemas.openxmlformats.org/officeDocument/2006/relationships/hyperlink" Target="http://www.ebi.ac.uk/ontology-lookup/browse.do?ontName=MS&amp;termId=MS:1001132" TargetMode="External"/><Relationship Id="rId288" Type="http://schemas.openxmlformats.org/officeDocument/2006/relationships/hyperlink" Target="http://www.ebi.ac.uk/ontology-lookup/browse.do?ontName=MS&amp;termId=MS:1001036" TargetMode="External"/><Relationship Id="rId411" Type="http://schemas.openxmlformats.org/officeDocument/2006/relationships/hyperlink" Target="http://www.ebi.ac.uk/ontology-lookup/browse.do?ontName=MS&amp;termId=MS:1001805" TargetMode="External"/><Relationship Id="rId453" Type="http://schemas.openxmlformats.org/officeDocument/2006/relationships/hyperlink" Target="http://www.ebi.ac.uk/ontology-lookup/browse.do?ontName=MS&amp;termId=MS:1000926" TargetMode="External"/><Relationship Id="rId509" Type="http://schemas.openxmlformats.org/officeDocument/2006/relationships/hyperlink" Target="http://www.ebi.ac.uk/ontology-lookup/browse.do?ontName=MS&amp;termId=MS:1000564" TargetMode="External"/><Relationship Id="rId660" Type="http://schemas.openxmlformats.org/officeDocument/2006/relationships/hyperlink" Target="http://www.ebi.ac.uk/ontology-lookup/browse.do?ontName=MS&amp;termId=MS:1000588" TargetMode="External"/><Relationship Id="rId106" Type="http://schemas.openxmlformats.org/officeDocument/2006/relationships/hyperlink" Target="http://www.ebi.ac.uk/ontology-lookup/browse.do?ontName=MS&amp;termId=MS:1001136" TargetMode="External"/><Relationship Id="rId313" Type="http://schemas.openxmlformats.org/officeDocument/2006/relationships/hyperlink" Target="http://www.ebi.ac.uk/ontology-lookup/browse.do?ontName=MS&amp;termId=MS:1001088" TargetMode="External"/><Relationship Id="rId495" Type="http://schemas.openxmlformats.org/officeDocument/2006/relationships/hyperlink" Target="file:///C:\Work\PSI\mzQuantML\svn\documentation\version1.0\mzQuantML1.0.0-rc.doc" TargetMode="External"/><Relationship Id="rId716" Type="http://schemas.openxmlformats.org/officeDocument/2006/relationships/hyperlink" Target="http://www.ebi.ac.uk/ontology-lookup/browse.do?ontName=MS&amp;termId=MS:1001597" TargetMode="External"/><Relationship Id="rId758" Type="http://schemas.openxmlformats.org/officeDocument/2006/relationships/hyperlink" Target="http://www.ebi.ac.uk/ontology-lookup/browse.do?ontName=MS&amp;termId=MS:1000568" TargetMode="External"/><Relationship Id="rId10" Type="http://schemas.openxmlformats.org/officeDocument/2006/relationships/hyperlink" Target="http://fuge.sourceforge.net" TargetMode="External"/><Relationship Id="rId52" Type="http://schemas.openxmlformats.org/officeDocument/2006/relationships/hyperlink" Target="http://www.ebi.ac.uk/ontology-lookup/browse.do?ontName=MS&amp;termId=MS:1001837" TargetMode="External"/><Relationship Id="rId94" Type="http://schemas.openxmlformats.org/officeDocument/2006/relationships/hyperlink" Target="file:///C:\Work\PSI\mzQuantML\svn\documentation\version1.0\mzQuantML1.0.0-rc.doc" TargetMode="External"/><Relationship Id="rId148" Type="http://schemas.openxmlformats.org/officeDocument/2006/relationships/hyperlink" Target="http://www.ebi.ac.uk/ontology-lookup/browse.do?ontName=MS&amp;termId=MS:1001130" TargetMode="External"/><Relationship Id="rId355" Type="http://schemas.openxmlformats.org/officeDocument/2006/relationships/hyperlink" Target="http://www.ebi.ac.uk/ontology-lookup/browse.do?ontName=MS&amp;termId=MS:1000903" TargetMode="External"/><Relationship Id="rId397" Type="http://schemas.openxmlformats.org/officeDocument/2006/relationships/hyperlink" Target="http://www.ebi.ac.uk/ontology-lookup/browse.do?ontName=MS&amp;termId=MS:1001141" TargetMode="External"/><Relationship Id="rId520" Type="http://schemas.openxmlformats.org/officeDocument/2006/relationships/hyperlink" Target="http://www.ebi.ac.uk/ontology-lookup/browse.do?ontName=MS&amp;termId=MS:1000914" TargetMode="External"/><Relationship Id="rId562" Type="http://schemas.openxmlformats.org/officeDocument/2006/relationships/hyperlink" Target="file:///C:\Work\PSI\mzQuantML\svn\documentation\version1.0\mzQuantML1.0.0-rc.doc" TargetMode="External"/><Relationship Id="rId618" Type="http://schemas.openxmlformats.org/officeDocument/2006/relationships/hyperlink" Target="http://www.ebi.ac.uk/ontology-lookup/browse.do?ontName=MS&amp;termId=MS:1001136" TargetMode="External"/><Relationship Id="rId825" Type="http://schemas.openxmlformats.org/officeDocument/2006/relationships/hyperlink" Target="http://www.ietf.org/rfc/rfc2119.txt" TargetMode="External"/><Relationship Id="rId215" Type="http://schemas.openxmlformats.org/officeDocument/2006/relationships/hyperlink" Target="http://www.ebi.ac.uk/ontology-lookup/browse.do?ontName=MS&amp;termId=MS:1001035" TargetMode="External"/><Relationship Id="rId257" Type="http://schemas.openxmlformats.org/officeDocument/2006/relationships/hyperlink" Target="http://www.ebi.ac.uk/ontology-lookup/browse.do?ontName=MS&amp;termId=MS:1000797" TargetMode="External"/><Relationship Id="rId422" Type="http://schemas.openxmlformats.org/officeDocument/2006/relationships/hyperlink" Target="http://www.ebi.ac.uk/ontology-lookup/browse.do?ontName=MS&amp;termId=MS:1001805" TargetMode="External"/><Relationship Id="rId464" Type="http://schemas.openxmlformats.org/officeDocument/2006/relationships/hyperlink" Target="http://www.ebi.ac.uk/ontology-lookup/browse.do?ontName=MS&amp;termId=MS:1001133" TargetMode="External"/><Relationship Id="rId299" Type="http://schemas.openxmlformats.org/officeDocument/2006/relationships/hyperlink" Target="http://www.ebi.ac.uk/ontology-lookup/browse.do?ontName=MS&amp;termId=MS:1001137" TargetMode="External"/><Relationship Id="rId727" Type="http://schemas.openxmlformats.org/officeDocument/2006/relationships/hyperlink" Target="file:///C:\Work\PSI\mzQuantML\svn\documentation\version1.0\mzQuantML1.0.0-rc.doc" TargetMode="External"/><Relationship Id="rId63" Type="http://schemas.openxmlformats.org/officeDocument/2006/relationships/hyperlink" Target="file:///C:\Work\PSI\mzQuantML\svn\documentation\version1.0\mzQuantML1.0.0-rc.doc" TargetMode="External"/><Relationship Id="rId159" Type="http://schemas.openxmlformats.org/officeDocument/2006/relationships/hyperlink" Target="http://www.ebi.ac.uk/ontology-lookup/browse.do?ontName=MS&amp;termId=MS:1001405" TargetMode="External"/><Relationship Id="rId366" Type="http://schemas.openxmlformats.org/officeDocument/2006/relationships/hyperlink" Target="http://www.ebi.ac.uk/ontology-lookup/browse.do?ontName=MS&amp;termId=MS:1001132" TargetMode="External"/><Relationship Id="rId573" Type="http://schemas.openxmlformats.org/officeDocument/2006/relationships/hyperlink" Target="http://www.ebi.ac.uk/ontology-lookup/browse.do?ontName=MS&amp;termId=MS:1001525" TargetMode="External"/><Relationship Id="rId780" Type="http://schemas.openxmlformats.org/officeDocument/2006/relationships/hyperlink" Target="http://www.ebi.ac.uk/ontology-lookup/browse.do?ontName=MS&amp;termId=MS:1000534" TargetMode="External"/><Relationship Id="rId226" Type="http://schemas.openxmlformats.org/officeDocument/2006/relationships/hyperlink" Target="http://www.ebi.ac.uk/ontology-lookup/browse.do?ontName=MS&amp;termId=MS:1001136" TargetMode="External"/><Relationship Id="rId433" Type="http://schemas.openxmlformats.org/officeDocument/2006/relationships/hyperlink" Target="http://www.ebi.ac.uk/ontology-lookup/browse.do?ontName=MS&amp;termId=MS:1001088" TargetMode="External"/><Relationship Id="rId640" Type="http://schemas.openxmlformats.org/officeDocument/2006/relationships/hyperlink" Target="http://www.ebi.ac.uk/ontology-lookup/browse.do?ontName=MS&amp;termId=MS:1000589" TargetMode="External"/><Relationship Id="rId738" Type="http://schemas.openxmlformats.org/officeDocument/2006/relationships/hyperlink" Target="http://www.ebi.ac.uk/ontology-lookup/browse.do?ontName=MS&amp;termId=MS:1001820" TargetMode="External"/><Relationship Id="rId74" Type="http://schemas.openxmlformats.org/officeDocument/2006/relationships/image" Target="media/image5.png"/><Relationship Id="rId377" Type="http://schemas.openxmlformats.org/officeDocument/2006/relationships/hyperlink" Target="http://www.ebi.ac.uk/ontology-lookup/browse.do?ontName=MS&amp;termId=MS:1000797" TargetMode="External"/><Relationship Id="rId500" Type="http://schemas.openxmlformats.org/officeDocument/2006/relationships/hyperlink" Target="http://www.ebi.ac.uk/ontology-lookup/browse.do?ontName=MS&amp;termId=MS:1001827" TargetMode="External"/><Relationship Id="rId584" Type="http://schemas.openxmlformats.org/officeDocument/2006/relationships/hyperlink" Target="http://www.ebi.ac.uk/ontology-lookup/browse.do?ontName=MS&amp;termId=MS:1001972" TargetMode="External"/><Relationship Id="rId805" Type="http://schemas.openxmlformats.org/officeDocument/2006/relationships/hyperlink" Target="file:///C:\Work\PSI\mzQuantML\svn\documentation\version1.0\mzQuantML1.0.0-rc.doc" TargetMode="External"/><Relationship Id="rId5" Type="http://schemas.openxmlformats.org/officeDocument/2006/relationships/webSettings" Target="webSettings.xml"/><Relationship Id="rId237" Type="http://schemas.openxmlformats.org/officeDocument/2006/relationships/hyperlink" Target="http://www.ebi.ac.uk/ontology-lookup/browse.do?ontName=MS&amp;termId=MS:1000926" TargetMode="External"/><Relationship Id="rId791" Type="http://schemas.openxmlformats.org/officeDocument/2006/relationships/hyperlink" Target="http://www.ebi.ac.uk/ontology-lookup/browse.do?ontName=MS&amp;termId=MS:1001488" TargetMode="External"/><Relationship Id="rId444" Type="http://schemas.openxmlformats.org/officeDocument/2006/relationships/hyperlink" Target="http://www.ebi.ac.uk/ontology-lookup/browse.do?ontName=MS&amp;termId=MS:1001138" TargetMode="External"/><Relationship Id="rId651" Type="http://schemas.openxmlformats.org/officeDocument/2006/relationships/hyperlink" Target="file:///C:\Work\PSI\mzQuantML\svn\documentation\version1.0\mzQuantML1.0.0-rc.doc" TargetMode="External"/><Relationship Id="rId749" Type="http://schemas.openxmlformats.org/officeDocument/2006/relationships/hyperlink" Target="http://www.ebi.ac.uk/ontology-lookup/browse.do?ontName=MS&amp;termId=MS:1001268" TargetMode="External"/><Relationship Id="rId290" Type="http://schemas.openxmlformats.org/officeDocument/2006/relationships/hyperlink" Target="http://www.ebi.ac.uk/ontology-lookup/browse.do?ontName=MS&amp;termId=MS:1001405" TargetMode="External"/><Relationship Id="rId304" Type="http://schemas.openxmlformats.org/officeDocument/2006/relationships/hyperlink" Target="http://www.ebi.ac.uk/ontology-lookup/browse.do?ontName=MS&amp;termId=MS:1000796" TargetMode="External"/><Relationship Id="rId388" Type="http://schemas.openxmlformats.org/officeDocument/2006/relationships/hyperlink" Target="http://www.ebi.ac.uk/ontology-lookup/browse.do?ontName=MS&amp;termId=MS:1001130" TargetMode="External"/><Relationship Id="rId511" Type="http://schemas.openxmlformats.org/officeDocument/2006/relationships/hyperlink" Target="http://www.ebi.ac.uk/ontology-lookup/browse.do?ontName=MS&amp;termId=MS:1000566" TargetMode="External"/><Relationship Id="rId609" Type="http://schemas.openxmlformats.org/officeDocument/2006/relationships/hyperlink" Target="file:///C:\Work\PSI\mzQuantML\svn\documentation\version1.0\mzQuantML1.0.0-rc.doc" TargetMode="External"/><Relationship Id="rId85" Type="http://schemas.openxmlformats.org/officeDocument/2006/relationships/hyperlink" Target="http://www.ebi.ac.uk/ontology-lookup/browse.do?ontName=MS&amp;termId=MS:1001285" TargetMode="External"/><Relationship Id="rId150" Type="http://schemas.openxmlformats.org/officeDocument/2006/relationships/hyperlink" Target="http://www.ebi.ac.uk/ontology-lookup/browse.do?ontName=MS&amp;termId=MS:1001132" TargetMode="External"/><Relationship Id="rId595" Type="http://schemas.openxmlformats.org/officeDocument/2006/relationships/hyperlink" Target="http://www.ebi.ac.uk/ontology-lookup/browse.do?ontName=MS&amp;termId=MS:1001972" TargetMode="External"/><Relationship Id="rId816" Type="http://schemas.openxmlformats.org/officeDocument/2006/relationships/hyperlink" Target="http://www.ebi.ac.uk/ontology-lookup/browse.do?ontName=MS&amp;termId=MS:1001814" TargetMode="External"/><Relationship Id="rId248" Type="http://schemas.openxmlformats.org/officeDocument/2006/relationships/hyperlink" Target="http://www.ebi.ac.uk/ontology-lookup/browse.do?ontName=MS&amp;termId=MS:1001134" TargetMode="External"/><Relationship Id="rId455" Type="http://schemas.openxmlformats.org/officeDocument/2006/relationships/hyperlink" Target="http://www.ebi.ac.uk/ontology-lookup/browse.do?ontName=MS&amp;termId=MS:1001035" TargetMode="External"/><Relationship Id="rId662" Type="http://schemas.openxmlformats.org/officeDocument/2006/relationships/hyperlink" Target="http://www.ebi.ac.uk/ontology-lookup/browse.do?ontName=MS&amp;termId=MS:1000589" TargetMode="External"/><Relationship Id="rId12" Type="http://schemas.openxmlformats.org/officeDocument/2006/relationships/hyperlink" Target="http://www.psidev.info/mzidentml/" TargetMode="External"/><Relationship Id="rId108" Type="http://schemas.openxmlformats.org/officeDocument/2006/relationships/hyperlink" Target="http://www.ebi.ac.uk/ontology-lookup/browse.do?ontName=MS&amp;termId=MS:1001138" TargetMode="External"/><Relationship Id="rId315" Type="http://schemas.openxmlformats.org/officeDocument/2006/relationships/hyperlink" Target="http://www.ebi.ac.uk/ontology-lookup/browse.do?ontName=MS&amp;termId=MS:1001805" TargetMode="External"/><Relationship Id="rId522" Type="http://schemas.openxmlformats.org/officeDocument/2006/relationships/hyperlink" Target="http://www.ebi.ac.uk/ontology-lookup/browse.do?ontName=MS&amp;termId=MS:1001199"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A4180-6311-44EA-96CD-D1E11B5B5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82</Pages>
  <Words>39626</Words>
  <Characters>225870</Characters>
  <Application>Microsoft Office Word</Application>
  <DocSecurity>0</DocSecurity>
  <Lines>1882</Lines>
  <Paragraphs>529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analysisXML specification document</vt:lpstr>
      <vt:lpstr>analysisXML specification document</vt:lpstr>
    </vt:vector>
  </TitlesOfParts>
  <Company>University of Manchester</Company>
  <LinksUpToDate>false</LinksUpToDate>
  <CharactersWithSpaces>264967</CharactersWithSpaces>
  <SharedDoc>false</SharedDoc>
  <HLinks>
    <vt:vector size="5550" baseType="variant">
      <vt:variant>
        <vt:i4>3801215</vt:i4>
      </vt:variant>
      <vt:variant>
        <vt:i4>3234</vt:i4>
      </vt:variant>
      <vt:variant>
        <vt:i4>0</vt:i4>
      </vt:variant>
      <vt:variant>
        <vt:i4>5</vt:i4>
      </vt:variant>
      <vt:variant>
        <vt:lpwstr>http://fuge.sourceforge.net/dev/V1Final/FuGE-v1-SpecDoc.doc</vt:lpwstr>
      </vt:variant>
      <vt:variant>
        <vt:lpwstr/>
      </vt:variant>
      <vt:variant>
        <vt:i4>4128807</vt:i4>
      </vt:variant>
      <vt:variant>
        <vt:i4>3231</vt:i4>
      </vt:variant>
      <vt:variant>
        <vt:i4>0</vt:i4>
      </vt:variant>
      <vt:variant>
        <vt:i4>5</vt:i4>
      </vt:variant>
      <vt:variant>
        <vt:lpwstr>http://www.ietf.org/rfc/rfc2119.txt</vt:lpwstr>
      </vt:variant>
      <vt:variant>
        <vt:lpwstr/>
      </vt:variant>
      <vt:variant>
        <vt:i4>3604483</vt:i4>
      </vt:variant>
      <vt:variant>
        <vt:i4>3228</vt:i4>
      </vt:variant>
      <vt:variant>
        <vt:i4>0</vt:i4>
      </vt:variant>
      <vt:variant>
        <vt:i4>5</vt:i4>
      </vt:variant>
      <vt:variant>
        <vt:lpwstr>mailto:andrew.jones@liv.ac.uk</vt:lpwstr>
      </vt:variant>
      <vt:variant>
        <vt:lpwstr/>
      </vt:variant>
      <vt:variant>
        <vt:i4>6619183</vt:i4>
      </vt:variant>
      <vt:variant>
        <vt:i4>3222</vt:i4>
      </vt:variant>
      <vt:variant>
        <vt:i4>0</vt:i4>
      </vt:variant>
      <vt:variant>
        <vt:i4>5</vt:i4>
      </vt:variant>
      <vt:variant>
        <vt:lpwstr>mzQuantML1.0.0-rc.doc</vt:lpwstr>
      </vt:variant>
      <vt:variant>
        <vt:lpwstr>DataMatrix</vt:lpwstr>
      </vt:variant>
      <vt:variant>
        <vt:i4>7405600</vt:i4>
      </vt:variant>
      <vt:variant>
        <vt:i4>3219</vt:i4>
      </vt:variant>
      <vt:variant>
        <vt:i4>0</vt:i4>
      </vt:variant>
      <vt:variant>
        <vt:i4>5</vt:i4>
      </vt:variant>
      <vt:variant>
        <vt:lpwstr>mzQuantML1.0.0-rc.doc</vt:lpwstr>
      </vt:variant>
      <vt:variant>
        <vt:lpwstr>ColumnIndex</vt:lpwstr>
      </vt:variant>
      <vt:variant>
        <vt:i4>1179739</vt:i4>
      </vt:variant>
      <vt:variant>
        <vt:i4>3216</vt:i4>
      </vt:variant>
      <vt:variant>
        <vt:i4>0</vt:i4>
      </vt:variant>
      <vt:variant>
        <vt:i4>5</vt:i4>
      </vt:variant>
      <vt:variant>
        <vt:lpwstr>mzQuantML1.0.0-rc.doc</vt:lpwstr>
      </vt:variant>
      <vt:variant>
        <vt:lpwstr>DataType</vt:lpwstr>
      </vt:variant>
      <vt:variant>
        <vt:i4>1507418</vt:i4>
      </vt:variant>
      <vt:variant>
        <vt:i4>3210</vt:i4>
      </vt:variant>
      <vt:variant>
        <vt:i4>0</vt:i4>
      </vt:variant>
      <vt:variant>
        <vt:i4>5</vt:i4>
      </vt:variant>
      <vt:variant>
        <vt:lpwstr>mzQuantML1.0.0-rc.doc</vt:lpwstr>
      </vt:variant>
      <vt:variant>
        <vt:lpwstr>StudyVariable</vt:lpwstr>
      </vt:variant>
      <vt:variant>
        <vt:i4>2752619</vt:i4>
      </vt:variant>
      <vt:variant>
        <vt:i4>3207</vt:i4>
      </vt:variant>
      <vt:variant>
        <vt:i4>0</vt:i4>
      </vt:variant>
      <vt:variant>
        <vt:i4>5</vt:i4>
      </vt:variant>
      <vt:variant>
        <vt:lpwstr>http://www.ebi.ac.uk/ontology-lookup/browse.do?ontName=MS&amp;termId=MS:1001816</vt:lpwstr>
      </vt:variant>
      <vt:variant>
        <vt:lpwstr/>
      </vt:variant>
      <vt:variant>
        <vt:i4>2752619</vt:i4>
      </vt:variant>
      <vt:variant>
        <vt:i4>3204</vt:i4>
      </vt:variant>
      <vt:variant>
        <vt:i4>0</vt:i4>
      </vt:variant>
      <vt:variant>
        <vt:i4>5</vt:i4>
      </vt:variant>
      <vt:variant>
        <vt:lpwstr>http://www.ebi.ac.uk/ontology-lookup/browse.do?ontName=MS&amp;termId=MS:1001815</vt:lpwstr>
      </vt:variant>
      <vt:variant>
        <vt:lpwstr/>
      </vt:variant>
      <vt:variant>
        <vt:i4>2752619</vt:i4>
      </vt:variant>
      <vt:variant>
        <vt:i4>3201</vt:i4>
      </vt:variant>
      <vt:variant>
        <vt:i4>0</vt:i4>
      </vt:variant>
      <vt:variant>
        <vt:i4>5</vt:i4>
      </vt:variant>
      <vt:variant>
        <vt:lpwstr>http://www.ebi.ac.uk/ontology-lookup/browse.do?ontName=MS&amp;termId=MS:1001814</vt:lpwstr>
      </vt:variant>
      <vt:variant>
        <vt:lpwstr/>
      </vt:variant>
      <vt:variant>
        <vt:i4>2752619</vt:i4>
      </vt:variant>
      <vt:variant>
        <vt:i4>3198</vt:i4>
      </vt:variant>
      <vt:variant>
        <vt:i4>0</vt:i4>
      </vt:variant>
      <vt:variant>
        <vt:i4>5</vt:i4>
      </vt:variant>
      <vt:variant>
        <vt:lpwstr>http://www.ebi.ac.uk/ontology-lookup/browse.do?ontName=MS&amp;termId=MS:1001813</vt:lpwstr>
      </vt:variant>
      <vt:variant>
        <vt:lpwstr/>
      </vt:variant>
      <vt:variant>
        <vt:i4>2752619</vt:i4>
      </vt:variant>
      <vt:variant>
        <vt:i4>3195</vt:i4>
      </vt:variant>
      <vt:variant>
        <vt:i4>0</vt:i4>
      </vt:variant>
      <vt:variant>
        <vt:i4>5</vt:i4>
      </vt:variant>
      <vt:variant>
        <vt:lpwstr>http://www.ebi.ac.uk/ontology-lookup/browse.do?ontName=MS&amp;termId=MS:1001812</vt:lpwstr>
      </vt:variant>
      <vt:variant>
        <vt:lpwstr/>
      </vt:variant>
      <vt:variant>
        <vt:i4>2752619</vt:i4>
      </vt:variant>
      <vt:variant>
        <vt:i4>3192</vt:i4>
      </vt:variant>
      <vt:variant>
        <vt:i4>0</vt:i4>
      </vt:variant>
      <vt:variant>
        <vt:i4>5</vt:i4>
      </vt:variant>
      <vt:variant>
        <vt:lpwstr>http://www.ebi.ac.uk/ontology-lookup/browse.do?ontName=MS&amp;termId=MS:1001811</vt:lpwstr>
      </vt:variant>
      <vt:variant>
        <vt:lpwstr/>
      </vt:variant>
      <vt:variant>
        <vt:i4>2752619</vt:i4>
      </vt:variant>
      <vt:variant>
        <vt:i4>3189</vt:i4>
      </vt:variant>
      <vt:variant>
        <vt:i4>0</vt:i4>
      </vt:variant>
      <vt:variant>
        <vt:i4>5</vt:i4>
      </vt:variant>
      <vt:variant>
        <vt:lpwstr>http://www.ebi.ac.uk/ontology-lookup/browse.do?ontName=MS&amp;termId=MS:1001810</vt:lpwstr>
      </vt:variant>
      <vt:variant>
        <vt:lpwstr/>
      </vt:variant>
      <vt:variant>
        <vt:i4>2818155</vt:i4>
      </vt:variant>
      <vt:variant>
        <vt:i4>3186</vt:i4>
      </vt:variant>
      <vt:variant>
        <vt:i4>0</vt:i4>
      </vt:variant>
      <vt:variant>
        <vt:i4>5</vt:i4>
      </vt:variant>
      <vt:variant>
        <vt:lpwstr>http://www.ebi.ac.uk/ontology-lookup/browse.do?ontName=MS&amp;termId=MS:1001809</vt:lpwstr>
      </vt:variant>
      <vt:variant>
        <vt:lpwstr/>
      </vt:variant>
      <vt:variant>
        <vt:i4>2818155</vt:i4>
      </vt:variant>
      <vt:variant>
        <vt:i4>3183</vt:i4>
      </vt:variant>
      <vt:variant>
        <vt:i4>0</vt:i4>
      </vt:variant>
      <vt:variant>
        <vt:i4>5</vt:i4>
      </vt:variant>
      <vt:variant>
        <vt:lpwstr>http://www.ebi.ac.uk/ontology-lookup/browse.do?ontName=MS&amp;termId=MS:1001808</vt:lpwstr>
      </vt:variant>
      <vt:variant>
        <vt:lpwstr/>
      </vt:variant>
      <vt:variant>
        <vt:i4>2818155</vt:i4>
      </vt:variant>
      <vt:variant>
        <vt:i4>3180</vt:i4>
      </vt:variant>
      <vt:variant>
        <vt:i4>0</vt:i4>
      </vt:variant>
      <vt:variant>
        <vt:i4>5</vt:i4>
      </vt:variant>
      <vt:variant>
        <vt:lpwstr>http://www.ebi.ac.uk/ontology-lookup/browse.do?ontName=MS&amp;termId=MS:1001807</vt:lpwstr>
      </vt:variant>
      <vt:variant>
        <vt:lpwstr/>
      </vt:variant>
      <vt:variant>
        <vt:i4>5570608</vt:i4>
      </vt:variant>
      <vt:variant>
        <vt:i4>3177</vt:i4>
      </vt:variant>
      <vt:variant>
        <vt:i4>0</vt:i4>
      </vt:variant>
      <vt:variant>
        <vt:i4>5</vt:i4>
      </vt:variant>
      <vt:variant>
        <vt:lpwstr>mzQuantML1.0.0-rc.doc</vt:lpwstr>
      </vt:variant>
      <vt:variant>
        <vt:lpwstr>Assay_refs</vt:lpwstr>
      </vt:variant>
      <vt:variant>
        <vt:i4>983133</vt:i4>
      </vt:variant>
      <vt:variant>
        <vt:i4>3174</vt:i4>
      </vt:variant>
      <vt:variant>
        <vt:i4>0</vt:i4>
      </vt:variant>
      <vt:variant>
        <vt:i4>5</vt:i4>
      </vt:variant>
      <vt:variant>
        <vt:lpwstr>mzQuantML1.0.0-rc.doc</vt:lpwstr>
      </vt:variant>
      <vt:variant>
        <vt:lpwstr>userParam</vt:lpwstr>
      </vt:variant>
      <vt:variant>
        <vt:i4>7864366</vt:i4>
      </vt:variant>
      <vt:variant>
        <vt:i4>3171</vt:i4>
      </vt:variant>
      <vt:variant>
        <vt:i4>0</vt:i4>
      </vt:variant>
      <vt:variant>
        <vt:i4>5</vt:i4>
      </vt:variant>
      <vt:variant>
        <vt:lpwstr>mzQuantML1.0.0-rc.doc</vt:lpwstr>
      </vt:variant>
      <vt:variant>
        <vt:lpwstr>cvParam</vt:lpwstr>
      </vt:variant>
      <vt:variant>
        <vt:i4>7602224</vt:i4>
      </vt:variant>
      <vt:variant>
        <vt:i4>3168</vt:i4>
      </vt:variant>
      <vt:variant>
        <vt:i4>0</vt:i4>
      </vt:variant>
      <vt:variant>
        <vt:i4>5</vt:i4>
      </vt:variant>
      <vt:variant>
        <vt:lpwstr>mzQuantML1.0.0-rc.doc</vt:lpwstr>
      </vt:variant>
      <vt:variant>
        <vt:lpwstr>FileFormat</vt:lpwstr>
      </vt:variant>
      <vt:variant>
        <vt:i4>7798836</vt:i4>
      </vt:variant>
      <vt:variant>
        <vt:i4>3165</vt:i4>
      </vt:variant>
      <vt:variant>
        <vt:i4>0</vt:i4>
      </vt:variant>
      <vt:variant>
        <vt:i4>5</vt:i4>
      </vt:variant>
      <vt:variant>
        <vt:lpwstr>mzQuantML1.0.0-rc.doc</vt:lpwstr>
      </vt:variant>
      <vt:variant>
        <vt:lpwstr>ExternalFormatDocumentation</vt:lpwstr>
      </vt:variant>
      <vt:variant>
        <vt:i4>1114207</vt:i4>
      </vt:variant>
      <vt:variant>
        <vt:i4>3159</vt:i4>
      </vt:variant>
      <vt:variant>
        <vt:i4>0</vt:i4>
      </vt:variant>
      <vt:variant>
        <vt:i4>5</vt:i4>
      </vt:variant>
      <vt:variant>
        <vt:lpwstr>mzQuantML1.0.0-rc.doc</vt:lpwstr>
      </vt:variant>
      <vt:variant>
        <vt:lpwstr>Software</vt:lpwstr>
      </vt:variant>
      <vt:variant>
        <vt:i4>2621547</vt:i4>
      </vt:variant>
      <vt:variant>
        <vt:i4>3156</vt:i4>
      </vt:variant>
      <vt:variant>
        <vt:i4>0</vt:i4>
      </vt:variant>
      <vt:variant>
        <vt:i4>5</vt:i4>
      </vt:variant>
      <vt:variant>
        <vt:lpwstr>http://www.ebi.ac.uk/ontology-lookup/browse.do?ontName=MS&amp;termId=MS:1001832</vt:lpwstr>
      </vt:variant>
      <vt:variant>
        <vt:lpwstr/>
      </vt:variant>
      <vt:variant>
        <vt:i4>2621538</vt:i4>
      </vt:variant>
      <vt:variant>
        <vt:i4>3153</vt:i4>
      </vt:variant>
      <vt:variant>
        <vt:i4>0</vt:i4>
      </vt:variant>
      <vt:variant>
        <vt:i4>5</vt:i4>
      </vt:variant>
      <vt:variant>
        <vt:lpwstr>http://www.ebi.ac.uk/ontology-lookup/browse.do?ontName=MS&amp;termId=MS:1001139</vt:lpwstr>
      </vt:variant>
      <vt:variant>
        <vt:lpwstr/>
      </vt:variant>
      <vt:variant>
        <vt:i4>3014755</vt:i4>
      </vt:variant>
      <vt:variant>
        <vt:i4>3150</vt:i4>
      </vt:variant>
      <vt:variant>
        <vt:i4>0</vt:i4>
      </vt:variant>
      <vt:variant>
        <vt:i4>5</vt:i4>
      </vt:variant>
      <vt:variant>
        <vt:lpwstr>http://www.ebi.ac.uk/ontology-lookup/browse.do?ontName=MS&amp;termId=MS:1002063</vt:lpwstr>
      </vt:variant>
      <vt:variant>
        <vt:lpwstr/>
      </vt:variant>
      <vt:variant>
        <vt:i4>2949219</vt:i4>
      </vt:variant>
      <vt:variant>
        <vt:i4>3147</vt:i4>
      </vt:variant>
      <vt:variant>
        <vt:i4>0</vt:i4>
      </vt:variant>
      <vt:variant>
        <vt:i4>5</vt:i4>
      </vt:variant>
      <vt:variant>
        <vt:lpwstr>http://www.ebi.ac.uk/ontology-lookup/browse.do?ontName=MS&amp;termId=MS:1002059</vt:lpwstr>
      </vt:variant>
      <vt:variant>
        <vt:lpwstr/>
      </vt:variant>
      <vt:variant>
        <vt:i4>3080298</vt:i4>
      </vt:variant>
      <vt:variant>
        <vt:i4>3144</vt:i4>
      </vt:variant>
      <vt:variant>
        <vt:i4>0</vt:i4>
      </vt:variant>
      <vt:variant>
        <vt:i4>5</vt:i4>
      </vt:variant>
      <vt:variant>
        <vt:lpwstr>http://www.ebi.ac.uk/ontology-lookup/browse.do?ontName=MS&amp;termId=MS:1001948</vt:lpwstr>
      </vt:variant>
      <vt:variant>
        <vt:lpwstr/>
      </vt:variant>
      <vt:variant>
        <vt:i4>3080298</vt:i4>
      </vt:variant>
      <vt:variant>
        <vt:i4>3141</vt:i4>
      </vt:variant>
      <vt:variant>
        <vt:i4>0</vt:i4>
      </vt:variant>
      <vt:variant>
        <vt:i4>5</vt:i4>
      </vt:variant>
      <vt:variant>
        <vt:lpwstr>http://www.ebi.ac.uk/ontology-lookup/browse.do?ontName=MS&amp;termId=MS:1001947</vt:lpwstr>
      </vt:variant>
      <vt:variant>
        <vt:lpwstr/>
      </vt:variant>
      <vt:variant>
        <vt:i4>3080298</vt:i4>
      </vt:variant>
      <vt:variant>
        <vt:i4>3138</vt:i4>
      </vt:variant>
      <vt:variant>
        <vt:i4>0</vt:i4>
      </vt:variant>
      <vt:variant>
        <vt:i4>5</vt:i4>
      </vt:variant>
      <vt:variant>
        <vt:lpwstr>http://www.ebi.ac.uk/ontology-lookup/browse.do?ontName=MS&amp;termId=MS:1001946</vt:lpwstr>
      </vt:variant>
      <vt:variant>
        <vt:lpwstr/>
      </vt:variant>
      <vt:variant>
        <vt:i4>2621547</vt:i4>
      </vt:variant>
      <vt:variant>
        <vt:i4>3135</vt:i4>
      </vt:variant>
      <vt:variant>
        <vt:i4>0</vt:i4>
      </vt:variant>
      <vt:variant>
        <vt:i4>5</vt:i4>
      </vt:variant>
      <vt:variant>
        <vt:lpwstr>http://www.ebi.ac.uk/ontology-lookup/browse.do?ontName=MS&amp;termId=MS:1001831</vt:lpwstr>
      </vt:variant>
      <vt:variant>
        <vt:lpwstr/>
      </vt:variant>
      <vt:variant>
        <vt:i4>2621547</vt:i4>
      </vt:variant>
      <vt:variant>
        <vt:i4>3132</vt:i4>
      </vt:variant>
      <vt:variant>
        <vt:i4>0</vt:i4>
      </vt:variant>
      <vt:variant>
        <vt:i4>5</vt:i4>
      </vt:variant>
      <vt:variant>
        <vt:lpwstr>http://www.ebi.ac.uk/ontology-lookup/browse.do?ontName=MS&amp;termId=MS:1001830</vt:lpwstr>
      </vt:variant>
      <vt:variant>
        <vt:lpwstr/>
      </vt:variant>
      <vt:variant>
        <vt:i4>2293862</vt:i4>
      </vt:variant>
      <vt:variant>
        <vt:i4>3129</vt:i4>
      </vt:variant>
      <vt:variant>
        <vt:i4>0</vt:i4>
      </vt:variant>
      <vt:variant>
        <vt:i4>5</vt:i4>
      </vt:variant>
      <vt:variant>
        <vt:lpwstr>http://www.ebi.ac.uk/ontology-lookup/browse.do?ontName=MS&amp;termId=MS:1001583</vt:lpwstr>
      </vt:variant>
      <vt:variant>
        <vt:lpwstr/>
      </vt:variant>
      <vt:variant>
        <vt:i4>2293863</vt:i4>
      </vt:variant>
      <vt:variant>
        <vt:i4>3126</vt:i4>
      </vt:variant>
      <vt:variant>
        <vt:i4>0</vt:i4>
      </vt:variant>
      <vt:variant>
        <vt:i4>5</vt:i4>
      </vt:variant>
      <vt:variant>
        <vt:lpwstr>http://www.ebi.ac.uk/ontology-lookup/browse.do?ontName=MS&amp;termId=MS:1001488</vt:lpwstr>
      </vt:variant>
      <vt:variant>
        <vt:lpwstr/>
      </vt:variant>
      <vt:variant>
        <vt:i4>2687076</vt:i4>
      </vt:variant>
      <vt:variant>
        <vt:i4>3123</vt:i4>
      </vt:variant>
      <vt:variant>
        <vt:i4>0</vt:i4>
      </vt:variant>
      <vt:variant>
        <vt:i4>5</vt:i4>
      </vt:variant>
      <vt:variant>
        <vt:lpwstr>http://www.ebi.ac.uk/ontology-lookup/browse.do?ontName=MS&amp;termId=MS:1000739</vt:lpwstr>
      </vt:variant>
      <vt:variant>
        <vt:lpwstr/>
      </vt:variant>
      <vt:variant>
        <vt:i4>2621538</vt:i4>
      </vt:variant>
      <vt:variant>
        <vt:i4>3120</vt:i4>
      </vt:variant>
      <vt:variant>
        <vt:i4>0</vt:i4>
      </vt:variant>
      <vt:variant>
        <vt:i4>5</vt:i4>
      </vt:variant>
      <vt:variant>
        <vt:lpwstr>http://www.ebi.ac.uk/ontology-lookup/browse.do?ontName=MS&amp;termId=MS:1001139</vt:lpwstr>
      </vt:variant>
      <vt:variant>
        <vt:lpwstr/>
      </vt:variant>
      <vt:variant>
        <vt:i4>3014759</vt:i4>
      </vt:variant>
      <vt:variant>
        <vt:i4>3117</vt:i4>
      </vt:variant>
      <vt:variant>
        <vt:i4>0</vt:i4>
      </vt:variant>
      <vt:variant>
        <vt:i4>5</vt:i4>
      </vt:variant>
      <vt:variant>
        <vt:lpwstr>http://www.ebi.ac.uk/ontology-lookup/browse.do?ontName=MS&amp;termId=MS:1001456</vt:lpwstr>
      </vt:variant>
      <vt:variant>
        <vt:lpwstr/>
      </vt:variant>
      <vt:variant>
        <vt:i4>2752613</vt:i4>
      </vt:variant>
      <vt:variant>
        <vt:i4>3114</vt:i4>
      </vt:variant>
      <vt:variant>
        <vt:i4>0</vt:i4>
      </vt:variant>
      <vt:variant>
        <vt:i4>5</vt:i4>
      </vt:variant>
      <vt:variant>
        <vt:lpwstr>http://www.ebi.ac.uk/ontology-lookup/browse.do?ontName=MS&amp;termId=MS:1000601</vt:lpwstr>
      </vt:variant>
      <vt:variant>
        <vt:lpwstr/>
      </vt:variant>
      <vt:variant>
        <vt:i4>2752613</vt:i4>
      </vt:variant>
      <vt:variant>
        <vt:i4>3111</vt:i4>
      </vt:variant>
      <vt:variant>
        <vt:i4>0</vt:i4>
      </vt:variant>
      <vt:variant>
        <vt:i4>5</vt:i4>
      </vt:variant>
      <vt:variant>
        <vt:lpwstr>http://www.ebi.ac.uk/ontology-lookup/browse.do?ontName=MS&amp;termId=MS:1000600</vt:lpwstr>
      </vt:variant>
      <vt:variant>
        <vt:lpwstr/>
      </vt:variant>
      <vt:variant>
        <vt:i4>3080294</vt:i4>
      </vt:variant>
      <vt:variant>
        <vt:i4>3108</vt:i4>
      </vt:variant>
      <vt:variant>
        <vt:i4>0</vt:i4>
      </vt:variant>
      <vt:variant>
        <vt:i4>5</vt:i4>
      </vt:variant>
      <vt:variant>
        <vt:lpwstr>http://www.ebi.ac.uk/ontology-lookup/browse.do?ontName=MS&amp;termId=MS:1000551</vt:lpwstr>
      </vt:variant>
      <vt:variant>
        <vt:lpwstr/>
      </vt:variant>
      <vt:variant>
        <vt:i4>2687078</vt:i4>
      </vt:variant>
      <vt:variant>
        <vt:i4>3105</vt:i4>
      </vt:variant>
      <vt:variant>
        <vt:i4>0</vt:i4>
      </vt:variant>
      <vt:variant>
        <vt:i4>5</vt:i4>
      </vt:variant>
      <vt:variant>
        <vt:lpwstr>http://www.ebi.ac.uk/ontology-lookup/browse.do?ontName=MS&amp;termId=MS:1000539</vt:lpwstr>
      </vt:variant>
      <vt:variant>
        <vt:lpwstr/>
      </vt:variant>
      <vt:variant>
        <vt:i4>2687078</vt:i4>
      </vt:variant>
      <vt:variant>
        <vt:i4>3102</vt:i4>
      </vt:variant>
      <vt:variant>
        <vt:i4>0</vt:i4>
      </vt:variant>
      <vt:variant>
        <vt:i4>5</vt:i4>
      </vt:variant>
      <vt:variant>
        <vt:lpwstr>http://www.ebi.ac.uk/ontology-lookup/browse.do?ontName=MS&amp;termId=MS:1000537</vt:lpwstr>
      </vt:variant>
      <vt:variant>
        <vt:lpwstr/>
      </vt:variant>
      <vt:variant>
        <vt:i4>2687078</vt:i4>
      </vt:variant>
      <vt:variant>
        <vt:i4>3099</vt:i4>
      </vt:variant>
      <vt:variant>
        <vt:i4>0</vt:i4>
      </vt:variant>
      <vt:variant>
        <vt:i4>5</vt:i4>
      </vt:variant>
      <vt:variant>
        <vt:lpwstr>http://www.ebi.ac.uk/ontology-lookup/browse.do?ontName=MS&amp;termId=MS:1000536</vt:lpwstr>
      </vt:variant>
      <vt:variant>
        <vt:lpwstr/>
      </vt:variant>
      <vt:variant>
        <vt:i4>2687078</vt:i4>
      </vt:variant>
      <vt:variant>
        <vt:i4>3096</vt:i4>
      </vt:variant>
      <vt:variant>
        <vt:i4>0</vt:i4>
      </vt:variant>
      <vt:variant>
        <vt:i4>5</vt:i4>
      </vt:variant>
      <vt:variant>
        <vt:lpwstr>http://www.ebi.ac.uk/ontology-lookup/browse.do?ontName=MS&amp;termId=MS:1000535</vt:lpwstr>
      </vt:variant>
      <vt:variant>
        <vt:lpwstr/>
      </vt:variant>
      <vt:variant>
        <vt:i4>2687078</vt:i4>
      </vt:variant>
      <vt:variant>
        <vt:i4>3093</vt:i4>
      </vt:variant>
      <vt:variant>
        <vt:i4>0</vt:i4>
      </vt:variant>
      <vt:variant>
        <vt:i4>5</vt:i4>
      </vt:variant>
      <vt:variant>
        <vt:lpwstr>http://www.ebi.ac.uk/ontology-lookup/browse.do?ontName=MS&amp;termId=MS:1000534</vt:lpwstr>
      </vt:variant>
      <vt:variant>
        <vt:lpwstr/>
      </vt:variant>
      <vt:variant>
        <vt:i4>2687078</vt:i4>
      </vt:variant>
      <vt:variant>
        <vt:i4>3090</vt:i4>
      </vt:variant>
      <vt:variant>
        <vt:i4>0</vt:i4>
      </vt:variant>
      <vt:variant>
        <vt:i4>5</vt:i4>
      </vt:variant>
      <vt:variant>
        <vt:lpwstr>http://www.ebi.ac.uk/ontology-lookup/browse.do?ontName=MS&amp;termId=MS:1000533</vt:lpwstr>
      </vt:variant>
      <vt:variant>
        <vt:lpwstr/>
      </vt:variant>
      <vt:variant>
        <vt:i4>2687078</vt:i4>
      </vt:variant>
      <vt:variant>
        <vt:i4>3087</vt:i4>
      </vt:variant>
      <vt:variant>
        <vt:i4>0</vt:i4>
      </vt:variant>
      <vt:variant>
        <vt:i4>5</vt:i4>
      </vt:variant>
      <vt:variant>
        <vt:lpwstr>http://www.ebi.ac.uk/ontology-lookup/browse.do?ontName=MS&amp;termId=MS:1000532</vt:lpwstr>
      </vt:variant>
      <vt:variant>
        <vt:lpwstr/>
      </vt:variant>
      <vt:variant>
        <vt:i4>3014759</vt:i4>
      </vt:variant>
      <vt:variant>
        <vt:i4>3084</vt:i4>
      </vt:variant>
      <vt:variant>
        <vt:i4>0</vt:i4>
      </vt:variant>
      <vt:variant>
        <vt:i4>5</vt:i4>
      </vt:variant>
      <vt:variant>
        <vt:lpwstr>http://www.ebi.ac.uk/ontology-lookup/browse.do?ontName=MS&amp;termId=MS:1001456</vt:lpwstr>
      </vt:variant>
      <vt:variant>
        <vt:lpwstr/>
      </vt:variant>
      <vt:variant>
        <vt:i4>983133</vt:i4>
      </vt:variant>
      <vt:variant>
        <vt:i4>3081</vt:i4>
      </vt:variant>
      <vt:variant>
        <vt:i4>0</vt:i4>
      </vt:variant>
      <vt:variant>
        <vt:i4>5</vt:i4>
      </vt:variant>
      <vt:variant>
        <vt:lpwstr>mzQuantML1.0.0-rc.doc</vt:lpwstr>
      </vt:variant>
      <vt:variant>
        <vt:lpwstr>userParam</vt:lpwstr>
      </vt:variant>
      <vt:variant>
        <vt:i4>7864366</vt:i4>
      </vt:variant>
      <vt:variant>
        <vt:i4>3078</vt:i4>
      </vt:variant>
      <vt:variant>
        <vt:i4>0</vt:i4>
      </vt:variant>
      <vt:variant>
        <vt:i4>5</vt:i4>
      </vt:variant>
      <vt:variant>
        <vt:lpwstr>mzQuantML1.0.0-rc.doc</vt:lpwstr>
      </vt:variant>
      <vt:variant>
        <vt:lpwstr>cvParam</vt:lpwstr>
      </vt:variant>
      <vt:variant>
        <vt:i4>2687074</vt:i4>
      </vt:variant>
      <vt:variant>
        <vt:i4>3075</vt:i4>
      </vt:variant>
      <vt:variant>
        <vt:i4>0</vt:i4>
      </vt:variant>
      <vt:variant>
        <vt:i4>5</vt:i4>
      </vt:variant>
      <vt:variant>
        <vt:lpwstr>http://www.ebi.ac.uk/ontology-lookup/browse.do?ontName=MS&amp;termId=MS:1002117</vt:lpwstr>
      </vt:variant>
      <vt:variant>
        <vt:lpwstr/>
      </vt:variant>
      <vt:variant>
        <vt:i4>983133</vt:i4>
      </vt:variant>
      <vt:variant>
        <vt:i4>3069</vt:i4>
      </vt:variant>
      <vt:variant>
        <vt:i4>0</vt:i4>
      </vt:variant>
      <vt:variant>
        <vt:i4>5</vt:i4>
      </vt:variant>
      <vt:variant>
        <vt:lpwstr>mzQuantML1.0.0-rc.doc</vt:lpwstr>
      </vt:variant>
      <vt:variant>
        <vt:lpwstr>userParam</vt:lpwstr>
      </vt:variant>
      <vt:variant>
        <vt:i4>7864366</vt:i4>
      </vt:variant>
      <vt:variant>
        <vt:i4>3066</vt:i4>
      </vt:variant>
      <vt:variant>
        <vt:i4>0</vt:i4>
      </vt:variant>
      <vt:variant>
        <vt:i4>5</vt:i4>
      </vt:variant>
      <vt:variant>
        <vt:lpwstr>mzQuantML1.0.0-rc.doc</vt:lpwstr>
      </vt:variant>
      <vt:variant>
        <vt:lpwstr>cvParam</vt:lpwstr>
      </vt:variant>
      <vt:variant>
        <vt:i4>6684712</vt:i4>
      </vt:variant>
      <vt:variant>
        <vt:i4>3063</vt:i4>
      </vt:variant>
      <vt:variant>
        <vt:i4>0</vt:i4>
      </vt:variant>
      <vt:variant>
        <vt:i4>5</vt:i4>
      </vt:variant>
      <vt:variant>
        <vt:lpwstr>mzQuantML1.0.0-rc.doc</vt:lpwstr>
      </vt:variant>
      <vt:variant>
        <vt:lpwstr>RatioQuantLayer</vt:lpwstr>
      </vt:variant>
      <vt:variant>
        <vt:i4>7798833</vt:i4>
      </vt:variant>
      <vt:variant>
        <vt:i4>3060</vt:i4>
      </vt:variant>
      <vt:variant>
        <vt:i4>0</vt:i4>
      </vt:variant>
      <vt:variant>
        <vt:i4>5</vt:i4>
      </vt:variant>
      <vt:variant>
        <vt:lpwstr>mzQuantML1.0.0-rc.doc</vt:lpwstr>
      </vt:variant>
      <vt:variant>
        <vt:lpwstr>StudyVariableQuantLayer</vt:lpwstr>
      </vt:variant>
      <vt:variant>
        <vt:i4>8126506</vt:i4>
      </vt:variant>
      <vt:variant>
        <vt:i4>3057</vt:i4>
      </vt:variant>
      <vt:variant>
        <vt:i4>0</vt:i4>
      </vt:variant>
      <vt:variant>
        <vt:i4>5</vt:i4>
      </vt:variant>
      <vt:variant>
        <vt:lpwstr>mzQuantML1.0.0-rc.doc</vt:lpwstr>
      </vt:variant>
      <vt:variant>
        <vt:lpwstr>AssayQuantLayer</vt:lpwstr>
      </vt:variant>
      <vt:variant>
        <vt:i4>1048646</vt:i4>
      </vt:variant>
      <vt:variant>
        <vt:i4>3054</vt:i4>
      </vt:variant>
      <vt:variant>
        <vt:i4>0</vt:i4>
      </vt:variant>
      <vt:variant>
        <vt:i4>5</vt:i4>
      </vt:variant>
      <vt:variant>
        <vt:lpwstr>mzQuantML1.0.0-rc.doc</vt:lpwstr>
      </vt:variant>
      <vt:variant>
        <vt:lpwstr>GlobalQuantLayer</vt:lpwstr>
      </vt:variant>
      <vt:variant>
        <vt:i4>65614</vt:i4>
      </vt:variant>
      <vt:variant>
        <vt:i4>3051</vt:i4>
      </vt:variant>
      <vt:variant>
        <vt:i4>0</vt:i4>
      </vt:variant>
      <vt:variant>
        <vt:i4>5</vt:i4>
      </vt:variant>
      <vt:variant>
        <vt:lpwstr>mzQuantML1.0.0-rc.doc</vt:lpwstr>
      </vt:variant>
      <vt:variant>
        <vt:lpwstr>SmallMolecule</vt:lpwstr>
      </vt:variant>
      <vt:variant>
        <vt:i4>2687074</vt:i4>
      </vt:variant>
      <vt:variant>
        <vt:i4>3048</vt:i4>
      </vt:variant>
      <vt:variant>
        <vt:i4>0</vt:i4>
      </vt:variant>
      <vt:variant>
        <vt:i4>5</vt:i4>
      </vt:variant>
      <vt:variant>
        <vt:lpwstr>http://www.ebi.ac.uk/ontology-lookup/browse.do?ontName=MS&amp;termId=MS:1002118</vt:lpwstr>
      </vt:variant>
      <vt:variant>
        <vt:lpwstr/>
      </vt:variant>
      <vt:variant>
        <vt:i4>983133</vt:i4>
      </vt:variant>
      <vt:variant>
        <vt:i4>3045</vt:i4>
      </vt:variant>
      <vt:variant>
        <vt:i4>0</vt:i4>
      </vt:variant>
      <vt:variant>
        <vt:i4>5</vt:i4>
      </vt:variant>
      <vt:variant>
        <vt:lpwstr>mzQuantML1.0.0-rc.doc</vt:lpwstr>
      </vt:variant>
      <vt:variant>
        <vt:lpwstr>userParam</vt:lpwstr>
      </vt:variant>
      <vt:variant>
        <vt:i4>7864366</vt:i4>
      </vt:variant>
      <vt:variant>
        <vt:i4>3042</vt:i4>
      </vt:variant>
      <vt:variant>
        <vt:i4>0</vt:i4>
      </vt:variant>
      <vt:variant>
        <vt:i4>5</vt:i4>
      </vt:variant>
      <vt:variant>
        <vt:lpwstr>mzQuantML1.0.0-rc.doc</vt:lpwstr>
      </vt:variant>
      <vt:variant>
        <vt:lpwstr>cvParam</vt:lpwstr>
      </vt:variant>
      <vt:variant>
        <vt:i4>2359372</vt:i4>
      </vt:variant>
      <vt:variant>
        <vt:i4>3039</vt:i4>
      </vt:variant>
      <vt:variant>
        <vt:i4>0</vt:i4>
      </vt:variant>
      <vt:variant>
        <vt:i4>5</vt:i4>
      </vt:variant>
      <vt:variant>
        <vt:lpwstr>mzQuantML1.0.0-rc.doc</vt:lpwstr>
      </vt:variant>
      <vt:variant>
        <vt:lpwstr>Feature_refs</vt:lpwstr>
      </vt:variant>
      <vt:variant>
        <vt:i4>6619199</vt:i4>
      </vt:variant>
      <vt:variant>
        <vt:i4>3036</vt:i4>
      </vt:variant>
      <vt:variant>
        <vt:i4>0</vt:i4>
      </vt:variant>
      <vt:variant>
        <vt:i4>5</vt:i4>
      </vt:variant>
      <vt:variant>
        <vt:lpwstr>mzQuantML1.0.0-rc.doc</vt:lpwstr>
      </vt:variant>
      <vt:variant>
        <vt:lpwstr>DBIdentificationRef</vt:lpwstr>
      </vt:variant>
      <vt:variant>
        <vt:i4>458840</vt:i4>
      </vt:variant>
      <vt:variant>
        <vt:i4>3033</vt:i4>
      </vt:variant>
      <vt:variant>
        <vt:i4>0</vt:i4>
      </vt:variant>
      <vt:variant>
        <vt:i4>5</vt:i4>
      </vt:variant>
      <vt:variant>
        <vt:lpwstr>mzQuantML1.0.0-rc.doc</vt:lpwstr>
      </vt:variant>
      <vt:variant>
        <vt:lpwstr>Modification</vt:lpwstr>
      </vt:variant>
      <vt:variant>
        <vt:i4>2883686</vt:i4>
      </vt:variant>
      <vt:variant>
        <vt:i4>3030</vt:i4>
      </vt:variant>
      <vt:variant>
        <vt:i4>0</vt:i4>
      </vt:variant>
      <vt:variant>
        <vt:i4>5</vt:i4>
      </vt:variant>
      <vt:variant>
        <vt:lpwstr>http://www.ebi.ac.uk/ontology-lookup/browse.do?ontName=MS&amp;termId=MS:1000569</vt:lpwstr>
      </vt:variant>
      <vt:variant>
        <vt:lpwstr/>
      </vt:variant>
      <vt:variant>
        <vt:i4>2883686</vt:i4>
      </vt:variant>
      <vt:variant>
        <vt:i4>3027</vt:i4>
      </vt:variant>
      <vt:variant>
        <vt:i4>0</vt:i4>
      </vt:variant>
      <vt:variant>
        <vt:i4>5</vt:i4>
      </vt:variant>
      <vt:variant>
        <vt:lpwstr>http://www.ebi.ac.uk/ontology-lookup/browse.do?ontName=MS&amp;termId=MS:1000568</vt:lpwstr>
      </vt:variant>
      <vt:variant>
        <vt:lpwstr/>
      </vt:variant>
      <vt:variant>
        <vt:i4>2883686</vt:i4>
      </vt:variant>
      <vt:variant>
        <vt:i4>3024</vt:i4>
      </vt:variant>
      <vt:variant>
        <vt:i4>0</vt:i4>
      </vt:variant>
      <vt:variant>
        <vt:i4>5</vt:i4>
      </vt:variant>
      <vt:variant>
        <vt:lpwstr>http://www.ebi.ac.uk/ontology-lookup/browse.do?ontName=MS&amp;termId=MS:1000561</vt:lpwstr>
      </vt:variant>
      <vt:variant>
        <vt:lpwstr/>
      </vt:variant>
      <vt:variant>
        <vt:i4>7864366</vt:i4>
      </vt:variant>
      <vt:variant>
        <vt:i4>3021</vt:i4>
      </vt:variant>
      <vt:variant>
        <vt:i4>0</vt:i4>
      </vt:variant>
      <vt:variant>
        <vt:i4>5</vt:i4>
      </vt:variant>
      <vt:variant>
        <vt:lpwstr>mzQuantML1.0.0-rc.doc</vt:lpwstr>
      </vt:variant>
      <vt:variant>
        <vt:lpwstr>cvParam</vt:lpwstr>
      </vt:variant>
      <vt:variant>
        <vt:i4>917581</vt:i4>
      </vt:variant>
      <vt:variant>
        <vt:i4>3018</vt:i4>
      </vt:variant>
      <vt:variant>
        <vt:i4>0</vt:i4>
      </vt:variant>
      <vt:variant>
        <vt:i4>5</vt:i4>
      </vt:variant>
      <vt:variant>
        <vt:lpwstr>mzQuantML1.0.0-rc.doc</vt:lpwstr>
      </vt:variant>
      <vt:variant>
        <vt:lpwstr>DatabaseName</vt:lpwstr>
      </vt:variant>
      <vt:variant>
        <vt:i4>7602224</vt:i4>
      </vt:variant>
      <vt:variant>
        <vt:i4>3015</vt:i4>
      </vt:variant>
      <vt:variant>
        <vt:i4>0</vt:i4>
      </vt:variant>
      <vt:variant>
        <vt:i4>5</vt:i4>
      </vt:variant>
      <vt:variant>
        <vt:lpwstr>mzQuantML1.0.0-rc.doc</vt:lpwstr>
      </vt:variant>
      <vt:variant>
        <vt:lpwstr>FileFormat</vt:lpwstr>
      </vt:variant>
      <vt:variant>
        <vt:i4>7798836</vt:i4>
      </vt:variant>
      <vt:variant>
        <vt:i4>3012</vt:i4>
      </vt:variant>
      <vt:variant>
        <vt:i4>0</vt:i4>
      </vt:variant>
      <vt:variant>
        <vt:i4>5</vt:i4>
      </vt:variant>
      <vt:variant>
        <vt:lpwstr>mzQuantML1.0.0-rc.doc</vt:lpwstr>
      </vt:variant>
      <vt:variant>
        <vt:lpwstr>ExternalFormatDocumentation</vt:lpwstr>
      </vt:variant>
      <vt:variant>
        <vt:i4>2883681</vt:i4>
      </vt:variant>
      <vt:variant>
        <vt:i4>3009</vt:i4>
      </vt:variant>
      <vt:variant>
        <vt:i4>0</vt:i4>
      </vt:variant>
      <vt:variant>
        <vt:i4>5</vt:i4>
      </vt:variant>
      <vt:variant>
        <vt:lpwstr>http://www.ebi.ac.uk/ontology-lookup/browse.do?ontName=MS&amp;termId=MS:1001271</vt:lpwstr>
      </vt:variant>
      <vt:variant>
        <vt:lpwstr/>
      </vt:variant>
      <vt:variant>
        <vt:i4>2883681</vt:i4>
      </vt:variant>
      <vt:variant>
        <vt:i4>3006</vt:i4>
      </vt:variant>
      <vt:variant>
        <vt:i4>0</vt:i4>
      </vt:variant>
      <vt:variant>
        <vt:i4>5</vt:i4>
      </vt:variant>
      <vt:variant>
        <vt:lpwstr>http://www.ebi.ac.uk/ontology-lookup/browse.do?ontName=MS&amp;termId=MS:1001270</vt:lpwstr>
      </vt:variant>
      <vt:variant>
        <vt:lpwstr/>
      </vt:variant>
      <vt:variant>
        <vt:i4>2949217</vt:i4>
      </vt:variant>
      <vt:variant>
        <vt:i4>3003</vt:i4>
      </vt:variant>
      <vt:variant>
        <vt:i4>0</vt:i4>
      </vt:variant>
      <vt:variant>
        <vt:i4>5</vt:i4>
      </vt:variant>
      <vt:variant>
        <vt:lpwstr>http://www.ebi.ac.uk/ontology-lookup/browse.do?ontName=MS&amp;termId=MS:1001269</vt:lpwstr>
      </vt:variant>
      <vt:variant>
        <vt:lpwstr/>
      </vt:variant>
      <vt:variant>
        <vt:i4>2949217</vt:i4>
      </vt:variant>
      <vt:variant>
        <vt:i4>3000</vt:i4>
      </vt:variant>
      <vt:variant>
        <vt:i4>0</vt:i4>
      </vt:variant>
      <vt:variant>
        <vt:i4>5</vt:i4>
      </vt:variant>
      <vt:variant>
        <vt:lpwstr>http://www.ebi.ac.uk/ontology-lookup/browse.do?ontName=MS&amp;termId=MS:1001268</vt:lpwstr>
      </vt:variant>
      <vt:variant>
        <vt:lpwstr/>
      </vt:variant>
      <vt:variant>
        <vt:i4>2949217</vt:i4>
      </vt:variant>
      <vt:variant>
        <vt:i4>2997</vt:i4>
      </vt:variant>
      <vt:variant>
        <vt:i4>0</vt:i4>
      </vt:variant>
      <vt:variant>
        <vt:i4>5</vt:i4>
      </vt:variant>
      <vt:variant>
        <vt:lpwstr>http://www.ebi.ac.uk/ontology-lookup/browse.do?ontName=MS&amp;termId=MS:1001267</vt:lpwstr>
      </vt:variant>
      <vt:variant>
        <vt:lpwstr/>
      </vt:variant>
      <vt:variant>
        <vt:i4>2949217</vt:i4>
      </vt:variant>
      <vt:variant>
        <vt:i4>2994</vt:i4>
      </vt:variant>
      <vt:variant>
        <vt:i4>0</vt:i4>
      </vt:variant>
      <vt:variant>
        <vt:i4>5</vt:i4>
      </vt:variant>
      <vt:variant>
        <vt:lpwstr>http://www.ebi.ac.uk/ontology-lookup/browse.do?ontName=MS&amp;termId=MS:1001266</vt:lpwstr>
      </vt:variant>
      <vt:variant>
        <vt:lpwstr/>
      </vt:variant>
      <vt:variant>
        <vt:i4>7864366</vt:i4>
      </vt:variant>
      <vt:variant>
        <vt:i4>2991</vt:i4>
      </vt:variant>
      <vt:variant>
        <vt:i4>0</vt:i4>
      </vt:variant>
      <vt:variant>
        <vt:i4>5</vt:i4>
      </vt:variant>
      <vt:variant>
        <vt:lpwstr>mzQuantML1.0.0-rc.doc</vt:lpwstr>
      </vt:variant>
      <vt:variant>
        <vt:lpwstr>cvParam</vt:lpwstr>
      </vt:variant>
      <vt:variant>
        <vt:i4>2687083</vt:i4>
      </vt:variant>
      <vt:variant>
        <vt:i4>2988</vt:i4>
      </vt:variant>
      <vt:variant>
        <vt:i4>0</vt:i4>
      </vt:variant>
      <vt:variant>
        <vt:i4>5</vt:i4>
      </vt:variant>
      <vt:variant>
        <vt:lpwstr>http://www.ebi.ac.uk/ontology-lookup/browse.do?ontName=MS&amp;termId=MS:1001824</vt:lpwstr>
      </vt:variant>
      <vt:variant>
        <vt:lpwstr/>
      </vt:variant>
      <vt:variant>
        <vt:i4>2687083</vt:i4>
      </vt:variant>
      <vt:variant>
        <vt:i4>2985</vt:i4>
      </vt:variant>
      <vt:variant>
        <vt:i4>0</vt:i4>
      </vt:variant>
      <vt:variant>
        <vt:i4>5</vt:i4>
      </vt:variant>
      <vt:variant>
        <vt:lpwstr>http://www.ebi.ac.uk/ontology-lookup/browse.do?ontName=MS&amp;termId=MS:1001823</vt:lpwstr>
      </vt:variant>
      <vt:variant>
        <vt:lpwstr/>
      </vt:variant>
      <vt:variant>
        <vt:i4>983133</vt:i4>
      </vt:variant>
      <vt:variant>
        <vt:i4>2982</vt:i4>
      </vt:variant>
      <vt:variant>
        <vt:i4>0</vt:i4>
      </vt:variant>
      <vt:variant>
        <vt:i4>5</vt:i4>
      </vt:variant>
      <vt:variant>
        <vt:lpwstr>mzQuantML1.0.0-rc.doc</vt:lpwstr>
      </vt:variant>
      <vt:variant>
        <vt:lpwstr>userParam</vt:lpwstr>
      </vt:variant>
      <vt:variant>
        <vt:i4>7864366</vt:i4>
      </vt:variant>
      <vt:variant>
        <vt:i4>2979</vt:i4>
      </vt:variant>
      <vt:variant>
        <vt:i4>0</vt:i4>
      </vt:variant>
      <vt:variant>
        <vt:i4>5</vt:i4>
      </vt:variant>
      <vt:variant>
        <vt:lpwstr>mzQuantML1.0.0-rc.doc</vt:lpwstr>
      </vt:variant>
      <vt:variant>
        <vt:lpwstr>cvParam</vt:lpwstr>
      </vt:variant>
      <vt:variant>
        <vt:i4>6619171</vt:i4>
      </vt:variant>
      <vt:variant>
        <vt:i4>2976</vt:i4>
      </vt:variant>
      <vt:variant>
        <vt:i4>0</vt:i4>
      </vt:variant>
      <vt:variant>
        <vt:i4>5</vt:i4>
      </vt:variant>
      <vt:variant>
        <vt:lpwstr>mzQuantML1.0.0-rc.doc</vt:lpwstr>
      </vt:variant>
      <vt:variant>
        <vt:lpwstr>RawFile</vt:lpwstr>
      </vt:variant>
      <vt:variant>
        <vt:i4>2687083</vt:i4>
      </vt:variant>
      <vt:variant>
        <vt:i4>2973</vt:i4>
      </vt:variant>
      <vt:variant>
        <vt:i4>0</vt:i4>
      </vt:variant>
      <vt:variant>
        <vt:i4>5</vt:i4>
      </vt:variant>
      <vt:variant>
        <vt:lpwstr>http://www.ebi.ac.uk/ontology-lookup/browse.do?ontName=MS&amp;termId=MS:1001822</vt:lpwstr>
      </vt:variant>
      <vt:variant>
        <vt:lpwstr/>
      </vt:variant>
      <vt:variant>
        <vt:i4>2687083</vt:i4>
      </vt:variant>
      <vt:variant>
        <vt:i4>2970</vt:i4>
      </vt:variant>
      <vt:variant>
        <vt:i4>0</vt:i4>
      </vt:variant>
      <vt:variant>
        <vt:i4>5</vt:i4>
      </vt:variant>
      <vt:variant>
        <vt:lpwstr>http://www.ebi.ac.uk/ontology-lookup/browse.do?ontName=MS&amp;termId=MS:1001821</vt:lpwstr>
      </vt:variant>
      <vt:variant>
        <vt:lpwstr/>
      </vt:variant>
      <vt:variant>
        <vt:i4>2687083</vt:i4>
      </vt:variant>
      <vt:variant>
        <vt:i4>2967</vt:i4>
      </vt:variant>
      <vt:variant>
        <vt:i4>0</vt:i4>
      </vt:variant>
      <vt:variant>
        <vt:i4>5</vt:i4>
      </vt:variant>
      <vt:variant>
        <vt:lpwstr>http://www.ebi.ac.uk/ontology-lookup/browse.do?ontName=MS&amp;termId=MS:1001820</vt:lpwstr>
      </vt:variant>
      <vt:variant>
        <vt:lpwstr/>
      </vt:variant>
      <vt:variant>
        <vt:i4>2752619</vt:i4>
      </vt:variant>
      <vt:variant>
        <vt:i4>2964</vt:i4>
      </vt:variant>
      <vt:variant>
        <vt:i4>0</vt:i4>
      </vt:variant>
      <vt:variant>
        <vt:i4>5</vt:i4>
      </vt:variant>
      <vt:variant>
        <vt:lpwstr>http://www.ebi.ac.uk/ontology-lookup/browse.do?ontName=MS&amp;termId=MS:1001819</vt:lpwstr>
      </vt:variant>
      <vt:variant>
        <vt:lpwstr/>
      </vt:variant>
      <vt:variant>
        <vt:i4>2752619</vt:i4>
      </vt:variant>
      <vt:variant>
        <vt:i4>2961</vt:i4>
      </vt:variant>
      <vt:variant>
        <vt:i4>0</vt:i4>
      </vt:variant>
      <vt:variant>
        <vt:i4>5</vt:i4>
      </vt:variant>
      <vt:variant>
        <vt:lpwstr>http://www.ebi.ac.uk/ontology-lookup/browse.do?ontName=MS&amp;termId=MS:1001818</vt:lpwstr>
      </vt:variant>
      <vt:variant>
        <vt:lpwstr/>
      </vt:variant>
      <vt:variant>
        <vt:i4>2752619</vt:i4>
      </vt:variant>
      <vt:variant>
        <vt:i4>2958</vt:i4>
      </vt:variant>
      <vt:variant>
        <vt:i4>0</vt:i4>
      </vt:variant>
      <vt:variant>
        <vt:i4>5</vt:i4>
      </vt:variant>
      <vt:variant>
        <vt:lpwstr>http://www.ebi.ac.uk/ontology-lookup/browse.do?ontName=MS&amp;termId=MS:1001817</vt:lpwstr>
      </vt:variant>
      <vt:variant>
        <vt:lpwstr/>
      </vt:variant>
      <vt:variant>
        <vt:i4>983133</vt:i4>
      </vt:variant>
      <vt:variant>
        <vt:i4>2955</vt:i4>
      </vt:variant>
      <vt:variant>
        <vt:i4>0</vt:i4>
      </vt:variant>
      <vt:variant>
        <vt:i4>5</vt:i4>
      </vt:variant>
      <vt:variant>
        <vt:lpwstr>mzQuantML1.0.0-rc.doc</vt:lpwstr>
      </vt:variant>
      <vt:variant>
        <vt:lpwstr>userParam</vt:lpwstr>
      </vt:variant>
      <vt:variant>
        <vt:i4>7864366</vt:i4>
      </vt:variant>
      <vt:variant>
        <vt:i4>2952</vt:i4>
      </vt:variant>
      <vt:variant>
        <vt:i4>0</vt:i4>
      </vt:variant>
      <vt:variant>
        <vt:i4>5</vt:i4>
      </vt:variant>
      <vt:variant>
        <vt:lpwstr>mzQuantML1.0.0-rc.doc</vt:lpwstr>
      </vt:variant>
      <vt:variant>
        <vt:lpwstr>cvParam</vt:lpwstr>
      </vt:variant>
      <vt:variant>
        <vt:i4>7602224</vt:i4>
      </vt:variant>
      <vt:variant>
        <vt:i4>2949</vt:i4>
      </vt:variant>
      <vt:variant>
        <vt:i4>0</vt:i4>
      </vt:variant>
      <vt:variant>
        <vt:i4>5</vt:i4>
      </vt:variant>
      <vt:variant>
        <vt:lpwstr>mzQuantML1.0.0-rc.doc</vt:lpwstr>
      </vt:variant>
      <vt:variant>
        <vt:lpwstr>FileFormat</vt:lpwstr>
      </vt:variant>
      <vt:variant>
        <vt:i4>7798836</vt:i4>
      </vt:variant>
      <vt:variant>
        <vt:i4>2946</vt:i4>
      </vt:variant>
      <vt:variant>
        <vt:i4>0</vt:i4>
      </vt:variant>
      <vt:variant>
        <vt:i4>5</vt:i4>
      </vt:variant>
      <vt:variant>
        <vt:lpwstr>mzQuantML1.0.0-rc.doc</vt:lpwstr>
      </vt:variant>
      <vt:variant>
        <vt:lpwstr>ExternalFormatDocumentation</vt:lpwstr>
      </vt:variant>
      <vt:variant>
        <vt:i4>6619183</vt:i4>
      </vt:variant>
      <vt:variant>
        <vt:i4>2943</vt:i4>
      </vt:variant>
      <vt:variant>
        <vt:i4>0</vt:i4>
      </vt:variant>
      <vt:variant>
        <vt:i4>5</vt:i4>
      </vt:variant>
      <vt:variant>
        <vt:lpwstr>mzQuantML1.0.0-rc.doc</vt:lpwstr>
      </vt:variant>
      <vt:variant>
        <vt:lpwstr>DataMatrix</vt:lpwstr>
      </vt:variant>
      <vt:variant>
        <vt:i4>7405600</vt:i4>
      </vt:variant>
      <vt:variant>
        <vt:i4>2940</vt:i4>
      </vt:variant>
      <vt:variant>
        <vt:i4>0</vt:i4>
      </vt:variant>
      <vt:variant>
        <vt:i4>5</vt:i4>
      </vt:variant>
      <vt:variant>
        <vt:lpwstr>mzQuantML1.0.0-rc.doc</vt:lpwstr>
      </vt:variant>
      <vt:variant>
        <vt:lpwstr>ColumnIndex</vt:lpwstr>
      </vt:variant>
      <vt:variant>
        <vt:i4>393289</vt:i4>
      </vt:variant>
      <vt:variant>
        <vt:i4>2934</vt:i4>
      </vt:variant>
      <vt:variant>
        <vt:i4>0</vt:i4>
      </vt:variant>
      <vt:variant>
        <vt:i4>5</vt:i4>
      </vt:variant>
      <vt:variant>
        <vt:lpwstr>mzQuantML1.0.0-rc.doc</vt:lpwstr>
      </vt:variant>
      <vt:variant>
        <vt:lpwstr>Ratio</vt:lpwstr>
      </vt:variant>
      <vt:variant>
        <vt:i4>3080299</vt:i4>
      </vt:variant>
      <vt:variant>
        <vt:i4>2931</vt:i4>
      </vt:variant>
      <vt:variant>
        <vt:i4>0</vt:i4>
      </vt:variant>
      <vt:variant>
        <vt:i4>5</vt:i4>
      </vt:variant>
      <vt:variant>
        <vt:lpwstr>http://www.ebi.ac.uk/ontology-lookup/browse.do?ontName=MS&amp;termId=MS:1001848</vt:lpwstr>
      </vt:variant>
      <vt:variant>
        <vt:lpwstr/>
      </vt:variant>
      <vt:variant>
        <vt:i4>983133</vt:i4>
      </vt:variant>
      <vt:variant>
        <vt:i4>2928</vt:i4>
      </vt:variant>
      <vt:variant>
        <vt:i4>0</vt:i4>
      </vt:variant>
      <vt:variant>
        <vt:i4>5</vt:i4>
      </vt:variant>
      <vt:variant>
        <vt:lpwstr>mzQuantML1.0.0-rc.doc</vt:lpwstr>
      </vt:variant>
      <vt:variant>
        <vt:lpwstr>userParam</vt:lpwstr>
      </vt:variant>
      <vt:variant>
        <vt:i4>7864366</vt:i4>
      </vt:variant>
      <vt:variant>
        <vt:i4>2925</vt:i4>
      </vt:variant>
      <vt:variant>
        <vt:i4>0</vt:i4>
      </vt:variant>
      <vt:variant>
        <vt:i4>5</vt:i4>
      </vt:variant>
      <vt:variant>
        <vt:lpwstr>mzQuantML1.0.0-rc.doc</vt:lpwstr>
      </vt:variant>
      <vt:variant>
        <vt:lpwstr>cvParam</vt:lpwstr>
      </vt:variant>
      <vt:variant>
        <vt:i4>7798841</vt:i4>
      </vt:variant>
      <vt:variant>
        <vt:i4>2922</vt:i4>
      </vt:variant>
      <vt:variant>
        <vt:i4>0</vt:i4>
      </vt:variant>
      <vt:variant>
        <vt:i4>5</vt:i4>
      </vt:variant>
      <vt:variant>
        <vt:lpwstr>mzQuantML1.0.0-rc.doc</vt:lpwstr>
      </vt:variant>
      <vt:variant>
        <vt:lpwstr>DenominatorDataType</vt:lpwstr>
      </vt:variant>
      <vt:variant>
        <vt:i4>262209</vt:i4>
      </vt:variant>
      <vt:variant>
        <vt:i4>2919</vt:i4>
      </vt:variant>
      <vt:variant>
        <vt:i4>0</vt:i4>
      </vt:variant>
      <vt:variant>
        <vt:i4>5</vt:i4>
      </vt:variant>
      <vt:variant>
        <vt:lpwstr>mzQuantML1.0.0-rc.doc</vt:lpwstr>
      </vt:variant>
      <vt:variant>
        <vt:lpwstr>NumeratorDataType</vt:lpwstr>
      </vt:variant>
      <vt:variant>
        <vt:i4>1704019</vt:i4>
      </vt:variant>
      <vt:variant>
        <vt:i4>2916</vt:i4>
      </vt:variant>
      <vt:variant>
        <vt:i4>0</vt:i4>
      </vt:variant>
      <vt:variant>
        <vt:i4>5</vt:i4>
      </vt:variant>
      <vt:variant>
        <vt:lpwstr>mzQuantML1.0.0-rc.doc</vt:lpwstr>
      </vt:variant>
      <vt:variant>
        <vt:lpwstr>RatioCalculation</vt:lpwstr>
      </vt:variant>
      <vt:variant>
        <vt:i4>6815800</vt:i4>
      </vt:variant>
      <vt:variant>
        <vt:i4>2910</vt:i4>
      </vt:variant>
      <vt:variant>
        <vt:i4>0</vt:i4>
      </vt:variant>
      <vt:variant>
        <vt:i4>5</vt:i4>
      </vt:variant>
      <vt:variant>
        <vt:lpwstr>mzQuantML1.0.0-rc.doc</vt:lpwstr>
      </vt:variant>
      <vt:variant>
        <vt:lpwstr>ContactRole</vt:lpwstr>
      </vt:variant>
      <vt:variant>
        <vt:i4>2228326</vt:i4>
      </vt:variant>
      <vt:variant>
        <vt:i4>2907</vt:i4>
      </vt:variant>
      <vt:variant>
        <vt:i4>0</vt:i4>
      </vt:variant>
      <vt:variant>
        <vt:i4>5</vt:i4>
      </vt:variant>
      <vt:variant>
        <vt:lpwstr>http://www.ebi.ac.uk/ontology-lookup/browse.do?ontName=MS&amp;termId=MS:1001599</vt:lpwstr>
      </vt:variant>
      <vt:variant>
        <vt:lpwstr/>
      </vt:variant>
      <vt:variant>
        <vt:i4>2228326</vt:i4>
      </vt:variant>
      <vt:variant>
        <vt:i4>2904</vt:i4>
      </vt:variant>
      <vt:variant>
        <vt:i4>0</vt:i4>
      </vt:variant>
      <vt:variant>
        <vt:i4>5</vt:i4>
      </vt:variant>
      <vt:variant>
        <vt:lpwstr>http://www.ebi.ac.uk/ontology-lookup/browse.do?ontName=MS&amp;termId=MS:1001598</vt:lpwstr>
      </vt:variant>
      <vt:variant>
        <vt:lpwstr/>
      </vt:variant>
      <vt:variant>
        <vt:i4>2228326</vt:i4>
      </vt:variant>
      <vt:variant>
        <vt:i4>2901</vt:i4>
      </vt:variant>
      <vt:variant>
        <vt:i4>0</vt:i4>
      </vt:variant>
      <vt:variant>
        <vt:i4>5</vt:i4>
      </vt:variant>
      <vt:variant>
        <vt:lpwstr>http://www.ebi.ac.uk/ontology-lookup/browse.do?ontName=MS&amp;termId=MS:1001597</vt:lpwstr>
      </vt:variant>
      <vt:variant>
        <vt:lpwstr/>
      </vt:variant>
      <vt:variant>
        <vt:i4>2228326</vt:i4>
      </vt:variant>
      <vt:variant>
        <vt:i4>2898</vt:i4>
      </vt:variant>
      <vt:variant>
        <vt:i4>0</vt:i4>
      </vt:variant>
      <vt:variant>
        <vt:i4>5</vt:i4>
      </vt:variant>
      <vt:variant>
        <vt:lpwstr>http://www.ebi.ac.uk/ontology-lookup/browse.do?ontName=MS&amp;termId=MS:1001596</vt:lpwstr>
      </vt:variant>
      <vt:variant>
        <vt:lpwstr/>
      </vt:variant>
      <vt:variant>
        <vt:i4>2228326</vt:i4>
      </vt:variant>
      <vt:variant>
        <vt:i4>2895</vt:i4>
      </vt:variant>
      <vt:variant>
        <vt:i4>0</vt:i4>
      </vt:variant>
      <vt:variant>
        <vt:i4>5</vt:i4>
      </vt:variant>
      <vt:variant>
        <vt:lpwstr>http://www.ebi.ac.uk/ontology-lookup/browse.do?ontName=MS&amp;termId=MS:1001595</vt:lpwstr>
      </vt:variant>
      <vt:variant>
        <vt:lpwstr/>
      </vt:variant>
      <vt:variant>
        <vt:i4>2228326</vt:i4>
      </vt:variant>
      <vt:variant>
        <vt:i4>2892</vt:i4>
      </vt:variant>
      <vt:variant>
        <vt:i4>0</vt:i4>
      </vt:variant>
      <vt:variant>
        <vt:i4>5</vt:i4>
      </vt:variant>
      <vt:variant>
        <vt:lpwstr>http://www.ebi.ac.uk/ontology-lookup/browse.do?ontName=MS&amp;termId=MS:1001594</vt:lpwstr>
      </vt:variant>
      <vt:variant>
        <vt:lpwstr/>
      </vt:variant>
      <vt:variant>
        <vt:i4>2228326</vt:i4>
      </vt:variant>
      <vt:variant>
        <vt:i4>2889</vt:i4>
      </vt:variant>
      <vt:variant>
        <vt:i4>0</vt:i4>
      </vt:variant>
      <vt:variant>
        <vt:i4>5</vt:i4>
      </vt:variant>
      <vt:variant>
        <vt:lpwstr>http://www.ebi.ac.uk/ontology-lookup/browse.do?ontName=MS&amp;termId=MS:1001593</vt:lpwstr>
      </vt:variant>
      <vt:variant>
        <vt:lpwstr/>
      </vt:variant>
      <vt:variant>
        <vt:i4>2228326</vt:i4>
      </vt:variant>
      <vt:variant>
        <vt:i4>2886</vt:i4>
      </vt:variant>
      <vt:variant>
        <vt:i4>0</vt:i4>
      </vt:variant>
      <vt:variant>
        <vt:i4>5</vt:i4>
      </vt:variant>
      <vt:variant>
        <vt:lpwstr>http://www.ebi.ac.uk/ontology-lookup/browse.do?ontName=MS&amp;termId=MS:1001592</vt:lpwstr>
      </vt:variant>
      <vt:variant>
        <vt:lpwstr/>
      </vt:variant>
      <vt:variant>
        <vt:i4>2228326</vt:i4>
      </vt:variant>
      <vt:variant>
        <vt:i4>2883</vt:i4>
      </vt:variant>
      <vt:variant>
        <vt:i4>0</vt:i4>
      </vt:variant>
      <vt:variant>
        <vt:i4>5</vt:i4>
      </vt:variant>
      <vt:variant>
        <vt:lpwstr>http://www.ebi.ac.uk/ontology-lookup/browse.do?ontName=MS&amp;termId=MS:1001591</vt:lpwstr>
      </vt:variant>
      <vt:variant>
        <vt:lpwstr/>
      </vt:variant>
      <vt:variant>
        <vt:i4>2818146</vt:i4>
      </vt:variant>
      <vt:variant>
        <vt:i4>2880</vt:i4>
      </vt:variant>
      <vt:variant>
        <vt:i4>0</vt:i4>
      </vt:variant>
      <vt:variant>
        <vt:i4>5</vt:i4>
      </vt:variant>
      <vt:variant>
        <vt:lpwstr>http://www.ebi.ac.uk/ontology-lookup/browse.do?ontName=MS&amp;termId=MS:1001101</vt:lpwstr>
      </vt:variant>
      <vt:variant>
        <vt:lpwstr/>
      </vt:variant>
      <vt:variant>
        <vt:i4>983133</vt:i4>
      </vt:variant>
      <vt:variant>
        <vt:i4>2877</vt:i4>
      </vt:variant>
      <vt:variant>
        <vt:i4>0</vt:i4>
      </vt:variant>
      <vt:variant>
        <vt:i4>5</vt:i4>
      </vt:variant>
      <vt:variant>
        <vt:lpwstr>mzQuantML1.0.0-rc.doc</vt:lpwstr>
      </vt:variant>
      <vt:variant>
        <vt:lpwstr>userParam</vt:lpwstr>
      </vt:variant>
      <vt:variant>
        <vt:i4>7864366</vt:i4>
      </vt:variant>
      <vt:variant>
        <vt:i4>2874</vt:i4>
      </vt:variant>
      <vt:variant>
        <vt:i4>0</vt:i4>
      </vt:variant>
      <vt:variant>
        <vt:i4>5</vt:i4>
      </vt:variant>
      <vt:variant>
        <vt:lpwstr>mzQuantML1.0.0-rc.doc</vt:lpwstr>
      </vt:variant>
      <vt:variant>
        <vt:lpwstr>cvParam</vt:lpwstr>
      </vt:variant>
      <vt:variant>
        <vt:i4>2687074</vt:i4>
      </vt:variant>
      <vt:variant>
        <vt:i4>2871</vt:i4>
      </vt:variant>
      <vt:variant>
        <vt:i4>0</vt:i4>
      </vt:variant>
      <vt:variant>
        <vt:i4>5</vt:i4>
      </vt:variant>
      <vt:variant>
        <vt:lpwstr>http://www.ebi.ac.uk/ontology-lookup/browse.do?ontName=MS&amp;termId=MS:1002114</vt:lpwstr>
      </vt:variant>
      <vt:variant>
        <vt:lpwstr/>
      </vt:variant>
      <vt:variant>
        <vt:i4>983133</vt:i4>
      </vt:variant>
      <vt:variant>
        <vt:i4>2865</vt:i4>
      </vt:variant>
      <vt:variant>
        <vt:i4>0</vt:i4>
      </vt:variant>
      <vt:variant>
        <vt:i4>5</vt:i4>
      </vt:variant>
      <vt:variant>
        <vt:lpwstr>mzQuantML1.0.0-rc.doc</vt:lpwstr>
      </vt:variant>
      <vt:variant>
        <vt:lpwstr>userParam</vt:lpwstr>
      </vt:variant>
      <vt:variant>
        <vt:i4>7864366</vt:i4>
      </vt:variant>
      <vt:variant>
        <vt:i4>2862</vt:i4>
      </vt:variant>
      <vt:variant>
        <vt:i4>0</vt:i4>
      </vt:variant>
      <vt:variant>
        <vt:i4>5</vt:i4>
      </vt:variant>
      <vt:variant>
        <vt:lpwstr>mzQuantML1.0.0-rc.doc</vt:lpwstr>
      </vt:variant>
      <vt:variant>
        <vt:lpwstr>cvParam</vt:lpwstr>
      </vt:variant>
      <vt:variant>
        <vt:i4>6684712</vt:i4>
      </vt:variant>
      <vt:variant>
        <vt:i4>2859</vt:i4>
      </vt:variant>
      <vt:variant>
        <vt:i4>0</vt:i4>
      </vt:variant>
      <vt:variant>
        <vt:i4>5</vt:i4>
      </vt:variant>
      <vt:variant>
        <vt:lpwstr>mzQuantML1.0.0-rc.doc</vt:lpwstr>
      </vt:variant>
      <vt:variant>
        <vt:lpwstr>RatioQuantLayer</vt:lpwstr>
      </vt:variant>
      <vt:variant>
        <vt:i4>7798833</vt:i4>
      </vt:variant>
      <vt:variant>
        <vt:i4>2856</vt:i4>
      </vt:variant>
      <vt:variant>
        <vt:i4>0</vt:i4>
      </vt:variant>
      <vt:variant>
        <vt:i4>5</vt:i4>
      </vt:variant>
      <vt:variant>
        <vt:lpwstr>mzQuantML1.0.0-rc.doc</vt:lpwstr>
      </vt:variant>
      <vt:variant>
        <vt:lpwstr>StudyVariableQuantLayer</vt:lpwstr>
      </vt:variant>
      <vt:variant>
        <vt:i4>8126506</vt:i4>
      </vt:variant>
      <vt:variant>
        <vt:i4>2853</vt:i4>
      </vt:variant>
      <vt:variant>
        <vt:i4>0</vt:i4>
      </vt:variant>
      <vt:variant>
        <vt:i4>5</vt:i4>
      </vt:variant>
      <vt:variant>
        <vt:lpwstr>mzQuantML1.0.0-rc.doc</vt:lpwstr>
      </vt:variant>
      <vt:variant>
        <vt:lpwstr>AssayQuantLayer</vt:lpwstr>
      </vt:variant>
      <vt:variant>
        <vt:i4>1048646</vt:i4>
      </vt:variant>
      <vt:variant>
        <vt:i4>2850</vt:i4>
      </vt:variant>
      <vt:variant>
        <vt:i4>0</vt:i4>
      </vt:variant>
      <vt:variant>
        <vt:i4>5</vt:i4>
      </vt:variant>
      <vt:variant>
        <vt:lpwstr>mzQuantML1.0.0-rc.doc</vt:lpwstr>
      </vt:variant>
      <vt:variant>
        <vt:lpwstr>GlobalQuantLayer</vt:lpwstr>
      </vt:variant>
      <vt:variant>
        <vt:i4>6357045</vt:i4>
      </vt:variant>
      <vt:variant>
        <vt:i4>2847</vt:i4>
      </vt:variant>
      <vt:variant>
        <vt:i4>0</vt:i4>
      </vt:variant>
      <vt:variant>
        <vt:i4>5</vt:i4>
      </vt:variant>
      <vt:variant>
        <vt:lpwstr>mzQuantML1.0.0-rc.doc</vt:lpwstr>
      </vt:variant>
      <vt:variant>
        <vt:lpwstr>Protein</vt:lpwstr>
      </vt:variant>
      <vt:variant>
        <vt:i4>2687074</vt:i4>
      </vt:variant>
      <vt:variant>
        <vt:i4>2844</vt:i4>
      </vt:variant>
      <vt:variant>
        <vt:i4>0</vt:i4>
      </vt:variant>
      <vt:variant>
        <vt:i4>5</vt:i4>
      </vt:variant>
      <vt:variant>
        <vt:lpwstr>http://www.ebi.ac.uk/ontology-lookup/browse.do?ontName=MS&amp;termId=MS:1002112</vt:lpwstr>
      </vt:variant>
      <vt:variant>
        <vt:lpwstr/>
      </vt:variant>
      <vt:variant>
        <vt:i4>983133</vt:i4>
      </vt:variant>
      <vt:variant>
        <vt:i4>2838</vt:i4>
      </vt:variant>
      <vt:variant>
        <vt:i4>0</vt:i4>
      </vt:variant>
      <vt:variant>
        <vt:i4>5</vt:i4>
      </vt:variant>
      <vt:variant>
        <vt:lpwstr>mzQuantML1.0.0-rc.doc</vt:lpwstr>
      </vt:variant>
      <vt:variant>
        <vt:lpwstr>userParam</vt:lpwstr>
      </vt:variant>
      <vt:variant>
        <vt:i4>7864366</vt:i4>
      </vt:variant>
      <vt:variant>
        <vt:i4>2835</vt:i4>
      </vt:variant>
      <vt:variant>
        <vt:i4>0</vt:i4>
      </vt:variant>
      <vt:variant>
        <vt:i4>5</vt:i4>
      </vt:variant>
      <vt:variant>
        <vt:lpwstr>mzQuantML1.0.0-rc.doc</vt:lpwstr>
      </vt:variant>
      <vt:variant>
        <vt:lpwstr>cvParam</vt:lpwstr>
      </vt:variant>
      <vt:variant>
        <vt:i4>6684712</vt:i4>
      </vt:variant>
      <vt:variant>
        <vt:i4>2832</vt:i4>
      </vt:variant>
      <vt:variant>
        <vt:i4>0</vt:i4>
      </vt:variant>
      <vt:variant>
        <vt:i4>5</vt:i4>
      </vt:variant>
      <vt:variant>
        <vt:lpwstr>mzQuantML1.0.0-rc.doc</vt:lpwstr>
      </vt:variant>
      <vt:variant>
        <vt:lpwstr>RatioQuantLayer</vt:lpwstr>
      </vt:variant>
      <vt:variant>
        <vt:i4>7798833</vt:i4>
      </vt:variant>
      <vt:variant>
        <vt:i4>2829</vt:i4>
      </vt:variant>
      <vt:variant>
        <vt:i4>0</vt:i4>
      </vt:variant>
      <vt:variant>
        <vt:i4>5</vt:i4>
      </vt:variant>
      <vt:variant>
        <vt:lpwstr>mzQuantML1.0.0-rc.doc</vt:lpwstr>
      </vt:variant>
      <vt:variant>
        <vt:lpwstr>StudyVariableQuantLayer</vt:lpwstr>
      </vt:variant>
      <vt:variant>
        <vt:i4>8126506</vt:i4>
      </vt:variant>
      <vt:variant>
        <vt:i4>2826</vt:i4>
      </vt:variant>
      <vt:variant>
        <vt:i4>0</vt:i4>
      </vt:variant>
      <vt:variant>
        <vt:i4>5</vt:i4>
      </vt:variant>
      <vt:variant>
        <vt:lpwstr>mzQuantML1.0.0-rc.doc</vt:lpwstr>
      </vt:variant>
      <vt:variant>
        <vt:lpwstr>AssayQuantLayer</vt:lpwstr>
      </vt:variant>
      <vt:variant>
        <vt:i4>1048646</vt:i4>
      </vt:variant>
      <vt:variant>
        <vt:i4>2823</vt:i4>
      </vt:variant>
      <vt:variant>
        <vt:i4>0</vt:i4>
      </vt:variant>
      <vt:variant>
        <vt:i4>5</vt:i4>
      </vt:variant>
      <vt:variant>
        <vt:lpwstr>mzQuantML1.0.0-rc.doc</vt:lpwstr>
      </vt:variant>
      <vt:variant>
        <vt:lpwstr>GlobalQuantLayer</vt:lpwstr>
      </vt:variant>
      <vt:variant>
        <vt:i4>1638492</vt:i4>
      </vt:variant>
      <vt:variant>
        <vt:i4>2820</vt:i4>
      </vt:variant>
      <vt:variant>
        <vt:i4>0</vt:i4>
      </vt:variant>
      <vt:variant>
        <vt:i4>5</vt:i4>
      </vt:variant>
      <vt:variant>
        <vt:lpwstr>mzQuantML1.0.0-rc.doc</vt:lpwstr>
      </vt:variant>
      <vt:variant>
        <vt:lpwstr>ProteinGroup</vt:lpwstr>
      </vt:variant>
      <vt:variant>
        <vt:i4>2687074</vt:i4>
      </vt:variant>
      <vt:variant>
        <vt:i4>2817</vt:i4>
      </vt:variant>
      <vt:variant>
        <vt:i4>0</vt:i4>
      </vt:variant>
      <vt:variant>
        <vt:i4>5</vt:i4>
      </vt:variant>
      <vt:variant>
        <vt:lpwstr>http://www.ebi.ac.uk/ontology-lookup/browse.do?ontName=MS&amp;termId=MS:1002113</vt:lpwstr>
      </vt:variant>
      <vt:variant>
        <vt:lpwstr/>
      </vt:variant>
      <vt:variant>
        <vt:i4>983133</vt:i4>
      </vt:variant>
      <vt:variant>
        <vt:i4>2814</vt:i4>
      </vt:variant>
      <vt:variant>
        <vt:i4>0</vt:i4>
      </vt:variant>
      <vt:variant>
        <vt:i4>5</vt:i4>
      </vt:variant>
      <vt:variant>
        <vt:lpwstr>mzQuantML1.0.0-rc.doc</vt:lpwstr>
      </vt:variant>
      <vt:variant>
        <vt:lpwstr>userParam</vt:lpwstr>
      </vt:variant>
      <vt:variant>
        <vt:i4>7864366</vt:i4>
      </vt:variant>
      <vt:variant>
        <vt:i4>2811</vt:i4>
      </vt:variant>
      <vt:variant>
        <vt:i4>0</vt:i4>
      </vt:variant>
      <vt:variant>
        <vt:i4>5</vt:i4>
      </vt:variant>
      <vt:variant>
        <vt:lpwstr>mzQuantML1.0.0-rc.doc</vt:lpwstr>
      </vt:variant>
      <vt:variant>
        <vt:lpwstr>cvParam</vt:lpwstr>
      </vt:variant>
      <vt:variant>
        <vt:i4>7667774</vt:i4>
      </vt:variant>
      <vt:variant>
        <vt:i4>2808</vt:i4>
      </vt:variant>
      <vt:variant>
        <vt:i4>0</vt:i4>
      </vt:variant>
      <vt:variant>
        <vt:i4>5</vt:i4>
      </vt:variant>
      <vt:variant>
        <vt:lpwstr>mzQuantML1.0.0-rc.doc</vt:lpwstr>
      </vt:variant>
      <vt:variant>
        <vt:lpwstr>ProteinRef</vt:lpwstr>
      </vt:variant>
      <vt:variant>
        <vt:i4>458843</vt:i4>
      </vt:variant>
      <vt:variant>
        <vt:i4>2805</vt:i4>
      </vt:variant>
      <vt:variant>
        <vt:i4>0</vt:i4>
      </vt:variant>
      <vt:variant>
        <vt:i4>5</vt:i4>
      </vt:variant>
      <vt:variant>
        <vt:lpwstr>mzQuantML1.0.0-rc.doc</vt:lpwstr>
      </vt:variant>
      <vt:variant>
        <vt:lpwstr>IdentificationRef</vt:lpwstr>
      </vt:variant>
      <vt:variant>
        <vt:i4>2687082</vt:i4>
      </vt:variant>
      <vt:variant>
        <vt:i4>2802</vt:i4>
      </vt:variant>
      <vt:variant>
        <vt:i4>0</vt:i4>
      </vt:variant>
      <vt:variant>
        <vt:i4>5</vt:i4>
      </vt:variant>
      <vt:variant>
        <vt:lpwstr>http://www.ebi.ac.uk/ontology-lookup/browse.do?ontName=MS&amp;termId=MS:1000934</vt:lpwstr>
      </vt:variant>
      <vt:variant>
        <vt:lpwstr/>
      </vt:variant>
      <vt:variant>
        <vt:i4>2687082</vt:i4>
      </vt:variant>
      <vt:variant>
        <vt:i4>2799</vt:i4>
      </vt:variant>
      <vt:variant>
        <vt:i4>0</vt:i4>
      </vt:variant>
      <vt:variant>
        <vt:i4>5</vt:i4>
      </vt:variant>
      <vt:variant>
        <vt:lpwstr>http://www.ebi.ac.uk/ontology-lookup/browse.do?ontName=MS&amp;termId=MS:1000933</vt:lpwstr>
      </vt:variant>
      <vt:variant>
        <vt:lpwstr/>
      </vt:variant>
      <vt:variant>
        <vt:i4>2228331</vt:i4>
      </vt:variant>
      <vt:variant>
        <vt:i4>2796</vt:i4>
      </vt:variant>
      <vt:variant>
        <vt:i4>0</vt:i4>
      </vt:variant>
      <vt:variant>
        <vt:i4>5</vt:i4>
      </vt:variant>
      <vt:variant>
        <vt:lpwstr>http://www.ebi.ac.uk/ontology-lookup/browse.do?ontName=MS&amp;termId=MS:1000886</vt:lpwstr>
      </vt:variant>
      <vt:variant>
        <vt:lpwstr/>
      </vt:variant>
      <vt:variant>
        <vt:i4>2228331</vt:i4>
      </vt:variant>
      <vt:variant>
        <vt:i4>2793</vt:i4>
      </vt:variant>
      <vt:variant>
        <vt:i4>0</vt:i4>
      </vt:variant>
      <vt:variant>
        <vt:i4>5</vt:i4>
      </vt:variant>
      <vt:variant>
        <vt:lpwstr>http://www.ebi.ac.uk/ontology-lookup/browse.do?ontName=MS&amp;termId=MS:1000885</vt:lpwstr>
      </vt:variant>
      <vt:variant>
        <vt:lpwstr/>
      </vt:variant>
      <vt:variant>
        <vt:i4>2228331</vt:i4>
      </vt:variant>
      <vt:variant>
        <vt:i4>2790</vt:i4>
      </vt:variant>
      <vt:variant>
        <vt:i4>0</vt:i4>
      </vt:variant>
      <vt:variant>
        <vt:i4>5</vt:i4>
      </vt:variant>
      <vt:variant>
        <vt:lpwstr>http://www.ebi.ac.uk/ontology-lookup/browse.do?ontName=MS&amp;termId=MS:1000883</vt:lpwstr>
      </vt:variant>
      <vt:variant>
        <vt:lpwstr/>
      </vt:variant>
      <vt:variant>
        <vt:i4>2228331</vt:i4>
      </vt:variant>
      <vt:variant>
        <vt:i4>2787</vt:i4>
      </vt:variant>
      <vt:variant>
        <vt:i4>0</vt:i4>
      </vt:variant>
      <vt:variant>
        <vt:i4>5</vt:i4>
      </vt:variant>
      <vt:variant>
        <vt:lpwstr>http://www.ebi.ac.uk/ontology-lookup/browse.do?ontName=MS&amp;termId=MS:1000884</vt:lpwstr>
      </vt:variant>
      <vt:variant>
        <vt:lpwstr/>
      </vt:variant>
      <vt:variant>
        <vt:i4>983133</vt:i4>
      </vt:variant>
      <vt:variant>
        <vt:i4>2784</vt:i4>
      </vt:variant>
      <vt:variant>
        <vt:i4>0</vt:i4>
      </vt:variant>
      <vt:variant>
        <vt:i4>5</vt:i4>
      </vt:variant>
      <vt:variant>
        <vt:lpwstr>mzQuantML1.0.0-rc.doc</vt:lpwstr>
      </vt:variant>
      <vt:variant>
        <vt:lpwstr>userParam</vt:lpwstr>
      </vt:variant>
      <vt:variant>
        <vt:i4>7864366</vt:i4>
      </vt:variant>
      <vt:variant>
        <vt:i4>2781</vt:i4>
      </vt:variant>
      <vt:variant>
        <vt:i4>0</vt:i4>
      </vt:variant>
      <vt:variant>
        <vt:i4>5</vt:i4>
      </vt:variant>
      <vt:variant>
        <vt:lpwstr>mzQuantML1.0.0-rc.doc</vt:lpwstr>
      </vt:variant>
      <vt:variant>
        <vt:lpwstr>cvParam</vt:lpwstr>
      </vt:variant>
      <vt:variant>
        <vt:i4>458878</vt:i4>
      </vt:variant>
      <vt:variant>
        <vt:i4>2778</vt:i4>
      </vt:variant>
      <vt:variant>
        <vt:i4>0</vt:i4>
      </vt:variant>
      <vt:variant>
        <vt:i4>5</vt:i4>
      </vt:variant>
      <vt:variant>
        <vt:lpwstr>mzQuantML1.0.0-rc.doc</vt:lpwstr>
      </vt:variant>
      <vt:variant>
        <vt:lpwstr>PeptideConsensus_refs</vt:lpwstr>
      </vt:variant>
      <vt:variant>
        <vt:i4>458843</vt:i4>
      </vt:variant>
      <vt:variant>
        <vt:i4>2775</vt:i4>
      </vt:variant>
      <vt:variant>
        <vt:i4>0</vt:i4>
      </vt:variant>
      <vt:variant>
        <vt:i4>5</vt:i4>
      </vt:variant>
      <vt:variant>
        <vt:lpwstr>mzQuantML1.0.0-rc.doc</vt:lpwstr>
      </vt:variant>
      <vt:variant>
        <vt:lpwstr>IdentificationRef</vt:lpwstr>
      </vt:variant>
      <vt:variant>
        <vt:i4>3080291</vt:i4>
      </vt:variant>
      <vt:variant>
        <vt:i4>2772</vt:i4>
      </vt:variant>
      <vt:variant>
        <vt:i4>0</vt:i4>
      </vt:variant>
      <vt:variant>
        <vt:i4>5</vt:i4>
      </vt:variant>
      <vt:variant>
        <vt:lpwstr>http://www.ebi.ac.uk/ontology-lookup/browse.do?ontName=MS&amp;termId=MS:1002071</vt:lpwstr>
      </vt:variant>
      <vt:variant>
        <vt:lpwstr/>
      </vt:variant>
      <vt:variant>
        <vt:i4>3080291</vt:i4>
      </vt:variant>
      <vt:variant>
        <vt:i4>2769</vt:i4>
      </vt:variant>
      <vt:variant>
        <vt:i4>0</vt:i4>
      </vt:variant>
      <vt:variant>
        <vt:i4>5</vt:i4>
      </vt:variant>
      <vt:variant>
        <vt:lpwstr>http://www.ebi.ac.uk/ontology-lookup/browse.do?ontName=MS&amp;termId=MS:1002070</vt:lpwstr>
      </vt:variant>
      <vt:variant>
        <vt:lpwstr/>
      </vt:variant>
      <vt:variant>
        <vt:i4>2949227</vt:i4>
      </vt:variant>
      <vt:variant>
        <vt:i4>2766</vt:i4>
      </vt:variant>
      <vt:variant>
        <vt:i4>0</vt:i4>
      </vt:variant>
      <vt:variant>
        <vt:i4>5</vt:i4>
      </vt:variant>
      <vt:variant>
        <vt:lpwstr>http://www.ebi.ac.uk/ontology-lookup/browse.do?ontName=MS&amp;termId=MS:1001867</vt:lpwstr>
      </vt:variant>
      <vt:variant>
        <vt:lpwstr/>
      </vt:variant>
      <vt:variant>
        <vt:i4>2949227</vt:i4>
      </vt:variant>
      <vt:variant>
        <vt:i4>2763</vt:i4>
      </vt:variant>
      <vt:variant>
        <vt:i4>0</vt:i4>
      </vt:variant>
      <vt:variant>
        <vt:i4>5</vt:i4>
      </vt:variant>
      <vt:variant>
        <vt:lpwstr>http://www.ebi.ac.uk/ontology-lookup/browse.do?ontName=MS&amp;termId=MS:1001866</vt:lpwstr>
      </vt:variant>
      <vt:variant>
        <vt:lpwstr/>
      </vt:variant>
      <vt:variant>
        <vt:i4>2949227</vt:i4>
      </vt:variant>
      <vt:variant>
        <vt:i4>2760</vt:i4>
      </vt:variant>
      <vt:variant>
        <vt:i4>0</vt:i4>
      </vt:variant>
      <vt:variant>
        <vt:i4>5</vt:i4>
      </vt:variant>
      <vt:variant>
        <vt:lpwstr>http://www.ebi.ac.uk/ontology-lookup/browse.do?ontName=MS&amp;termId=MS:1001865</vt:lpwstr>
      </vt:variant>
      <vt:variant>
        <vt:lpwstr/>
      </vt:variant>
      <vt:variant>
        <vt:i4>2949227</vt:i4>
      </vt:variant>
      <vt:variant>
        <vt:i4>2757</vt:i4>
      </vt:variant>
      <vt:variant>
        <vt:i4>0</vt:i4>
      </vt:variant>
      <vt:variant>
        <vt:i4>5</vt:i4>
      </vt:variant>
      <vt:variant>
        <vt:lpwstr>http://www.ebi.ac.uk/ontology-lookup/browse.do?ontName=MS&amp;termId=MS:1001864</vt:lpwstr>
      </vt:variant>
      <vt:variant>
        <vt:lpwstr/>
      </vt:variant>
      <vt:variant>
        <vt:i4>2949227</vt:i4>
      </vt:variant>
      <vt:variant>
        <vt:i4>2754</vt:i4>
      </vt:variant>
      <vt:variant>
        <vt:i4>0</vt:i4>
      </vt:variant>
      <vt:variant>
        <vt:i4>5</vt:i4>
      </vt:variant>
      <vt:variant>
        <vt:lpwstr>http://www.ebi.ac.uk/ontology-lookup/browse.do?ontName=MS&amp;termId=MS:1001863</vt:lpwstr>
      </vt:variant>
      <vt:variant>
        <vt:lpwstr/>
      </vt:variant>
      <vt:variant>
        <vt:i4>2949227</vt:i4>
      </vt:variant>
      <vt:variant>
        <vt:i4>2751</vt:i4>
      </vt:variant>
      <vt:variant>
        <vt:i4>0</vt:i4>
      </vt:variant>
      <vt:variant>
        <vt:i4>5</vt:i4>
      </vt:variant>
      <vt:variant>
        <vt:lpwstr>http://www.ebi.ac.uk/ontology-lookup/browse.do?ontName=MS&amp;termId=MS:1001862</vt:lpwstr>
      </vt:variant>
      <vt:variant>
        <vt:lpwstr/>
      </vt:variant>
      <vt:variant>
        <vt:i4>2949227</vt:i4>
      </vt:variant>
      <vt:variant>
        <vt:i4>2748</vt:i4>
      </vt:variant>
      <vt:variant>
        <vt:i4>0</vt:i4>
      </vt:variant>
      <vt:variant>
        <vt:i4>5</vt:i4>
      </vt:variant>
      <vt:variant>
        <vt:lpwstr>http://www.ebi.ac.uk/ontology-lookup/browse.do?ontName=MS&amp;termId=MS:1001861</vt:lpwstr>
      </vt:variant>
      <vt:variant>
        <vt:lpwstr/>
      </vt:variant>
      <vt:variant>
        <vt:i4>983133</vt:i4>
      </vt:variant>
      <vt:variant>
        <vt:i4>2745</vt:i4>
      </vt:variant>
      <vt:variant>
        <vt:i4>0</vt:i4>
      </vt:variant>
      <vt:variant>
        <vt:i4>5</vt:i4>
      </vt:variant>
      <vt:variant>
        <vt:lpwstr>mzQuantML1.0.0-rc.doc</vt:lpwstr>
      </vt:variant>
      <vt:variant>
        <vt:lpwstr>userParam</vt:lpwstr>
      </vt:variant>
      <vt:variant>
        <vt:i4>7864366</vt:i4>
      </vt:variant>
      <vt:variant>
        <vt:i4>2742</vt:i4>
      </vt:variant>
      <vt:variant>
        <vt:i4>0</vt:i4>
      </vt:variant>
      <vt:variant>
        <vt:i4>5</vt:i4>
      </vt:variant>
      <vt:variant>
        <vt:lpwstr>mzQuantML1.0.0-rc.doc</vt:lpwstr>
      </vt:variant>
      <vt:variant>
        <vt:lpwstr>cvParam</vt:lpwstr>
      </vt:variant>
      <vt:variant>
        <vt:i4>2228326</vt:i4>
      </vt:variant>
      <vt:variant>
        <vt:i4>2739</vt:i4>
      </vt:variant>
      <vt:variant>
        <vt:i4>0</vt:i4>
      </vt:variant>
      <vt:variant>
        <vt:i4>5</vt:i4>
      </vt:variant>
      <vt:variant>
        <vt:lpwstr>http://www.ebi.ac.uk/ontology-lookup/browse.do?ontName=MS&amp;termId=MS:1000589</vt:lpwstr>
      </vt:variant>
      <vt:variant>
        <vt:lpwstr/>
      </vt:variant>
      <vt:variant>
        <vt:i4>2228326</vt:i4>
      </vt:variant>
      <vt:variant>
        <vt:i4>2736</vt:i4>
      </vt:variant>
      <vt:variant>
        <vt:i4>0</vt:i4>
      </vt:variant>
      <vt:variant>
        <vt:i4>5</vt:i4>
      </vt:variant>
      <vt:variant>
        <vt:lpwstr>http://www.ebi.ac.uk/ontology-lookup/browse.do?ontName=MS&amp;termId=MS:1000587</vt:lpwstr>
      </vt:variant>
      <vt:variant>
        <vt:lpwstr/>
      </vt:variant>
      <vt:variant>
        <vt:i4>2228326</vt:i4>
      </vt:variant>
      <vt:variant>
        <vt:i4>2733</vt:i4>
      </vt:variant>
      <vt:variant>
        <vt:i4>0</vt:i4>
      </vt:variant>
      <vt:variant>
        <vt:i4>5</vt:i4>
      </vt:variant>
      <vt:variant>
        <vt:lpwstr>http://www.ebi.ac.uk/ontology-lookup/browse.do?ontName=MS&amp;termId=MS:1000588</vt:lpwstr>
      </vt:variant>
      <vt:variant>
        <vt:lpwstr/>
      </vt:variant>
      <vt:variant>
        <vt:i4>7536684</vt:i4>
      </vt:variant>
      <vt:variant>
        <vt:i4>2730</vt:i4>
      </vt:variant>
      <vt:variant>
        <vt:i4>0</vt:i4>
      </vt:variant>
      <vt:variant>
        <vt:i4>5</vt:i4>
      </vt:variant>
      <vt:variant>
        <vt:lpwstr>mzQuantML1.0.0-rc.doc</vt:lpwstr>
      </vt:variant>
      <vt:variant>
        <vt:lpwstr>Affiliation</vt:lpwstr>
      </vt:variant>
      <vt:variant>
        <vt:i4>983133</vt:i4>
      </vt:variant>
      <vt:variant>
        <vt:i4>2727</vt:i4>
      </vt:variant>
      <vt:variant>
        <vt:i4>0</vt:i4>
      </vt:variant>
      <vt:variant>
        <vt:i4>5</vt:i4>
      </vt:variant>
      <vt:variant>
        <vt:lpwstr>mzQuantML1.0.0-rc.doc</vt:lpwstr>
      </vt:variant>
      <vt:variant>
        <vt:lpwstr>userParam</vt:lpwstr>
      </vt:variant>
      <vt:variant>
        <vt:i4>7864366</vt:i4>
      </vt:variant>
      <vt:variant>
        <vt:i4>2724</vt:i4>
      </vt:variant>
      <vt:variant>
        <vt:i4>0</vt:i4>
      </vt:variant>
      <vt:variant>
        <vt:i4>5</vt:i4>
      </vt:variant>
      <vt:variant>
        <vt:lpwstr>mzQuantML1.0.0-rc.doc</vt:lpwstr>
      </vt:variant>
      <vt:variant>
        <vt:lpwstr>cvParam</vt:lpwstr>
      </vt:variant>
      <vt:variant>
        <vt:i4>2687074</vt:i4>
      </vt:variant>
      <vt:variant>
        <vt:i4>2721</vt:i4>
      </vt:variant>
      <vt:variant>
        <vt:i4>0</vt:i4>
      </vt:variant>
      <vt:variant>
        <vt:i4>5</vt:i4>
      </vt:variant>
      <vt:variant>
        <vt:lpwstr>http://www.ebi.ac.uk/ontology-lookup/browse.do?ontName=MS&amp;termId=MS:1002115</vt:lpwstr>
      </vt:variant>
      <vt:variant>
        <vt:lpwstr/>
      </vt:variant>
      <vt:variant>
        <vt:i4>983133</vt:i4>
      </vt:variant>
      <vt:variant>
        <vt:i4>2715</vt:i4>
      </vt:variant>
      <vt:variant>
        <vt:i4>0</vt:i4>
      </vt:variant>
      <vt:variant>
        <vt:i4>5</vt:i4>
      </vt:variant>
      <vt:variant>
        <vt:lpwstr>mzQuantML1.0.0-rc.doc</vt:lpwstr>
      </vt:variant>
      <vt:variant>
        <vt:lpwstr>userParam</vt:lpwstr>
      </vt:variant>
      <vt:variant>
        <vt:i4>7864366</vt:i4>
      </vt:variant>
      <vt:variant>
        <vt:i4>2712</vt:i4>
      </vt:variant>
      <vt:variant>
        <vt:i4>0</vt:i4>
      </vt:variant>
      <vt:variant>
        <vt:i4>5</vt:i4>
      </vt:variant>
      <vt:variant>
        <vt:lpwstr>mzQuantML1.0.0-rc.doc</vt:lpwstr>
      </vt:variant>
      <vt:variant>
        <vt:lpwstr>cvParam</vt:lpwstr>
      </vt:variant>
      <vt:variant>
        <vt:i4>6684712</vt:i4>
      </vt:variant>
      <vt:variant>
        <vt:i4>2709</vt:i4>
      </vt:variant>
      <vt:variant>
        <vt:i4>0</vt:i4>
      </vt:variant>
      <vt:variant>
        <vt:i4>5</vt:i4>
      </vt:variant>
      <vt:variant>
        <vt:lpwstr>mzQuantML1.0.0-rc.doc</vt:lpwstr>
      </vt:variant>
      <vt:variant>
        <vt:lpwstr>RatioQuantLayer</vt:lpwstr>
      </vt:variant>
      <vt:variant>
        <vt:i4>7798833</vt:i4>
      </vt:variant>
      <vt:variant>
        <vt:i4>2706</vt:i4>
      </vt:variant>
      <vt:variant>
        <vt:i4>0</vt:i4>
      </vt:variant>
      <vt:variant>
        <vt:i4>5</vt:i4>
      </vt:variant>
      <vt:variant>
        <vt:lpwstr>mzQuantML1.0.0-rc.doc</vt:lpwstr>
      </vt:variant>
      <vt:variant>
        <vt:lpwstr>StudyVariableQuantLayer</vt:lpwstr>
      </vt:variant>
      <vt:variant>
        <vt:i4>8126506</vt:i4>
      </vt:variant>
      <vt:variant>
        <vt:i4>2703</vt:i4>
      </vt:variant>
      <vt:variant>
        <vt:i4>0</vt:i4>
      </vt:variant>
      <vt:variant>
        <vt:i4>5</vt:i4>
      </vt:variant>
      <vt:variant>
        <vt:lpwstr>mzQuantML1.0.0-rc.doc</vt:lpwstr>
      </vt:variant>
      <vt:variant>
        <vt:lpwstr>AssayQuantLayer</vt:lpwstr>
      </vt:variant>
      <vt:variant>
        <vt:i4>1048646</vt:i4>
      </vt:variant>
      <vt:variant>
        <vt:i4>2700</vt:i4>
      </vt:variant>
      <vt:variant>
        <vt:i4>0</vt:i4>
      </vt:variant>
      <vt:variant>
        <vt:i4>5</vt:i4>
      </vt:variant>
      <vt:variant>
        <vt:lpwstr>mzQuantML1.0.0-rc.doc</vt:lpwstr>
      </vt:variant>
      <vt:variant>
        <vt:lpwstr>GlobalQuantLayer</vt:lpwstr>
      </vt:variant>
      <vt:variant>
        <vt:i4>1245252</vt:i4>
      </vt:variant>
      <vt:variant>
        <vt:i4>2697</vt:i4>
      </vt:variant>
      <vt:variant>
        <vt:i4>0</vt:i4>
      </vt:variant>
      <vt:variant>
        <vt:i4>5</vt:i4>
      </vt:variant>
      <vt:variant>
        <vt:lpwstr>mzQuantML1.0.0-rc.doc</vt:lpwstr>
      </vt:variant>
      <vt:variant>
        <vt:lpwstr>PeptideConsensus</vt:lpwstr>
      </vt:variant>
      <vt:variant>
        <vt:i4>2687074</vt:i4>
      </vt:variant>
      <vt:variant>
        <vt:i4>2694</vt:i4>
      </vt:variant>
      <vt:variant>
        <vt:i4>0</vt:i4>
      </vt:variant>
      <vt:variant>
        <vt:i4>5</vt:i4>
      </vt:variant>
      <vt:variant>
        <vt:lpwstr>http://www.ebi.ac.uk/ontology-lookup/browse.do?ontName=MS&amp;termId=MS:1002116</vt:lpwstr>
      </vt:variant>
      <vt:variant>
        <vt:lpwstr/>
      </vt:variant>
      <vt:variant>
        <vt:i4>983133</vt:i4>
      </vt:variant>
      <vt:variant>
        <vt:i4>2691</vt:i4>
      </vt:variant>
      <vt:variant>
        <vt:i4>0</vt:i4>
      </vt:variant>
      <vt:variant>
        <vt:i4>5</vt:i4>
      </vt:variant>
      <vt:variant>
        <vt:lpwstr>mzQuantML1.0.0-rc.doc</vt:lpwstr>
      </vt:variant>
      <vt:variant>
        <vt:lpwstr>userParam</vt:lpwstr>
      </vt:variant>
      <vt:variant>
        <vt:i4>7864366</vt:i4>
      </vt:variant>
      <vt:variant>
        <vt:i4>2688</vt:i4>
      </vt:variant>
      <vt:variant>
        <vt:i4>0</vt:i4>
      </vt:variant>
      <vt:variant>
        <vt:i4>5</vt:i4>
      </vt:variant>
      <vt:variant>
        <vt:lpwstr>mzQuantML1.0.0-rc.doc</vt:lpwstr>
      </vt:variant>
      <vt:variant>
        <vt:lpwstr>cvParam</vt:lpwstr>
      </vt:variant>
      <vt:variant>
        <vt:i4>7471159</vt:i4>
      </vt:variant>
      <vt:variant>
        <vt:i4>2685</vt:i4>
      </vt:variant>
      <vt:variant>
        <vt:i4>0</vt:i4>
      </vt:variant>
      <vt:variant>
        <vt:i4>5</vt:i4>
      </vt:variant>
      <vt:variant>
        <vt:lpwstr>mzQuantML1.0.0-rc.doc</vt:lpwstr>
      </vt:variant>
      <vt:variant>
        <vt:lpwstr>EvidenceRef</vt:lpwstr>
      </vt:variant>
      <vt:variant>
        <vt:i4>458840</vt:i4>
      </vt:variant>
      <vt:variant>
        <vt:i4>2682</vt:i4>
      </vt:variant>
      <vt:variant>
        <vt:i4>0</vt:i4>
      </vt:variant>
      <vt:variant>
        <vt:i4>5</vt:i4>
      </vt:variant>
      <vt:variant>
        <vt:lpwstr>mzQuantML1.0.0-rc.doc</vt:lpwstr>
      </vt:variant>
      <vt:variant>
        <vt:lpwstr>Modification</vt:lpwstr>
      </vt:variant>
      <vt:variant>
        <vt:i4>8323133</vt:i4>
      </vt:variant>
      <vt:variant>
        <vt:i4>2679</vt:i4>
      </vt:variant>
      <vt:variant>
        <vt:i4>0</vt:i4>
      </vt:variant>
      <vt:variant>
        <vt:i4>5</vt:i4>
      </vt:variant>
      <vt:variant>
        <vt:lpwstr>mzQuantML1.0.0-rc.doc</vt:lpwstr>
      </vt:variant>
      <vt:variant>
        <vt:lpwstr>PeptideSequence</vt:lpwstr>
      </vt:variant>
      <vt:variant>
        <vt:i4>2228326</vt:i4>
      </vt:variant>
      <vt:variant>
        <vt:i4>2676</vt:i4>
      </vt:variant>
      <vt:variant>
        <vt:i4>0</vt:i4>
      </vt:variant>
      <vt:variant>
        <vt:i4>5</vt:i4>
      </vt:variant>
      <vt:variant>
        <vt:lpwstr>http://www.ebi.ac.uk/ontology-lookup/browse.do?ontName=MS&amp;termId=MS:1000586</vt:lpwstr>
      </vt:variant>
      <vt:variant>
        <vt:lpwstr/>
      </vt:variant>
      <vt:variant>
        <vt:i4>2228326</vt:i4>
      </vt:variant>
      <vt:variant>
        <vt:i4>2673</vt:i4>
      </vt:variant>
      <vt:variant>
        <vt:i4>0</vt:i4>
      </vt:variant>
      <vt:variant>
        <vt:i4>5</vt:i4>
      </vt:variant>
      <vt:variant>
        <vt:lpwstr>http://www.ebi.ac.uk/ontology-lookup/browse.do?ontName=MS&amp;termId=MS:1000589</vt:lpwstr>
      </vt:variant>
      <vt:variant>
        <vt:lpwstr/>
      </vt:variant>
      <vt:variant>
        <vt:i4>2228326</vt:i4>
      </vt:variant>
      <vt:variant>
        <vt:i4>2670</vt:i4>
      </vt:variant>
      <vt:variant>
        <vt:i4>0</vt:i4>
      </vt:variant>
      <vt:variant>
        <vt:i4>5</vt:i4>
      </vt:variant>
      <vt:variant>
        <vt:lpwstr>http://www.ebi.ac.uk/ontology-lookup/browse.do?ontName=MS&amp;termId=MS:1000587</vt:lpwstr>
      </vt:variant>
      <vt:variant>
        <vt:lpwstr/>
      </vt:variant>
      <vt:variant>
        <vt:i4>2228326</vt:i4>
      </vt:variant>
      <vt:variant>
        <vt:i4>2667</vt:i4>
      </vt:variant>
      <vt:variant>
        <vt:i4>0</vt:i4>
      </vt:variant>
      <vt:variant>
        <vt:i4>5</vt:i4>
      </vt:variant>
      <vt:variant>
        <vt:lpwstr>http://www.ebi.ac.uk/ontology-lookup/browse.do?ontName=MS&amp;termId=MS:1000588</vt:lpwstr>
      </vt:variant>
      <vt:variant>
        <vt:lpwstr/>
      </vt:variant>
      <vt:variant>
        <vt:i4>6422564</vt:i4>
      </vt:variant>
      <vt:variant>
        <vt:i4>2664</vt:i4>
      </vt:variant>
      <vt:variant>
        <vt:i4>0</vt:i4>
      </vt:variant>
      <vt:variant>
        <vt:i4>5</vt:i4>
      </vt:variant>
      <vt:variant>
        <vt:lpwstr>mzQuantML1.0.0-rc.doc</vt:lpwstr>
      </vt:variant>
      <vt:variant>
        <vt:lpwstr>ParentOrganization</vt:lpwstr>
      </vt:variant>
      <vt:variant>
        <vt:i4>983133</vt:i4>
      </vt:variant>
      <vt:variant>
        <vt:i4>2661</vt:i4>
      </vt:variant>
      <vt:variant>
        <vt:i4>0</vt:i4>
      </vt:variant>
      <vt:variant>
        <vt:i4>5</vt:i4>
      </vt:variant>
      <vt:variant>
        <vt:lpwstr>mzQuantML1.0.0-rc.doc</vt:lpwstr>
      </vt:variant>
      <vt:variant>
        <vt:lpwstr>userParam</vt:lpwstr>
      </vt:variant>
      <vt:variant>
        <vt:i4>7864366</vt:i4>
      </vt:variant>
      <vt:variant>
        <vt:i4>2658</vt:i4>
      </vt:variant>
      <vt:variant>
        <vt:i4>0</vt:i4>
      </vt:variant>
      <vt:variant>
        <vt:i4>5</vt:i4>
      </vt:variant>
      <vt:variant>
        <vt:lpwstr>mzQuantML1.0.0-rc.doc</vt:lpwstr>
      </vt:variant>
      <vt:variant>
        <vt:lpwstr>cvParam</vt:lpwstr>
      </vt:variant>
      <vt:variant>
        <vt:i4>2818151</vt:i4>
      </vt:variant>
      <vt:variant>
        <vt:i4>2655</vt:i4>
      </vt:variant>
      <vt:variant>
        <vt:i4>0</vt:i4>
      </vt:variant>
      <vt:variant>
        <vt:i4>5</vt:i4>
      </vt:variant>
      <vt:variant>
        <vt:lpwstr>http://www.ebi.ac.uk/ontology-lookup/browse.do?ontName=MS&amp;termId=MS:1001405</vt:lpwstr>
      </vt:variant>
      <vt:variant>
        <vt:lpwstr/>
      </vt:variant>
      <vt:variant>
        <vt:i4>2293859</vt:i4>
      </vt:variant>
      <vt:variant>
        <vt:i4>2652</vt:i4>
      </vt:variant>
      <vt:variant>
        <vt:i4>0</vt:i4>
      </vt:variant>
      <vt:variant>
        <vt:i4>5</vt:i4>
      </vt:variant>
      <vt:variant>
        <vt:lpwstr>http://www.ebi.ac.uk/ontology-lookup/browse.do?ontName=MS&amp;termId=MS:1001088</vt:lpwstr>
      </vt:variant>
      <vt:variant>
        <vt:lpwstr/>
      </vt:variant>
      <vt:variant>
        <vt:i4>2621539</vt:i4>
      </vt:variant>
      <vt:variant>
        <vt:i4>2649</vt:i4>
      </vt:variant>
      <vt:variant>
        <vt:i4>0</vt:i4>
      </vt:variant>
      <vt:variant>
        <vt:i4>5</vt:i4>
      </vt:variant>
      <vt:variant>
        <vt:lpwstr>http://www.ebi.ac.uk/ontology-lookup/browse.do?ontName=MS&amp;termId=MS:1001036</vt:lpwstr>
      </vt:variant>
      <vt:variant>
        <vt:lpwstr/>
      </vt:variant>
      <vt:variant>
        <vt:i4>2621539</vt:i4>
      </vt:variant>
      <vt:variant>
        <vt:i4>2646</vt:i4>
      </vt:variant>
      <vt:variant>
        <vt:i4>0</vt:i4>
      </vt:variant>
      <vt:variant>
        <vt:i4>5</vt:i4>
      </vt:variant>
      <vt:variant>
        <vt:lpwstr>http://www.ebi.ac.uk/ontology-lookup/browse.do?ontName=MS&amp;termId=MS:1001035</vt:lpwstr>
      </vt:variant>
      <vt:variant>
        <vt:lpwstr/>
      </vt:variant>
      <vt:variant>
        <vt:i4>2621539</vt:i4>
      </vt:variant>
      <vt:variant>
        <vt:i4>2643</vt:i4>
      </vt:variant>
      <vt:variant>
        <vt:i4>0</vt:i4>
      </vt:variant>
      <vt:variant>
        <vt:i4>5</vt:i4>
      </vt:variant>
      <vt:variant>
        <vt:lpwstr>http://www.ebi.ac.uk/ontology-lookup/browse.do?ontName=MS&amp;termId=MS:1001030</vt:lpwstr>
      </vt:variant>
      <vt:variant>
        <vt:lpwstr/>
      </vt:variant>
      <vt:variant>
        <vt:i4>2621546</vt:i4>
      </vt:variant>
      <vt:variant>
        <vt:i4>2640</vt:i4>
      </vt:variant>
      <vt:variant>
        <vt:i4>0</vt:i4>
      </vt:variant>
      <vt:variant>
        <vt:i4>5</vt:i4>
      </vt:variant>
      <vt:variant>
        <vt:lpwstr>http://www.ebi.ac.uk/ontology-lookup/browse.do?ontName=MS&amp;termId=MS:1000926</vt:lpwstr>
      </vt:variant>
      <vt:variant>
        <vt:lpwstr/>
      </vt:variant>
      <vt:variant>
        <vt:i4>2752618</vt:i4>
      </vt:variant>
      <vt:variant>
        <vt:i4>2637</vt:i4>
      </vt:variant>
      <vt:variant>
        <vt:i4>0</vt:i4>
      </vt:variant>
      <vt:variant>
        <vt:i4>5</vt:i4>
      </vt:variant>
      <vt:variant>
        <vt:lpwstr>http://www.ebi.ac.uk/ontology-lookup/browse.do?ontName=MS&amp;termId=MS:1000904</vt:lpwstr>
      </vt:variant>
      <vt:variant>
        <vt:lpwstr/>
      </vt:variant>
      <vt:variant>
        <vt:i4>2752618</vt:i4>
      </vt:variant>
      <vt:variant>
        <vt:i4>2634</vt:i4>
      </vt:variant>
      <vt:variant>
        <vt:i4>0</vt:i4>
      </vt:variant>
      <vt:variant>
        <vt:i4>5</vt:i4>
      </vt:variant>
      <vt:variant>
        <vt:lpwstr>http://www.ebi.ac.uk/ontology-lookup/browse.do?ontName=MS&amp;termId=MS:1000903</vt:lpwstr>
      </vt:variant>
      <vt:variant>
        <vt:lpwstr/>
      </vt:variant>
      <vt:variant>
        <vt:i4>2293860</vt:i4>
      </vt:variant>
      <vt:variant>
        <vt:i4>2631</vt:i4>
      </vt:variant>
      <vt:variant>
        <vt:i4>0</vt:i4>
      </vt:variant>
      <vt:variant>
        <vt:i4>5</vt:i4>
      </vt:variant>
      <vt:variant>
        <vt:lpwstr>http://www.ebi.ac.uk/ontology-lookup/browse.do?ontName=MS&amp;termId=MS:1000798</vt:lpwstr>
      </vt:variant>
      <vt:variant>
        <vt:lpwstr/>
      </vt:variant>
      <vt:variant>
        <vt:i4>2293860</vt:i4>
      </vt:variant>
      <vt:variant>
        <vt:i4>2628</vt:i4>
      </vt:variant>
      <vt:variant>
        <vt:i4>0</vt:i4>
      </vt:variant>
      <vt:variant>
        <vt:i4>5</vt:i4>
      </vt:variant>
      <vt:variant>
        <vt:lpwstr>http://www.ebi.ac.uk/ontology-lookup/browse.do?ontName=MS&amp;termId=MS:1000797</vt:lpwstr>
      </vt:variant>
      <vt:variant>
        <vt:lpwstr/>
      </vt:variant>
      <vt:variant>
        <vt:i4>2293860</vt:i4>
      </vt:variant>
      <vt:variant>
        <vt:i4>2625</vt:i4>
      </vt:variant>
      <vt:variant>
        <vt:i4>0</vt:i4>
      </vt:variant>
      <vt:variant>
        <vt:i4>5</vt:i4>
      </vt:variant>
      <vt:variant>
        <vt:lpwstr>http://www.ebi.ac.uk/ontology-lookup/browse.do?ontName=MS&amp;termId=MS:1000796</vt:lpwstr>
      </vt:variant>
      <vt:variant>
        <vt:lpwstr/>
      </vt:variant>
      <vt:variant>
        <vt:i4>2818151</vt:i4>
      </vt:variant>
      <vt:variant>
        <vt:i4>2622</vt:i4>
      </vt:variant>
      <vt:variant>
        <vt:i4>0</vt:i4>
      </vt:variant>
      <vt:variant>
        <vt:i4>5</vt:i4>
      </vt:variant>
      <vt:variant>
        <vt:lpwstr>http://www.ebi.ac.uk/ontology-lookup/browse.do?ontName=MS&amp;termId=MS:1001405</vt:lpwstr>
      </vt:variant>
      <vt:variant>
        <vt:lpwstr/>
      </vt:variant>
      <vt:variant>
        <vt:i4>2818155</vt:i4>
      </vt:variant>
      <vt:variant>
        <vt:i4>2619</vt:i4>
      </vt:variant>
      <vt:variant>
        <vt:i4>0</vt:i4>
      </vt:variant>
      <vt:variant>
        <vt:i4>5</vt:i4>
      </vt:variant>
      <vt:variant>
        <vt:lpwstr>http://www.ebi.ac.uk/ontology-lookup/browse.do?ontName=MS&amp;termId=MS:1001805</vt:lpwstr>
      </vt:variant>
      <vt:variant>
        <vt:lpwstr/>
      </vt:variant>
      <vt:variant>
        <vt:i4>3080290</vt:i4>
      </vt:variant>
      <vt:variant>
        <vt:i4>2616</vt:i4>
      </vt:variant>
      <vt:variant>
        <vt:i4>0</vt:i4>
      </vt:variant>
      <vt:variant>
        <vt:i4>5</vt:i4>
      </vt:variant>
      <vt:variant>
        <vt:lpwstr>http://www.ebi.ac.uk/ontology-lookup/browse.do?ontName=MS&amp;termId=MS:1001141</vt:lpwstr>
      </vt:variant>
      <vt:variant>
        <vt:lpwstr/>
      </vt:variant>
      <vt:variant>
        <vt:i4>2621538</vt:i4>
      </vt:variant>
      <vt:variant>
        <vt:i4>2613</vt:i4>
      </vt:variant>
      <vt:variant>
        <vt:i4>0</vt:i4>
      </vt:variant>
      <vt:variant>
        <vt:i4>5</vt:i4>
      </vt:variant>
      <vt:variant>
        <vt:lpwstr>http://www.ebi.ac.uk/ontology-lookup/browse.do?ontName=MS&amp;termId=MS:1001138</vt:lpwstr>
      </vt:variant>
      <vt:variant>
        <vt:lpwstr/>
      </vt:variant>
      <vt:variant>
        <vt:i4>2621538</vt:i4>
      </vt:variant>
      <vt:variant>
        <vt:i4>2610</vt:i4>
      </vt:variant>
      <vt:variant>
        <vt:i4>0</vt:i4>
      </vt:variant>
      <vt:variant>
        <vt:i4>5</vt:i4>
      </vt:variant>
      <vt:variant>
        <vt:lpwstr>http://www.ebi.ac.uk/ontology-lookup/browse.do?ontName=MS&amp;termId=MS:1001137</vt:lpwstr>
      </vt:variant>
      <vt:variant>
        <vt:lpwstr/>
      </vt:variant>
      <vt:variant>
        <vt:i4>2621538</vt:i4>
      </vt:variant>
      <vt:variant>
        <vt:i4>2607</vt:i4>
      </vt:variant>
      <vt:variant>
        <vt:i4>0</vt:i4>
      </vt:variant>
      <vt:variant>
        <vt:i4>5</vt:i4>
      </vt:variant>
      <vt:variant>
        <vt:lpwstr>http://www.ebi.ac.uk/ontology-lookup/browse.do?ontName=MS&amp;termId=MS:1001136</vt:lpwstr>
      </vt:variant>
      <vt:variant>
        <vt:lpwstr/>
      </vt:variant>
      <vt:variant>
        <vt:i4>2621538</vt:i4>
      </vt:variant>
      <vt:variant>
        <vt:i4>2604</vt:i4>
      </vt:variant>
      <vt:variant>
        <vt:i4>0</vt:i4>
      </vt:variant>
      <vt:variant>
        <vt:i4>5</vt:i4>
      </vt:variant>
      <vt:variant>
        <vt:lpwstr>http://www.ebi.ac.uk/ontology-lookup/browse.do?ontName=MS&amp;termId=MS:1001135</vt:lpwstr>
      </vt:variant>
      <vt:variant>
        <vt:lpwstr/>
      </vt:variant>
      <vt:variant>
        <vt:i4>2621538</vt:i4>
      </vt:variant>
      <vt:variant>
        <vt:i4>2601</vt:i4>
      </vt:variant>
      <vt:variant>
        <vt:i4>0</vt:i4>
      </vt:variant>
      <vt:variant>
        <vt:i4>5</vt:i4>
      </vt:variant>
      <vt:variant>
        <vt:lpwstr>http://www.ebi.ac.uk/ontology-lookup/browse.do?ontName=MS&amp;termId=MS:1001134</vt:lpwstr>
      </vt:variant>
      <vt:variant>
        <vt:lpwstr/>
      </vt:variant>
      <vt:variant>
        <vt:i4>2621538</vt:i4>
      </vt:variant>
      <vt:variant>
        <vt:i4>2598</vt:i4>
      </vt:variant>
      <vt:variant>
        <vt:i4>0</vt:i4>
      </vt:variant>
      <vt:variant>
        <vt:i4>5</vt:i4>
      </vt:variant>
      <vt:variant>
        <vt:lpwstr>http://www.ebi.ac.uk/ontology-lookup/browse.do?ontName=MS&amp;termId=MS:1001133</vt:lpwstr>
      </vt:variant>
      <vt:variant>
        <vt:lpwstr/>
      </vt:variant>
      <vt:variant>
        <vt:i4>2621538</vt:i4>
      </vt:variant>
      <vt:variant>
        <vt:i4>2595</vt:i4>
      </vt:variant>
      <vt:variant>
        <vt:i4>0</vt:i4>
      </vt:variant>
      <vt:variant>
        <vt:i4>5</vt:i4>
      </vt:variant>
      <vt:variant>
        <vt:lpwstr>http://www.ebi.ac.uk/ontology-lookup/browse.do?ontName=MS&amp;termId=MS:1001132</vt:lpwstr>
      </vt:variant>
      <vt:variant>
        <vt:lpwstr/>
      </vt:variant>
      <vt:variant>
        <vt:i4>2621538</vt:i4>
      </vt:variant>
      <vt:variant>
        <vt:i4>2592</vt:i4>
      </vt:variant>
      <vt:variant>
        <vt:i4>0</vt:i4>
      </vt:variant>
      <vt:variant>
        <vt:i4>5</vt:i4>
      </vt:variant>
      <vt:variant>
        <vt:lpwstr>http://www.ebi.ac.uk/ontology-lookup/browse.do?ontName=MS&amp;termId=MS:1001131</vt:lpwstr>
      </vt:variant>
      <vt:variant>
        <vt:lpwstr/>
      </vt:variant>
      <vt:variant>
        <vt:i4>2621538</vt:i4>
      </vt:variant>
      <vt:variant>
        <vt:i4>2589</vt:i4>
      </vt:variant>
      <vt:variant>
        <vt:i4>0</vt:i4>
      </vt:variant>
      <vt:variant>
        <vt:i4>5</vt:i4>
      </vt:variant>
      <vt:variant>
        <vt:lpwstr>http://www.ebi.ac.uk/ontology-lookup/browse.do?ontName=MS&amp;termId=MS:1001130</vt:lpwstr>
      </vt:variant>
      <vt:variant>
        <vt:lpwstr/>
      </vt:variant>
      <vt:variant>
        <vt:i4>2818155</vt:i4>
      </vt:variant>
      <vt:variant>
        <vt:i4>2586</vt:i4>
      </vt:variant>
      <vt:variant>
        <vt:i4>0</vt:i4>
      </vt:variant>
      <vt:variant>
        <vt:i4>5</vt:i4>
      </vt:variant>
      <vt:variant>
        <vt:lpwstr>http://www.ebi.ac.uk/ontology-lookup/browse.do?ontName=MS&amp;termId=MS:1001805</vt:lpwstr>
      </vt:variant>
      <vt:variant>
        <vt:lpwstr/>
      </vt:variant>
      <vt:variant>
        <vt:i4>7864366</vt:i4>
      </vt:variant>
      <vt:variant>
        <vt:i4>2583</vt:i4>
      </vt:variant>
      <vt:variant>
        <vt:i4>0</vt:i4>
      </vt:variant>
      <vt:variant>
        <vt:i4>5</vt:i4>
      </vt:variant>
      <vt:variant>
        <vt:lpwstr>mzQuantML1.0.0-rc.doc</vt:lpwstr>
      </vt:variant>
      <vt:variant>
        <vt:lpwstr>cvParam</vt:lpwstr>
      </vt:variant>
      <vt:variant>
        <vt:i4>6619183</vt:i4>
      </vt:variant>
      <vt:variant>
        <vt:i4>2580</vt:i4>
      </vt:variant>
      <vt:variant>
        <vt:i4>0</vt:i4>
      </vt:variant>
      <vt:variant>
        <vt:i4>5</vt:i4>
      </vt:variant>
      <vt:variant>
        <vt:lpwstr>mzQuantML1.0.0-rc.doc</vt:lpwstr>
      </vt:variant>
      <vt:variant>
        <vt:lpwstr>DataMatrix</vt:lpwstr>
      </vt:variant>
      <vt:variant>
        <vt:i4>7405600</vt:i4>
      </vt:variant>
      <vt:variant>
        <vt:i4>2577</vt:i4>
      </vt:variant>
      <vt:variant>
        <vt:i4>0</vt:i4>
      </vt:variant>
      <vt:variant>
        <vt:i4>5</vt:i4>
      </vt:variant>
      <vt:variant>
        <vt:lpwstr>mzQuantML1.0.0-rc.doc</vt:lpwstr>
      </vt:variant>
      <vt:variant>
        <vt:lpwstr>ColumnIndex</vt:lpwstr>
      </vt:variant>
      <vt:variant>
        <vt:i4>1179739</vt:i4>
      </vt:variant>
      <vt:variant>
        <vt:i4>2574</vt:i4>
      </vt:variant>
      <vt:variant>
        <vt:i4>0</vt:i4>
      </vt:variant>
      <vt:variant>
        <vt:i4>5</vt:i4>
      </vt:variant>
      <vt:variant>
        <vt:lpwstr>mzQuantML1.0.0-rc.doc</vt:lpwstr>
      </vt:variant>
      <vt:variant>
        <vt:lpwstr>DataType</vt:lpwstr>
      </vt:variant>
      <vt:variant>
        <vt:i4>6619183</vt:i4>
      </vt:variant>
      <vt:variant>
        <vt:i4>2571</vt:i4>
      </vt:variant>
      <vt:variant>
        <vt:i4>0</vt:i4>
      </vt:variant>
      <vt:variant>
        <vt:i4>5</vt:i4>
      </vt:variant>
      <vt:variant>
        <vt:lpwstr>mzQuantML1.0.0-rc.doc</vt:lpwstr>
      </vt:variant>
      <vt:variant>
        <vt:lpwstr>DataMatrix</vt:lpwstr>
      </vt:variant>
      <vt:variant>
        <vt:i4>7405600</vt:i4>
      </vt:variant>
      <vt:variant>
        <vt:i4>2568</vt:i4>
      </vt:variant>
      <vt:variant>
        <vt:i4>0</vt:i4>
      </vt:variant>
      <vt:variant>
        <vt:i4>5</vt:i4>
      </vt:variant>
      <vt:variant>
        <vt:lpwstr>mzQuantML1.0.0-rc.doc</vt:lpwstr>
      </vt:variant>
      <vt:variant>
        <vt:lpwstr>ColumnIndex</vt:lpwstr>
      </vt:variant>
      <vt:variant>
        <vt:i4>6619183</vt:i4>
      </vt:variant>
      <vt:variant>
        <vt:i4>2565</vt:i4>
      </vt:variant>
      <vt:variant>
        <vt:i4>0</vt:i4>
      </vt:variant>
      <vt:variant>
        <vt:i4>5</vt:i4>
      </vt:variant>
      <vt:variant>
        <vt:lpwstr>mzQuantML1.0.0-rc.doc</vt:lpwstr>
      </vt:variant>
      <vt:variant>
        <vt:lpwstr>DataMatrix</vt:lpwstr>
      </vt:variant>
      <vt:variant>
        <vt:i4>7405600</vt:i4>
      </vt:variant>
      <vt:variant>
        <vt:i4>2562</vt:i4>
      </vt:variant>
      <vt:variant>
        <vt:i4>0</vt:i4>
      </vt:variant>
      <vt:variant>
        <vt:i4>5</vt:i4>
      </vt:variant>
      <vt:variant>
        <vt:lpwstr>mzQuantML1.0.0-rc.doc</vt:lpwstr>
      </vt:variant>
      <vt:variant>
        <vt:lpwstr>ColumnIndex</vt:lpwstr>
      </vt:variant>
      <vt:variant>
        <vt:i4>1179739</vt:i4>
      </vt:variant>
      <vt:variant>
        <vt:i4>2559</vt:i4>
      </vt:variant>
      <vt:variant>
        <vt:i4>0</vt:i4>
      </vt:variant>
      <vt:variant>
        <vt:i4>5</vt:i4>
      </vt:variant>
      <vt:variant>
        <vt:lpwstr>mzQuantML1.0.0-rc.doc</vt:lpwstr>
      </vt:variant>
      <vt:variant>
        <vt:lpwstr>DataType</vt:lpwstr>
      </vt:variant>
      <vt:variant>
        <vt:i4>2687074</vt:i4>
      </vt:variant>
      <vt:variant>
        <vt:i4>2556</vt:i4>
      </vt:variant>
      <vt:variant>
        <vt:i4>0</vt:i4>
      </vt:variant>
      <vt:variant>
        <vt:i4>5</vt:i4>
      </vt:variant>
      <vt:variant>
        <vt:lpwstr>http://www.ebi.ac.uk/ontology-lookup/browse.do?ontName=MS&amp;termId=MS:1002119</vt:lpwstr>
      </vt:variant>
      <vt:variant>
        <vt:lpwstr/>
      </vt:variant>
      <vt:variant>
        <vt:i4>7602292</vt:i4>
      </vt:variant>
      <vt:variant>
        <vt:i4>2553</vt:i4>
      </vt:variant>
      <vt:variant>
        <vt:i4>0</vt:i4>
      </vt:variant>
      <vt:variant>
        <vt:i4>5</vt:i4>
      </vt:variant>
      <vt:variant>
        <vt:lpwstr>http://www.ebi.ac.uk/ontology-lookup/browse.do?ontName=MS&amp;termId=MOD:00000</vt:lpwstr>
      </vt:variant>
      <vt:variant>
        <vt:lpwstr/>
      </vt:variant>
      <vt:variant>
        <vt:i4>2818147</vt:i4>
      </vt:variant>
      <vt:variant>
        <vt:i4>2550</vt:i4>
      </vt:variant>
      <vt:variant>
        <vt:i4>0</vt:i4>
      </vt:variant>
      <vt:variant>
        <vt:i4>5</vt:i4>
      </vt:variant>
      <vt:variant>
        <vt:lpwstr>http://www.ebi.ac.uk/ontology-lookup/browse.do?ontName=MS&amp;termId=MS:1002038</vt:lpwstr>
      </vt:variant>
      <vt:variant>
        <vt:lpwstr/>
      </vt:variant>
      <vt:variant>
        <vt:i4>2818147</vt:i4>
      </vt:variant>
      <vt:variant>
        <vt:i4>2547</vt:i4>
      </vt:variant>
      <vt:variant>
        <vt:i4>0</vt:i4>
      </vt:variant>
      <vt:variant>
        <vt:i4>5</vt:i4>
      </vt:variant>
      <vt:variant>
        <vt:lpwstr>http://www.ebi.ac.uk/ontology-lookup/browse.do?ontName=MS&amp;termId=MS:1002030</vt:lpwstr>
      </vt:variant>
      <vt:variant>
        <vt:lpwstr/>
      </vt:variant>
      <vt:variant>
        <vt:i4>2752611</vt:i4>
      </vt:variant>
      <vt:variant>
        <vt:i4>2544</vt:i4>
      </vt:variant>
      <vt:variant>
        <vt:i4>0</vt:i4>
      </vt:variant>
      <vt:variant>
        <vt:i4>5</vt:i4>
      </vt:variant>
      <vt:variant>
        <vt:lpwstr>http://www.ebi.ac.uk/ontology-lookup/browse.do?ontName=MS&amp;termId=MS:1002029</vt:lpwstr>
      </vt:variant>
      <vt:variant>
        <vt:lpwstr/>
      </vt:variant>
      <vt:variant>
        <vt:i4>2752611</vt:i4>
      </vt:variant>
      <vt:variant>
        <vt:i4>2541</vt:i4>
      </vt:variant>
      <vt:variant>
        <vt:i4>0</vt:i4>
      </vt:variant>
      <vt:variant>
        <vt:i4>5</vt:i4>
      </vt:variant>
      <vt:variant>
        <vt:lpwstr>http://www.ebi.ac.uk/ontology-lookup/browse.do?ontName=MS&amp;termId=MS:1002028</vt:lpwstr>
      </vt:variant>
      <vt:variant>
        <vt:lpwstr/>
      </vt:variant>
      <vt:variant>
        <vt:i4>2883690</vt:i4>
      </vt:variant>
      <vt:variant>
        <vt:i4>2538</vt:i4>
      </vt:variant>
      <vt:variant>
        <vt:i4>0</vt:i4>
      </vt:variant>
      <vt:variant>
        <vt:i4>5</vt:i4>
      </vt:variant>
      <vt:variant>
        <vt:lpwstr>http://www.ebi.ac.uk/ontology-lookup/browse.do?ontName=MS&amp;termId=MS:1001972</vt:lpwstr>
      </vt:variant>
      <vt:variant>
        <vt:lpwstr/>
      </vt:variant>
      <vt:variant>
        <vt:i4>2687078</vt:i4>
      </vt:variant>
      <vt:variant>
        <vt:i4>2535</vt:i4>
      </vt:variant>
      <vt:variant>
        <vt:i4>0</vt:i4>
      </vt:variant>
      <vt:variant>
        <vt:i4>5</vt:i4>
      </vt:variant>
      <vt:variant>
        <vt:lpwstr>http://www.ebi.ac.uk/ontology-lookup/browse.do?ontName=MS&amp;termId=MS:1001525</vt:lpwstr>
      </vt:variant>
      <vt:variant>
        <vt:lpwstr/>
      </vt:variant>
      <vt:variant>
        <vt:i4>2687078</vt:i4>
      </vt:variant>
      <vt:variant>
        <vt:i4>2532</vt:i4>
      </vt:variant>
      <vt:variant>
        <vt:i4>0</vt:i4>
      </vt:variant>
      <vt:variant>
        <vt:i4>5</vt:i4>
      </vt:variant>
      <vt:variant>
        <vt:lpwstr>http://www.ebi.ac.uk/ontology-lookup/browse.do?ontName=MS&amp;termId=MS:1001524</vt:lpwstr>
      </vt:variant>
      <vt:variant>
        <vt:lpwstr/>
      </vt:variant>
      <vt:variant>
        <vt:i4>2949223</vt:i4>
      </vt:variant>
      <vt:variant>
        <vt:i4>2529</vt:i4>
      </vt:variant>
      <vt:variant>
        <vt:i4>0</vt:i4>
      </vt:variant>
      <vt:variant>
        <vt:i4>5</vt:i4>
      </vt:variant>
      <vt:variant>
        <vt:lpwstr>http://www.ebi.ac.uk/ontology-lookup/browse.do?ontName=MS&amp;termId=MS:1001460</vt:lpwstr>
      </vt:variant>
      <vt:variant>
        <vt:lpwstr/>
      </vt:variant>
      <vt:variant>
        <vt:i4>2883687</vt:i4>
      </vt:variant>
      <vt:variant>
        <vt:i4>2526</vt:i4>
      </vt:variant>
      <vt:variant>
        <vt:i4>0</vt:i4>
      </vt:variant>
      <vt:variant>
        <vt:i4>5</vt:i4>
      </vt:variant>
      <vt:variant>
        <vt:lpwstr>http://www.ebi.ac.uk/ontology-lookup/browse.do?ontName=MS&amp;termId=MS:1001471</vt:lpwstr>
      </vt:variant>
      <vt:variant>
        <vt:lpwstr/>
      </vt:variant>
      <vt:variant>
        <vt:i4>262214</vt:i4>
      </vt:variant>
      <vt:variant>
        <vt:i4>2523</vt:i4>
      </vt:variant>
      <vt:variant>
        <vt:i4>0</vt:i4>
      </vt:variant>
      <vt:variant>
        <vt:i4>5</vt:i4>
      </vt:variant>
      <vt:variant>
        <vt:lpwstr>http://www.ebi.ac.uk/ontology-lookup/browse.do?ontName=MS&amp;termId=UNIMOD:0</vt:lpwstr>
      </vt:variant>
      <vt:variant>
        <vt:lpwstr/>
      </vt:variant>
      <vt:variant>
        <vt:i4>7602292</vt:i4>
      </vt:variant>
      <vt:variant>
        <vt:i4>2520</vt:i4>
      </vt:variant>
      <vt:variant>
        <vt:i4>0</vt:i4>
      </vt:variant>
      <vt:variant>
        <vt:i4>5</vt:i4>
      </vt:variant>
      <vt:variant>
        <vt:lpwstr>http://www.ebi.ac.uk/ontology-lookup/browse.do?ontName=MS&amp;termId=MOD:00000</vt:lpwstr>
      </vt:variant>
      <vt:variant>
        <vt:lpwstr/>
      </vt:variant>
      <vt:variant>
        <vt:i4>2818147</vt:i4>
      </vt:variant>
      <vt:variant>
        <vt:i4>2517</vt:i4>
      </vt:variant>
      <vt:variant>
        <vt:i4>0</vt:i4>
      </vt:variant>
      <vt:variant>
        <vt:i4>5</vt:i4>
      </vt:variant>
      <vt:variant>
        <vt:lpwstr>http://www.ebi.ac.uk/ontology-lookup/browse.do?ontName=MS&amp;termId=MS:1002038</vt:lpwstr>
      </vt:variant>
      <vt:variant>
        <vt:lpwstr/>
      </vt:variant>
      <vt:variant>
        <vt:i4>2818147</vt:i4>
      </vt:variant>
      <vt:variant>
        <vt:i4>2514</vt:i4>
      </vt:variant>
      <vt:variant>
        <vt:i4>0</vt:i4>
      </vt:variant>
      <vt:variant>
        <vt:i4>5</vt:i4>
      </vt:variant>
      <vt:variant>
        <vt:lpwstr>http://www.ebi.ac.uk/ontology-lookup/browse.do?ontName=MS&amp;termId=MS:1002030</vt:lpwstr>
      </vt:variant>
      <vt:variant>
        <vt:lpwstr/>
      </vt:variant>
      <vt:variant>
        <vt:i4>2752611</vt:i4>
      </vt:variant>
      <vt:variant>
        <vt:i4>2511</vt:i4>
      </vt:variant>
      <vt:variant>
        <vt:i4>0</vt:i4>
      </vt:variant>
      <vt:variant>
        <vt:i4>5</vt:i4>
      </vt:variant>
      <vt:variant>
        <vt:lpwstr>http://www.ebi.ac.uk/ontology-lookup/browse.do?ontName=MS&amp;termId=MS:1002029</vt:lpwstr>
      </vt:variant>
      <vt:variant>
        <vt:lpwstr/>
      </vt:variant>
      <vt:variant>
        <vt:i4>2752611</vt:i4>
      </vt:variant>
      <vt:variant>
        <vt:i4>2508</vt:i4>
      </vt:variant>
      <vt:variant>
        <vt:i4>0</vt:i4>
      </vt:variant>
      <vt:variant>
        <vt:i4>5</vt:i4>
      </vt:variant>
      <vt:variant>
        <vt:lpwstr>http://www.ebi.ac.uk/ontology-lookup/browse.do?ontName=MS&amp;termId=MS:1002028</vt:lpwstr>
      </vt:variant>
      <vt:variant>
        <vt:lpwstr/>
      </vt:variant>
      <vt:variant>
        <vt:i4>2883690</vt:i4>
      </vt:variant>
      <vt:variant>
        <vt:i4>2505</vt:i4>
      </vt:variant>
      <vt:variant>
        <vt:i4>0</vt:i4>
      </vt:variant>
      <vt:variant>
        <vt:i4>5</vt:i4>
      </vt:variant>
      <vt:variant>
        <vt:lpwstr>http://www.ebi.ac.uk/ontology-lookup/browse.do?ontName=MS&amp;termId=MS:1001972</vt:lpwstr>
      </vt:variant>
      <vt:variant>
        <vt:lpwstr/>
      </vt:variant>
      <vt:variant>
        <vt:i4>2687078</vt:i4>
      </vt:variant>
      <vt:variant>
        <vt:i4>2502</vt:i4>
      </vt:variant>
      <vt:variant>
        <vt:i4>0</vt:i4>
      </vt:variant>
      <vt:variant>
        <vt:i4>5</vt:i4>
      </vt:variant>
      <vt:variant>
        <vt:lpwstr>http://www.ebi.ac.uk/ontology-lookup/browse.do?ontName=MS&amp;termId=MS:1001525</vt:lpwstr>
      </vt:variant>
      <vt:variant>
        <vt:lpwstr/>
      </vt:variant>
      <vt:variant>
        <vt:i4>2687078</vt:i4>
      </vt:variant>
      <vt:variant>
        <vt:i4>2499</vt:i4>
      </vt:variant>
      <vt:variant>
        <vt:i4>0</vt:i4>
      </vt:variant>
      <vt:variant>
        <vt:i4>5</vt:i4>
      </vt:variant>
      <vt:variant>
        <vt:lpwstr>http://www.ebi.ac.uk/ontology-lookup/browse.do?ontName=MS&amp;termId=MS:1001524</vt:lpwstr>
      </vt:variant>
      <vt:variant>
        <vt:lpwstr/>
      </vt:variant>
      <vt:variant>
        <vt:i4>2949223</vt:i4>
      </vt:variant>
      <vt:variant>
        <vt:i4>2496</vt:i4>
      </vt:variant>
      <vt:variant>
        <vt:i4>0</vt:i4>
      </vt:variant>
      <vt:variant>
        <vt:i4>5</vt:i4>
      </vt:variant>
      <vt:variant>
        <vt:lpwstr>http://www.ebi.ac.uk/ontology-lookup/browse.do?ontName=MS&amp;termId=MS:1001460</vt:lpwstr>
      </vt:variant>
      <vt:variant>
        <vt:lpwstr/>
      </vt:variant>
      <vt:variant>
        <vt:i4>2883687</vt:i4>
      </vt:variant>
      <vt:variant>
        <vt:i4>2493</vt:i4>
      </vt:variant>
      <vt:variant>
        <vt:i4>0</vt:i4>
      </vt:variant>
      <vt:variant>
        <vt:i4>5</vt:i4>
      </vt:variant>
      <vt:variant>
        <vt:lpwstr>http://www.ebi.ac.uk/ontology-lookup/browse.do?ontName=MS&amp;termId=MS:1001471</vt:lpwstr>
      </vt:variant>
      <vt:variant>
        <vt:lpwstr/>
      </vt:variant>
      <vt:variant>
        <vt:i4>262214</vt:i4>
      </vt:variant>
      <vt:variant>
        <vt:i4>2490</vt:i4>
      </vt:variant>
      <vt:variant>
        <vt:i4>0</vt:i4>
      </vt:variant>
      <vt:variant>
        <vt:i4>5</vt:i4>
      </vt:variant>
      <vt:variant>
        <vt:lpwstr>http://www.ebi.ac.uk/ontology-lookup/browse.do?ontName=MS&amp;termId=UNIMOD:0</vt:lpwstr>
      </vt:variant>
      <vt:variant>
        <vt:lpwstr/>
      </vt:variant>
      <vt:variant>
        <vt:i4>7602292</vt:i4>
      </vt:variant>
      <vt:variant>
        <vt:i4>2487</vt:i4>
      </vt:variant>
      <vt:variant>
        <vt:i4>0</vt:i4>
      </vt:variant>
      <vt:variant>
        <vt:i4>5</vt:i4>
      </vt:variant>
      <vt:variant>
        <vt:lpwstr>http://www.ebi.ac.uk/ontology-lookup/browse.do?ontName=MS&amp;termId=MOD:00000</vt:lpwstr>
      </vt:variant>
      <vt:variant>
        <vt:lpwstr/>
      </vt:variant>
      <vt:variant>
        <vt:i4>2818147</vt:i4>
      </vt:variant>
      <vt:variant>
        <vt:i4>2484</vt:i4>
      </vt:variant>
      <vt:variant>
        <vt:i4>0</vt:i4>
      </vt:variant>
      <vt:variant>
        <vt:i4>5</vt:i4>
      </vt:variant>
      <vt:variant>
        <vt:lpwstr>http://www.ebi.ac.uk/ontology-lookup/browse.do?ontName=MS&amp;termId=MS:1002030</vt:lpwstr>
      </vt:variant>
      <vt:variant>
        <vt:lpwstr/>
      </vt:variant>
      <vt:variant>
        <vt:i4>2752611</vt:i4>
      </vt:variant>
      <vt:variant>
        <vt:i4>2481</vt:i4>
      </vt:variant>
      <vt:variant>
        <vt:i4>0</vt:i4>
      </vt:variant>
      <vt:variant>
        <vt:i4>5</vt:i4>
      </vt:variant>
      <vt:variant>
        <vt:lpwstr>http://www.ebi.ac.uk/ontology-lookup/browse.do?ontName=MS&amp;termId=MS:1002029</vt:lpwstr>
      </vt:variant>
      <vt:variant>
        <vt:lpwstr/>
      </vt:variant>
      <vt:variant>
        <vt:i4>2752611</vt:i4>
      </vt:variant>
      <vt:variant>
        <vt:i4>2478</vt:i4>
      </vt:variant>
      <vt:variant>
        <vt:i4>0</vt:i4>
      </vt:variant>
      <vt:variant>
        <vt:i4>5</vt:i4>
      </vt:variant>
      <vt:variant>
        <vt:lpwstr>http://www.ebi.ac.uk/ontology-lookup/browse.do?ontName=MS&amp;termId=MS:1002028</vt:lpwstr>
      </vt:variant>
      <vt:variant>
        <vt:lpwstr/>
      </vt:variant>
      <vt:variant>
        <vt:i4>2883690</vt:i4>
      </vt:variant>
      <vt:variant>
        <vt:i4>2475</vt:i4>
      </vt:variant>
      <vt:variant>
        <vt:i4>0</vt:i4>
      </vt:variant>
      <vt:variant>
        <vt:i4>5</vt:i4>
      </vt:variant>
      <vt:variant>
        <vt:lpwstr>http://www.ebi.ac.uk/ontology-lookup/browse.do?ontName=MS&amp;termId=MS:1001972</vt:lpwstr>
      </vt:variant>
      <vt:variant>
        <vt:lpwstr/>
      </vt:variant>
      <vt:variant>
        <vt:i4>2687078</vt:i4>
      </vt:variant>
      <vt:variant>
        <vt:i4>2472</vt:i4>
      </vt:variant>
      <vt:variant>
        <vt:i4>0</vt:i4>
      </vt:variant>
      <vt:variant>
        <vt:i4>5</vt:i4>
      </vt:variant>
      <vt:variant>
        <vt:lpwstr>http://www.ebi.ac.uk/ontology-lookup/browse.do?ontName=MS&amp;termId=MS:1001525</vt:lpwstr>
      </vt:variant>
      <vt:variant>
        <vt:lpwstr/>
      </vt:variant>
      <vt:variant>
        <vt:i4>2687078</vt:i4>
      </vt:variant>
      <vt:variant>
        <vt:i4>2469</vt:i4>
      </vt:variant>
      <vt:variant>
        <vt:i4>0</vt:i4>
      </vt:variant>
      <vt:variant>
        <vt:i4>5</vt:i4>
      </vt:variant>
      <vt:variant>
        <vt:lpwstr>http://www.ebi.ac.uk/ontology-lookup/browse.do?ontName=MS&amp;termId=MS:1001524</vt:lpwstr>
      </vt:variant>
      <vt:variant>
        <vt:lpwstr/>
      </vt:variant>
      <vt:variant>
        <vt:i4>2949223</vt:i4>
      </vt:variant>
      <vt:variant>
        <vt:i4>2466</vt:i4>
      </vt:variant>
      <vt:variant>
        <vt:i4>0</vt:i4>
      </vt:variant>
      <vt:variant>
        <vt:i4>5</vt:i4>
      </vt:variant>
      <vt:variant>
        <vt:lpwstr>http://www.ebi.ac.uk/ontology-lookup/browse.do?ontName=MS&amp;termId=MS:1001460</vt:lpwstr>
      </vt:variant>
      <vt:variant>
        <vt:lpwstr/>
      </vt:variant>
      <vt:variant>
        <vt:i4>2883687</vt:i4>
      </vt:variant>
      <vt:variant>
        <vt:i4>2463</vt:i4>
      </vt:variant>
      <vt:variant>
        <vt:i4>0</vt:i4>
      </vt:variant>
      <vt:variant>
        <vt:i4>5</vt:i4>
      </vt:variant>
      <vt:variant>
        <vt:lpwstr>http://www.ebi.ac.uk/ontology-lookup/browse.do?ontName=MS&amp;termId=MS:1001471</vt:lpwstr>
      </vt:variant>
      <vt:variant>
        <vt:lpwstr/>
      </vt:variant>
      <vt:variant>
        <vt:i4>262214</vt:i4>
      </vt:variant>
      <vt:variant>
        <vt:i4>2460</vt:i4>
      </vt:variant>
      <vt:variant>
        <vt:i4>0</vt:i4>
      </vt:variant>
      <vt:variant>
        <vt:i4>5</vt:i4>
      </vt:variant>
      <vt:variant>
        <vt:lpwstr>http://www.ebi.ac.uk/ontology-lookup/browse.do?ontName=MS&amp;termId=UNIMOD:0</vt:lpwstr>
      </vt:variant>
      <vt:variant>
        <vt:lpwstr/>
      </vt:variant>
      <vt:variant>
        <vt:i4>7864366</vt:i4>
      </vt:variant>
      <vt:variant>
        <vt:i4>2457</vt:i4>
      </vt:variant>
      <vt:variant>
        <vt:i4>0</vt:i4>
      </vt:variant>
      <vt:variant>
        <vt:i4>5</vt:i4>
      </vt:variant>
      <vt:variant>
        <vt:lpwstr>mzQuantML1.0.0-rc.doc</vt:lpwstr>
      </vt:variant>
      <vt:variant>
        <vt:lpwstr>cvParam</vt:lpwstr>
      </vt:variant>
      <vt:variant>
        <vt:i4>7012403</vt:i4>
      </vt:variant>
      <vt:variant>
        <vt:i4>2454</vt:i4>
      </vt:variant>
      <vt:variant>
        <vt:i4>0</vt:i4>
      </vt:variant>
      <vt:variant>
        <vt:i4>5</vt:i4>
      </vt:variant>
      <vt:variant>
        <vt:lpwstr>mzQuantML1.0.0-rc.doc</vt:lpwstr>
      </vt:variant>
      <vt:variant>
        <vt:lpwstr>MethodFile</vt:lpwstr>
      </vt:variant>
      <vt:variant>
        <vt:i4>7602224</vt:i4>
      </vt:variant>
      <vt:variant>
        <vt:i4>2451</vt:i4>
      </vt:variant>
      <vt:variant>
        <vt:i4>0</vt:i4>
      </vt:variant>
      <vt:variant>
        <vt:i4>5</vt:i4>
      </vt:variant>
      <vt:variant>
        <vt:lpwstr>mzQuantML1.0.0-rc.doc</vt:lpwstr>
      </vt:variant>
      <vt:variant>
        <vt:lpwstr>FileFormat</vt:lpwstr>
      </vt:variant>
      <vt:variant>
        <vt:i4>7798836</vt:i4>
      </vt:variant>
      <vt:variant>
        <vt:i4>2448</vt:i4>
      </vt:variant>
      <vt:variant>
        <vt:i4>0</vt:i4>
      </vt:variant>
      <vt:variant>
        <vt:i4>5</vt:i4>
      </vt:variant>
      <vt:variant>
        <vt:lpwstr>mzQuantML1.0.0-rc.doc</vt:lpwstr>
      </vt:variant>
      <vt:variant>
        <vt:lpwstr>ExternalFormatDocumentation</vt:lpwstr>
      </vt:variant>
      <vt:variant>
        <vt:i4>458840</vt:i4>
      </vt:variant>
      <vt:variant>
        <vt:i4>2445</vt:i4>
      </vt:variant>
      <vt:variant>
        <vt:i4>0</vt:i4>
      </vt:variant>
      <vt:variant>
        <vt:i4>5</vt:i4>
      </vt:variant>
      <vt:variant>
        <vt:lpwstr>mzQuantML1.0.0-rc.doc</vt:lpwstr>
      </vt:variant>
      <vt:variant>
        <vt:lpwstr>Modification</vt:lpwstr>
      </vt:variant>
      <vt:variant>
        <vt:i4>7995424</vt:i4>
      </vt:variant>
      <vt:variant>
        <vt:i4>2439</vt:i4>
      </vt:variant>
      <vt:variant>
        <vt:i4>0</vt:i4>
      </vt:variant>
      <vt:variant>
        <vt:i4>5</vt:i4>
      </vt:variant>
      <vt:variant>
        <vt:lpwstr>mzQuantML1.0.0-rc.doc</vt:lpwstr>
      </vt:variant>
      <vt:variant>
        <vt:lpwstr>SourceFile</vt:lpwstr>
      </vt:variant>
      <vt:variant>
        <vt:i4>7667775</vt:i4>
      </vt:variant>
      <vt:variant>
        <vt:i4>2436</vt:i4>
      </vt:variant>
      <vt:variant>
        <vt:i4>0</vt:i4>
      </vt:variant>
      <vt:variant>
        <vt:i4>5</vt:i4>
      </vt:variant>
      <vt:variant>
        <vt:lpwstr>mzQuantML1.0.0-rc.doc</vt:lpwstr>
      </vt:variant>
      <vt:variant>
        <vt:lpwstr>SearchDatabase</vt:lpwstr>
      </vt:variant>
      <vt:variant>
        <vt:i4>7208995</vt:i4>
      </vt:variant>
      <vt:variant>
        <vt:i4>2433</vt:i4>
      </vt:variant>
      <vt:variant>
        <vt:i4>0</vt:i4>
      </vt:variant>
      <vt:variant>
        <vt:i4>5</vt:i4>
      </vt:variant>
      <vt:variant>
        <vt:lpwstr>mzQuantML1.0.0-rc.doc</vt:lpwstr>
      </vt:variant>
      <vt:variant>
        <vt:lpwstr>IdentificationFiles</vt:lpwstr>
      </vt:variant>
      <vt:variant>
        <vt:i4>7012403</vt:i4>
      </vt:variant>
      <vt:variant>
        <vt:i4>2430</vt:i4>
      </vt:variant>
      <vt:variant>
        <vt:i4>0</vt:i4>
      </vt:variant>
      <vt:variant>
        <vt:i4>5</vt:i4>
      </vt:variant>
      <vt:variant>
        <vt:lpwstr>mzQuantML1.0.0-rc.doc</vt:lpwstr>
      </vt:variant>
      <vt:variant>
        <vt:lpwstr>MethodFiles</vt:lpwstr>
      </vt:variant>
      <vt:variant>
        <vt:i4>1114190</vt:i4>
      </vt:variant>
      <vt:variant>
        <vt:i4>2427</vt:i4>
      </vt:variant>
      <vt:variant>
        <vt:i4>0</vt:i4>
      </vt:variant>
      <vt:variant>
        <vt:i4>5</vt:i4>
      </vt:variant>
      <vt:variant>
        <vt:lpwstr>mzQuantML1.0.0-rc.doc</vt:lpwstr>
      </vt:variant>
      <vt:variant>
        <vt:lpwstr>RawFilesGroup</vt:lpwstr>
      </vt:variant>
      <vt:variant>
        <vt:i4>7208995</vt:i4>
      </vt:variant>
      <vt:variant>
        <vt:i4>2424</vt:i4>
      </vt:variant>
      <vt:variant>
        <vt:i4>0</vt:i4>
      </vt:variant>
      <vt:variant>
        <vt:i4>5</vt:i4>
      </vt:variant>
      <vt:variant>
        <vt:lpwstr>mzQuantML1.0.0-rc.doc</vt:lpwstr>
      </vt:variant>
      <vt:variant>
        <vt:lpwstr>IdentificationFile</vt:lpwstr>
      </vt:variant>
      <vt:variant>
        <vt:i4>2752610</vt:i4>
      </vt:variant>
      <vt:variant>
        <vt:i4>2421</vt:i4>
      </vt:variant>
      <vt:variant>
        <vt:i4>0</vt:i4>
      </vt:variant>
      <vt:variant>
        <vt:i4>5</vt:i4>
      </vt:variant>
      <vt:variant>
        <vt:lpwstr>http://www.ebi.ac.uk/ontology-lookup/browse.do?ontName=MS&amp;termId=MS:1002127</vt:lpwstr>
      </vt:variant>
      <vt:variant>
        <vt:lpwstr/>
      </vt:variant>
      <vt:variant>
        <vt:i4>983133</vt:i4>
      </vt:variant>
      <vt:variant>
        <vt:i4>2418</vt:i4>
      </vt:variant>
      <vt:variant>
        <vt:i4>0</vt:i4>
      </vt:variant>
      <vt:variant>
        <vt:i4>5</vt:i4>
      </vt:variant>
      <vt:variant>
        <vt:lpwstr>mzQuantML1.0.0-rc.doc</vt:lpwstr>
      </vt:variant>
      <vt:variant>
        <vt:lpwstr>userParam</vt:lpwstr>
      </vt:variant>
      <vt:variant>
        <vt:i4>7864366</vt:i4>
      </vt:variant>
      <vt:variant>
        <vt:i4>2415</vt:i4>
      </vt:variant>
      <vt:variant>
        <vt:i4>0</vt:i4>
      </vt:variant>
      <vt:variant>
        <vt:i4>5</vt:i4>
      </vt:variant>
      <vt:variant>
        <vt:lpwstr>mzQuantML1.0.0-rc.doc</vt:lpwstr>
      </vt:variant>
      <vt:variant>
        <vt:lpwstr>cvParam</vt:lpwstr>
      </vt:variant>
      <vt:variant>
        <vt:i4>7602224</vt:i4>
      </vt:variant>
      <vt:variant>
        <vt:i4>2412</vt:i4>
      </vt:variant>
      <vt:variant>
        <vt:i4>0</vt:i4>
      </vt:variant>
      <vt:variant>
        <vt:i4>5</vt:i4>
      </vt:variant>
      <vt:variant>
        <vt:lpwstr>mzQuantML1.0.0-rc.doc</vt:lpwstr>
      </vt:variant>
      <vt:variant>
        <vt:lpwstr>FileFormat</vt:lpwstr>
      </vt:variant>
      <vt:variant>
        <vt:i4>7798836</vt:i4>
      </vt:variant>
      <vt:variant>
        <vt:i4>2409</vt:i4>
      </vt:variant>
      <vt:variant>
        <vt:i4>0</vt:i4>
      </vt:variant>
      <vt:variant>
        <vt:i4>5</vt:i4>
      </vt:variant>
      <vt:variant>
        <vt:lpwstr>mzQuantML1.0.0-rc.doc</vt:lpwstr>
      </vt:variant>
      <vt:variant>
        <vt:lpwstr>ExternalFormatDocumentation</vt:lpwstr>
      </vt:variant>
      <vt:variant>
        <vt:i4>6619183</vt:i4>
      </vt:variant>
      <vt:variant>
        <vt:i4>2406</vt:i4>
      </vt:variant>
      <vt:variant>
        <vt:i4>0</vt:i4>
      </vt:variant>
      <vt:variant>
        <vt:i4>5</vt:i4>
      </vt:variant>
      <vt:variant>
        <vt:lpwstr>mzQuantML1.0.0-rc.doc</vt:lpwstr>
      </vt:variant>
      <vt:variant>
        <vt:lpwstr>DataMatrix</vt:lpwstr>
      </vt:variant>
      <vt:variant>
        <vt:i4>1572954</vt:i4>
      </vt:variant>
      <vt:variant>
        <vt:i4>2403</vt:i4>
      </vt:variant>
      <vt:variant>
        <vt:i4>0</vt:i4>
      </vt:variant>
      <vt:variant>
        <vt:i4>5</vt:i4>
      </vt:variant>
      <vt:variant>
        <vt:lpwstr>mzQuantML1.0.0-rc.doc</vt:lpwstr>
      </vt:variant>
      <vt:variant>
        <vt:lpwstr>ColumnDefinition</vt:lpwstr>
      </vt:variant>
      <vt:variant>
        <vt:i4>2949223</vt:i4>
      </vt:variant>
      <vt:variant>
        <vt:i4>2400</vt:i4>
      </vt:variant>
      <vt:variant>
        <vt:i4>0</vt:i4>
      </vt:variant>
      <vt:variant>
        <vt:i4>5</vt:i4>
      </vt:variant>
      <vt:variant>
        <vt:lpwstr>http://www.ebi.ac.uk/ontology-lookup/browse.do?ontName=MS&amp;termId=MS:1001462</vt:lpwstr>
      </vt:variant>
      <vt:variant>
        <vt:lpwstr/>
      </vt:variant>
      <vt:variant>
        <vt:i4>3014752</vt:i4>
      </vt:variant>
      <vt:variant>
        <vt:i4>2397</vt:i4>
      </vt:variant>
      <vt:variant>
        <vt:i4>0</vt:i4>
      </vt:variant>
      <vt:variant>
        <vt:i4>5</vt:i4>
      </vt:variant>
      <vt:variant>
        <vt:lpwstr>http://www.ebi.ac.uk/ontology-lookup/browse.do?ontName=MS&amp;termId=MS:1001353</vt:lpwstr>
      </vt:variant>
      <vt:variant>
        <vt:lpwstr/>
      </vt:variant>
      <vt:variant>
        <vt:i4>3014752</vt:i4>
      </vt:variant>
      <vt:variant>
        <vt:i4>2394</vt:i4>
      </vt:variant>
      <vt:variant>
        <vt:i4>0</vt:i4>
      </vt:variant>
      <vt:variant>
        <vt:i4>5</vt:i4>
      </vt:variant>
      <vt:variant>
        <vt:lpwstr>http://www.ebi.ac.uk/ontology-lookup/browse.do?ontName=MS&amp;termId=MS:1001352</vt:lpwstr>
      </vt:variant>
      <vt:variant>
        <vt:lpwstr/>
      </vt:variant>
      <vt:variant>
        <vt:i4>3014752</vt:i4>
      </vt:variant>
      <vt:variant>
        <vt:i4>2391</vt:i4>
      </vt:variant>
      <vt:variant>
        <vt:i4>0</vt:i4>
      </vt:variant>
      <vt:variant>
        <vt:i4>5</vt:i4>
      </vt:variant>
      <vt:variant>
        <vt:lpwstr>http://www.ebi.ac.uk/ontology-lookup/browse.do?ontName=MS&amp;termId=MS:1001351</vt:lpwstr>
      </vt:variant>
      <vt:variant>
        <vt:lpwstr/>
      </vt:variant>
      <vt:variant>
        <vt:i4>3014752</vt:i4>
      </vt:variant>
      <vt:variant>
        <vt:i4>2388</vt:i4>
      </vt:variant>
      <vt:variant>
        <vt:i4>0</vt:i4>
      </vt:variant>
      <vt:variant>
        <vt:i4>5</vt:i4>
      </vt:variant>
      <vt:variant>
        <vt:lpwstr>http://www.ebi.ac.uk/ontology-lookup/browse.do?ontName=MS&amp;termId=MS:1001350</vt:lpwstr>
      </vt:variant>
      <vt:variant>
        <vt:lpwstr/>
      </vt:variant>
      <vt:variant>
        <vt:i4>3080288</vt:i4>
      </vt:variant>
      <vt:variant>
        <vt:i4>2385</vt:i4>
      </vt:variant>
      <vt:variant>
        <vt:i4>0</vt:i4>
      </vt:variant>
      <vt:variant>
        <vt:i4>5</vt:i4>
      </vt:variant>
      <vt:variant>
        <vt:lpwstr>http://www.ebi.ac.uk/ontology-lookup/browse.do?ontName=MS&amp;termId=MS:1001349</vt:lpwstr>
      </vt:variant>
      <vt:variant>
        <vt:lpwstr/>
      </vt:variant>
      <vt:variant>
        <vt:i4>3080288</vt:i4>
      </vt:variant>
      <vt:variant>
        <vt:i4>2382</vt:i4>
      </vt:variant>
      <vt:variant>
        <vt:i4>0</vt:i4>
      </vt:variant>
      <vt:variant>
        <vt:i4>5</vt:i4>
      </vt:variant>
      <vt:variant>
        <vt:lpwstr>http://www.ebi.ac.uk/ontology-lookup/browse.do?ontName=MS&amp;termId=MS:1001348</vt:lpwstr>
      </vt:variant>
      <vt:variant>
        <vt:lpwstr/>
      </vt:variant>
      <vt:variant>
        <vt:i4>3080288</vt:i4>
      </vt:variant>
      <vt:variant>
        <vt:i4>2379</vt:i4>
      </vt:variant>
      <vt:variant>
        <vt:i4>0</vt:i4>
      </vt:variant>
      <vt:variant>
        <vt:i4>5</vt:i4>
      </vt:variant>
      <vt:variant>
        <vt:lpwstr>http://www.ebi.ac.uk/ontology-lookup/browse.do?ontName=MS&amp;termId=MS:1001347</vt:lpwstr>
      </vt:variant>
      <vt:variant>
        <vt:lpwstr/>
      </vt:variant>
      <vt:variant>
        <vt:i4>3080291</vt:i4>
      </vt:variant>
      <vt:variant>
        <vt:i4>2376</vt:i4>
      </vt:variant>
      <vt:variant>
        <vt:i4>0</vt:i4>
      </vt:variant>
      <vt:variant>
        <vt:i4>5</vt:i4>
      </vt:variant>
      <vt:variant>
        <vt:lpwstr>http://www.ebi.ac.uk/ontology-lookup/browse.do?ontName=MS&amp;termId=MS:1001040</vt:lpwstr>
      </vt:variant>
      <vt:variant>
        <vt:lpwstr/>
      </vt:variant>
      <vt:variant>
        <vt:i4>2228320</vt:i4>
      </vt:variant>
      <vt:variant>
        <vt:i4>2373</vt:i4>
      </vt:variant>
      <vt:variant>
        <vt:i4>0</vt:i4>
      </vt:variant>
      <vt:variant>
        <vt:i4>5</vt:i4>
      </vt:variant>
      <vt:variant>
        <vt:lpwstr>http://www.ebi.ac.uk/ontology-lookup/browse.do?ontName=MS&amp;termId=MS:1001399</vt:lpwstr>
      </vt:variant>
      <vt:variant>
        <vt:lpwstr/>
      </vt:variant>
      <vt:variant>
        <vt:i4>2883681</vt:i4>
      </vt:variant>
      <vt:variant>
        <vt:i4>2370</vt:i4>
      </vt:variant>
      <vt:variant>
        <vt:i4>0</vt:i4>
      </vt:variant>
      <vt:variant>
        <vt:i4>5</vt:i4>
      </vt:variant>
      <vt:variant>
        <vt:lpwstr>http://www.ebi.ac.uk/ontology-lookup/browse.do?ontName=MS&amp;termId=MS:1001276</vt:lpwstr>
      </vt:variant>
      <vt:variant>
        <vt:lpwstr/>
      </vt:variant>
      <vt:variant>
        <vt:i4>2883681</vt:i4>
      </vt:variant>
      <vt:variant>
        <vt:i4>2367</vt:i4>
      </vt:variant>
      <vt:variant>
        <vt:i4>0</vt:i4>
      </vt:variant>
      <vt:variant>
        <vt:i4>5</vt:i4>
      </vt:variant>
      <vt:variant>
        <vt:lpwstr>http://www.ebi.ac.uk/ontology-lookup/browse.do?ontName=MS&amp;termId=MS:1001275</vt:lpwstr>
      </vt:variant>
      <vt:variant>
        <vt:lpwstr/>
      </vt:variant>
      <vt:variant>
        <vt:i4>3080289</vt:i4>
      </vt:variant>
      <vt:variant>
        <vt:i4>2364</vt:i4>
      </vt:variant>
      <vt:variant>
        <vt:i4>0</vt:i4>
      </vt:variant>
      <vt:variant>
        <vt:i4>5</vt:i4>
      </vt:variant>
      <vt:variant>
        <vt:lpwstr>http://www.ebi.ac.uk/ontology-lookup/browse.do?ontName=MS&amp;termId=MS:1001243</vt:lpwstr>
      </vt:variant>
      <vt:variant>
        <vt:lpwstr/>
      </vt:variant>
      <vt:variant>
        <vt:i4>3080289</vt:i4>
      </vt:variant>
      <vt:variant>
        <vt:i4>2361</vt:i4>
      </vt:variant>
      <vt:variant>
        <vt:i4>0</vt:i4>
      </vt:variant>
      <vt:variant>
        <vt:i4>5</vt:i4>
      </vt:variant>
      <vt:variant>
        <vt:lpwstr>http://www.ebi.ac.uk/ontology-lookup/browse.do?ontName=MS&amp;termId=MS:1001242</vt:lpwstr>
      </vt:variant>
      <vt:variant>
        <vt:lpwstr/>
      </vt:variant>
      <vt:variant>
        <vt:i4>2818145</vt:i4>
      </vt:variant>
      <vt:variant>
        <vt:i4>2358</vt:i4>
      </vt:variant>
      <vt:variant>
        <vt:i4>0</vt:i4>
      </vt:variant>
      <vt:variant>
        <vt:i4>5</vt:i4>
      </vt:variant>
      <vt:variant>
        <vt:lpwstr>http://www.ebi.ac.uk/ontology-lookup/browse.do?ontName=MS&amp;termId=MS:1001200</vt:lpwstr>
      </vt:variant>
      <vt:variant>
        <vt:lpwstr/>
      </vt:variant>
      <vt:variant>
        <vt:i4>2228322</vt:i4>
      </vt:variant>
      <vt:variant>
        <vt:i4>2355</vt:i4>
      </vt:variant>
      <vt:variant>
        <vt:i4>0</vt:i4>
      </vt:variant>
      <vt:variant>
        <vt:i4>5</vt:i4>
      </vt:variant>
      <vt:variant>
        <vt:lpwstr>http://www.ebi.ac.uk/ontology-lookup/browse.do?ontName=MS&amp;termId=MS:1001199</vt:lpwstr>
      </vt:variant>
      <vt:variant>
        <vt:lpwstr/>
      </vt:variant>
      <vt:variant>
        <vt:i4>2818146</vt:i4>
      </vt:variant>
      <vt:variant>
        <vt:i4>2352</vt:i4>
      </vt:variant>
      <vt:variant>
        <vt:i4>0</vt:i4>
      </vt:variant>
      <vt:variant>
        <vt:i4>5</vt:i4>
      </vt:variant>
      <vt:variant>
        <vt:lpwstr>http://www.ebi.ac.uk/ontology-lookup/browse.do?ontName=MS&amp;termId=MS:1001107</vt:lpwstr>
      </vt:variant>
      <vt:variant>
        <vt:lpwstr/>
      </vt:variant>
      <vt:variant>
        <vt:i4>2818154</vt:i4>
      </vt:variant>
      <vt:variant>
        <vt:i4>2349</vt:i4>
      </vt:variant>
      <vt:variant>
        <vt:i4>0</vt:i4>
      </vt:variant>
      <vt:variant>
        <vt:i4>5</vt:i4>
      </vt:variant>
      <vt:variant>
        <vt:lpwstr>http://www.ebi.ac.uk/ontology-lookup/browse.do?ontName=MS&amp;termId=MS:1000914</vt:lpwstr>
      </vt:variant>
      <vt:variant>
        <vt:lpwstr/>
      </vt:variant>
      <vt:variant>
        <vt:i4>3014756</vt:i4>
      </vt:variant>
      <vt:variant>
        <vt:i4>2346</vt:i4>
      </vt:variant>
      <vt:variant>
        <vt:i4>0</vt:i4>
      </vt:variant>
      <vt:variant>
        <vt:i4>5</vt:i4>
      </vt:variant>
      <vt:variant>
        <vt:lpwstr>http://www.ebi.ac.uk/ontology-lookup/browse.do?ontName=MS&amp;termId=MS:1000742</vt:lpwstr>
      </vt:variant>
      <vt:variant>
        <vt:lpwstr/>
      </vt:variant>
      <vt:variant>
        <vt:i4>3080291</vt:i4>
      </vt:variant>
      <vt:variant>
        <vt:i4>2343</vt:i4>
      </vt:variant>
      <vt:variant>
        <vt:i4>0</vt:i4>
      </vt:variant>
      <vt:variant>
        <vt:i4>5</vt:i4>
      </vt:variant>
      <vt:variant>
        <vt:lpwstr>http://www.ebi.ac.uk/ontology-lookup/browse.do?ontName=MS&amp;termId=MS:1001040</vt:lpwstr>
      </vt:variant>
      <vt:variant>
        <vt:lpwstr/>
      </vt:variant>
      <vt:variant>
        <vt:i4>3080291</vt:i4>
      </vt:variant>
      <vt:variant>
        <vt:i4>2340</vt:i4>
      </vt:variant>
      <vt:variant>
        <vt:i4>0</vt:i4>
      </vt:variant>
      <vt:variant>
        <vt:i4>5</vt:i4>
      </vt:variant>
      <vt:variant>
        <vt:lpwstr>http://www.ebi.ac.uk/ontology-lookup/browse.do?ontName=MS&amp;termId=MS:1001040</vt:lpwstr>
      </vt:variant>
      <vt:variant>
        <vt:lpwstr/>
      </vt:variant>
      <vt:variant>
        <vt:i4>2228320</vt:i4>
      </vt:variant>
      <vt:variant>
        <vt:i4>2337</vt:i4>
      </vt:variant>
      <vt:variant>
        <vt:i4>0</vt:i4>
      </vt:variant>
      <vt:variant>
        <vt:i4>5</vt:i4>
      </vt:variant>
      <vt:variant>
        <vt:lpwstr>http://www.ebi.ac.uk/ontology-lookup/browse.do?ontName=MS&amp;termId=MS:1001399</vt:lpwstr>
      </vt:variant>
      <vt:variant>
        <vt:lpwstr/>
      </vt:variant>
      <vt:variant>
        <vt:i4>2883681</vt:i4>
      </vt:variant>
      <vt:variant>
        <vt:i4>2334</vt:i4>
      </vt:variant>
      <vt:variant>
        <vt:i4>0</vt:i4>
      </vt:variant>
      <vt:variant>
        <vt:i4>5</vt:i4>
      </vt:variant>
      <vt:variant>
        <vt:lpwstr>http://www.ebi.ac.uk/ontology-lookup/browse.do?ontName=MS&amp;termId=MS:1001276</vt:lpwstr>
      </vt:variant>
      <vt:variant>
        <vt:lpwstr/>
      </vt:variant>
      <vt:variant>
        <vt:i4>2883681</vt:i4>
      </vt:variant>
      <vt:variant>
        <vt:i4>2331</vt:i4>
      </vt:variant>
      <vt:variant>
        <vt:i4>0</vt:i4>
      </vt:variant>
      <vt:variant>
        <vt:i4>5</vt:i4>
      </vt:variant>
      <vt:variant>
        <vt:lpwstr>http://www.ebi.ac.uk/ontology-lookup/browse.do?ontName=MS&amp;termId=MS:1001275</vt:lpwstr>
      </vt:variant>
      <vt:variant>
        <vt:lpwstr/>
      </vt:variant>
      <vt:variant>
        <vt:i4>3080289</vt:i4>
      </vt:variant>
      <vt:variant>
        <vt:i4>2328</vt:i4>
      </vt:variant>
      <vt:variant>
        <vt:i4>0</vt:i4>
      </vt:variant>
      <vt:variant>
        <vt:i4>5</vt:i4>
      </vt:variant>
      <vt:variant>
        <vt:lpwstr>http://www.ebi.ac.uk/ontology-lookup/browse.do?ontName=MS&amp;termId=MS:1001243</vt:lpwstr>
      </vt:variant>
      <vt:variant>
        <vt:lpwstr/>
      </vt:variant>
      <vt:variant>
        <vt:i4>3080289</vt:i4>
      </vt:variant>
      <vt:variant>
        <vt:i4>2325</vt:i4>
      </vt:variant>
      <vt:variant>
        <vt:i4>0</vt:i4>
      </vt:variant>
      <vt:variant>
        <vt:i4>5</vt:i4>
      </vt:variant>
      <vt:variant>
        <vt:lpwstr>http://www.ebi.ac.uk/ontology-lookup/browse.do?ontName=MS&amp;termId=MS:1001242</vt:lpwstr>
      </vt:variant>
      <vt:variant>
        <vt:lpwstr/>
      </vt:variant>
      <vt:variant>
        <vt:i4>2818145</vt:i4>
      </vt:variant>
      <vt:variant>
        <vt:i4>2322</vt:i4>
      </vt:variant>
      <vt:variant>
        <vt:i4>0</vt:i4>
      </vt:variant>
      <vt:variant>
        <vt:i4>5</vt:i4>
      </vt:variant>
      <vt:variant>
        <vt:lpwstr>http://www.ebi.ac.uk/ontology-lookup/browse.do?ontName=MS&amp;termId=MS:1001200</vt:lpwstr>
      </vt:variant>
      <vt:variant>
        <vt:lpwstr/>
      </vt:variant>
      <vt:variant>
        <vt:i4>2228322</vt:i4>
      </vt:variant>
      <vt:variant>
        <vt:i4>2319</vt:i4>
      </vt:variant>
      <vt:variant>
        <vt:i4>0</vt:i4>
      </vt:variant>
      <vt:variant>
        <vt:i4>5</vt:i4>
      </vt:variant>
      <vt:variant>
        <vt:lpwstr>http://www.ebi.ac.uk/ontology-lookup/browse.do?ontName=MS&amp;termId=MS:1001199</vt:lpwstr>
      </vt:variant>
      <vt:variant>
        <vt:lpwstr/>
      </vt:variant>
      <vt:variant>
        <vt:i4>2818146</vt:i4>
      </vt:variant>
      <vt:variant>
        <vt:i4>2316</vt:i4>
      </vt:variant>
      <vt:variant>
        <vt:i4>0</vt:i4>
      </vt:variant>
      <vt:variant>
        <vt:i4>5</vt:i4>
      </vt:variant>
      <vt:variant>
        <vt:lpwstr>http://www.ebi.ac.uk/ontology-lookup/browse.do?ontName=MS&amp;termId=MS:1001107</vt:lpwstr>
      </vt:variant>
      <vt:variant>
        <vt:lpwstr/>
      </vt:variant>
      <vt:variant>
        <vt:i4>2818154</vt:i4>
      </vt:variant>
      <vt:variant>
        <vt:i4>2313</vt:i4>
      </vt:variant>
      <vt:variant>
        <vt:i4>0</vt:i4>
      </vt:variant>
      <vt:variant>
        <vt:i4>5</vt:i4>
      </vt:variant>
      <vt:variant>
        <vt:lpwstr>http://www.ebi.ac.uk/ontology-lookup/browse.do?ontName=MS&amp;termId=MS:1000914</vt:lpwstr>
      </vt:variant>
      <vt:variant>
        <vt:lpwstr/>
      </vt:variant>
      <vt:variant>
        <vt:i4>3014756</vt:i4>
      </vt:variant>
      <vt:variant>
        <vt:i4>2310</vt:i4>
      </vt:variant>
      <vt:variant>
        <vt:i4>0</vt:i4>
      </vt:variant>
      <vt:variant>
        <vt:i4>5</vt:i4>
      </vt:variant>
      <vt:variant>
        <vt:lpwstr>http://www.ebi.ac.uk/ontology-lookup/browse.do?ontName=MS&amp;termId=MS:1000742</vt:lpwstr>
      </vt:variant>
      <vt:variant>
        <vt:lpwstr/>
      </vt:variant>
      <vt:variant>
        <vt:i4>3080291</vt:i4>
      </vt:variant>
      <vt:variant>
        <vt:i4>2307</vt:i4>
      </vt:variant>
      <vt:variant>
        <vt:i4>0</vt:i4>
      </vt:variant>
      <vt:variant>
        <vt:i4>5</vt:i4>
      </vt:variant>
      <vt:variant>
        <vt:lpwstr>http://www.ebi.ac.uk/ontology-lookup/browse.do?ontName=MS&amp;termId=MS:1001040</vt:lpwstr>
      </vt:variant>
      <vt:variant>
        <vt:lpwstr/>
      </vt:variant>
      <vt:variant>
        <vt:i4>2752610</vt:i4>
      </vt:variant>
      <vt:variant>
        <vt:i4>2304</vt:i4>
      </vt:variant>
      <vt:variant>
        <vt:i4>0</vt:i4>
      </vt:variant>
      <vt:variant>
        <vt:i4>5</vt:i4>
      </vt:variant>
      <vt:variant>
        <vt:lpwstr>http://www.ebi.ac.uk/ontology-lookup/browse.do?ontName=MS&amp;termId=MS:1002128</vt:lpwstr>
      </vt:variant>
      <vt:variant>
        <vt:lpwstr/>
      </vt:variant>
      <vt:variant>
        <vt:i4>2883686</vt:i4>
      </vt:variant>
      <vt:variant>
        <vt:i4>2301</vt:i4>
      </vt:variant>
      <vt:variant>
        <vt:i4>0</vt:i4>
      </vt:variant>
      <vt:variant>
        <vt:i4>5</vt:i4>
      </vt:variant>
      <vt:variant>
        <vt:lpwstr>http://www.ebi.ac.uk/ontology-lookup/browse.do?ontName=MS&amp;termId=MS:1000560</vt:lpwstr>
      </vt:variant>
      <vt:variant>
        <vt:lpwstr/>
      </vt:variant>
      <vt:variant>
        <vt:i4>2818149</vt:i4>
      </vt:variant>
      <vt:variant>
        <vt:i4>2298</vt:i4>
      </vt:variant>
      <vt:variant>
        <vt:i4>0</vt:i4>
      </vt:variant>
      <vt:variant>
        <vt:i4>5</vt:i4>
      </vt:variant>
      <vt:variant>
        <vt:lpwstr>http://www.ebi.ac.uk/ontology-lookup/browse.do?ontName=MS&amp;termId=MS:1000614</vt:lpwstr>
      </vt:variant>
      <vt:variant>
        <vt:lpwstr/>
      </vt:variant>
      <vt:variant>
        <vt:i4>2818149</vt:i4>
      </vt:variant>
      <vt:variant>
        <vt:i4>2295</vt:i4>
      </vt:variant>
      <vt:variant>
        <vt:i4>0</vt:i4>
      </vt:variant>
      <vt:variant>
        <vt:i4>5</vt:i4>
      </vt:variant>
      <vt:variant>
        <vt:lpwstr>http://www.ebi.ac.uk/ontology-lookup/browse.do?ontName=MS&amp;termId=MS:1000613</vt:lpwstr>
      </vt:variant>
      <vt:variant>
        <vt:lpwstr/>
      </vt:variant>
      <vt:variant>
        <vt:i4>2228326</vt:i4>
      </vt:variant>
      <vt:variant>
        <vt:i4>2292</vt:i4>
      </vt:variant>
      <vt:variant>
        <vt:i4>0</vt:i4>
      </vt:variant>
      <vt:variant>
        <vt:i4>5</vt:i4>
      </vt:variant>
      <vt:variant>
        <vt:lpwstr>http://www.ebi.ac.uk/ontology-lookup/browse.do?ontName=MS&amp;termId=MS:1000584</vt:lpwstr>
      </vt:variant>
      <vt:variant>
        <vt:lpwstr/>
      </vt:variant>
      <vt:variant>
        <vt:i4>2883686</vt:i4>
      </vt:variant>
      <vt:variant>
        <vt:i4>2289</vt:i4>
      </vt:variant>
      <vt:variant>
        <vt:i4>0</vt:i4>
      </vt:variant>
      <vt:variant>
        <vt:i4>5</vt:i4>
      </vt:variant>
      <vt:variant>
        <vt:lpwstr>http://www.ebi.ac.uk/ontology-lookup/browse.do?ontName=MS&amp;termId=MS:1000567</vt:lpwstr>
      </vt:variant>
      <vt:variant>
        <vt:lpwstr/>
      </vt:variant>
      <vt:variant>
        <vt:i4>2883686</vt:i4>
      </vt:variant>
      <vt:variant>
        <vt:i4>2286</vt:i4>
      </vt:variant>
      <vt:variant>
        <vt:i4>0</vt:i4>
      </vt:variant>
      <vt:variant>
        <vt:i4>5</vt:i4>
      </vt:variant>
      <vt:variant>
        <vt:lpwstr>http://www.ebi.ac.uk/ontology-lookup/browse.do?ontName=MS&amp;termId=MS:1000566</vt:lpwstr>
      </vt:variant>
      <vt:variant>
        <vt:lpwstr/>
      </vt:variant>
      <vt:variant>
        <vt:i4>2883686</vt:i4>
      </vt:variant>
      <vt:variant>
        <vt:i4>2283</vt:i4>
      </vt:variant>
      <vt:variant>
        <vt:i4>0</vt:i4>
      </vt:variant>
      <vt:variant>
        <vt:i4>5</vt:i4>
      </vt:variant>
      <vt:variant>
        <vt:lpwstr>http://www.ebi.ac.uk/ontology-lookup/browse.do?ontName=MS&amp;termId=MS:1000565</vt:lpwstr>
      </vt:variant>
      <vt:variant>
        <vt:lpwstr/>
      </vt:variant>
      <vt:variant>
        <vt:i4>2883686</vt:i4>
      </vt:variant>
      <vt:variant>
        <vt:i4>2280</vt:i4>
      </vt:variant>
      <vt:variant>
        <vt:i4>0</vt:i4>
      </vt:variant>
      <vt:variant>
        <vt:i4>5</vt:i4>
      </vt:variant>
      <vt:variant>
        <vt:lpwstr>http://www.ebi.ac.uk/ontology-lookup/browse.do?ontName=MS&amp;termId=MS:1000564</vt:lpwstr>
      </vt:variant>
      <vt:variant>
        <vt:lpwstr/>
      </vt:variant>
      <vt:variant>
        <vt:i4>2883686</vt:i4>
      </vt:variant>
      <vt:variant>
        <vt:i4>2277</vt:i4>
      </vt:variant>
      <vt:variant>
        <vt:i4>0</vt:i4>
      </vt:variant>
      <vt:variant>
        <vt:i4>5</vt:i4>
      </vt:variant>
      <vt:variant>
        <vt:lpwstr>http://www.ebi.ac.uk/ontology-lookup/browse.do?ontName=MS&amp;termId=MS:1000563</vt:lpwstr>
      </vt:variant>
      <vt:variant>
        <vt:lpwstr/>
      </vt:variant>
      <vt:variant>
        <vt:i4>2883686</vt:i4>
      </vt:variant>
      <vt:variant>
        <vt:i4>2274</vt:i4>
      </vt:variant>
      <vt:variant>
        <vt:i4>0</vt:i4>
      </vt:variant>
      <vt:variant>
        <vt:i4>5</vt:i4>
      </vt:variant>
      <vt:variant>
        <vt:lpwstr>http://www.ebi.ac.uk/ontology-lookup/browse.do?ontName=MS&amp;termId=MS:1000562</vt:lpwstr>
      </vt:variant>
      <vt:variant>
        <vt:lpwstr/>
      </vt:variant>
      <vt:variant>
        <vt:i4>2621542</vt:i4>
      </vt:variant>
      <vt:variant>
        <vt:i4>2271</vt:i4>
      </vt:variant>
      <vt:variant>
        <vt:i4>0</vt:i4>
      </vt:variant>
      <vt:variant>
        <vt:i4>5</vt:i4>
      </vt:variant>
      <vt:variant>
        <vt:lpwstr>http://www.ebi.ac.uk/ontology-lookup/browse.do?ontName=MS&amp;termId=MS:1000526</vt:lpwstr>
      </vt:variant>
      <vt:variant>
        <vt:lpwstr/>
      </vt:variant>
      <vt:variant>
        <vt:i4>2883686</vt:i4>
      </vt:variant>
      <vt:variant>
        <vt:i4>2268</vt:i4>
      </vt:variant>
      <vt:variant>
        <vt:i4>0</vt:i4>
      </vt:variant>
      <vt:variant>
        <vt:i4>5</vt:i4>
      </vt:variant>
      <vt:variant>
        <vt:lpwstr>http://www.ebi.ac.uk/ontology-lookup/browse.do?ontName=MS&amp;termId=MS:1000560</vt:lpwstr>
      </vt:variant>
      <vt:variant>
        <vt:lpwstr/>
      </vt:variant>
      <vt:variant>
        <vt:i4>7864366</vt:i4>
      </vt:variant>
      <vt:variant>
        <vt:i4>2265</vt:i4>
      </vt:variant>
      <vt:variant>
        <vt:i4>0</vt:i4>
      </vt:variant>
      <vt:variant>
        <vt:i4>5</vt:i4>
      </vt:variant>
      <vt:variant>
        <vt:lpwstr>mzQuantML1.0.0-rc.doc</vt:lpwstr>
      </vt:variant>
      <vt:variant>
        <vt:lpwstr>cvParam</vt:lpwstr>
      </vt:variant>
      <vt:variant>
        <vt:i4>6619183</vt:i4>
      </vt:variant>
      <vt:variant>
        <vt:i4>2262</vt:i4>
      </vt:variant>
      <vt:variant>
        <vt:i4>0</vt:i4>
      </vt:variant>
      <vt:variant>
        <vt:i4>5</vt:i4>
      </vt:variant>
      <vt:variant>
        <vt:lpwstr>mzQuantML1.0.0-rc.doc</vt:lpwstr>
      </vt:variant>
      <vt:variant>
        <vt:lpwstr>DataMatrix</vt:lpwstr>
      </vt:variant>
      <vt:variant>
        <vt:i4>1572954</vt:i4>
      </vt:variant>
      <vt:variant>
        <vt:i4>2259</vt:i4>
      </vt:variant>
      <vt:variant>
        <vt:i4>0</vt:i4>
      </vt:variant>
      <vt:variant>
        <vt:i4>5</vt:i4>
      </vt:variant>
      <vt:variant>
        <vt:lpwstr>mzQuantML1.0.0-rc.doc</vt:lpwstr>
      </vt:variant>
      <vt:variant>
        <vt:lpwstr>ColumnDefinition</vt:lpwstr>
      </vt:variant>
      <vt:variant>
        <vt:i4>2752610</vt:i4>
      </vt:variant>
      <vt:variant>
        <vt:i4>2256</vt:i4>
      </vt:variant>
      <vt:variant>
        <vt:i4>0</vt:i4>
      </vt:variant>
      <vt:variant>
        <vt:i4>5</vt:i4>
      </vt:variant>
      <vt:variant>
        <vt:lpwstr>http://www.ebi.ac.uk/ontology-lookup/browse.do?ontName=MS&amp;termId=MS:1002122</vt:lpwstr>
      </vt:variant>
      <vt:variant>
        <vt:lpwstr/>
      </vt:variant>
      <vt:variant>
        <vt:i4>2687083</vt:i4>
      </vt:variant>
      <vt:variant>
        <vt:i4>2253</vt:i4>
      </vt:variant>
      <vt:variant>
        <vt:i4>0</vt:i4>
      </vt:variant>
      <vt:variant>
        <vt:i4>5</vt:i4>
      </vt:variant>
      <vt:variant>
        <vt:lpwstr>http://www.ebi.ac.uk/ontology-lookup/browse.do?ontName=MS&amp;termId=MS:1001827</vt:lpwstr>
      </vt:variant>
      <vt:variant>
        <vt:lpwstr/>
      </vt:variant>
      <vt:variant>
        <vt:i4>2687083</vt:i4>
      </vt:variant>
      <vt:variant>
        <vt:i4>2250</vt:i4>
      </vt:variant>
      <vt:variant>
        <vt:i4>0</vt:i4>
      </vt:variant>
      <vt:variant>
        <vt:i4>5</vt:i4>
      </vt:variant>
      <vt:variant>
        <vt:lpwstr>http://www.ebi.ac.uk/ontology-lookup/browse.do?ontName=MS&amp;termId=MS:1001826</vt:lpwstr>
      </vt:variant>
      <vt:variant>
        <vt:lpwstr/>
      </vt:variant>
      <vt:variant>
        <vt:i4>2687083</vt:i4>
      </vt:variant>
      <vt:variant>
        <vt:i4>2247</vt:i4>
      </vt:variant>
      <vt:variant>
        <vt:i4>0</vt:i4>
      </vt:variant>
      <vt:variant>
        <vt:i4>5</vt:i4>
      </vt:variant>
      <vt:variant>
        <vt:lpwstr>http://www.ebi.ac.uk/ontology-lookup/browse.do?ontName=MS&amp;termId=MS:1001825</vt:lpwstr>
      </vt:variant>
      <vt:variant>
        <vt:lpwstr/>
      </vt:variant>
      <vt:variant>
        <vt:i4>983133</vt:i4>
      </vt:variant>
      <vt:variant>
        <vt:i4>2241</vt:i4>
      </vt:variant>
      <vt:variant>
        <vt:i4>0</vt:i4>
      </vt:variant>
      <vt:variant>
        <vt:i4>5</vt:i4>
      </vt:variant>
      <vt:variant>
        <vt:lpwstr>mzQuantML1.0.0-rc.doc</vt:lpwstr>
      </vt:variant>
      <vt:variant>
        <vt:lpwstr>userParam</vt:lpwstr>
      </vt:variant>
      <vt:variant>
        <vt:i4>7864366</vt:i4>
      </vt:variant>
      <vt:variant>
        <vt:i4>2238</vt:i4>
      </vt:variant>
      <vt:variant>
        <vt:i4>0</vt:i4>
      </vt:variant>
      <vt:variant>
        <vt:i4>5</vt:i4>
      </vt:variant>
      <vt:variant>
        <vt:lpwstr>mzQuantML1.0.0-rc.doc</vt:lpwstr>
      </vt:variant>
      <vt:variant>
        <vt:lpwstr>cvParam</vt:lpwstr>
      </vt:variant>
      <vt:variant>
        <vt:i4>6815864</vt:i4>
      </vt:variant>
      <vt:variant>
        <vt:i4>2235</vt:i4>
      </vt:variant>
      <vt:variant>
        <vt:i4>0</vt:i4>
      </vt:variant>
      <vt:variant>
        <vt:i4>5</vt:i4>
      </vt:variant>
      <vt:variant>
        <vt:lpwstr>mzQuantML1.0.0-rc.doc</vt:lpwstr>
      </vt:variant>
      <vt:variant>
        <vt:lpwstr>MS2RatioQuantLayer</vt:lpwstr>
      </vt:variant>
      <vt:variant>
        <vt:i4>7405673</vt:i4>
      </vt:variant>
      <vt:variant>
        <vt:i4>2232</vt:i4>
      </vt:variant>
      <vt:variant>
        <vt:i4>0</vt:i4>
      </vt:variant>
      <vt:variant>
        <vt:i4>5</vt:i4>
      </vt:variant>
      <vt:variant>
        <vt:lpwstr>mzQuantML1.0.0-rc.doc</vt:lpwstr>
      </vt:variant>
      <vt:variant>
        <vt:lpwstr>MS2StudyVariableQuantLayer</vt:lpwstr>
      </vt:variant>
      <vt:variant>
        <vt:i4>6946914</vt:i4>
      </vt:variant>
      <vt:variant>
        <vt:i4>2229</vt:i4>
      </vt:variant>
      <vt:variant>
        <vt:i4>0</vt:i4>
      </vt:variant>
      <vt:variant>
        <vt:i4>5</vt:i4>
      </vt:variant>
      <vt:variant>
        <vt:lpwstr>mzQuantML1.0.0-rc.doc</vt:lpwstr>
      </vt:variant>
      <vt:variant>
        <vt:lpwstr>MS2AssayQuantLayer</vt:lpwstr>
      </vt:variant>
      <vt:variant>
        <vt:i4>852054</vt:i4>
      </vt:variant>
      <vt:variant>
        <vt:i4>2226</vt:i4>
      </vt:variant>
      <vt:variant>
        <vt:i4>0</vt:i4>
      </vt:variant>
      <vt:variant>
        <vt:i4>5</vt:i4>
      </vt:variant>
      <vt:variant>
        <vt:lpwstr>mzQuantML1.0.0-rc.doc</vt:lpwstr>
      </vt:variant>
      <vt:variant>
        <vt:lpwstr>FeatureQuantLayer</vt:lpwstr>
      </vt:variant>
      <vt:variant>
        <vt:i4>7143485</vt:i4>
      </vt:variant>
      <vt:variant>
        <vt:i4>2223</vt:i4>
      </vt:variant>
      <vt:variant>
        <vt:i4>0</vt:i4>
      </vt:variant>
      <vt:variant>
        <vt:i4>5</vt:i4>
      </vt:variant>
      <vt:variant>
        <vt:lpwstr>mzQuantML1.0.0-rc.doc</vt:lpwstr>
      </vt:variant>
      <vt:variant>
        <vt:lpwstr>Feature</vt:lpwstr>
      </vt:variant>
      <vt:variant>
        <vt:i4>2752610</vt:i4>
      </vt:variant>
      <vt:variant>
        <vt:i4>2220</vt:i4>
      </vt:variant>
      <vt:variant>
        <vt:i4>0</vt:i4>
      </vt:variant>
      <vt:variant>
        <vt:i4>5</vt:i4>
      </vt:variant>
      <vt:variant>
        <vt:lpwstr>http://www.ebi.ac.uk/ontology-lookup/browse.do?ontName=MS&amp;termId=MS:1002121</vt:lpwstr>
      </vt:variant>
      <vt:variant>
        <vt:lpwstr/>
      </vt:variant>
      <vt:variant>
        <vt:i4>2687083</vt:i4>
      </vt:variant>
      <vt:variant>
        <vt:i4>2217</vt:i4>
      </vt:variant>
      <vt:variant>
        <vt:i4>0</vt:i4>
      </vt:variant>
      <vt:variant>
        <vt:i4>5</vt:i4>
      </vt:variant>
      <vt:variant>
        <vt:lpwstr>http://www.ebi.ac.uk/ontology-lookup/browse.do?ontName=MS&amp;termId=MS:1001829</vt:lpwstr>
      </vt:variant>
      <vt:variant>
        <vt:lpwstr/>
      </vt:variant>
      <vt:variant>
        <vt:i4>2687083</vt:i4>
      </vt:variant>
      <vt:variant>
        <vt:i4>2214</vt:i4>
      </vt:variant>
      <vt:variant>
        <vt:i4>0</vt:i4>
      </vt:variant>
      <vt:variant>
        <vt:i4>5</vt:i4>
      </vt:variant>
      <vt:variant>
        <vt:lpwstr>http://www.ebi.ac.uk/ontology-lookup/browse.do?ontName=MS&amp;termId=MS:1001828</vt:lpwstr>
      </vt:variant>
      <vt:variant>
        <vt:lpwstr/>
      </vt:variant>
      <vt:variant>
        <vt:i4>983133</vt:i4>
      </vt:variant>
      <vt:variant>
        <vt:i4>2211</vt:i4>
      </vt:variant>
      <vt:variant>
        <vt:i4>0</vt:i4>
      </vt:variant>
      <vt:variant>
        <vt:i4>5</vt:i4>
      </vt:variant>
      <vt:variant>
        <vt:lpwstr>mzQuantML1.0.0-rc.doc</vt:lpwstr>
      </vt:variant>
      <vt:variant>
        <vt:lpwstr>userParam</vt:lpwstr>
      </vt:variant>
      <vt:variant>
        <vt:i4>7864366</vt:i4>
      </vt:variant>
      <vt:variant>
        <vt:i4>2208</vt:i4>
      </vt:variant>
      <vt:variant>
        <vt:i4>0</vt:i4>
      </vt:variant>
      <vt:variant>
        <vt:i4>5</vt:i4>
      </vt:variant>
      <vt:variant>
        <vt:lpwstr>mzQuantML1.0.0-rc.doc</vt:lpwstr>
      </vt:variant>
      <vt:variant>
        <vt:lpwstr>cvParam</vt:lpwstr>
      </vt:variant>
      <vt:variant>
        <vt:i4>852036</vt:i4>
      </vt:variant>
      <vt:variant>
        <vt:i4>2205</vt:i4>
      </vt:variant>
      <vt:variant>
        <vt:i4>0</vt:i4>
      </vt:variant>
      <vt:variant>
        <vt:i4>5</vt:i4>
      </vt:variant>
      <vt:variant>
        <vt:lpwstr>mzQuantML1.0.0-rc.doc</vt:lpwstr>
      </vt:variant>
      <vt:variant>
        <vt:lpwstr>MassTrace</vt:lpwstr>
      </vt:variant>
      <vt:variant>
        <vt:i4>2818151</vt:i4>
      </vt:variant>
      <vt:variant>
        <vt:i4>2202</vt:i4>
      </vt:variant>
      <vt:variant>
        <vt:i4>0</vt:i4>
      </vt:variant>
      <vt:variant>
        <vt:i4>5</vt:i4>
      </vt:variant>
      <vt:variant>
        <vt:lpwstr>http://www.ebi.ac.uk/ontology-lookup/browse.do?ontName=MS&amp;termId=MS:1001405</vt:lpwstr>
      </vt:variant>
      <vt:variant>
        <vt:lpwstr/>
      </vt:variant>
      <vt:variant>
        <vt:i4>2293859</vt:i4>
      </vt:variant>
      <vt:variant>
        <vt:i4>2199</vt:i4>
      </vt:variant>
      <vt:variant>
        <vt:i4>0</vt:i4>
      </vt:variant>
      <vt:variant>
        <vt:i4>5</vt:i4>
      </vt:variant>
      <vt:variant>
        <vt:lpwstr>http://www.ebi.ac.uk/ontology-lookup/browse.do?ontName=MS&amp;termId=MS:1001088</vt:lpwstr>
      </vt:variant>
      <vt:variant>
        <vt:lpwstr/>
      </vt:variant>
      <vt:variant>
        <vt:i4>2621539</vt:i4>
      </vt:variant>
      <vt:variant>
        <vt:i4>2196</vt:i4>
      </vt:variant>
      <vt:variant>
        <vt:i4>0</vt:i4>
      </vt:variant>
      <vt:variant>
        <vt:i4>5</vt:i4>
      </vt:variant>
      <vt:variant>
        <vt:lpwstr>http://www.ebi.ac.uk/ontology-lookup/browse.do?ontName=MS&amp;termId=MS:1001036</vt:lpwstr>
      </vt:variant>
      <vt:variant>
        <vt:lpwstr/>
      </vt:variant>
      <vt:variant>
        <vt:i4>2621539</vt:i4>
      </vt:variant>
      <vt:variant>
        <vt:i4>2193</vt:i4>
      </vt:variant>
      <vt:variant>
        <vt:i4>0</vt:i4>
      </vt:variant>
      <vt:variant>
        <vt:i4>5</vt:i4>
      </vt:variant>
      <vt:variant>
        <vt:lpwstr>http://www.ebi.ac.uk/ontology-lookup/browse.do?ontName=MS&amp;termId=MS:1001035</vt:lpwstr>
      </vt:variant>
      <vt:variant>
        <vt:lpwstr/>
      </vt:variant>
      <vt:variant>
        <vt:i4>2621539</vt:i4>
      </vt:variant>
      <vt:variant>
        <vt:i4>2190</vt:i4>
      </vt:variant>
      <vt:variant>
        <vt:i4>0</vt:i4>
      </vt:variant>
      <vt:variant>
        <vt:i4>5</vt:i4>
      </vt:variant>
      <vt:variant>
        <vt:lpwstr>http://www.ebi.ac.uk/ontology-lookup/browse.do?ontName=MS&amp;termId=MS:1001030</vt:lpwstr>
      </vt:variant>
      <vt:variant>
        <vt:lpwstr/>
      </vt:variant>
      <vt:variant>
        <vt:i4>2621546</vt:i4>
      </vt:variant>
      <vt:variant>
        <vt:i4>2187</vt:i4>
      </vt:variant>
      <vt:variant>
        <vt:i4>0</vt:i4>
      </vt:variant>
      <vt:variant>
        <vt:i4>5</vt:i4>
      </vt:variant>
      <vt:variant>
        <vt:lpwstr>http://www.ebi.ac.uk/ontology-lookup/browse.do?ontName=MS&amp;termId=MS:1000926</vt:lpwstr>
      </vt:variant>
      <vt:variant>
        <vt:lpwstr/>
      </vt:variant>
      <vt:variant>
        <vt:i4>2752618</vt:i4>
      </vt:variant>
      <vt:variant>
        <vt:i4>2184</vt:i4>
      </vt:variant>
      <vt:variant>
        <vt:i4>0</vt:i4>
      </vt:variant>
      <vt:variant>
        <vt:i4>5</vt:i4>
      </vt:variant>
      <vt:variant>
        <vt:lpwstr>http://www.ebi.ac.uk/ontology-lookup/browse.do?ontName=MS&amp;termId=MS:1000904</vt:lpwstr>
      </vt:variant>
      <vt:variant>
        <vt:lpwstr/>
      </vt:variant>
      <vt:variant>
        <vt:i4>2752618</vt:i4>
      </vt:variant>
      <vt:variant>
        <vt:i4>2181</vt:i4>
      </vt:variant>
      <vt:variant>
        <vt:i4>0</vt:i4>
      </vt:variant>
      <vt:variant>
        <vt:i4>5</vt:i4>
      </vt:variant>
      <vt:variant>
        <vt:lpwstr>http://www.ebi.ac.uk/ontology-lookup/browse.do?ontName=MS&amp;termId=MS:1000903</vt:lpwstr>
      </vt:variant>
      <vt:variant>
        <vt:lpwstr/>
      </vt:variant>
      <vt:variant>
        <vt:i4>2293860</vt:i4>
      </vt:variant>
      <vt:variant>
        <vt:i4>2178</vt:i4>
      </vt:variant>
      <vt:variant>
        <vt:i4>0</vt:i4>
      </vt:variant>
      <vt:variant>
        <vt:i4>5</vt:i4>
      </vt:variant>
      <vt:variant>
        <vt:lpwstr>http://www.ebi.ac.uk/ontology-lookup/browse.do?ontName=MS&amp;termId=MS:1000798</vt:lpwstr>
      </vt:variant>
      <vt:variant>
        <vt:lpwstr/>
      </vt:variant>
      <vt:variant>
        <vt:i4>2293860</vt:i4>
      </vt:variant>
      <vt:variant>
        <vt:i4>2175</vt:i4>
      </vt:variant>
      <vt:variant>
        <vt:i4>0</vt:i4>
      </vt:variant>
      <vt:variant>
        <vt:i4>5</vt:i4>
      </vt:variant>
      <vt:variant>
        <vt:lpwstr>http://www.ebi.ac.uk/ontology-lookup/browse.do?ontName=MS&amp;termId=MS:1000797</vt:lpwstr>
      </vt:variant>
      <vt:variant>
        <vt:lpwstr/>
      </vt:variant>
      <vt:variant>
        <vt:i4>2293860</vt:i4>
      </vt:variant>
      <vt:variant>
        <vt:i4>2172</vt:i4>
      </vt:variant>
      <vt:variant>
        <vt:i4>0</vt:i4>
      </vt:variant>
      <vt:variant>
        <vt:i4>5</vt:i4>
      </vt:variant>
      <vt:variant>
        <vt:lpwstr>http://www.ebi.ac.uk/ontology-lookup/browse.do?ontName=MS&amp;termId=MS:1000796</vt:lpwstr>
      </vt:variant>
      <vt:variant>
        <vt:lpwstr/>
      </vt:variant>
      <vt:variant>
        <vt:i4>2818151</vt:i4>
      </vt:variant>
      <vt:variant>
        <vt:i4>2169</vt:i4>
      </vt:variant>
      <vt:variant>
        <vt:i4>0</vt:i4>
      </vt:variant>
      <vt:variant>
        <vt:i4>5</vt:i4>
      </vt:variant>
      <vt:variant>
        <vt:lpwstr>http://www.ebi.ac.uk/ontology-lookup/browse.do?ontName=MS&amp;termId=MS:1001405</vt:lpwstr>
      </vt:variant>
      <vt:variant>
        <vt:lpwstr/>
      </vt:variant>
      <vt:variant>
        <vt:i4>2818155</vt:i4>
      </vt:variant>
      <vt:variant>
        <vt:i4>2166</vt:i4>
      </vt:variant>
      <vt:variant>
        <vt:i4>0</vt:i4>
      </vt:variant>
      <vt:variant>
        <vt:i4>5</vt:i4>
      </vt:variant>
      <vt:variant>
        <vt:lpwstr>http://www.ebi.ac.uk/ontology-lookup/browse.do?ontName=MS&amp;termId=MS:1001805</vt:lpwstr>
      </vt:variant>
      <vt:variant>
        <vt:lpwstr/>
      </vt:variant>
      <vt:variant>
        <vt:i4>3080290</vt:i4>
      </vt:variant>
      <vt:variant>
        <vt:i4>2163</vt:i4>
      </vt:variant>
      <vt:variant>
        <vt:i4>0</vt:i4>
      </vt:variant>
      <vt:variant>
        <vt:i4>5</vt:i4>
      </vt:variant>
      <vt:variant>
        <vt:lpwstr>http://www.ebi.ac.uk/ontology-lookup/browse.do?ontName=MS&amp;termId=MS:1001141</vt:lpwstr>
      </vt:variant>
      <vt:variant>
        <vt:lpwstr/>
      </vt:variant>
      <vt:variant>
        <vt:i4>2621538</vt:i4>
      </vt:variant>
      <vt:variant>
        <vt:i4>2160</vt:i4>
      </vt:variant>
      <vt:variant>
        <vt:i4>0</vt:i4>
      </vt:variant>
      <vt:variant>
        <vt:i4>5</vt:i4>
      </vt:variant>
      <vt:variant>
        <vt:lpwstr>http://www.ebi.ac.uk/ontology-lookup/browse.do?ontName=MS&amp;termId=MS:1001138</vt:lpwstr>
      </vt:variant>
      <vt:variant>
        <vt:lpwstr/>
      </vt:variant>
      <vt:variant>
        <vt:i4>2621538</vt:i4>
      </vt:variant>
      <vt:variant>
        <vt:i4>2157</vt:i4>
      </vt:variant>
      <vt:variant>
        <vt:i4>0</vt:i4>
      </vt:variant>
      <vt:variant>
        <vt:i4>5</vt:i4>
      </vt:variant>
      <vt:variant>
        <vt:lpwstr>http://www.ebi.ac.uk/ontology-lookup/browse.do?ontName=MS&amp;termId=MS:1001137</vt:lpwstr>
      </vt:variant>
      <vt:variant>
        <vt:lpwstr/>
      </vt:variant>
      <vt:variant>
        <vt:i4>2621538</vt:i4>
      </vt:variant>
      <vt:variant>
        <vt:i4>2154</vt:i4>
      </vt:variant>
      <vt:variant>
        <vt:i4>0</vt:i4>
      </vt:variant>
      <vt:variant>
        <vt:i4>5</vt:i4>
      </vt:variant>
      <vt:variant>
        <vt:lpwstr>http://www.ebi.ac.uk/ontology-lookup/browse.do?ontName=MS&amp;termId=MS:1001136</vt:lpwstr>
      </vt:variant>
      <vt:variant>
        <vt:lpwstr/>
      </vt:variant>
      <vt:variant>
        <vt:i4>2621538</vt:i4>
      </vt:variant>
      <vt:variant>
        <vt:i4>2151</vt:i4>
      </vt:variant>
      <vt:variant>
        <vt:i4>0</vt:i4>
      </vt:variant>
      <vt:variant>
        <vt:i4>5</vt:i4>
      </vt:variant>
      <vt:variant>
        <vt:lpwstr>http://www.ebi.ac.uk/ontology-lookup/browse.do?ontName=MS&amp;termId=MS:1001135</vt:lpwstr>
      </vt:variant>
      <vt:variant>
        <vt:lpwstr/>
      </vt:variant>
      <vt:variant>
        <vt:i4>2621538</vt:i4>
      </vt:variant>
      <vt:variant>
        <vt:i4>2148</vt:i4>
      </vt:variant>
      <vt:variant>
        <vt:i4>0</vt:i4>
      </vt:variant>
      <vt:variant>
        <vt:i4>5</vt:i4>
      </vt:variant>
      <vt:variant>
        <vt:lpwstr>http://www.ebi.ac.uk/ontology-lookup/browse.do?ontName=MS&amp;termId=MS:1001134</vt:lpwstr>
      </vt:variant>
      <vt:variant>
        <vt:lpwstr/>
      </vt:variant>
      <vt:variant>
        <vt:i4>2621538</vt:i4>
      </vt:variant>
      <vt:variant>
        <vt:i4>2145</vt:i4>
      </vt:variant>
      <vt:variant>
        <vt:i4>0</vt:i4>
      </vt:variant>
      <vt:variant>
        <vt:i4>5</vt:i4>
      </vt:variant>
      <vt:variant>
        <vt:lpwstr>http://www.ebi.ac.uk/ontology-lookup/browse.do?ontName=MS&amp;termId=MS:1001133</vt:lpwstr>
      </vt:variant>
      <vt:variant>
        <vt:lpwstr/>
      </vt:variant>
      <vt:variant>
        <vt:i4>2621538</vt:i4>
      </vt:variant>
      <vt:variant>
        <vt:i4>2142</vt:i4>
      </vt:variant>
      <vt:variant>
        <vt:i4>0</vt:i4>
      </vt:variant>
      <vt:variant>
        <vt:i4>5</vt:i4>
      </vt:variant>
      <vt:variant>
        <vt:lpwstr>http://www.ebi.ac.uk/ontology-lookup/browse.do?ontName=MS&amp;termId=MS:1001132</vt:lpwstr>
      </vt:variant>
      <vt:variant>
        <vt:lpwstr/>
      </vt:variant>
      <vt:variant>
        <vt:i4>2621538</vt:i4>
      </vt:variant>
      <vt:variant>
        <vt:i4>2139</vt:i4>
      </vt:variant>
      <vt:variant>
        <vt:i4>0</vt:i4>
      </vt:variant>
      <vt:variant>
        <vt:i4>5</vt:i4>
      </vt:variant>
      <vt:variant>
        <vt:lpwstr>http://www.ebi.ac.uk/ontology-lookup/browse.do?ontName=MS&amp;termId=MS:1001131</vt:lpwstr>
      </vt:variant>
      <vt:variant>
        <vt:lpwstr/>
      </vt:variant>
      <vt:variant>
        <vt:i4>2621538</vt:i4>
      </vt:variant>
      <vt:variant>
        <vt:i4>2136</vt:i4>
      </vt:variant>
      <vt:variant>
        <vt:i4>0</vt:i4>
      </vt:variant>
      <vt:variant>
        <vt:i4>5</vt:i4>
      </vt:variant>
      <vt:variant>
        <vt:lpwstr>http://www.ebi.ac.uk/ontology-lookup/browse.do?ontName=MS&amp;termId=MS:1001130</vt:lpwstr>
      </vt:variant>
      <vt:variant>
        <vt:lpwstr/>
      </vt:variant>
      <vt:variant>
        <vt:i4>2818155</vt:i4>
      </vt:variant>
      <vt:variant>
        <vt:i4>2133</vt:i4>
      </vt:variant>
      <vt:variant>
        <vt:i4>0</vt:i4>
      </vt:variant>
      <vt:variant>
        <vt:i4>5</vt:i4>
      </vt:variant>
      <vt:variant>
        <vt:lpwstr>http://www.ebi.ac.uk/ontology-lookup/browse.do?ontName=MS&amp;termId=MS:1001805</vt:lpwstr>
      </vt:variant>
      <vt:variant>
        <vt:lpwstr/>
      </vt:variant>
      <vt:variant>
        <vt:i4>7864366</vt:i4>
      </vt:variant>
      <vt:variant>
        <vt:i4>2130</vt:i4>
      </vt:variant>
      <vt:variant>
        <vt:i4>0</vt:i4>
      </vt:variant>
      <vt:variant>
        <vt:i4>5</vt:i4>
      </vt:variant>
      <vt:variant>
        <vt:lpwstr>mzQuantML1.0.0-rc.doc</vt:lpwstr>
      </vt:variant>
      <vt:variant>
        <vt:lpwstr>cvParam</vt:lpwstr>
      </vt:variant>
      <vt:variant>
        <vt:i4>2818151</vt:i4>
      </vt:variant>
      <vt:variant>
        <vt:i4>2127</vt:i4>
      </vt:variant>
      <vt:variant>
        <vt:i4>0</vt:i4>
      </vt:variant>
      <vt:variant>
        <vt:i4>5</vt:i4>
      </vt:variant>
      <vt:variant>
        <vt:lpwstr>http://www.ebi.ac.uk/ontology-lookup/browse.do?ontName=MS&amp;termId=MS:1001405</vt:lpwstr>
      </vt:variant>
      <vt:variant>
        <vt:lpwstr/>
      </vt:variant>
      <vt:variant>
        <vt:i4>2293859</vt:i4>
      </vt:variant>
      <vt:variant>
        <vt:i4>2124</vt:i4>
      </vt:variant>
      <vt:variant>
        <vt:i4>0</vt:i4>
      </vt:variant>
      <vt:variant>
        <vt:i4>5</vt:i4>
      </vt:variant>
      <vt:variant>
        <vt:lpwstr>http://www.ebi.ac.uk/ontology-lookup/browse.do?ontName=MS&amp;termId=MS:1001088</vt:lpwstr>
      </vt:variant>
      <vt:variant>
        <vt:lpwstr/>
      </vt:variant>
      <vt:variant>
        <vt:i4>2621539</vt:i4>
      </vt:variant>
      <vt:variant>
        <vt:i4>2121</vt:i4>
      </vt:variant>
      <vt:variant>
        <vt:i4>0</vt:i4>
      </vt:variant>
      <vt:variant>
        <vt:i4>5</vt:i4>
      </vt:variant>
      <vt:variant>
        <vt:lpwstr>http://www.ebi.ac.uk/ontology-lookup/browse.do?ontName=MS&amp;termId=MS:1001036</vt:lpwstr>
      </vt:variant>
      <vt:variant>
        <vt:lpwstr/>
      </vt:variant>
      <vt:variant>
        <vt:i4>2621539</vt:i4>
      </vt:variant>
      <vt:variant>
        <vt:i4>2118</vt:i4>
      </vt:variant>
      <vt:variant>
        <vt:i4>0</vt:i4>
      </vt:variant>
      <vt:variant>
        <vt:i4>5</vt:i4>
      </vt:variant>
      <vt:variant>
        <vt:lpwstr>http://www.ebi.ac.uk/ontology-lookup/browse.do?ontName=MS&amp;termId=MS:1001035</vt:lpwstr>
      </vt:variant>
      <vt:variant>
        <vt:lpwstr/>
      </vt:variant>
      <vt:variant>
        <vt:i4>2621539</vt:i4>
      </vt:variant>
      <vt:variant>
        <vt:i4>2115</vt:i4>
      </vt:variant>
      <vt:variant>
        <vt:i4>0</vt:i4>
      </vt:variant>
      <vt:variant>
        <vt:i4>5</vt:i4>
      </vt:variant>
      <vt:variant>
        <vt:lpwstr>http://www.ebi.ac.uk/ontology-lookup/browse.do?ontName=MS&amp;termId=MS:1001030</vt:lpwstr>
      </vt:variant>
      <vt:variant>
        <vt:lpwstr/>
      </vt:variant>
      <vt:variant>
        <vt:i4>2621546</vt:i4>
      </vt:variant>
      <vt:variant>
        <vt:i4>2112</vt:i4>
      </vt:variant>
      <vt:variant>
        <vt:i4>0</vt:i4>
      </vt:variant>
      <vt:variant>
        <vt:i4>5</vt:i4>
      </vt:variant>
      <vt:variant>
        <vt:lpwstr>http://www.ebi.ac.uk/ontology-lookup/browse.do?ontName=MS&amp;termId=MS:1000926</vt:lpwstr>
      </vt:variant>
      <vt:variant>
        <vt:lpwstr/>
      </vt:variant>
      <vt:variant>
        <vt:i4>2752618</vt:i4>
      </vt:variant>
      <vt:variant>
        <vt:i4>2109</vt:i4>
      </vt:variant>
      <vt:variant>
        <vt:i4>0</vt:i4>
      </vt:variant>
      <vt:variant>
        <vt:i4>5</vt:i4>
      </vt:variant>
      <vt:variant>
        <vt:lpwstr>http://www.ebi.ac.uk/ontology-lookup/browse.do?ontName=MS&amp;termId=MS:1000904</vt:lpwstr>
      </vt:variant>
      <vt:variant>
        <vt:lpwstr/>
      </vt:variant>
      <vt:variant>
        <vt:i4>2752618</vt:i4>
      </vt:variant>
      <vt:variant>
        <vt:i4>2106</vt:i4>
      </vt:variant>
      <vt:variant>
        <vt:i4>0</vt:i4>
      </vt:variant>
      <vt:variant>
        <vt:i4>5</vt:i4>
      </vt:variant>
      <vt:variant>
        <vt:lpwstr>http://www.ebi.ac.uk/ontology-lookup/browse.do?ontName=MS&amp;termId=MS:1000903</vt:lpwstr>
      </vt:variant>
      <vt:variant>
        <vt:lpwstr/>
      </vt:variant>
      <vt:variant>
        <vt:i4>2293860</vt:i4>
      </vt:variant>
      <vt:variant>
        <vt:i4>2103</vt:i4>
      </vt:variant>
      <vt:variant>
        <vt:i4>0</vt:i4>
      </vt:variant>
      <vt:variant>
        <vt:i4>5</vt:i4>
      </vt:variant>
      <vt:variant>
        <vt:lpwstr>http://www.ebi.ac.uk/ontology-lookup/browse.do?ontName=MS&amp;termId=MS:1000798</vt:lpwstr>
      </vt:variant>
      <vt:variant>
        <vt:lpwstr/>
      </vt:variant>
      <vt:variant>
        <vt:i4>2293860</vt:i4>
      </vt:variant>
      <vt:variant>
        <vt:i4>2100</vt:i4>
      </vt:variant>
      <vt:variant>
        <vt:i4>0</vt:i4>
      </vt:variant>
      <vt:variant>
        <vt:i4>5</vt:i4>
      </vt:variant>
      <vt:variant>
        <vt:lpwstr>http://www.ebi.ac.uk/ontology-lookup/browse.do?ontName=MS&amp;termId=MS:1000797</vt:lpwstr>
      </vt:variant>
      <vt:variant>
        <vt:lpwstr/>
      </vt:variant>
      <vt:variant>
        <vt:i4>2293860</vt:i4>
      </vt:variant>
      <vt:variant>
        <vt:i4>2097</vt:i4>
      </vt:variant>
      <vt:variant>
        <vt:i4>0</vt:i4>
      </vt:variant>
      <vt:variant>
        <vt:i4>5</vt:i4>
      </vt:variant>
      <vt:variant>
        <vt:lpwstr>http://www.ebi.ac.uk/ontology-lookup/browse.do?ontName=MS&amp;termId=MS:1000796</vt:lpwstr>
      </vt:variant>
      <vt:variant>
        <vt:lpwstr/>
      </vt:variant>
      <vt:variant>
        <vt:i4>2818151</vt:i4>
      </vt:variant>
      <vt:variant>
        <vt:i4>2094</vt:i4>
      </vt:variant>
      <vt:variant>
        <vt:i4>0</vt:i4>
      </vt:variant>
      <vt:variant>
        <vt:i4>5</vt:i4>
      </vt:variant>
      <vt:variant>
        <vt:lpwstr>http://www.ebi.ac.uk/ontology-lookup/browse.do?ontName=MS&amp;termId=MS:1001405</vt:lpwstr>
      </vt:variant>
      <vt:variant>
        <vt:lpwstr/>
      </vt:variant>
      <vt:variant>
        <vt:i4>2818155</vt:i4>
      </vt:variant>
      <vt:variant>
        <vt:i4>2091</vt:i4>
      </vt:variant>
      <vt:variant>
        <vt:i4>0</vt:i4>
      </vt:variant>
      <vt:variant>
        <vt:i4>5</vt:i4>
      </vt:variant>
      <vt:variant>
        <vt:lpwstr>http://www.ebi.ac.uk/ontology-lookup/browse.do?ontName=MS&amp;termId=MS:1001805</vt:lpwstr>
      </vt:variant>
      <vt:variant>
        <vt:lpwstr/>
      </vt:variant>
      <vt:variant>
        <vt:i4>3080290</vt:i4>
      </vt:variant>
      <vt:variant>
        <vt:i4>2088</vt:i4>
      </vt:variant>
      <vt:variant>
        <vt:i4>0</vt:i4>
      </vt:variant>
      <vt:variant>
        <vt:i4>5</vt:i4>
      </vt:variant>
      <vt:variant>
        <vt:lpwstr>http://www.ebi.ac.uk/ontology-lookup/browse.do?ontName=MS&amp;termId=MS:1001141</vt:lpwstr>
      </vt:variant>
      <vt:variant>
        <vt:lpwstr/>
      </vt:variant>
      <vt:variant>
        <vt:i4>2621538</vt:i4>
      </vt:variant>
      <vt:variant>
        <vt:i4>2085</vt:i4>
      </vt:variant>
      <vt:variant>
        <vt:i4>0</vt:i4>
      </vt:variant>
      <vt:variant>
        <vt:i4>5</vt:i4>
      </vt:variant>
      <vt:variant>
        <vt:lpwstr>http://www.ebi.ac.uk/ontology-lookup/browse.do?ontName=MS&amp;termId=MS:1001138</vt:lpwstr>
      </vt:variant>
      <vt:variant>
        <vt:lpwstr/>
      </vt:variant>
      <vt:variant>
        <vt:i4>2621538</vt:i4>
      </vt:variant>
      <vt:variant>
        <vt:i4>2082</vt:i4>
      </vt:variant>
      <vt:variant>
        <vt:i4>0</vt:i4>
      </vt:variant>
      <vt:variant>
        <vt:i4>5</vt:i4>
      </vt:variant>
      <vt:variant>
        <vt:lpwstr>http://www.ebi.ac.uk/ontology-lookup/browse.do?ontName=MS&amp;termId=MS:1001137</vt:lpwstr>
      </vt:variant>
      <vt:variant>
        <vt:lpwstr/>
      </vt:variant>
      <vt:variant>
        <vt:i4>2621538</vt:i4>
      </vt:variant>
      <vt:variant>
        <vt:i4>2079</vt:i4>
      </vt:variant>
      <vt:variant>
        <vt:i4>0</vt:i4>
      </vt:variant>
      <vt:variant>
        <vt:i4>5</vt:i4>
      </vt:variant>
      <vt:variant>
        <vt:lpwstr>http://www.ebi.ac.uk/ontology-lookup/browse.do?ontName=MS&amp;termId=MS:1001136</vt:lpwstr>
      </vt:variant>
      <vt:variant>
        <vt:lpwstr/>
      </vt:variant>
      <vt:variant>
        <vt:i4>2621538</vt:i4>
      </vt:variant>
      <vt:variant>
        <vt:i4>2076</vt:i4>
      </vt:variant>
      <vt:variant>
        <vt:i4>0</vt:i4>
      </vt:variant>
      <vt:variant>
        <vt:i4>5</vt:i4>
      </vt:variant>
      <vt:variant>
        <vt:lpwstr>http://www.ebi.ac.uk/ontology-lookup/browse.do?ontName=MS&amp;termId=MS:1001135</vt:lpwstr>
      </vt:variant>
      <vt:variant>
        <vt:lpwstr/>
      </vt:variant>
      <vt:variant>
        <vt:i4>2621538</vt:i4>
      </vt:variant>
      <vt:variant>
        <vt:i4>2073</vt:i4>
      </vt:variant>
      <vt:variant>
        <vt:i4>0</vt:i4>
      </vt:variant>
      <vt:variant>
        <vt:i4>5</vt:i4>
      </vt:variant>
      <vt:variant>
        <vt:lpwstr>http://www.ebi.ac.uk/ontology-lookup/browse.do?ontName=MS&amp;termId=MS:1001134</vt:lpwstr>
      </vt:variant>
      <vt:variant>
        <vt:lpwstr/>
      </vt:variant>
      <vt:variant>
        <vt:i4>2621538</vt:i4>
      </vt:variant>
      <vt:variant>
        <vt:i4>2070</vt:i4>
      </vt:variant>
      <vt:variant>
        <vt:i4>0</vt:i4>
      </vt:variant>
      <vt:variant>
        <vt:i4>5</vt:i4>
      </vt:variant>
      <vt:variant>
        <vt:lpwstr>http://www.ebi.ac.uk/ontology-lookup/browse.do?ontName=MS&amp;termId=MS:1001133</vt:lpwstr>
      </vt:variant>
      <vt:variant>
        <vt:lpwstr/>
      </vt:variant>
      <vt:variant>
        <vt:i4>2621538</vt:i4>
      </vt:variant>
      <vt:variant>
        <vt:i4>2067</vt:i4>
      </vt:variant>
      <vt:variant>
        <vt:i4>0</vt:i4>
      </vt:variant>
      <vt:variant>
        <vt:i4>5</vt:i4>
      </vt:variant>
      <vt:variant>
        <vt:lpwstr>http://www.ebi.ac.uk/ontology-lookup/browse.do?ontName=MS&amp;termId=MS:1001132</vt:lpwstr>
      </vt:variant>
      <vt:variant>
        <vt:lpwstr/>
      </vt:variant>
      <vt:variant>
        <vt:i4>2621538</vt:i4>
      </vt:variant>
      <vt:variant>
        <vt:i4>2064</vt:i4>
      </vt:variant>
      <vt:variant>
        <vt:i4>0</vt:i4>
      </vt:variant>
      <vt:variant>
        <vt:i4>5</vt:i4>
      </vt:variant>
      <vt:variant>
        <vt:lpwstr>http://www.ebi.ac.uk/ontology-lookup/browse.do?ontName=MS&amp;termId=MS:1001131</vt:lpwstr>
      </vt:variant>
      <vt:variant>
        <vt:lpwstr/>
      </vt:variant>
      <vt:variant>
        <vt:i4>2621538</vt:i4>
      </vt:variant>
      <vt:variant>
        <vt:i4>2061</vt:i4>
      </vt:variant>
      <vt:variant>
        <vt:i4>0</vt:i4>
      </vt:variant>
      <vt:variant>
        <vt:i4>5</vt:i4>
      </vt:variant>
      <vt:variant>
        <vt:lpwstr>http://www.ebi.ac.uk/ontology-lookup/browse.do?ontName=MS&amp;termId=MS:1001130</vt:lpwstr>
      </vt:variant>
      <vt:variant>
        <vt:lpwstr/>
      </vt:variant>
      <vt:variant>
        <vt:i4>2818155</vt:i4>
      </vt:variant>
      <vt:variant>
        <vt:i4>2058</vt:i4>
      </vt:variant>
      <vt:variant>
        <vt:i4>0</vt:i4>
      </vt:variant>
      <vt:variant>
        <vt:i4>5</vt:i4>
      </vt:variant>
      <vt:variant>
        <vt:lpwstr>http://www.ebi.ac.uk/ontology-lookup/browse.do?ontName=MS&amp;termId=MS:1001805</vt:lpwstr>
      </vt:variant>
      <vt:variant>
        <vt:lpwstr/>
      </vt:variant>
      <vt:variant>
        <vt:i4>2818151</vt:i4>
      </vt:variant>
      <vt:variant>
        <vt:i4>2055</vt:i4>
      </vt:variant>
      <vt:variant>
        <vt:i4>0</vt:i4>
      </vt:variant>
      <vt:variant>
        <vt:i4>5</vt:i4>
      </vt:variant>
      <vt:variant>
        <vt:lpwstr>http://www.ebi.ac.uk/ontology-lookup/browse.do?ontName=MS&amp;termId=MS:1001405</vt:lpwstr>
      </vt:variant>
      <vt:variant>
        <vt:lpwstr/>
      </vt:variant>
      <vt:variant>
        <vt:i4>2293859</vt:i4>
      </vt:variant>
      <vt:variant>
        <vt:i4>2052</vt:i4>
      </vt:variant>
      <vt:variant>
        <vt:i4>0</vt:i4>
      </vt:variant>
      <vt:variant>
        <vt:i4>5</vt:i4>
      </vt:variant>
      <vt:variant>
        <vt:lpwstr>http://www.ebi.ac.uk/ontology-lookup/browse.do?ontName=MS&amp;termId=MS:1001088</vt:lpwstr>
      </vt:variant>
      <vt:variant>
        <vt:lpwstr/>
      </vt:variant>
      <vt:variant>
        <vt:i4>2621539</vt:i4>
      </vt:variant>
      <vt:variant>
        <vt:i4>2049</vt:i4>
      </vt:variant>
      <vt:variant>
        <vt:i4>0</vt:i4>
      </vt:variant>
      <vt:variant>
        <vt:i4>5</vt:i4>
      </vt:variant>
      <vt:variant>
        <vt:lpwstr>http://www.ebi.ac.uk/ontology-lookup/browse.do?ontName=MS&amp;termId=MS:1001036</vt:lpwstr>
      </vt:variant>
      <vt:variant>
        <vt:lpwstr/>
      </vt:variant>
      <vt:variant>
        <vt:i4>2621539</vt:i4>
      </vt:variant>
      <vt:variant>
        <vt:i4>2046</vt:i4>
      </vt:variant>
      <vt:variant>
        <vt:i4>0</vt:i4>
      </vt:variant>
      <vt:variant>
        <vt:i4>5</vt:i4>
      </vt:variant>
      <vt:variant>
        <vt:lpwstr>http://www.ebi.ac.uk/ontology-lookup/browse.do?ontName=MS&amp;termId=MS:1001035</vt:lpwstr>
      </vt:variant>
      <vt:variant>
        <vt:lpwstr/>
      </vt:variant>
      <vt:variant>
        <vt:i4>2621539</vt:i4>
      </vt:variant>
      <vt:variant>
        <vt:i4>2043</vt:i4>
      </vt:variant>
      <vt:variant>
        <vt:i4>0</vt:i4>
      </vt:variant>
      <vt:variant>
        <vt:i4>5</vt:i4>
      </vt:variant>
      <vt:variant>
        <vt:lpwstr>http://www.ebi.ac.uk/ontology-lookup/browse.do?ontName=MS&amp;termId=MS:1001030</vt:lpwstr>
      </vt:variant>
      <vt:variant>
        <vt:lpwstr/>
      </vt:variant>
      <vt:variant>
        <vt:i4>2621546</vt:i4>
      </vt:variant>
      <vt:variant>
        <vt:i4>2040</vt:i4>
      </vt:variant>
      <vt:variant>
        <vt:i4>0</vt:i4>
      </vt:variant>
      <vt:variant>
        <vt:i4>5</vt:i4>
      </vt:variant>
      <vt:variant>
        <vt:lpwstr>http://www.ebi.ac.uk/ontology-lookup/browse.do?ontName=MS&amp;termId=MS:1000926</vt:lpwstr>
      </vt:variant>
      <vt:variant>
        <vt:lpwstr/>
      </vt:variant>
      <vt:variant>
        <vt:i4>2752618</vt:i4>
      </vt:variant>
      <vt:variant>
        <vt:i4>2037</vt:i4>
      </vt:variant>
      <vt:variant>
        <vt:i4>0</vt:i4>
      </vt:variant>
      <vt:variant>
        <vt:i4>5</vt:i4>
      </vt:variant>
      <vt:variant>
        <vt:lpwstr>http://www.ebi.ac.uk/ontology-lookup/browse.do?ontName=MS&amp;termId=MS:1000904</vt:lpwstr>
      </vt:variant>
      <vt:variant>
        <vt:lpwstr/>
      </vt:variant>
      <vt:variant>
        <vt:i4>2752618</vt:i4>
      </vt:variant>
      <vt:variant>
        <vt:i4>2034</vt:i4>
      </vt:variant>
      <vt:variant>
        <vt:i4>0</vt:i4>
      </vt:variant>
      <vt:variant>
        <vt:i4>5</vt:i4>
      </vt:variant>
      <vt:variant>
        <vt:lpwstr>http://www.ebi.ac.uk/ontology-lookup/browse.do?ontName=MS&amp;termId=MS:1000903</vt:lpwstr>
      </vt:variant>
      <vt:variant>
        <vt:lpwstr/>
      </vt:variant>
      <vt:variant>
        <vt:i4>2293860</vt:i4>
      </vt:variant>
      <vt:variant>
        <vt:i4>2031</vt:i4>
      </vt:variant>
      <vt:variant>
        <vt:i4>0</vt:i4>
      </vt:variant>
      <vt:variant>
        <vt:i4>5</vt:i4>
      </vt:variant>
      <vt:variant>
        <vt:lpwstr>http://www.ebi.ac.uk/ontology-lookup/browse.do?ontName=MS&amp;termId=MS:1000798</vt:lpwstr>
      </vt:variant>
      <vt:variant>
        <vt:lpwstr/>
      </vt:variant>
      <vt:variant>
        <vt:i4>2293860</vt:i4>
      </vt:variant>
      <vt:variant>
        <vt:i4>2028</vt:i4>
      </vt:variant>
      <vt:variant>
        <vt:i4>0</vt:i4>
      </vt:variant>
      <vt:variant>
        <vt:i4>5</vt:i4>
      </vt:variant>
      <vt:variant>
        <vt:lpwstr>http://www.ebi.ac.uk/ontology-lookup/browse.do?ontName=MS&amp;termId=MS:1000797</vt:lpwstr>
      </vt:variant>
      <vt:variant>
        <vt:lpwstr/>
      </vt:variant>
      <vt:variant>
        <vt:i4>2293860</vt:i4>
      </vt:variant>
      <vt:variant>
        <vt:i4>2025</vt:i4>
      </vt:variant>
      <vt:variant>
        <vt:i4>0</vt:i4>
      </vt:variant>
      <vt:variant>
        <vt:i4>5</vt:i4>
      </vt:variant>
      <vt:variant>
        <vt:lpwstr>http://www.ebi.ac.uk/ontology-lookup/browse.do?ontName=MS&amp;termId=MS:1000796</vt:lpwstr>
      </vt:variant>
      <vt:variant>
        <vt:lpwstr/>
      </vt:variant>
      <vt:variant>
        <vt:i4>2818151</vt:i4>
      </vt:variant>
      <vt:variant>
        <vt:i4>2022</vt:i4>
      </vt:variant>
      <vt:variant>
        <vt:i4>0</vt:i4>
      </vt:variant>
      <vt:variant>
        <vt:i4>5</vt:i4>
      </vt:variant>
      <vt:variant>
        <vt:lpwstr>http://www.ebi.ac.uk/ontology-lookup/browse.do?ontName=MS&amp;termId=MS:1001405</vt:lpwstr>
      </vt:variant>
      <vt:variant>
        <vt:lpwstr/>
      </vt:variant>
      <vt:variant>
        <vt:i4>2818155</vt:i4>
      </vt:variant>
      <vt:variant>
        <vt:i4>2019</vt:i4>
      </vt:variant>
      <vt:variant>
        <vt:i4>0</vt:i4>
      </vt:variant>
      <vt:variant>
        <vt:i4>5</vt:i4>
      </vt:variant>
      <vt:variant>
        <vt:lpwstr>http://www.ebi.ac.uk/ontology-lookup/browse.do?ontName=MS&amp;termId=MS:1001805</vt:lpwstr>
      </vt:variant>
      <vt:variant>
        <vt:lpwstr/>
      </vt:variant>
      <vt:variant>
        <vt:i4>3080290</vt:i4>
      </vt:variant>
      <vt:variant>
        <vt:i4>2016</vt:i4>
      </vt:variant>
      <vt:variant>
        <vt:i4>0</vt:i4>
      </vt:variant>
      <vt:variant>
        <vt:i4>5</vt:i4>
      </vt:variant>
      <vt:variant>
        <vt:lpwstr>http://www.ebi.ac.uk/ontology-lookup/browse.do?ontName=MS&amp;termId=MS:1001141</vt:lpwstr>
      </vt:variant>
      <vt:variant>
        <vt:lpwstr/>
      </vt:variant>
      <vt:variant>
        <vt:i4>2621538</vt:i4>
      </vt:variant>
      <vt:variant>
        <vt:i4>2013</vt:i4>
      </vt:variant>
      <vt:variant>
        <vt:i4>0</vt:i4>
      </vt:variant>
      <vt:variant>
        <vt:i4>5</vt:i4>
      </vt:variant>
      <vt:variant>
        <vt:lpwstr>http://www.ebi.ac.uk/ontology-lookup/browse.do?ontName=MS&amp;termId=MS:1001138</vt:lpwstr>
      </vt:variant>
      <vt:variant>
        <vt:lpwstr/>
      </vt:variant>
      <vt:variant>
        <vt:i4>2621538</vt:i4>
      </vt:variant>
      <vt:variant>
        <vt:i4>2010</vt:i4>
      </vt:variant>
      <vt:variant>
        <vt:i4>0</vt:i4>
      </vt:variant>
      <vt:variant>
        <vt:i4>5</vt:i4>
      </vt:variant>
      <vt:variant>
        <vt:lpwstr>http://www.ebi.ac.uk/ontology-lookup/browse.do?ontName=MS&amp;termId=MS:1001137</vt:lpwstr>
      </vt:variant>
      <vt:variant>
        <vt:lpwstr/>
      </vt:variant>
      <vt:variant>
        <vt:i4>2621538</vt:i4>
      </vt:variant>
      <vt:variant>
        <vt:i4>2007</vt:i4>
      </vt:variant>
      <vt:variant>
        <vt:i4>0</vt:i4>
      </vt:variant>
      <vt:variant>
        <vt:i4>5</vt:i4>
      </vt:variant>
      <vt:variant>
        <vt:lpwstr>http://www.ebi.ac.uk/ontology-lookup/browse.do?ontName=MS&amp;termId=MS:1001136</vt:lpwstr>
      </vt:variant>
      <vt:variant>
        <vt:lpwstr/>
      </vt:variant>
      <vt:variant>
        <vt:i4>2621538</vt:i4>
      </vt:variant>
      <vt:variant>
        <vt:i4>2004</vt:i4>
      </vt:variant>
      <vt:variant>
        <vt:i4>0</vt:i4>
      </vt:variant>
      <vt:variant>
        <vt:i4>5</vt:i4>
      </vt:variant>
      <vt:variant>
        <vt:lpwstr>http://www.ebi.ac.uk/ontology-lookup/browse.do?ontName=MS&amp;termId=MS:1001135</vt:lpwstr>
      </vt:variant>
      <vt:variant>
        <vt:lpwstr/>
      </vt:variant>
      <vt:variant>
        <vt:i4>2621538</vt:i4>
      </vt:variant>
      <vt:variant>
        <vt:i4>2001</vt:i4>
      </vt:variant>
      <vt:variant>
        <vt:i4>0</vt:i4>
      </vt:variant>
      <vt:variant>
        <vt:i4>5</vt:i4>
      </vt:variant>
      <vt:variant>
        <vt:lpwstr>http://www.ebi.ac.uk/ontology-lookup/browse.do?ontName=MS&amp;termId=MS:1001134</vt:lpwstr>
      </vt:variant>
      <vt:variant>
        <vt:lpwstr/>
      </vt:variant>
      <vt:variant>
        <vt:i4>2621538</vt:i4>
      </vt:variant>
      <vt:variant>
        <vt:i4>1998</vt:i4>
      </vt:variant>
      <vt:variant>
        <vt:i4>0</vt:i4>
      </vt:variant>
      <vt:variant>
        <vt:i4>5</vt:i4>
      </vt:variant>
      <vt:variant>
        <vt:lpwstr>http://www.ebi.ac.uk/ontology-lookup/browse.do?ontName=MS&amp;termId=MS:1001133</vt:lpwstr>
      </vt:variant>
      <vt:variant>
        <vt:lpwstr/>
      </vt:variant>
      <vt:variant>
        <vt:i4>2621538</vt:i4>
      </vt:variant>
      <vt:variant>
        <vt:i4>1995</vt:i4>
      </vt:variant>
      <vt:variant>
        <vt:i4>0</vt:i4>
      </vt:variant>
      <vt:variant>
        <vt:i4>5</vt:i4>
      </vt:variant>
      <vt:variant>
        <vt:lpwstr>http://www.ebi.ac.uk/ontology-lookup/browse.do?ontName=MS&amp;termId=MS:1001132</vt:lpwstr>
      </vt:variant>
      <vt:variant>
        <vt:lpwstr/>
      </vt:variant>
      <vt:variant>
        <vt:i4>2621538</vt:i4>
      </vt:variant>
      <vt:variant>
        <vt:i4>1992</vt:i4>
      </vt:variant>
      <vt:variant>
        <vt:i4>0</vt:i4>
      </vt:variant>
      <vt:variant>
        <vt:i4>5</vt:i4>
      </vt:variant>
      <vt:variant>
        <vt:lpwstr>http://www.ebi.ac.uk/ontology-lookup/browse.do?ontName=MS&amp;termId=MS:1001131</vt:lpwstr>
      </vt:variant>
      <vt:variant>
        <vt:lpwstr/>
      </vt:variant>
      <vt:variant>
        <vt:i4>2621538</vt:i4>
      </vt:variant>
      <vt:variant>
        <vt:i4>1989</vt:i4>
      </vt:variant>
      <vt:variant>
        <vt:i4>0</vt:i4>
      </vt:variant>
      <vt:variant>
        <vt:i4>5</vt:i4>
      </vt:variant>
      <vt:variant>
        <vt:lpwstr>http://www.ebi.ac.uk/ontology-lookup/browse.do?ontName=MS&amp;termId=MS:1001130</vt:lpwstr>
      </vt:variant>
      <vt:variant>
        <vt:lpwstr/>
      </vt:variant>
      <vt:variant>
        <vt:i4>2818155</vt:i4>
      </vt:variant>
      <vt:variant>
        <vt:i4>1986</vt:i4>
      </vt:variant>
      <vt:variant>
        <vt:i4>0</vt:i4>
      </vt:variant>
      <vt:variant>
        <vt:i4>5</vt:i4>
      </vt:variant>
      <vt:variant>
        <vt:lpwstr>http://www.ebi.ac.uk/ontology-lookup/browse.do?ontName=MS&amp;termId=MS:1001805</vt:lpwstr>
      </vt:variant>
      <vt:variant>
        <vt:lpwstr/>
      </vt:variant>
      <vt:variant>
        <vt:i4>2818151</vt:i4>
      </vt:variant>
      <vt:variant>
        <vt:i4>1983</vt:i4>
      </vt:variant>
      <vt:variant>
        <vt:i4>0</vt:i4>
      </vt:variant>
      <vt:variant>
        <vt:i4>5</vt:i4>
      </vt:variant>
      <vt:variant>
        <vt:lpwstr>http://www.ebi.ac.uk/ontology-lookup/browse.do?ontName=MS&amp;termId=MS:1001405</vt:lpwstr>
      </vt:variant>
      <vt:variant>
        <vt:lpwstr/>
      </vt:variant>
      <vt:variant>
        <vt:i4>2293859</vt:i4>
      </vt:variant>
      <vt:variant>
        <vt:i4>1980</vt:i4>
      </vt:variant>
      <vt:variant>
        <vt:i4>0</vt:i4>
      </vt:variant>
      <vt:variant>
        <vt:i4>5</vt:i4>
      </vt:variant>
      <vt:variant>
        <vt:lpwstr>http://www.ebi.ac.uk/ontology-lookup/browse.do?ontName=MS&amp;termId=MS:1001088</vt:lpwstr>
      </vt:variant>
      <vt:variant>
        <vt:lpwstr/>
      </vt:variant>
      <vt:variant>
        <vt:i4>2621539</vt:i4>
      </vt:variant>
      <vt:variant>
        <vt:i4>1977</vt:i4>
      </vt:variant>
      <vt:variant>
        <vt:i4>0</vt:i4>
      </vt:variant>
      <vt:variant>
        <vt:i4>5</vt:i4>
      </vt:variant>
      <vt:variant>
        <vt:lpwstr>http://www.ebi.ac.uk/ontology-lookup/browse.do?ontName=MS&amp;termId=MS:1001036</vt:lpwstr>
      </vt:variant>
      <vt:variant>
        <vt:lpwstr/>
      </vt:variant>
      <vt:variant>
        <vt:i4>2621539</vt:i4>
      </vt:variant>
      <vt:variant>
        <vt:i4>1974</vt:i4>
      </vt:variant>
      <vt:variant>
        <vt:i4>0</vt:i4>
      </vt:variant>
      <vt:variant>
        <vt:i4>5</vt:i4>
      </vt:variant>
      <vt:variant>
        <vt:lpwstr>http://www.ebi.ac.uk/ontology-lookup/browse.do?ontName=MS&amp;termId=MS:1001035</vt:lpwstr>
      </vt:variant>
      <vt:variant>
        <vt:lpwstr/>
      </vt:variant>
      <vt:variant>
        <vt:i4>2621539</vt:i4>
      </vt:variant>
      <vt:variant>
        <vt:i4>1971</vt:i4>
      </vt:variant>
      <vt:variant>
        <vt:i4>0</vt:i4>
      </vt:variant>
      <vt:variant>
        <vt:i4>5</vt:i4>
      </vt:variant>
      <vt:variant>
        <vt:lpwstr>http://www.ebi.ac.uk/ontology-lookup/browse.do?ontName=MS&amp;termId=MS:1001030</vt:lpwstr>
      </vt:variant>
      <vt:variant>
        <vt:lpwstr/>
      </vt:variant>
      <vt:variant>
        <vt:i4>2621546</vt:i4>
      </vt:variant>
      <vt:variant>
        <vt:i4>1968</vt:i4>
      </vt:variant>
      <vt:variant>
        <vt:i4>0</vt:i4>
      </vt:variant>
      <vt:variant>
        <vt:i4>5</vt:i4>
      </vt:variant>
      <vt:variant>
        <vt:lpwstr>http://www.ebi.ac.uk/ontology-lookup/browse.do?ontName=MS&amp;termId=MS:1000926</vt:lpwstr>
      </vt:variant>
      <vt:variant>
        <vt:lpwstr/>
      </vt:variant>
      <vt:variant>
        <vt:i4>2752618</vt:i4>
      </vt:variant>
      <vt:variant>
        <vt:i4>1965</vt:i4>
      </vt:variant>
      <vt:variant>
        <vt:i4>0</vt:i4>
      </vt:variant>
      <vt:variant>
        <vt:i4>5</vt:i4>
      </vt:variant>
      <vt:variant>
        <vt:lpwstr>http://www.ebi.ac.uk/ontology-lookup/browse.do?ontName=MS&amp;termId=MS:1000904</vt:lpwstr>
      </vt:variant>
      <vt:variant>
        <vt:lpwstr/>
      </vt:variant>
      <vt:variant>
        <vt:i4>2752618</vt:i4>
      </vt:variant>
      <vt:variant>
        <vt:i4>1962</vt:i4>
      </vt:variant>
      <vt:variant>
        <vt:i4>0</vt:i4>
      </vt:variant>
      <vt:variant>
        <vt:i4>5</vt:i4>
      </vt:variant>
      <vt:variant>
        <vt:lpwstr>http://www.ebi.ac.uk/ontology-lookup/browse.do?ontName=MS&amp;termId=MS:1000903</vt:lpwstr>
      </vt:variant>
      <vt:variant>
        <vt:lpwstr/>
      </vt:variant>
      <vt:variant>
        <vt:i4>2293860</vt:i4>
      </vt:variant>
      <vt:variant>
        <vt:i4>1959</vt:i4>
      </vt:variant>
      <vt:variant>
        <vt:i4>0</vt:i4>
      </vt:variant>
      <vt:variant>
        <vt:i4>5</vt:i4>
      </vt:variant>
      <vt:variant>
        <vt:lpwstr>http://www.ebi.ac.uk/ontology-lookup/browse.do?ontName=MS&amp;termId=MS:1000798</vt:lpwstr>
      </vt:variant>
      <vt:variant>
        <vt:lpwstr/>
      </vt:variant>
      <vt:variant>
        <vt:i4>2293860</vt:i4>
      </vt:variant>
      <vt:variant>
        <vt:i4>1956</vt:i4>
      </vt:variant>
      <vt:variant>
        <vt:i4>0</vt:i4>
      </vt:variant>
      <vt:variant>
        <vt:i4>5</vt:i4>
      </vt:variant>
      <vt:variant>
        <vt:lpwstr>http://www.ebi.ac.uk/ontology-lookup/browse.do?ontName=MS&amp;termId=MS:1000797</vt:lpwstr>
      </vt:variant>
      <vt:variant>
        <vt:lpwstr/>
      </vt:variant>
      <vt:variant>
        <vt:i4>2293860</vt:i4>
      </vt:variant>
      <vt:variant>
        <vt:i4>1953</vt:i4>
      </vt:variant>
      <vt:variant>
        <vt:i4>0</vt:i4>
      </vt:variant>
      <vt:variant>
        <vt:i4>5</vt:i4>
      </vt:variant>
      <vt:variant>
        <vt:lpwstr>http://www.ebi.ac.uk/ontology-lookup/browse.do?ontName=MS&amp;termId=MS:1000796</vt:lpwstr>
      </vt:variant>
      <vt:variant>
        <vt:lpwstr/>
      </vt:variant>
      <vt:variant>
        <vt:i4>2818151</vt:i4>
      </vt:variant>
      <vt:variant>
        <vt:i4>1950</vt:i4>
      </vt:variant>
      <vt:variant>
        <vt:i4>0</vt:i4>
      </vt:variant>
      <vt:variant>
        <vt:i4>5</vt:i4>
      </vt:variant>
      <vt:variant>
        <vt:lpwstr>http://www.ebi.ac.uk/ontology-lookup/browse.do?ontName=MS&amp;termId=MS:1001405</vt:lpwstr>
      </vt:variant>
      <vt:variant>
        <vt:lpwstr/>
      </vt:variant>
      <vt:variant>
        <vt:i4>2818155</vt:i4>
      </vt:variant>
      <vt:variant>
        <vt:i4>1947</vt:i4>
      </vt:variant>
      <vt:variant>
        <vt:i4>0</vt:i4>
      </vt:variant>
      <vt:variant>
        <vt:i4>5</vt:i4>
      </vt:variant>
      <vt:variant>
        <vt:lpwstr>http://www.ebi.ac.uk/ontology-lookup/browse.do?ontName=MS&amp;termId=MS:1001805</vt:lpwstr>
      </vt:variant>
      <vt:variant>
        <vt:lpwstr/>
      </vt:variant>
      <vt:variant>
        <vt:i4>3080290</vt:i4>
      </vt:variant>
      <vt:variant>
        <vt:i4>1944</vt:i4>
      </vt:variant>
      <vt:variant>
        <vt:i4>0</vt:i4>
      </vt:variant>
      <vt:variant>
        <vt:i4>5</vt:i4>
      </vt:variant>
      <vt:variant>
        <vt:lpwstr>http://www.ebi.ac.uk/ontology-lookup/browse.do?ontName=MS&amp;termId=MS:1001141</vt:lpwstr>
      </vt:variant>
      <vt:variant>
        <vt:lpwstr/>
      </vt:variant>
      <vt:variant>
        <vt:i4>2621538</vt:i4>
      </vt:variant>
      <vt:variant>
        <vt:i4>1941</vt:i4>
      </vt:variant>
      <vt:variant>
        <vt:i4>0</vt:i4>
      </vt:variant>
      <vt:variant>
        <vt:i4>5</vt:i4>
      </vt:variant>
      <vt:variant>
        <vt:lpwstr>http://www.ebi.ac.uk/ontology-lookup/browse.do?ontName=MS&amp;termId=MS:1001138</vt:lpwstr>
      </vt:variant>
      <vt:variant>
        <vt:lpwstr/>
      </vt:variant>
      <vt:variant>
        <vt:i4>2621538</vt:i4>
      </vt:variant>
      <vt:variant>
        <vt:i4>1938</vt:i4>
      </vt:variant>
      <vt:variant>
        <vt:i4>0</vt:i4>
      </vt:variant>
      <vt:variant>
        <vt:i4>5</vt:i4>
      </vt:variant>
      <vt:variant>
        <vt:lpwstr>http://www.ebi.ac.uk/ontology-lookup/browse.do?ontName=MS&amp;termId=MS:1001137</vt:lpwstr>
      </vt:variant>
      <vt:variant>
        <vt:lpwstr/>
      </vt:variant>
      <vt:variant>
        <vt:i4>2621538</vt:i4>
      </vt:variant>
      <vt:variant>
        <vt:i4>1935</vt:i4>
      </vt:variant>
      <vt:variant>
        <vt:i4>0</vt:i4>
      </vt:variant>
      <vt:variant>
        <vt:i4>5</vt:i4>
      </vt:variant>
      <vt:variant>
        <vt:lpwstr>http://www.ebi.ac.uk/ontology-lookup/browse.do?ontName=MS&amp;termId=MS:1001136</vt:lpwstr>
      </vt:variant>
      <vt:variant>
        <vt:lpwstr/>
      </vt:variant>
      <vt:variant>
        <vt:i4>2621538</vt:i4>
      </vt:variant>
      <vt:variant>
        <vt:i4>1932</vt:i4>
      </vt:variant>
      <vt:variant>
        <vt:i4>0</vt:i4>
      </vt:variant>
      <vt:variant>
        <vt:i4>5</vt:i4>
      </vt:variant>
      <vt:variant>
        <vt:lpwstr>http://www.ebi.ac.uk/ontology-lookup/browse.do?ontName=MS&amp;termId=MS:1001135</vt:lpwstr>
      </vt:variant>
      <vt:variant>
        <vt:lpwstr/>
      </vt:variant>
      <vt:variant>
        <vt:i4>2621538</vt:i4>
      </vt:variant>
      <vt:variant>
        <vt:i4>1929</vt:i4>
      </vt:variant>
      <vt:variant>
        <vt:i4>0</vt:i4>
      </vt:variant>
      <vt:variant>
        <vt:i4>5</vt:i4>
      </vt:variant>
      <vt:variant>
        <vt:lpwstr>http://www.ebi.ac.uk/ontology-lookup/browse.do?ontName=MS&amp;termId=MS:1001134</vt:lpwstr>
      </vt:variant>
      <vt:variant>
        <vt:lpwstr/>
      </vt:variant>
      <vt:variant>
        <vt:i4>2621538</vt:i4>
      </vt:variant>
      <vt:variant>
        <vt:i4>1926</vt:i4>
      </vt:variant>
      <vt:variant>
        <vt:i4>0</vt:i4>
      </vt:variant>
      <vt:variant>
        <vt:i4>5</vt:i4>
      </vt:variant>
      <vt:variant>
        <vt:lpwstr>http://www.ebi.ac.uk/ontology-lookup/browse.do?ontName=MS&amp;termId=MS:1001133</vt:lpwstr>
      </vt:variant>
      <vt:variant>
        <vt:lpwstr/>
      </vt:variant>
      <vt:variant>
        <vt:i4>2621538</vt:i4>
      </vt:variant>
      <vt:variant>
        <vt:i4>1923</vt:i4>
      </vt:variant>
      <vt:variant>
        <vt:i4>0</vt:i4>
      </vt:variant>
      <vt:variant>
        <vt:i4>5</vt:i4>
      </vt:variant>
      <vt:variant>
        <vt:lpwstr>http://www.ebi.ac.uk/ontology-lookup/browse.do?ontName=MS&amp;termId=MS:1001132</vt:lpwstr>
      </vt:variant>
      <vt:variant>
        <vt:lpwstr/>
      </vt:variant>
      <vt:variant>
        <vt:i4>2621538</vt:i4>
      </vt:variant>
      <vt:variant>
        <vt:i4>1920</vt:i4>
      </vt:variant>
      <vt:variant>
        <vt:i4>0</vt:i4>
      </vt:variant>
      <vt:variant>
        <vt:i4>5</vt:i4>
      </vt:variant>
      <vt:variant>
        <vt:lpwstr>http://www.ebi.ac.uk/ontology-lookup/browse.do?ontName=MS&amp;termId=MS:1001131</vt:lpwstr>
      </vt:variant>
      <vt:variant>
        <vt:lpwstr/>
      </vt:variant>
      <vt:variant>
        <vt:i4>2621538</vt:i4>
      </vt:variant>
      <vt:variant>
        <vt:i4>1917</vt:i4>
      </vt:variant>
      <vt:variant>
        <vt:i4>0</vt:i4>
      </vt:variant>
      <vt:variant>
        <vt:i4>5</vt:i4>
      </vt:variant>
      <vt:variant>
        <vt:lpwstr>http://www.ebi.ac.uk/ontology-lookup/browse.do?ontName=MS&amp;termId=MS:1001130</vt:lpwstr>
      </vt:variant>
      <vt:variant>
        <vt:lpwstr/>
      </vt:variant>
      <vt:variant>
        <vt:i4>2818155</vt:i4>
      </vt:variant>
      <vt:variant>
        <vt:i4>1914</vt:i4>
      </vt:variant>
      <vt:variant>
        <vt:i4>0</vt:i4>
      </vt:variant>
      <vt:variant>
        <vt:i4>5</vt:i4>
      </vt:variant>
      <vt:variant>
        <vt:lpwstr>http://www.ebi.ac.uk/ontology-lookup/browse.do?ontName=MS&amp;termId=MS:1001805</vt:lpwstr>
      </vt:variant>
      <vt:variant>
        <vt:lpwstr/>
      </vt:variant>
      <vt:variant>
        <vt:i4>2818151</vt:i4>
      </vt:variant>
      <vt:variant>
        <vt:i4>1911</vt:i4>
      </vt:variant>
      <vt:variant>
        <vt:i4>0</vt:i4>
      </vt:variant>
      <vt:variant>
        <vt:i4>5</vt:i4>
      </vt:variant>
      <vt:variant>
        <vt:lpwstr>http://www.ebi.ac.uk/ontology-lookup/browse.do?ontName=MS&amp;termId=MS:1001405</vt:lpwstr>
      </vt:variant>
      <vt:variant>
        <vt:lpwstr/>
      </vt:variant>
      <vt:variant>
        <vt:i4>2293859</vt:i4>
      </vt:variant>
      <vt:variant>
        <vt:i4>1908</vt:i4>
      </vt:variant>
      <vt:variant>
        <vt:i4>0</vt:i4>
      </vt:variant>
      <vt:variant>
        <vt:i4>5</vt:i4>
      </vt:variant>
      <vt:variant>
        <vt:lpwstr>http://www.ebi.ac.uk/ontology-lookup/browse.do?ontName=MS&amp;termId=MS:1001088</vt:lpwstr>
      </vt:variant>
      <vt:variant>
        <vt:lpwstr/>
      </vt:variant>
      <vt:variant>
        <vt:i4>2621539</vt:i4>
      </vt:variant>
      <vt:variant>
        <vt:i4>1905</vt:i4>
      </vt:variant>
      <vt:variant>
        <vt:i4>0</vt:i4>
      </vt:variant>
      <vt:variant>
        <vt:i4>5</vt:i4>
      </vt:variant>
      <vt:variant>
        <vt:lpwstr>http://www.ebi.ac.uk/ontology-lookup/browse.do?ontName=MS&amp;termId=MS:1001036</vt:lpwstr>
      </vt:variant>
      <vt:variant>
        <vt:lpwstr/>
      </vt:variant>
      <vt:variant>
        <vt:i4>2621539</vt:i4>
      </vt:variant>
      <vt:variant>
        <vt:i4>1902</vt:i4>
      </vt:variant>
      <vt:variant>
        <vt:i4>0</vt:i4>
      </vt:variant>
      <vt:variant>
        <vt:i4>5</vt:i4>
      </vt:variant>
      <vt:variant>
        <vt:lpwstr>http://www.ebi.ac.uk/ontology-lookup/browse.do?ontName=MS&amp;termId=MS:1001035</vt:lpwstr>
      </vt:variant>
      <vt:variant>
        <vt:lpwstr/>
      </vt:variant>
      <vt:variant>
        <vt:i4>2621539</vt:i4>
      </vt:variant>
      <vt:variant>
        <vt:i4>1899</vt:i4>
      </vt:variant>
      <vt:variant>
        <vt:i4>0</vt:i4>
      </vt:variant>
      <vt:variant>
        <vt:i4>5</vt:i4>
      </vt:variant>
      <vt:variant>
        <vt:lpwstr>http://www.ebi.ac.uk/ontology-lookup/browse.do?ontName=MS&amp;termId=MS:1001030</vt:lpwstr>
      </vt:variant>
      <vt:variant>
        <vt:lpwstr/>
      </vt:variant>
      <vt:variant>
        <vt:i4>2621546</vt:i4>
      </vt:variant>
      <vt:variant>
        <vt:i4>1896</vt:i4>
      </vt:variant>
      <vt:variant>
        <vt:i4>0</vt:i4>
      </vt:variant>
      <vt:variant>
        <vt:i4>5</vt:i4>
      </vt:variant>
      <vt:variant>
        <vt:lpwstr>http://www.ebi.ac.uk/ontology-lookup/browse.do?ontName=MS&amp;termId=MS:1000926</vt:lpwstr>
      </vt:variant>
      <vt:variant>
        <vt:lpwstr/>
      </vt:variant>
      <vt:variant>
        <vt:i4>2752618</vt:i4>
      </vt:variant>
      <vt:variant>
        <vt:i4>1893</vt:i4>
      </vt:variant>
      <vt:variant>
        <vt:i4>0</vt:i4>
      </vt:variant>
      <vt:variant>
        <vt:i4>5</vt:i4>
      </vt:variant>
      <vt:variant>
        <vt:lpwstr>http://www.ebi.ac.uk/ontology-lookup/browse.do?ontName=MS&amp;termId=MS:1000904</vt:lpwstr>
      </vt:variant>
      <vt:variant>
        <vt:lpwstr/>
      </vt:variant>
      <vt:variant>
        <vt:i4>2752618</vt:i4>
      </vt:variant>
      <vt:variant>
        <vt:i4>1890</vt:i4>
      </vt:variant>
      <vt:variant>
        <vt:i4>0</vt:i4>
      </vt:variant>
      <vt:variant>
        <vt:i4>5</vt:i4>
      </vt:variant>
      <vt:variant>
        <vt:lpwstr>http://www.ebi.ac.uk/ontology-lookup/browse.do?ontName=MS&amp;termId=MS:1000903</vt:lpwstr>
      </vt:variant>
      <vt:variant>
        <vt:lpwstr/>
      </vt:variant>
      <vt:variant>
        <vt:i4>2293860</vt:i4>
      </vt:variant>
      <vt:variant>
        <vt:i4>1887</vt:i4>
      </vt:variant>
      <vt:variant>
        <vt:i4>0</vt:i4>
      </vt:variant>
      <vt:variant>
        <vt:i4>5</vt:i4>
      </vt:variant>
      <vt:variant>
        <vt:lpwstr>http://www.ebi.ac.uk/ontology-lookup/browse.do?ontName=MS&amp;termId=MS:1000798</vt:lpwstr>
      </vt:variant>
      <vt:variant>
        <vt:lpwstr/>
      </vt:variant>
      <vt:variant>
        <vt:i4>2293860</vt:i4>
      </vt:variant>
      <vt:variant>
        <vt:i4>1884</vt:i4>
      </vt:variant>
      <vt:variant>
        <vt:i4>0</vt:i4>
      </vt:variant>
      <vt:variant>
        <vt:i4>5</vt:i4>
      </vt:variant>
      <vt:variant>
        <vt:lpwstr>http://www.ebi.ac.uk/ontology-lookup/browse.do?ontName=MS&amp;termId=MS:1000797</vt:lpwstr>
      </vt:variant>
      <vt:variant>
        <vt:lpwstr/>
      </vt:variant>
      <vt:variant>
        <vt:i4>2293860</vt:i4>
      </vt:variant>
      <vt:variant>
        <vt:i4>1881</vt:i4>
      </vt:variant>
      <vt:variant>
        <vt:i4>0</vt:i4>
      </vt:variant>
      <vt:variant>
        <vt:i4>5</vt:i4>
      </vt:variant>
      <vt:variant>
        <vt:lpwstr>http://www.ebi.ac.uk/ontology-lookup/browse.do?ontName=MS&amp;termId=MS:1000796</vt:lpwstr>
      </vt:variant>
      <vt:variant>
        <vt:lpwstr/>
      </vt:variant>
      <vt:variant>
        <vt:i4>2818151</vt:i4>
      </vt:variant>
      <vt:variant>
        <vt:i4>1878</vt:i4>
      </vt:variant>
      <vt:variant>
        <vt:i4>0</vt:i4>
      </vt:variant>
      <vt:variant>
        <vt:i4>5</vt:i4>
      </vt:variant>
      <vt:variant>
        <vt:lpwstr>http://www.ebi.ac.uk/ontology-lookup/browse.do?ontName=MS&amp;termId=MS:1001405</vt:lpwstr>
      </vt:variant>
      <vt:variant>
        <vt:lpwstr/>
      </vt:variant>
      <vt:variant>
        <vt:i4>2818155</vt:i4>
      </vt:variant>
      <vt:variant>
        <vt:i4>1875</vt:i4>
      </vt:variant>
      <vt:variant>
        <vt:i4>0</vt:i4>
      </vt:variant>
      <vt:variant>
        <vt:i4>5</vt:i4>
      </vt:variant>
      <vt:variant>
        <vt:lpwstr>http://www.ebi.ac.uk/ontology-lookup/browse.do?ontName=MS&amp;termId=MS:1001805</vt:lpwstr>
      </vt:variant>
      <vt:variant>
        <vt:lpwstr/>
      </vt:variant>
      <vt:variant>
        <vt:i4>3080290</vt:i4>
      </vt:variant>
      <vt:variant>
        <vt:i4>1872</vt:i4>
      </vt:variant>
      <vt:variant>
        <vt:i4>0</vt:i4>
      </vt:variant>
      <vt:variant>
        <vt:i4>5</vt:i4>
      </vt:variant>
      <vt:variant>
        <vt:lpwstr>http://www.ebi.ac.uk/ontology-lookup/browse.do?ontName=MS&amp;termId=MS:1001141</vt:lpwstr>
      </vt:variant>
      <vt:variant>
        <vt:lpwstr/>
      </vt:variant>
      <vt:variant>
        <vt:i4>2621538</vt:i4>
      </vt:variant>
      <vt:variant>
        <vt:i4>1869</vt:i4>
      </vt:variant>
      <vt:variant>
        <vt:i4>0</vt:i4>
      </vt:variant>
      <vt:variant>
        <vt:i4>5</vt:i4>
      </vt:variant>
      <vt:variant>
        <vt:lpwstr>http://www.ebi.ac.uk/ontology-lookup/browse.do?ontName=MS&amp;termId=MS:1001138</vt:lpwstr>
      </vt:variant>
      <vt:variant>
        <vt:lpwstr/>
      </vt:variant>
      <vt:variant>
        <vt:i4>2621538</vt:i4>
      </vt:variant>
      <vt:variant>
        <vt:i4>1866</vt:i4>
      </vt:variant>
      <vt:variant>
        <vt:i4>0</vt:i4>
      </vt:variant>
      <vt:variant>
        <vt:i4>5</vt:i4>
      </vt:variant>
      <vt:variant>
        <vt:lpwstr>http://www.ebi.ac.uk/ontology-lookup/browse.do?ontName=MS&amp;termId=MS:1001137</vt:lpwstr>
      </vt:variant>
      <vt:variant>
        <vt:lpwstr/>
      </vt:variant>
      <vt:variant>
        <vt:i4>2621538</vt:i4>
      </vt:variant>
      <vt:variant>
        <vt:i4>1863</vt:i4>
      </vt:variant>
      <vt:variant>
        <vt:i4>0</vt:i4>
      </vt:variant>
      <vt:variant>
        <vt:i4>5</vt:i4>
      </vt:variant>
      <vt:variant>
        <vt:lpwstr>http://www.ebi.ac.uk/ontology-lookup/browse.do?ontName=MS&amp;termId=MS:1001136</vt:lpwstr>
      </vt:variant>
      <vt:variant>
        <vt:lpwstr/>
      </vt:variant>
      <vt:variant>
        <vt:i4>2621538</vt:i4>
      </vt:variant>
      <vt:variant>
        <vt:i4>1860</vt:i4>
      </vt:variant>
      <vt:variant>
        <vt:i4>0</vt:i4>
      </vt:variant>
      <vt:variant>
        <vt:i4>5</vt:i4>
      </vt:variant>
      <vt:variant>
        <vt:lpwstr>http://www.ebi.ac.uk/ontology-lookup/browse.do?ontName=MS&amp;termId=MS:1001135</vt:lpwstr>
      </vt:variant>
      <vt:variant>
        <vt:lpwstr/>
      </vt:variant>
      <vt:variant>
        <vt:i4>2621538</vt:i4>
      </vt:variant>
      <vt:variant>
        <vt:i4>1857</vt:i4>
      </vt:variant>
      <vt:variant>
        <vt:i4>0</vt:i4>
      </vt:variant>
      <vt:variant>
        <vt:i4>5</vt:i4>
      </vt:variant>
      <vt:variant>
        <vt:lpwstr>http://www.ebi.ac.uk/ontology-lookup/browse.do?ontName=MS&amp;termId=MS:1001134</vt:lpwstr>
      </vt:variant>
      <vt:variant>
        <vt:lpwstr/>
      </vt:variant>
      <vt:variant>
        <vt:i4>2621538</vt:i4>
      </vt:variant>
      <vt:variant>
        <vt:i4>1854</vt:i4>
      </vt:variant>
      <vt:variant>
        <vt:i4>0</vt:i4>
      </vt:variant>
      <vt:variant>
        <vt:i4>5</vt:i4>
      </vt:variant>
      <vt:variant>
        <vt:lpwstr>http://www.ebi.ac.uk/ontology-lookup/browse.do?ontName=MS&amp;termId=MS:1001133</vt:lpwstr>
      </vt:variant>
      <vt:variant>
        <vt:lpwstr/>
      </vt:variant>
      <vt:variant>
        <vt:i4>2621538</vt:i4>
      </vt:variant>
      <vt:variant>
        <vt:i4>1851</vt:i4>
      </vt:variant>
      <vt:variant>
        <vt:i4>0</vt:i4>
      </vt:variant>
      <vt:variant>
        <vt:i4>5</vt:i4>
      </vt:variant>
      <vt:variant>
        <vt:lpwstr>http://www.ebi.ac.uk/ontology-lookup/browse.do?ontName=MS&amp;termId=MS:1001132</vt:lpwstr>
      </vt:variant>
      <vt:variant>
        <vt:lpwstr/>
      </vt:variant>
      <vt:variant>
        <vt:i4>2621538</vt:i4>
      </vt:variant>
      <vt:variant>
        <vt:i4>1848</vt:i4>
      </vt:variant>
      <vt:variant>
        <vt:i4>0</vt:i4>
      </vt:variant>
      <vt:variant>
        <vt:i4>5</vt:i4>
      </vt:variant>
      <vt:variant>
        <vt:lpwstr>http://www.ebi.ac.uk/ontology-lookup/browse.do?ontName=MS&amp;termId=MS:1001131</vt:lpwstr>
      </vt:variant>
      <vt:variant>
        <vt:lpwstr/>
      </vt:variant>
      <vt:variant>
        <vt:i4>2621538</vt:i4>
      </vt:variant>
      <vt:variant>
        <vt:i4>1845</vt:i4>
      </vt:variant>
      <vt:variant>
        <vt:i4>0</vt:i4>
      </vt:variant>
      <vt:variant>
        <vt:i4>5</vt:i4>
      </vt:variant>
      <vt:variant>
        <vt:lpwstr>http://www.ebi.ac.uk/ontology-lookup/browse.do?ontName=MS&amp;termId=MS:1001130</vt:lpwstr>
      </vt:variant>
      <vt:variant>
        <vt:lpwstr/>
      </vt:variant>
      <vt:variant>
        <vt:i4>2818155</vt:i4>
      </vt:variant>
      <vt:variant>
        <vt:i4>1842</vt:i4>
      </vt:variant>
      <vt:variant>
        <vt:i4>0</vt:i4>
      </vt:variant>
      <vt:variant>
        <vt:i4>5</vt:i4>
      </vt:variant>
      <vt:variant>
        <vt:lpwstr>http://www.ebi.ac.uk/ontology-lookup/browse.do?ontName=MS&amp;termId=MS:1001805</vt:lpwstr>
      </vt:variant>
      <vt:variant>
        <vt:lpwstr/>
      </vt:variant>
      <vt:variant>
        <vt:i4>2818151</vt:i4>
      </vt:variant>
      <vt:variant>
        <vt:i4>1839</vt:i4>
      </vt:variant>
      <vt:variant>
        <vt:i4>0</vt:i4>
      </vt:variant>
      <vt:variant>
        <vt:i4>5</vt:i4>
      </vt:variant>
      <vt:variant>
        <vt:lpwstr>http://www.ebi.ac.uk/ontology-lookup/browse.do?ontName=MS&amp;termId=MS:1001405</vt:lpwstr>
      </vt:variant>
      <vt:variant>
        <vt:lpwstr/>
      </vt:variant>
      <vt:variant>
        <vt:i4>2293859</vt:i4>
      </vt:variant>
      <vt:variant>
        <vt:i4>1836</vt:i4>
      </vt:variant>
      <vt:variant>
        <vt:i4>0</vt:i4>
      </vt:variant>
      <vt:variant>
        <vt:i4>5</vt:i4>
      </vt:variant>
      <vt:variant>
        <vt:lpwstr>http://www.ebi.ac.uk/ontology-lookup/browse.do?ontName=MS&amp;termId=MS:1001088</vt:lpwstr>
      </vt:variant>
      <vt:variant>
        <vt:lpwstr/>
      </vt:variant>
      <vt:variant>
        <vt:i4>2621539</vt:i4>
      </vt:variant>
      <vt:variant>
        <vt:i4>1833</vt:i4>
      </vt:variant>
      <vt:variant>
        <vt:i4>0</vt:i4>
      </vt:variant>
      <vt:variant>
        <vt:i4>5</vt:i4>
      </vt:variant>
      <vt:variant>
        <vt:lpwstr>http://www.ebi.ac.uk/ontology-lookup/browse.do?ontName=MS&amp;termId=MS:1001036</vt:lpwstr>
      </vt:variant>
      <vt:variant>
        <vt:lpwstr/>
      </vt:variant>
      <vt:variant>
        <vt:i4>2621539</vt:i4>
      </vt:variant>
      <vt:variant>
        <vt:i4>1830</vt:i4>
      </vt:variant>
      <vt:variant>
        <vt:i4>0</vt:i4>
      </vt:variant>
      <vt:variant>
        <vt:i4>5</vt:i4>
      </vt:variant>
      <vt:variant>
        <vt:lpwstr>http://www.ebi.ac.uk/ontology-lookup/browse.do?ontName=MS&amp;termId=MS:1001035</vt:lpwstr>
      </vt:variant>
      <vt:variant>
        <vt:lpwstr/>
      </vt:variant>
      <vt:variant>
        <vt:i4>2621539</vt:i4>
      </vt:variant>
      <vt:variant>
        <vt:i4>1827</vt:i4>
      </vt:variant>
      <vt:variant>
        <vt:i4>0</vt:i4>
      </vt:variant>
      <vt:variant>
        <vt:i4>5</vt:i4>
      </vt:variant>
      <vt:variant>
        <vt:lpwstr>http://www.ebi.ac.uk/ontology-lookup/browse.do?ontName=MS&amp;termId=MS:1001030</vt:lpwstr>
      </vt:variant>
      <vt:variant>
        <vt:lpwstr/>
      </vt:variant>
      <vt:variant>
        <vt:i4>2621546</vt:i4>
      </vt:variant>
      <vt:variant>
        <vt:i4>1824</vt:i4>
      </vt:variant>
      <vt:variant>
        <vt:i4>0</vt:i4>
      </vt:variant>
      <vt:variant>
        <vt:i4>5</vt:i4>
      </vt:variant>
      <vt:variant>
        <vt:lpwstr>http://www.ebi.ac.uk/ontology-lookup/browse.do?ontName=MS&amp;termId=MS:1000926</vt:lpwstr>
      </vt:variant>
      <vt:variant>
        <vt:lpwstr/>
      </vt:variant>
      <vt:variant>
        <vt:i4>2752618</vt:i4>
      </vt:variant>
      <vt:variant>
        <vt:i4>1821</vt:i4>
      </vt:variant>
      <vt:variant>
        <vt:i4>0</vt:i4>
      </vt:variant>
      <vt:variant>
        <vt:i4>5</vt:i4>
      </vt:variant>
      <vt:variant>
        <vt:lpwstr>http://www.ebi.ac.uk/ontology-lookup/browse.do?ontName=MS&amp;termId=MS:1000904</vt:lpwstr>
      </vt:variant>
      <vt:variant>
        <vt:lpwstr/>
      </vt:variant>
      <vt:variant>
        <vt:i4>2752618</vt:i4>
      </vt:variant>
      <vt:variant>
        <vt:i4>1818</vt:i4>
      </vt:variant>
      <vt:variant>
        <vt:i4>0</vt:i4>
      </vt:variant>
      <vt:variant>
        <vt:i4>5</vt:i4>
      </vt:variant>
      <vt:variant>
        <vt:lpwstr>http://www.ebi.ac.uk/ontology-lookup/browse.do?ontName=MS&amp;termId=MS:1000903</vt:lpwstr>
      </vt:variant>
      <vt:variant>
        <vt:lpwstr/>
      </vt:variant>
      <vt:variant>
        <vt:i4>2293860</vt:i4>
      </vt:variant>
      <vt:variant>
        <vt:i4>1815</vt:i4>
      </vt:variant>
      <vt:variant>
        <vt:i4>0</vt:i4>
      </vt:variant>
      <vt:variant>
        <vt:i4>5</vt:i4>
      </vt:variant>
      <vt:variant>
        <vt:lpwstr>http://www.ebi.ac.uk/ontology-lookup/browse.do?ontName=MS&amp;termId=MS:1000798</vt:lpwstr>
      </vt:variant>
      <vt:variant>
        <vt:lpwstr/>
      </vt:variant>
      <vt:variant>
        <vt:i4>2293860</vt:i4>
      </vt:variant>
      <vt:variant>
        <vt:i4>1812</vt:i4>
      </vt:variant>
      <vt:variant>
        <vt:i4>0</vt:i4>
      </vt:variant>
      <vt:variant>
        <vt:i4>5</vt:i4>
      </vt:variant>
      <vt:variant>
        <vt:lpwstr>http://www.ebi.ac.uk/ontology-lookup/browse.do?ontName=MS&amp;termId=MS:1000797</vt:lpwstr>
      </vt:variant>
      <vt:variant>
        <vt:lpwstr/>
      </vt:variant>
      <vt:variant>
        <vt:i4>2293860</vt:i4>
      </vt:variant>
      <vt:variant>
        <vt:i4>1809</vt:i4>
      </vt:variant>
      <vt:variant>
        <vt:i4>0</vt:i4>
      </vt:variant>
      <vt:variant>
        <vt:i4>5</vt:i4>
      </vt:variant>
      <vt:variant>
        <vt:lpwstr>http://www.ebi.ac.uk/ontology-lookup/browse.do?ontName=MS&amp;termId=MS:1000796</vt:lpwstr>
      </vt:variant>
      <vt:variant>
        <vt:lpwstr/>
      </vt:variant>
      <vt:variant>
        <vt:i4>2818151</vt:i4>
      </vt:variant>
      <vt:variant>
        <vt:i4>1806</vt:i4>
      </vt:variant>
      <vt:variant>
        <vt:i4>0</vt:i4>
      </vt:variant>
      <vt:variant>
        <vt:i4>5</vt:i4>
      </vt:variant>
      <vt:variant>
        <vt:lpwstr>http://www.ebi.ac.uk/ontology-lookup/browse.do?ontName=MS&amp;termId=MS:1001405</vt:lpwstr>
      </vt:variant>
      <vt:variant>
        <vt:lpwstr/>
      </vt:variant>
      <vt:variant>
        <vt:i4>2818155</vt:i4>
      </vt:variant>
      <vt:variant>
        <vt:i4>1803</vt:i4>
      </vt:variant>
      <vt:variant>
        <vt:i4>0</vt:i4>
      </vt:variant>
      <vt:variant>
        <vt:i4>5</vt:i4>
      </vt:variant>
      <vt:variant>
        <vt:lpwstr>http://www.ebi.ac.uk/ontology-lookup/browse.do?ontName=MS&amp;termId=MS:1001805</vt:lpwstr>
      </vt:variant>
      <vt:variant>
        <vt:lpwstr/>
      </vt:variant>
      <vt:variant>
        <vt:i4>3080290</vt:i4>
      </vt:variant>
      <vt:variant>
        <vt:i4>1800</vt:i4>
      </vt:variant>
      <vt:variant>
        <vt:i4>0</vt:i4>
      </vt:variant>
      <vt:variant>
        <vt:i4>5</vt:i4>
      </vt:variant>
      <vt:variant>
        <vt:lpwstr>http://www.ebi.ac.uk/ontology-lookup/browse.do?ontName=MS&amp;termId=MS:1001141</vt:lpwstr>
      </vt:variant>
      <vt:variant>
        <vt:lpwstr/>
      </vt:variant>
      <vt:variant>
        <vt:i4>2621538</vt:i4>
      </vt:variant>
      <vt:variant>
        <vt:i4>1797</vt:i4>
      </vt:variant>
      <vt:variant>
        <vt:i4>0</vt:i4>
      </vt:variant>
      <vt:variant>
        <vt:i4>5</vt:i4>
      </vt:variant>
      <vt:variant>
        <vt:lpwstr>http://www.ebi.ac.uk/ontology-lookup/browse.do?ontName=MS&amp;termId=MS:1001138</vt:lpwstr>
      </vt:variant>
      <vt:variant>
        <vt:lpwstr/>
      </vt:variant>
      <vt:variant>
        <vt:i4>2621538</vt:i4>
      </vt:variant>
      <vt:variant>
        <vt:i4>1794</vt:i4>
      </vt:variant>
      <vt:variant>
        <vt:i4>0</vt:i4>
      </vt:variant>
      <vt:variant>
        <vt:i4>5</vt:i4>
      </vt:variant>
      <vt:variant>
        <vt:lpwstr>http://www.ebi.ac.uk/ontology-lookup/browse.do?ontName=MS&amp;termId=MS:1001137</vt:lpwstr>
      </vt:variant>
      <vt:variant>
        <vt:lpwstr/>
      </vt:variant>
      <vt:variant>
        <vt:i4>2621538</vt:i4>
      </vt:variant>
      <vt:variant>
        <vt:i4>1791</vt:i4>
      </vt:variant>
      <vt:variant>
        <vt:i4>0</vt:i4>
      </vt:variant>
      <vt:variant>
        <vt:i4>5</vt:i4>
      </vt:variant>
      <vt:variant>
        <vt:lpwstr>http://www.ebi.ac.uk/ontology-lookup/browse.do?ontName=MS&amp;termId=MS:1001136</vt:lpwstr>
      </vt:variant>
      <vt:variant>
        <vt:lpwstr/>
      </vt:variant>
      <vt:variant>
        <vt:i4>2621538</vt:i4>
      </vt:variant>
      <vt:variant>
        <vt:i4>1788</vt:i4>
      </vt:variant>
      <vt:variant>
        <vt:i4>0</vt:i4>
      </vt:variant>
      <vt:variant>
        <vt:i4>5</vt:i4>
      </vt:variant>
      <vt:variant>
        <vt:lpwstr>http://www.ebi.ac.uk/ontology-lookup/browse.do?ontName=MS&amp;termId=MS:1001135</vt:lpwstr>
      </vt:variant>
      <vt:variant>
        <vt:lpwstr/>
      </vt:variant>
      <vt:variant>
        <vt:i4>2621538</vt:i4>
      </vt:variant>
      <vt:variant>
        <vt:i4>1785</vt:i4>
      </vt:variant>
      <vt:variant>
        <vt:i4>0</vt:i4>
      </vt:variant>
      <vt:variant>
        <vt:i4>5</vt:i4>
      </vt:variant>
      <vt:variant>
        <vt:lpwstr>http://www.ebi.ac.uk/ontology-lookup/browse.do?ontName=MS&amp;termId=MS:1001134</vt:lpwstr>
      </vt:variant>
      <vt:variant>
        <vt:lpwstr/>
      </vt:variant>
      <vt:variant>
        <vt:i4>2621538</vt:i4>
      </vt:variant>
      <vt:variant>
        <vt:i4>1782</vt:i4>
      </vt:variant>
      <vt:variant>
        <vt:i4>0</vt:i4>
      </vt:variant>
      <vt:variant>
        <vt:i4>5</vt:i4>
      </vt:variant>
      <vt:variant>
        <vt:lpwstr>http://www.ebi.ac.uk/ontology-lookup/browse.do?ontName=MS&amp;termId=MS:1001133</vt:lpwstr>
      </vt:variant>
      <vt:variant>
        <vt:lpwstr/>
      </vt:variant>
      <vt:variant>
        <vt:i4>2621538</vt:i4>
      </vt:variant>
      <vt:variant>
        <vt:i4>1779</vt:i4>
      </vt:variant>
      <vt:variant>
        <vt:i4>0</vt:i4>
      </vt:variant>
      <vt:variant>
        <vt:i4>5</vt:i4>
      </vt:variant>
      <vt:variant>
        <vt:lpwstr>http://www.ebi.ac.uk/ontology-lookup/browse.do?ontName=MS&amp;termId=MS:1001132</vt:lpwstr>
      </vt:variant>
      <vt:variant>
        <vt:lpwstr/>
      </vt:variant>
      <vt:variant>
        <vt:i4>2621538</vt:i4>
      </vt:variant>
      <vt:variant>
        <vt:i4>1776</vt:i4>
      </vt:variant>
      <vt:variant>
        <vt:i4>0</vt:i4>
      </vt:variant>
      <vt:variant>
        <vt:i4>5</vt:i4>
      </vt:variant>
      <vt:variant>
        <vt:lpwstr>http://www.ebi.ac.uk/ontology-lookup/browse.do?ontName=MS&amp;termId=MS:1001131</vt:lpwstr>
      </vt:variant>
      <vt:variant>
        <vt:lpwstr/>
      </vt:variant>
      <vt:variant>
        <vt:i4>2621538</vt:i4>
      </vt:variant>
      <vt:variant>
        <vt:i4>1773</vt:i4>
      </vt:variant>
      <vt:variant>
        <vt:i4>0</vt:i4>
      </vt:variant>
      <vt:variant>
        <vt:i4>5</vt:i4>
      </vt:variant>
      <vt:variant>
        <vt:lpwstr>http://www.ebi.ac.uk/ontology-lookup/browse.do?ontName=MS&amp;termId=MS:1001130</vt:lpwstr>
      </vt:variant>
      <vt:variant>
        <vt:lpwstr/>
      </vt:variant>
      <vt:variant>
        <vt:i4>2818155</vt:i4>
      </vt:variant>
      <vt:variant>
        <vt:i4>1770</vt:i4>
      </vt:variant>
      <vt:variant>
        <vt:i4>0</vt:i4>
      </vt:variant>
      <vt:variant>
        <vt:i4>5</vt:i4>
      </vt:variant>
      <vt:variant>
        <vt:lpwstr>http://www.ebi.ac.uk/ontology-lookup/browse.do?ontName=MS&amp;termId=MS:1001805</vt:lpwstr>
      </vt:variant>
      <vt:variant>
        <vt:lpwstr/>
      </vt:variant>
      <vt:variant>
        <vt:i4>2818151</vt:i4>
      </vt:variant>
      <vt:variant>
        <vt:i4>1767</vt:i4>
      </vt:variant>
      <vt:variant>
        <vt:i4>0</vt:i4>
      </vt:variant>
      <vt:variant>
        <vt:i4>5</vt:i4>
      </vt:variant>
      <vt:variant>
        <vt:lpwstr>http://www.ebi.ac.uk/ontology-lookup/browse.do?ontName=MS&amp;termId=MS:1001405</vt:lpwstr>
      </vt:variant>
      <vt:variant>
        <vt:lpwstr/>
      </vt:variant>
      <vt:variant>
        <vt:i4>2293859</vt:i4>
      </vt:variant>
      <vt:variant>
        <vt:i4>1764</vt:i4>
      </vt:variant>
      <vt:variant>
        <vt:i4>0</vt:i4>
      </vt:variant>
      <vt:variant>
        <vt:i4>5</vt:i4>
      </vt:variant>
      <vt:variant>
        <vt:lpwstr>http://www.ebi.ac.uk/ontology-lookup/browse.do?ontName=MS&amp;termId=MS:1001088</vt:lpwstr>
      </vt:variant>
      <vt:variant>
        <vt:lpwstr/>
      </vt:variant>
      <vt:variant>
        <vt:i4>2621539</vt:i4>
      </vt:variant>
      <vt:variant>
        <vt:i4>1761</vt:i4>
      </vt:variant>
      <vt:variant>
        <vt:i4>0</vt:i4>
      </vt:variant>
      <vt:variant>
        <vt:i4>5</vt:i4>
      </vt:variant>
      <vt:variant>
        <vt:lpwstr>http://www.ebi.ac.uk/ontology-lookup/browse.do?ontName=MS&amp;termId=MS:1001036</vt:lpwstr>
      </vt:variant>
      <vt:variant>
        <vt:lpwstr/>
      </vt:variant>
      <vt:variant>
        <vt:i4>2621539</vt:i4>
      </vt:variant>
      <vt:variant>
        <vt:i4>1758</vt:i4>
      </vt:variant>
      <vt:variant>
        <vt:i4>0</vt:i4>
      </vt:variant>
      <vt:variant>
        <vt:i4>5</vt:i4>
      </vt:variant>
      <vt:variant>
        <vt:lpwstr>http://www.ebi.ac.uk/ontology-lookup/browse.do?ontName=MS&amp;termId=MS:1001035</vt:lpwstr>
      </vt:variant>
      <vt:variant>
        <vt:lpwstr/>
      </vt:variant>
      <vt:variant>
        <vt:i4>2621539</vt:i4>
      </vt:variant>
      <vt:variant>
        <vt:i4>1755</vt:i4>
      </vt:variant>
      <vt:variant>
        <vt:i4>0</vt:i4>
      </vt:variant>
      <vt:variant>
        <vt:i4>5</vt:i4>
      </vt:variant>
      <vt:variant>
        <vt:lpwstr>http://www.ebi.ac.uk/ontology-lookup/browse.do?ontName=MS&amp;termId=MS:1001030</vt:lpwstr>
      </vt:variant>
      <vt:variant>
        <vt:lpwstr/>
      </vt:variant>
      <vt:variant>
        <vt:i4>2621546</vt:i4>
      </vt:variant>
      <vt:variant>
        <vt:i4>1752</vt:i4>
      </vt:variant>
      <vt:variant>
        <vt:i4>0</vt:i4>
      </vt:variant>
      <vt:variant>
        <vt:i4>5</vt:i4>
      </vt:variant>
      <vt:variant>
        <vt:lpwstr>http://www.ebi.ac.uk/ontology-lookup/browse.do?ontName=MS&amp;termId=MS:1000926</vt:lpwstr>
      </vt:variant>
      <vt:variant>
        <vt:lpwstr/>
      </vt:variant>
      <vt:variant>
        <vt:i4>2752618</vt:i4>
      </vt:variant>
      <vt:variant>
        <vt:i4>1749</vt:i4>
      </vt:variant>
      <vt:variant>
        <vt:i4>0</vt:i4>
      </vt:variant>
      <vt:variant>
        <vt:i4>5</vt:i4>
      </vt:variant>
      <vt:variant>
        <vt:lpwstr>http://www.ebi.ac.uk/ontology-lookup/browse.do?ontName=MS&amp;termId=MS:1000904</vt:lpwstr>
      </vt:variant>
      <vt:variant>
        <vt:lpwstr/>
      </vt:variant>
      <vt:variant>
        <vt:i4>2752618</vt:i4>
      </vt:variant>
      <vt:variant>
        <vt:i4>1746</vt:i4>
      </vt:variant>
      <vt:variant>
        <vt:i4>0</vt:i4>
      </vt:variant>
      <vt:variant>
        <vt:i4>5</vt:i4>
      </vt:variant>
      <vt:variant>
        <vt:lpwstr>http://www.ebi.ac.uk/ontology-lookup/browse.do?ontName=MS&amp;termId=MS:1000903</vt:lpwstr>
      </vt:variant>
      <vt:variant>
        <vt:lpwstr/>
      </vt:variant>
      <vt:variant>
        <vt:i4>2293860</vt:i4>
      </vt:variant>
      <vt:variant>
        <vt:i4>1743</vt:i4>
      </vt:variant>
      <vt:variant>
        <vt:i4>0</vt:i4>
      </vt:variant>
      <vt:variant>
        <vt:i4>5</vt:i4>
      </vt:variant>
      <vt:variant>
        <vt:lpwstr>http://www.ebi.ac.uk/ontology-lookup/browse.do?ontName=MS&amp;termId=MS:1000798</vt:lpwstr>
      </vt:variant>
      <vt:variant>
        <vt:lpwstr/>
      </vt:variant>
      <vt:variant>
        <vt:i4>2293860</vt:i4>
      </vt:variant>
      <vt:variant>
        <vt:i4>1740</vt:i4>
      </vt:variant>
      <vt:variant>
        <vt:i4>0</vt:i4>
      </vt:variant>
      <vt:variant>
        <vt:i4>5</vt:i4>
      </vt:variant>
      <vt:variant>
        <vt:lpwstr>http://www.ebi.ac.uk/ontology-lookup/browse.do?ontName=MS&amp;termId=MS:1000797</vt:lpwstr>
      </vt:variant>
      <vt:variant>
        <vt:lpwstr/>
      </vt:variant>
      <vt:variant>
        <vt:i4>2293860</vt:i4>
      </vt:variant>
      <vt:variant>
        <vt:i4>1737</vt:i4>
      </vt:variant>
      <vt:variant>
        <vt:i4>0</vt:i4>
      </vt:variant>
      <vt:variant>
        <vt:i4>5</vt:i4>
      </vt:variant>
      <vt:variant>
        <vt:lpwstr>http://www.ebi.ac.uk/ontology-lookup/browse.do?ontName=MS&amp;termId=MS:1000796</vt:lpwstr>
      </vt:variant>
      <vt:variant>
        <vt:lpwstr/>
      </vt:variant>
      <vt:variant>
        <vt:i4>2818151</vt:i4>
      </vt:variant>
      <vt:variant>
        <vt:i4>1734</vt:i4>
      </vt:variant>
      <vt:variant>
        <vt:i4>0</vt:i4>
      </vt:variant>
      <vt:variant>
        <vt:i4>5</vt:i4>
      </vt:variant>
      <vt:variant>
        <vt:lpwstr>http://www.ebi.ac.uk/ontology-lookup/browse.do?ontName=MS&amp;termId=MS:1001405</vt:lpwstr>
      </vt:variant>
      <vt:variant>
        <vt:lpwstr/>
      </vt:variant>
      <vt:variant>
        <vt:i4>2818155</vt:i4>
      </vt:variant>
      <vt:variant>
        <vt:i4>1731</vt:i4>
      </vt:variant>
      <vt:variant>
        <vt:i4>0</vt:i4>
      </vt:variant>
      <vt:variant>
        <vt:i4>5</vt:i4>
      </vt:variant>
      <vt:variant>
        <vt:lpwstr>http://www.ebi.ac.uk/ontology-lookup/browse.do?ontName=MS&amp;termId=MS:1001805</vt:lpwstr>
      </vt:variant>
      <vt:variant>
        <vt:lpwstr/>
      </vt:variant>
      <vt:variant>
        <vt:i4>3080290</vt:i4>
      </vt:variant>
      <vt:variant>
        <vt:i4>1728</vt:i4>
      </vt:variant>
      <vt:variant>
        <vt:i4>0</vt:i4>
      </vt:variant>
      <vt:variant>
        <vt:i4>5</vt:i4>
      </vt:variant>
      <vt:variant>
        <vt:lpwstr>http://www.ebi.ac.uk/ontology-lookup/browse.do?ontName=MS&amp;termId=MS:1001141</vt:lpwstr>
      </vt:variant>
      <vt:variant>
        <vt:lpwstr/>
      </vt:variant>
      <vt:variant>
        <vt:i4>2621538</vt:i4>
      </vt:variant>
      <vt:variant>
        <vt:i4>1725</vt:i4>
      </vt:variant>
      <vt:variant>
        <vt:i4>0</vt:i4>
      </vt:variant>
      <vt:variant>
        <vt:i4>5</vt:i4>
      </vt:variant>
      <vt:variant>
        <vt:lpwstr>http://www.ebi.ac.uk/ontology-lookup/browse.do?ontName=MS&amp;termId=MS:1001138</vt:lpwstr>
      </vt:variant>
      <vt:variant>
        <vt:lpwstr/>
      </vt:variant>
      <vt:variant>
        <vt:i4>2621538</vt:i4>
      </vt:variant>
      <vt:variant>
        <vt:i4>1722</vt:i4>
      </vt:variant>
      <vt:variant>
        <vt:i4>0</vt:i4>
      </vt:variant>
      <vt:variant>
        <vt:i4>5</vt:i4>
      </vt:variant>
      <vt:variant>
        <vt:lpwstr>http://www.ebi.ac.uk/ontology-lookup/browse.do?ontName=MS&amp;termId=MS:1001137</vt:lpwstr>
      </vt:variant>
      <vt:variant>
        <vt:lpwstr/>
      </vt:variant>
      <vt:variant>
        <vt:i4>2621538</vt:i4>
      </vt:variant>
      <vt:variant>
        <vt:i4>1719</vt:i4>
      </vt:variant>
      <vt:variant>
        <vt:i4>0</vt:i4>
      </vt:variant>
      <vt:variant>
        <vt:i4>5</vt:i4>
      </vt:variant>
      <vt:variant>
        <vt:lpwstr>http://www.ebi.ac.uk/ontology-lookup/browse.do?ontName=MS&amp;termId=MS:1001136</vt:lpwstr>
      </vt:variant>
      <vt:variant>
        <vt:lpwstr/>
      </vt:variant>
      <vt:variant>
        <vt:i4>2621538</vt:i4>
      </vt:variant>
      <vt:variant>
        <vt:i4>1716</vt:i4>
      </vt:variant>
      <vt:variant>
        <vt:i4>0</vt:i4>
      </vt:variant>
      <vt:variant>
        <vt:i4>5</vt:i4>
      </vt:variant>
      <vt:variant>
        <vt:lpwstr>http://www.ebi.ac.uk/ontology-lookup/browse.do?ontName=MS&amp;termId=MS:1001135</vt:lpwstr>
      </vt:variant>
      <vt:variant>
        <vt:lpwstr/>
      </vt:variant>
      <vt:variant>
        <vt:i4>2621538</vt:i4>
      </vt:variant>
      <vt:variant>
        <vt:i4>1713</vt:i4>
      </vt:variant>
      <vt:variant>
        <vt:i4>0</vt:i4>
      </vt:variant>
      <vt:variant>
        <vt:i4>5</vt:i4>
      </vt:variant>
      <vt:variant>
        <vt:lpwstr>http://www.ebi.ac.uk/ontology-lookup/browse.do?ontName=MS&amp;termId=MS:1001134</vt:lpwstr>
      </vt:variant>
      <vt:variant>
        <vt:lpwstr/>
      </vt:variant>
      <vt:variant>
        <vt:i4>2621538</vt:i4>
      </vt:variant>
      <vt:variant>
        <vt:i4>1710</vt:i4>
      </vt:variant>
      <vt:variant>
        <vt:i4>0</vt:i4>
      </vt:variant>
      <vt:variant>
        <vt:i4>5</vt:i4>
      </vt:variant>
      <vt:variant>
        <vt:lpwstr>http://www.ebi.ac.uk/ontology-lookup/browse.do?ontName=MS&amp;termId=MS:1001133</vt:lpwstr>
      </vt:variant>
      <vt:variant>
        <vt:lpwstr/>
      </vt:variant>
      <vt:variant>
        <vt:i4>2621538</vt:i4>
      </vt:variant>
      <vt:variant>
        <vt:i4>1707</vt:i4>
      </vt:variant>
      <vt:variant>
        <vt:i4>0</vt:i4>
      </vt:variant>
      <vt:variant>
        <vt:i4>5</vt:i4>
      </vt:variant>
      <vt:variant>
        <vt:lpwstr>http://www.ebi.ac.uk/ontology-lookup/browse.do?ontName=MS&amp;termId=MS:1001132</vt:lpwstr>
      </vt:variant>
      <vt:variant>
        <vt:lpwstr/>
      </vt:variant>
      <vt:variant>
        <vt:i4>2621538</vt:i4>
      </vt:variant>
      <vt:variant>
        <vt:i4>1704</vt:i4>
      </vt:variant>
      <vt:variant>
        <vt:i4>0</vt:i4>
      </vt:variant>
      <vt:variant>
        <vt:i4>5</vt:i4>
      </vt:variant>
      <vt:variant>
        <vt:lpwstr>http://www.ebi.ac.uk/ontology-lookup/browse.do?ontName=MS&amp;termId=MS:1001131</vt:lpwstr>
      </vt:variant>
      <vt:variant>
        <vt:lpwstr/>
      </vt:variant>
      <vt:variant>
        <vt:i4>2621538</vt:i4>
      </vt:variant>
      <vt:variant>
        <vt:i4>1701</vt:i4>
      </vt:variant>
      <vt:variant>
        <vt:i4>0</vt:i4>
      </vt:variant>
      <vt:variant>
        <vt:i4>5</vt:i4>
      </vt:variant>
      <vt:variant>
        <vt:lpwstr>http://www.ebi.ac.uk/ontology-lookup/browse.do?ontName=MS&amp;termId=MS:1001130</vt:lpwstr>
      </vt:variant>
      <vt:variant>
        <vt:lpwstr/>
      </vt:variant>
      <vt:variant>
        <vt:i4>2818155</vt:i4>
      </vt:variant>
      <vt:variant>
        <vt:i4>1698</vt:i4>
      </vt:variant>
      <vt:variant>
        <vt:i4>0</vt:i4>
      </vt:variant>
      <vt:variant>
        <vt:i4>5</vt:i4>
      </vt:variant>
      <vt:variant>
        <vt:lpwstr>http://www.ebi.ac.uk/ontology-lookup/browse.do?ontName=MS&amp;termId=MS:1001805</vt:lpwstr>
      </vt:variant>
      <vt:variant>
        <vt:lpwstr/>
      </vt:variant>
      <vt:variant>
        <vt:i4>2818151</vt:i4>
      </vt:variant>
      <vt:variant>
        <vt:i4>1695</vt:i4>
      </vt:variant>
      <vt:variant>
        <vt:i4>0</vt:i4>
      </vt:variant>
      <vt:variant>
        <vt:i4>5</vt:i4>
      </vt:variant>
      <vt:variant>
        <vt:lpwstr>http://www.ebi.ac.uk/ontology-lookup/browse.do?ontName=MS&amp;termId=MS:1001405</vt:lpwstr>
      </vt:variant>
      <vt:variant>
        <vt:lpwstr/>
      </vt:variant>
      <vt:variant>
        <vt:i4>2293859</vt:i4>
      </vt:variant>
      <vt:variant>
        <vt:i4>1692</vt:i4>
      </vt:variant>
      <vt:variant>
        <vt:i4>0</vt:i4>
      </vt:variant>
      <vt:variant>
        <vt:i4>5</vt:i4>
      </vt:variant>
      <vt:variant>
        <vt:lpwstr>http://www.ebi.ac.uk/ontology-lookup/browse.do?ontName=MS&amp;termId=MS:1001088</vt:lpwstr>
      </vt:variant>
      <vt:variant>
        <vt:lpwstr/>
      </vt:variant>
      <vt:variant>
        <vt:i4>2621539</vt:i4>
      </vt:variant>
      <vt:variant>
        <vt:i4>1689</vt:i4>
      </vt:variant>
      <vt:variant>
        <vt:i4>0</vt:i4>
      </vt:variant>
      <vt:variant>
        <vt:i4>5</vt:i4>
      </vt:variant>
      <vt:variant>
        <vt:lpwstr>http://www.ebi.ac.uk/ontology-lookup/browse.do?ontName=MS&amp;termId=MS:1001036</vt:lpwstr>
      </vt:variant>
      <vt:variant>
        <vt:lpwstr/>
      </vt:variant>
      <vt:variant>
        <vt:i4>2621539</vt:i4>
      </vt:variant>
      <vt:variant>
        <vt:i4>1686</vt:i4>
      </vt:variant>
      <vt:variant>
        <vt:i4>0</vt:i4>
      </vt:variant>
      <vt:variant>
        <vt:i4>5</vt:i4>
      </vt:variant>
      <vt:variant>
        <vt:lpwstr>http://www.ebi.ac.uk/ontology-lookup/browse.do?ontName=MS&amp;termId=MS:1001035</vt:lpwstr>
      </vt:variant>
      <vt:variant>
        <vt:lpwstr/>
      </vt:variant>
      <vt:variant>
        <vt:i4>2621539</vt:i4>
      </vt:variant>
      <vt:variant>
        <vt:i4>1683</vt:i4>
      </vt:variant>
      <vt:variant>
        <vt:i4>0</vt:i4>
      </vt:variant>
      <vt:variant>
        <vt:i4>5</vt:i4>
      </vt:variant>
      <vt:variant>
        <vt:lpwstr>http://www.ebi.ac.uk/ontology-lookup/browse.do?ontName=MS&amp;termId=MS:1001030</vt:lpwstr>
      </vt:variant>
      <vt:variant>
        <vt:lpwstr/>
      </vt:variant>
      <vt:variant>
        <vt:i4>2621546</vt:i4>
      </vt:variant>
      <vt:variant>
        <vt:i4>1680</vt:i4>
      </vt:variant>
      <vt:variant>
        <vt:i4>0</vt:i4>
      </vt:variant>
      <vt:variant>
        <vt:i4>5</vt:i4>
      </vt:variant>
      <vt:variant>
        <vt:lpwstr>http://www.ebi.ac.uk/ontology-lookup/browse.do?ontName=MS&amp;termId=MS:1000926</vt:lpwstr>
      </vt:variant>
      <vt:variant>
        <vt:lpwstr/>
      </vt:variant>
      <vt:variant>
        <vt:i4>2752618</vt:i4>
      </vt:variant>
      <vt:variant>
        <vt:i4>1677</vt:i4>
      </vt:variant>
      <vt:variant>
        <vt:i4>0</vt:i4>
      </vt:variant>
      <vt:variant>
        <vt:i4>5</vt:i4>
      </vt:variant>
      <vt:variant>
        <vt:lpwstr>http://www.ebi.ac.uk/ontology-lookup/browse.do?ontName=MS&amp;termId=MS:1000904</vt:lpwstr>
      </vt:variant>
      <vt:variant>
        <vt:lpwstr/>
      </vt:variant>
      <vt:variant>
        <vt:i4>2752618</vt:i4>
      </vt:variant>
      <vt:variant>
        <vt:i4>1674</vt:i4>
      </vt:variant>
      <vt:variant>
        <vt:i4>0</vt:i4>
      </vt:variant>
      <vt:variant>
        <vt:i4>5</vt:i4>
      </vt:variant>
      <vt:variant>
        <vt:lpwstr>http://www.ebi.ac.uk/ontology-lookup/browse.do?ontName=MS&amp;termId=MS:1000903</vt:lpwstr>
      </vt:variant>
      <vt:variant>
        <vt:lpwstr/>
      </vt:variant>
      <vt:variant>
        <vt:i4>2293860</vt:i4>
      </vt:variant>
      <vt:variant>
        <vt:i4>1671</vt:i4>
      </vt:variant>
      <vt:variant>
        <vt:i4>0</vt:i4>
      </vt:variant>
      <vt:variant>
        <vt:i4>5</vt:i4>
      </vt:variant>
      <vt:variant>
        <vt:lpwstr>http://www.ebi.ac.uk/ontology-lookup/browse.do?ontName=MS&amp;termId=MS:1000798</vt:lpwstr>
      </vt:variant>
      <vt:variant>
        <vt:lpwstr/>
      </vt:variant>
      <vt:variant>
        <vt:i4>2293860</vt:i4>
      </vt:variant>
      <vt:variant>
        <vt:i4>1668</vt:i4>
      </vt:variant>
      <vt:variant>
        <vt:i4>0</vt:i4>
      </vt:variant>
      <vt:variant>
        <vt:i4>5</vt:i4>
      </vt:variant>
      <vt:variant>
        <vt:lpwstr>http://www.ebi.ac.uk/ontology-lookup/browse.do?ontName=MS&amp;termId=MS:1000797</vt:lpwstr>
      </vt:variant>
      <vt:variant>
        <vt:lpwstr/>
      </vt:variant>
      <vt:variant>
        <vt:i4>2293860</vt:i4>
      </vt:variant>
      <vt:variant>
        <vt:i4>1665</vt:i4>
      </vt:variant>
      <vt:variant>
        <vt:i4>0</vt:i4>
      </vt:variant>
      <vt:variant>
        <vt:i4>5</vt:i4>
      </vt:variant>
      <vt:variant>
        <vt:lpwstr>http://www.ebi.ac.uk/ontology-lookup/browse.do?ontName=MS&amp;termId=MS:1000796</vt:lpwstr>
      </vt:variant>
      <vt:variant>
        <vt:lpwstr/>
      </vt:variant>
      <vt:variant>
        <vt:i4>2818151</vt:i4>
      </vt:variant>
      <vt:variant>
        <vt:i4>1662</vt:i4>
      </vt:variant>
      <vt:variant>
        <vt:i4>0</vt:i4>
      </vt:variant>
      <vt:variant>
        <vt:i4>5</vt:i4>
      </vt:variant>
      <vt:variant>
        <vt:lpwstr>http://www.ebi.ac.uk/ontology-lookup/browse.do?ontName=MS&amp;termId=MS:1001405</vt:lpwstr>
      </vt:variant>
      <vt:variant>
        <vt:lpwstr/>
      </vt:variant>
      <vt:variant>
        <vt:i4>2818155</vt:i4>
      </vt:variant>
      <vt:variant>
        <vt:i4>1659</vt:i4>
      </vt:variant>
      <vt:variant>
        <vt:i4>0</vt:i4>
      </vt:variant>
      <vt:variant>
        <vt:i4>5</vt:i4>
      </vt:variant>
      <vt:variant>
        <vt:lpwstr>http://www.ebi.ac.uk/ontology-lookup/browse.do?ontName=MS&amp;termId=MS:1001805</vt:lpwstr>
      </vt:variant>
      <vt:variant>
        <vt:lpwstr/>
      </vt:variant>
      <vt:variant>
        <vt:i4>3080290</vt:i4>
      </vt:variant>
      <vt:variant>
        <vt:i4>1656</vt:i4>
      </vt:variant>
      <vt:variant>
        <vt:i4>0</vt:i4>
      </vt:variant>
      <vt:variant>
        <vt:i4>5</vt:i4>
      </vt:variant>
      <vt:variant>
        <vt:lpwstr>http://www.ebi.ac.uk/ontology-lookup/browse.do?ontName=MS&amp;termId=MS:1001141</vt:lpwstr>
      </vt:variant>
      <vt:variant>
        <vt:lpwstr/>
      </vt:variant>
      <vt:variant>
        <vt:i4>2621538</vt:i4>
      </vt:variant>
      <vt:variant>
        <vt:i4>1653</vt:i4>
      </vt:variant>
      <vt:variant>
        <vt:i4>0</vt:i4>
      </vt:variant>
      <vt:variant>
        <vt:i4>5</vt:i4>
      </vt:variant>
      <vt:variant>
        <vt:lpwstr>http://www.ebi.ac.uk/ontology-lookup/browse.do?ontName=MS&amp;termId=MS:1001138</vt:lpwstr>
      </vt:variant>
      <vt:variant>
        <vt:lpwstr/>
      </vt:variant>
      <vt:variant>
        <vt:i4>2621538</vt:i4>
      </vt:variant>
      <vt:variant>
        <vt:i4>1650</vt:i4>
      </vt:variant>
      <vt:variant>
        <vt:i4>0</vt:i4>
      </vt:variant>
      <vt:variant>
        <vt:i4>5</vt:i4>
      </vt:variant>
      <vt:variant>
        <vt:lpwstr>http://www.ebi.ac.uk/ontology-lookup/browse.do?ontName=MS&amp;termId=MS:1001137</vt:lpwstr>
      </vt:variant>
      <vt:variant>
        <vt:lpwstr/>
      </vt:variant>
      <vt:variant>
        <vt:i4>2621538</vt:i4>
      </vt:variant>
      <vt:variant>
        <vt:i4>1647</vt:i4>
      </vt:variant>
      <vt:variant>
        <vt:i4>0</vt:i4>
      </vt:variant>
      <vt:variant>
        <vt:i4>5</vt:i4>
      </vt:variant>
      <vt:variant>
        <vt:lpwstr>http://www.ebi.ac.uk/ontology-lookup/browse.do?ontName=MS&amp;termId=MS:1001136</vt:lpwstr>
      </vt:variant>
      <vt:variant>
        <vt:lpwstr/>
      </vt:variant>
      <vt:variant>
        <vt:i4>2621538</vt:i4>
      </vt:variant>
      <vt:variant>
        <vt:i4>1644</vt:i4>
      </vt:variant>
      <vt:variant>
        <vt:i4>0</vt:i4>
      </vt:variant>
      <vt:variant>
        <vt:i4>5</vt:i4>
      </vt:variant>
      <vt:variant>
        <vt:lpwstr>http://www.ebi.ac.uk/ontology-lookup/browse.do?ontName=MS&amp;termId=MS:1001135</vt:lpwstr>
      </vt:variant>
      <vt:variant>
        <vt:lpwstr/>
      </vt:variant>
      <vt:variant>
        <vt:i4>2621538</vt:i4>
      </vt:variant>
      <vt:variant>
        <vt:i4>1641</vt:i4>
      </vt:variant>
      <vt:variant>
        <vt:i4>0</vt:i4>
      </vt:variant>
      <vt:variant>
        <vt:i4>5</vt:i4>
      </vt:variant>
      <vt:variant>
        <vt:lpwstr>http://www.ebi.ac.uk/ontology-lookup/browse.do?ontName=MS&amp;termId=MS:1001134</vt:lpwstr>
      </vt:variant>
      <vt:variant>
        <vt:lpwstr/>
      </vt:variant>
      <vt:variant>
        <vt:i4>2621538</vt:i4>
      </vt:variant>
      <vt:variant>
        <vt:i4>1638</vt:i4>
      </vt:variant>
      <vt:variant>
        <vt:i4>0</vt:i4>
      </vt:variant>
      <vt:variant>
        <vt:i4>5</vt:i4>
      </vt:variant>
      <vt:variant>
        <vt:lpwstr>http://www.ebi.ac.uk/ontology-lookup/browse.do?ontName=MS&amp;termId=MS:1001133</vt:lpwstr>
      </vt:variant>
      <vt:variant>
        <vt:lpwstr/>
      </vt:variant>
      <vt:variant>
        <vt:i4>2621538</vt:i4>
      </vt:variant>
      <vt:variant>
        <vt:i4>1635</vt:i4>
      </vt:variant>
      <vt:variant>
        <vt:i4>0</vt:i4>
      </vt:variant>
      <vt:variant>
        <vt:i4>5</vt:i4>
      </vt:variant>
      <vt:variant>
        <vt:lpwstr>http://www.ebi.ac.uk/ontology-lookup/browse.do?ontName=MS&amp;termId=MS:1001132</vt:lpwstr>
      </vt:variant>
      <vt:variant>
        <vt:lpwstr/>
      </vt:variant>
      <vt:variant>
        <vt:i4>2621538</vt:i4>
      </vt:variant>
      <vt:variant>
        <vt:i4>1632</vt:i4>
      </vt:variant>
      <vt:variant>
        <vt:i4>0</vt:i4>
      </vt:variant>
      <vt:variant>
        <vt:i4>5</vt:i4>
      </vt:variant>
      <vt:variant>
        <vt:lpwstr>http://www.ebi.ac.uk/ontology-lookup/browse.do?ontName=MS&amp;termId=MS:1001131</vt:lpwstr>
      </vt:variant>
      <vt:variant>
        <vt:lpwstr/>
      </vt:variant>
      <vt:variant>
        <vt:i4>2621538</vt:i4>
      </vt:variant>
      <vt:variant>
        <vt:i4>1629</vt:i4>
      </vt:variant>
      <vt:variant>
        <vt:i4>0</vt:i4>
      </vt:variant>
      <vt:variant>
        <vt:i4>5</vt:i4>
      </vt:variant>
      <vt:variant>
        <vt:lpwstr>http://www.ebi.ac.uk/ontology-lookup/browse.do?ontName=MS&amp;termId=MS:1001130</vt:lpwstr>
      </vt:variant>
      <vt:variant>
        <vt:lpwstr/>
      </vt:variant>
      <vt:variant>
        <vt:i4>2818155</vt:i4>
      </vt:variant>
      <vt:variant>
        <vt:i4>1626</vt:i4>
      </vt:variant>
      <vt:variant>
        <vt:i4>0</vt:i4>
      </vt:variant>
      <vt:variant>
        <vt:i4>5</vt:i4>
      </vt:variant>
      <vt:variant>
        <vt:lpwstr>http://www.ebi.ac.uk/ontology-lookup/browse.do?ontName=MS&amp;termId=MS:1001805</vt:lpwstr>
      </vt:variant>
      <vt:variant>
        <vt:lpwstr/>
      </vt:variant>
      <vt:variant>
        <vt:i4>2818151</vt:i4>
      </vt:variant>
      <vt:variant>
        <vt:i4>1623</vt:i4>
      </vt:variant>
      <vt:variant>
        <vt:i4>0</vt:i4>
      </vt:variant>
      <vt:variant>
        <vt:i4>5</vt:i4>
      </vt:variant>
      <vt:variant>
        <vt:lpwstr>http://www.ebi.ac.uk/ontology-lookup/browse.do?ontName=MS&amp;termId=MS:1001405</vt:lpwstr>
      </vt:variant>
      <vt:variant>
        <vt:lpwstr/>
      </vt:variant>
      <vt:variant>
        <vt:i4>2293859</vt:i4>
      </vt:variant>
      <vt:variant>
        <vt:i4>1620</vt:i4>
      </vt:variant>
      <vt:variant>
        <vt:i4>0</vt:i4>
      </vt:variant>
      <vt:variant>
        <vt:i4>5</vt:i4>
      </vt:variant>
      <vt:variant>
        <vt:lpwstr>http://www.ebi.ac.uk/ontology-lookup/browse.do?ontName=MS&amp;termId=MS:1001088</vt:lpwstr>
      </vt:variant>
      <vt:variant>
        <vt:lpwstr/>
      </vt:variant>
      <vt:variant>
        <vt:i4>2621539</vt:i4>
      </vt:variant>
      <vt:variant>
        <vt:i4>1617</vt:i4>
      </vt:variant>
      <vt:variant>
        <vt:i4>0</vt:i4>
      </vt:variant>
      <vt:variant>
        <vt:i4>5</vt:i4>
      </vt:variant>
      <vt:variant>
        <vt:lpwstr>http://www.ebi.ac.uk/ontology-lookup/browse.do?ontName=MS&amp;termId=MS:1001036</vt:lpwstr>
      </vt:variant>
      <vt:variant>
        <vt:lpwstr/>
      </vt:variant>
      <vt:variant>
        <vt:i4>2621539</vt:i4>
      </vt:variant>
      <vt:variant>
        <vt:i4>1614</vt:i4>
      </vt:variant>
      <vt:variant>
        <vt:i4>0</vt:i4>
      </vt:variant>
      <vt:variant>
        <vt:i4>5</vt:i4>
      </vt:variant>
      <vt:variant>
        <vt:lpwstr>http://www.ebi.ac.uk/ontology-lookup/browse.do?ontName=MS&amp;termId=MS:1001035</vt:lpwstr>
      </vt:variant>
      <vt:variant>
        <vt:lpwstr/>
      </vt:variant>
      <vt:variant>
        <vt:i4>2621539</vt:i4>
      </vt:variant>
      <vt:variant>
        <vt:i4>1611</vt:i4>
      </vt:variant>
      <vt:variant>
        <vt:i4>0</vt:i4>
      </vt:variant>
      <vt:variant>
        <vt:i4>5</vt:i4>
      </vt:variant>
      <vt:variant>
        <vt:lpwstr>http://www.ebi.ac.uk/ontology-lookup/browse.do?ontName=MS&amp;termId=MS:1001030</vt:lpwstr>
      </vt:variant>
      <vt:variant>
        <vt:lpwstr/>
      </vt:variant>
      <vt:variant>
        <vt:i4>2621546</vt:i4>
      </vt:variant>
      <vt:variant>
        <vt:i4>1608</vt:i4>
      </vt:variant>
      <vt:variant>
        <vt:i4>0</vt:i4>
      </vt:variant>
      <vt:variant>
        <vt:i4>5</vt:i4>
      </vt:variant>
      <vt:variant>
        <vt:lpwstr>http://www.ebi.ac.uk/ontology-lookup/browse.do?ontName=MS&amp;termId=MS:1000926</vt:lpwstr>
      </vt:variant>
      <vt:variant>
        <vt:lpwstr/>
      </vt:variant>
      <vt:variant>
        <vt:i4>2752618</vt:i4>
      </vt:variant>
      <vt:variant>
        <vt:i4>1605</vt:i4>
      </vt:variant>
      <vt:variant>
        <vt:i4>0</vt:i4>
      </vt:variant>
      <vt:variant>
        <vt:i4>5</vt:i4>
      </vt:variant>
      <vt:variant>
        <vt:lpwstr>http://www.ebi.ac.uk/ontology-lookup/browse.do?ontName=MS&amp;termId=MS:1000904</vt:lpwstr>
      </vt:variant>
      <vt:variant>
        <vt:lpwstr/>
      </vt:variant>
      <vt:variant>
        <vt:i4>2752618</vt:i4>
      </vt:variant>
      <vt:variant>
        <vt:i4>1602</vt:i4>
      </vt:variant>
      <vt:variant>
        <vt:i4>0</vt:i4>
      </vt:variant>
      <vt:variant>
        <vt:i4>5</vt:i4>
      </vt:variant>
      <vt:variant>
        <vt:lpwstr>http://www.ebi.ac.uk/ontology-lookup/browse.do?ontName=MS&amp;termId=MS:1000903</vt:lpwstr>
      </vt:variant>
      <vt:variant>
        <vt:lpwstr/>
      </vt:variant>
      <vt:variant>
        <vt:i4>2293860</vt:i4>
      </vt:variant>
      <vt:variant>
        <vt:i4>1599</vt:i4>
      </vt:variant>
      <vt:variant>
        <vt:i4>0</vt:i4>
      </vt:variant>
      <vt:variant>
        <vt:i4>5</vt:i4>
      </vt:variant>
      <vt:variant>
        <vt:lpwstr>http://www.ebi.ac.uk/ontology-lookup/browse.do?ontName=MS&amp;termId=MS:1000798</vt:lpwstr>
      </vt:variant>
      <vt:variant>
        <vt:lpwstr/>
      </vt:variant>
      <vt:variant>
        <vt:i4>2293860</vt:i4>
      </vt:variant>
      <vt:variant>
        <vt:i4>1596</vt:i4>
      </vt:variant>
      <vt:variant>
        <vt:i4>0</vt:i4>
      </vt:variant>
      <vt:variant>
        <vt:i4>5</vt:i4>
      </vt:variant>
      <vt:variant>
        <vt:lpwstr>http://www.ebi.ac.uk/ontology-lookup/browse.do?ontName=MS&amp;termId=MS:1000797</vt:lpwstr>
      </vt:variant>
      <vt:variant>
        <vt:lpwstr/>
      </vt:variant>
      <vt:variant>
        <vt:i4>2293860</vt:i4>
      </vt:variant>
      <vt:variant>
        <vt:i4>1593</vt:i4>
      </vt:variant>
      <vt:variant>
        <vt:i4>0</vt:i4>
      </vt:variant>
      <vt:variant>
        <vt:i4>5</vt:i4>
      </vt:variant>
      <vt:variant>
        <vt:lpwstr>http://www.ebi.ac.uk/ontology-lookup/browse.do?ontName=MS&amp;termId=MS:1000796</vt:lpwstr>
      </vt:variant>
      <vt:variant>
        <vt:lpwstr/>
      </vt:variant>
      <vt:variant>
        <vt:i4>2818151</vt:i4>
      </vt:variant>
      <vt:variant>
        <vt:i4>1590</vt:i4>
      </vt:variant>
      <vt:variant>
        <vt:i4>0</vt:i4>
      </vt:variant>
      <vt:variant>
        <vt:i4>5</vt:i4>
      </vt:variant>
      <vt:variant>
        <vt:lpwstr>http://www.ebi.ac.uk/ontology-lookup/browse.do?ontName=MS&amp;termId=MS:1001405</vt:lpwstr>
      </vt:variant>
      <vt:variant>
        <vt:lpwstr/>
      </vt:variant>
      <vt:variant>
        <vt:i4>2818155</vt:i4>
      </vt:variant>
      <vt:variant>
        <vt:i4>1587</vt:i4>
      </vt:variant>
      <vt:variant>
        <vt:i4>0</vt:i4>
      </vt:variant>
      <vt:variant>
        <vt:i4>5</vt:i4>
      </vt:variant>
      <vt:variant>
        <vt:lpwstr>http://www.ebi.ac.uk/ontology-lookup/browse.do?ontName=MS&amp;termId=MS:1001805</vt:lpwstr>
      </vt:variant>
      <vt:variant>
        <vt:lpwstr/>
      </vt:variant>
      <vt:variant>
        <vt:i4>3080290</vt:i4>
      </vt:variant>
      <vt:variant>
        <vt:i4>1584</vt:i4>
      </vt:variant>
      <vt:variant>
        <vt:i4>0</vt:i4>
      </vt:variant>
      <vt:variant>
        <vt:i4>5</vt:i4>
      </vt:variant>
      <vt:variant>
        <vt:lpwstr>http://www.ebi.ac.uk/ontology-lookup/browse.do?ontName=MS&amp;termId=MS:1001141</vt:lpwstr>
      </vt:variant>
      <vt:variant>
        <vt:lpwstr/>
      </vt:variant>
      <vt:variant>
        <vt:i4>2621538</vt:i4>
      </vt:variant>
      <vt:variant>
        <vt:i4>1581</vt:i4>
      </vt:variant>
      <vt:variant>
        <vt:i4>0</vt:i4>
      </vt:variant>
      <vt:variant>
        <vt:i4>5</vt:i4>
      </vt:variant>
      <vt:variant>
        <vt:lpwstr>http://www.ebi.ac.uk/ontology-lookup/browse.do?ontName=MS&amp;termId=MS:1001138</vt:lpwstr>
      </vt:variant>
      <vt:variant>
        <vt:lpwstr/>
      </vt:variant>
      <vt:variant>
        <vt:i4>2621538</vt:i4>
      </vt:variant>
      <vt:variant>
        <vt:i4>1578</vt:i4>
      </vt:variant>
      <vt:variant>
        <vt:i4>0</vt:i4>
      </vt:variant>
      <vt:variant>
        <vt:i4>5</vt:i4>
      </vt:variant>
      <vt:variant>
        <vt:lpwstr>http://www.ebi.ac.uk/ontology-lookup/browse.do?ontName=MS&amp;termId=MS:1001137</vt:lpwstr>
      </vt:variant>
      <vt:variant>
        <vt:lpwstr/>
      </vt:variant>
      <vt:variant>
        <vt:i4>2621538</vt:i4>
      </vt:variant>
      <vt:variant>
        <vt:i4>1575</vt:i4>
      </vt:variant>
      <vt:variant>
        <vt:i4>0</vt:i4>
      </vt:variant>
      <vt:variant>
        <vt:i4>5</vt:i4>
      </vt:variant>
      <vt:variant>
        <vt:lpwstr>http://www.ebi.ac.uk/ontology-lookup/browse.do?ontName=MS&amp;termId=MS:1001136</vt:lpwstr>
      </vt:variant>
      <vt:variant>
        <vt:lpwstr/>
      </vt:variant>
      <vt:variant>
        <vt:i4>2621538</vt:i4>
      </vt:variant>
      <vt:variant>
        <vt:i4>1572</vt:i4>
      </vt:variant>
      <vt:variant>
        <vt:i4>0</vt:i4>
      </vt:variant>
      <vt:variant>
        <vt:i4>5</vt:i4>
      </vt:variant>
      <vt:variant>
        <vt:lpwstr>http://www.ebi.ac.uk/ontology-lookup/browse.do?ontName=MS&amp;termId=MS:1001135</vt:lpwstr>
      </vt:variant>
      <vt:variant>
        <vt:lpwstr/>
      </vt:variant>
      <vt:variant>
        <vt:i4>2621538</vt:i4>
      </vt:variant>
      <vt:variant>
        <vt:i4>1569</vt:i4>
      </vt:variant>
      <vt:variant>
        <vt:i4>0</vt:i4>
      </vt:variant>
      <vt:variant>
        <vt:i4>5</vt:i4>
      </vt:variant>
      <vt:variant>
        <vt:lpwstr>http://www.ebi.ac.uk/ontology-lookup/browse.do?ontName=MS&amp;termId=MS:1001134</vt:lpwstr>
      </vt:variant>
      <vt:variant>
        <vt:lpwstr/>
      </vt:variant>
      <vt:variant>
        <vt:i4>2621538</vt:i4>
      </vt:variant>
      <vt:variant>
        <vt:i4>1566</vt:i4>
      </vt:variant>
      <vt:variant>
        <vt:i4>0</vt:i4>
      </vt:variant>
      <vt:variant>
        <vt:i4>5</vt:i4>
      </vt:variant>
      <vt:variant>
        <vt:lpwstr>http://www.ebi.ac.uk/ontology-lookup/browse.do?ontName=MS&amp;termId=MS:1001133</vt:lpwstr>
      </vt:variant>
      <vt:variant>
        <vt:lpwstr/>
      </vt:variant>
      <vt:variant>
        <vt:i4>2621538</vt:i4>
      </vt:variant>
      <vt:variant>
        <vt:i4>1563</vt:i4>
      </vt:variant>
      <vt:variant>
        <vt:i4>0</vt:i4>
      </vt:variant>
      <vt:variant>
        <vt:i4>5</vt:i4>
      </vt:variant>
      <vt:variant>
        <vt:lpwstr>http://www.ebi.ac.uk/ontology-lookup/browse.do?ontName=MS&amp;termId=MS:1001132</vt:lpwstr>
      </vt:variant>
      <vt:variant>
        <vt:lpwstr/>
      </vt:variant>
      <vt:variant>
        <vt:i4>2621538</vt:i4>
      </vt:variant>
      <vt:variant>
        <vt:i4>1560</vt:i4>
      </vt:variant>
      <vt:variant>
        <vt:i4>0</vt:i4>
      </vt:variant>
      <vt:variant>
        <vt:i4>5</vt:i4>
      </vt:variant>
      <vt:variant>
        <vt:lpwstr>http://www.ebi.ac.uk/ontology-lookup/browse.do?ontName=MS&amp;termId=MS:1001131</vt:lpwstr>
      </vt:variant>
      <vt:variant>
        <vt:lpwstr/>
      </vt:variant>
      <vt:variant>
        <vt:i4>2621538</vt:i4>
      </vt:variant>
      <vt:variant>
        <vt:i4>1557</vt:i4>
      </vt:variant>
      <vt:variant>
        <vt:i4>0</vt:i4>
      </vt:variant>
      <vt:variant>
        <vt:i4>5</vt:i4>
      </vt:variant>
      <vt:variant>
        <vt:lpwstr>http://www.ebi.ac.uk/ontology-lookup/browse.do?ontName=MS&amp;termId=MS:1001130</vt:lpwstr>
      </vt:variant>
      <vt:variant>
        <vt:lpwstr/>
      </vt:variant>
      <vt:variant>
        <vt:i4>2818155</vt:i4>
      </vt:variant>
      <vt:variant>
        <vt:i4>1554</vt:i4>
      </vt:variant>
      <vt:variant>
        <vt:i4>0</vt:i4>
      </vt:variant>
      <vt:variant>
        <vt:i4>5</vt:i4>
      </vt:variant>
      <vt:variant>
        <vt:lpwstr>http://www.ebi.ac.uk/ontology-lookup/browse.do?ontName=MS&amp;termId=MS:1001805</vt:lpwstr>
      </vt:variant>
      <vt:variant>
        <vt:lpwstr/>
      </vt:variant>
      <vt:variant>
        <vt:i4>2818151</vt:i4>
      </vt:variant>
      <vt:variant>
        <vt:i4>1551</vt:i4>
      </vt:variant>
      <vt:variant>
        <vt:i4>0</vt:i4>
      </vt:variant>
      <vt:variant>
        <vt:i4>5</vt:i4>
      </vt:variant>
      <vt:variant>
        <vt:lpwstr>http://www.ebi.ac.uk/ontology-lookup/browse.do?ontName=MS&amp;termId=MS:1001405</vt:lpwstr>
      </vt:variant>
      <vt:variant>
        <vt:lpwstr/>
      </vt:variant>
      <vt:variant>
        <vt:i4>2293859</vt:i4>
      </vt:variant>
      <vt:variant>
        <vt:i4>1548</vt:i4>
      </vt:variant>
      <vt:variant>
        <vt:i4>0</vt:i4>
      </vt:variant>
      <vt:variant>
        <vt:i4>5</vt:i4>
      </vt:variant>
      <vt:variant>
        <vt:lpwstr>http://www.ebi.ac.uk/ontology-lookup/browse.do?ontName=MS&amp;termId=MS:1001088</vt:lpwstr>
      </vt:variant>
      <vt:variant>
        <vt:lpwstr/>
      </vt:variant>
      <vt:variant>
        <vt:i4>2621539</vt:i4>
      </vt:variant>
      <vt:variant>
        <vt:i4>1545</vt:i4>
      </vt:variant>
      <vt:variant>
        <vt:i4>0</vt:i4>
      </vt:variant>
      <vt:variant>
        <vt:i4>5</vt:i4>
      </vt:variant>
      <vt:variant>
        <vt:lpwstr>http://www.ebi.ac.uk/ontology-lookup/browse.do?ontName=MS&amp;termId=MS:1001036</vt:lpwstr>
      </vt:variant>
      <vt:variant>
        <vt:lpwstr/>
      </vt:variant>
      <vt:variant>
        <vt:i4>2621539</vt:i4>
      </vt:variant>
      <vt:variant>
        <vt:i4>1542</vt:i4>
      </vt:variant>
      <vt:variant>
        <vt:i4>0</vt:i4>
      </vt:variant>
      <vt:variant>
        <vt:i4>5</vt:i4>
      </vt:variant>
      <vt:variant>
        <vt:lpwstr>http://www.ebi.ac.uk/ontology-lookup/browse.do?ontName=MS&amp;termId=MS:1001035</vt:lpwstr>
      </vt:variant>
      <vt:variant>
        <vt:lpwstr/>
      </vt:variant>
      <vt:variant>
        <vt:i4>2621539</vt:i4>
      </vt:variant>
      <vt:variant>
        <vt:i4>1539</vt:i4>
      </vt:variant>
      <vt:variant>
        <vt:i4>0</vt:i4>
      </vt:variant>
      <vt:variant>
        <vt:i4>5</vt:i4>
      </vt:variant>
      <vt:variant>
        <vt:lpwstr>http://www.ebi.ac.uk/ontology-lookup/browse.do?ontName=MS&amp;termId=MS:1001030</vt:lpwstr>
      </vt:variant>
      <vt:variant>
        <vt:lpwstr/>
      </vt:variant>
      <vt:variant>
        <vt:i4>2621546</vt:i4>
      </vt:variant>
      <vt:variant>
        <vt:i4>1536</vt:i4>
      </vt:variant>
      <vt:variant>
        <vt:i4>0</vt:i4>
      </vt:variant>
      <vt:variant>
        <vt:i4>5</vt:i4>
      </vt:variant>
      <vt:variant>
        <vt:lpwstr>http://www.ebi.ac.uk/ontology-lookup/browse.do?ontName=MS&amp;termId=MS:1000926</vt:lpwstr>
      </vt:variant>
      <vt:variant>
        <vt:lpwstr/>
      </vt:variant>
      <vt:variant>
        <vt:i4>2752618</vt:i4>
      </vt:variant>
      <vt:variant>
        <vt:i4>1533</vt:i4>
      </vt:variant>
      <vt:variant>
        <vt:i4>0</vt:i4>
      </vt:variant>
      <vt:variant>
        <vt:i4>5</vt:i4>
      </vt:variant>
      <vt:variant>
        <vt:lpwstr>http://www.ebi.ac.uk/ontology-lookup/browse.do?ontName=MS&amp;termId=MS:1000904</vt:lpwstr>
      </vt:variant>
      <vt:variant>
        <vt:lpwstr/>
      </vt:variant>
      <vt:variant>
        <vt:i4>2752618</vt:i4>
      </vt:variant>
      <vt:variant>
        <vt:i4>1530</vt:i4>
      </vt:variant>
      <vt:variant>
        <vt:i4>0</vt:i4>
      </vt:variant>
      <vt:variant>
        <vt:i4>5</vt:i4>
      </vt:variant>
      <vt:variant>
        <vt:lpwstr>http://www.ebi.ac.uk/ontology-lookup/browse.do?ontName=MS&amp;termId=MS:1000903</vt:lpwstr>
      </vt:variant>
      <vt:variant>
        <vt:lpwstr/>
      </vt:variant>
      <vt:variant>
        <vt:i4>2293860</vt:i4>
      </vt:variant>
      <vt:variant>
        <vt:i4>1527</vt:i4>
      </vt:variant>
      <vt:variant>
        <vt:i4>0</vt:i4>
      </vt:variant>
      <vt:variant>
        <vt:i4>5</vt:i4>
      </vt:variant>
      <vt:variant>
        <vt:lpwstr>http://www.ebi.ac.uk/ontology-lookup/browse.do?ontName=MS&amp;termId=MS:1000798</vt:lpwstr>
      </vt:variant>
      <vt:variant>
        <vt:lpwstr/>
      </vt:variant>
      <vt:variant>
        <vt:i4>2293860</vt:i4>
      </vt:variant>
      <vt:variant>
        <vt:i4>1524</vt:i4>
      </vt:variant>
      <vt:variant>
        <vt:i4>0</vt:i4>
      </vt:variant>
      <vt:variant>
        <vt:i4>5</vt:i4>
      </vt:variant>
      <vt:variant>
        <vt:lpwstr>http://www.ebi.ac.uk/ontology-lookup/browse.do?ontName=MS&amp;termId=MS:1000797</vt:lpwstr>
      </vt:variant>
      <vt:variant>
        <vt:lpwstr/>
      </vt:variant>
      <vt:variant>
        <vt:i4>2293860</vt:i4>
      </vt:variant>
      <vt:variant>
        <vt:i4>1521</vt:i4>
      </vt:variant>
      <vt:variant>
        <vt:i4>0</vt:i4>
      </vt:variant>
      <vt:variant>
        <vt:i4>5</vt:i4>
      </vt:variant>
      <vt:variant>
        <vt:lpwstr>http://www.ebi.ac.uk/ontology-lookup/browse.do?ontName=MS&amp;termId=MS:1000796</vt:lpwstr>
      </vt:variant>
      <vt:variant>
        <vt:lpwstr/>
      </vt:variant>
      <vt:variant>
        <vt:i4>2818151</vt:i4>
      </vt:variant>
      <vt:variant>
        <vt:i4>1518</vt:i4>
      </vt:variant>
      <vt:variant>
        <vt:i4>0</vt:i4>
      </vt:variant>
      <vt:variant>
        <vt:i4>5</vt:i4>
      </vt:variant>
      <vt:variant>
        <vt:lpwstr>http://www.ebi.ac.uk/ontology-lookup/browse.do?ontName=MS&amp;termId=MS:1001405</vt:lpwstr>
      </vt:variant>
      <vt:variant>
        <vt:lpwstr/>
      </vt:variant>
      <vt:variant>
        <vt:i4>2818155</vt:i4>
      </vt:variant>
      <vt:variant>
        <vt:i4>1515</vt:i4>
      </vt:variant>
      <vt:variant>
        <vt:i4>0</vt:i4>
      </vt:variant>
      <vt:variant>
        <vt:i4>5</vt:i4>
      </vt:variant>
      <vt:variant>
        <vt:lpwstr>http://www.ebi.ac.uk/ontology-lookup/browse.do?ontName=MS&amp;termId=MS:1001805</vt:lpwstr>
      </vt:variant>
      <vt:variant>
        <vt:lpwstr/>
      </vt:variant>
      <vt:variant>
        <vt:i4>3080290</vt:i4>
      </vt:variant>
      <vt:variant>
        <vt:i4>1512</vt:i4>
      </vt:variant>
      <vt:variant>
        <vt:i4>0</vt:i4>
      </vt:variant>
      <vt:variant>
        <vt:i4>5</vt:i4>
      </vt:variant>
      <vt:variant>
        <vt:lpwstr>http://www.ebi.ac.uk/ontology-lookup/browse.do?ontName=MS&amp;termId=MS:1001141</vt:lpwstr>
      </vt:variant>
      <vt:variant>
        <vt:lpwstr/>
      </vt:variant>
      <vt:variant>
        <vt:i4>2621538</vt:i4>
      </vt:variant>
      <vt:variant>
        <vt:i4>1509</vt:i4>
      </vt:variant>
      <vt:variant>
        <vt:i4>0</vt:i4>
      </vt:variant>
      <vt:variant>
        <vt:i4>5</vt:i4>
      </vt:variant>
      <vt:variant>
        <vt:lpwstr>http://www.ebi.ac.uk/ontology-lookup/browse.do?ontName=MS&amp;termId=MS:1001138</vt:lpwstr>
      </vt:variant>
      <vt:variant>
        <vt:lpwstr/>
      </vt:variant>
      <vt:variant>
        <vt:i4>2621538</vt:i4>
      </vt:variant>
      <vt:variant>
        <vt:i4>1506</vt:i4>
      </vt:variant>
      <vt:variant>
        <vt:i4>0</vt:i4>
      </vt:variant>
      <vt:variant>
        <vt:i4>5</vt:i4>
      </vt:variant>
      <vt:variant>
        <vt:lpwstr>http://www.ebi.ac.uk/ontology-lookup/browse.do?ontName=MS&amp;termId=MS:1001137</vt:lpwstr>
      </vt:variant>
      <vt:variant>
        <vt:lpwstr/>
      </vt:variant>
      <vt:variant>
        <vt:i4>2621538</vt:i4>
      </vt:variant>
      <vt:variant>
        <vt:i4>1503</vt:i4>
      </vt:variant>
      <vt:variant>
        <vt:i4>0</vt:i4>
      </vt:variant>
      <vt:variant>
        <vt:i4>5</vt:i4>
      </vt:variant>
      <vt:variant>
        <vt:lpwstr>http://www.ebi.ac.uk/ontology-lookup/browse.do?ontName=MS&amp;termId=MS:1001136</vt:lpwstr>
      </vt:variant>
      <vt:variant>
        <vt:lpwstr/>
      </vt:variant>
      <vt:variant>
        <vt:i4>2621538</vt:i4>
      </vt:variant>
      <vt:variant>
        <vt:i4>1500</vt:i4>
      </vt:variant>
      <vt:variant>
        <vt:i4>0</vt:i4>
      </vt:variant>
      <vt:variant>
        <vt:i4>5</vt:i4>
      </vt:variant>
      <vt:variant>
        <vt:lpwstr>http://www.ebi.ac.uk/ontology-lookup/browse.do?ontName=MS&amp;termId=MS:1001135</vt:lpwstr>
      </vt:variant>
      <vt:variant>
        <vt:lpwstr/>
      </vt:variant>
      <vt:variant>
        <vt:i4>2621538</vt:i4>
      </vt:variant>
      <vt:variant>
        <vt:i4>1497</vt:i4>
      </vt:variant>
      <vt:variant>
        <vt:i4>0</vt:i4>
      </vt:variant>
      <vt:variant>
        <vt:i4>5</vt:i4>
      </vt:variant>
      <vt:variant>
        <vt:lpwstr>http://www.ebi.ac.uk/ontology-lookup/browse.do?ontName=MS&amp;termId=MS:1001134</vt:lpwstr>
      </vt:variant>
      <vt:variant>
        <vt:lpwstr/>
      </vt:variant>
      <vt:variant>
        <vt:i4>2621538</vt:i4>
      </vt:variant>
      <vt:variant>
        <vt:i4>1494</vt:i4>
      </vt:variant>
      <vt:variant>
        <vt:i4>0</vt:i4>
      </vt:variant>
      <vt:variant>
        <vt:i4>5</vt:i4>
      </vt:variant>
      <vt:variant>
        <vt:lpwstr>http://www.ebi.ac.uk/ontology-lookup/browse.do?ontName=MS&amp;termId=MS:1001133</vt:lpwstr>
      </vt:variant>
      <vt:variant>
        <vt:lpwstr/>
      </vt:variant>
      <vt:variant>
        <vt:i4>2621538</vt:i4>
      </vt:variant>
      <vt:variant>
        <vt:i4>1491</vt:i4>
      </vt:variant>
      <vt:variant>
        <vt:i4>0</vt:i4>
      </vt:variant>
      <vt:variant>
        <vt:i4>5</vt:i4>
      </vt:variant>
      <vt:variant>
        <vt:lpwstr>http://www.ebi.ac.uk/ontology-lookup/browse.do?ontName=MS&amp;termId=MS:1001132</vt:lpwstr>
      </vt:variant>
      <vt:variant>
        <vt:lpwstr/>
      </vt:variant>
      <vt:variant>
        <vt:i4>2621538</vt:i4>
      </vt:variant>
      <vt:variant>
        <vt:i4>1488</vt:i4>
      </vt:variant>
      <vt:variant>
        <vt:i4>0</vt:i4>
      </vt:variant>
      <vt:variant>
        <vt:i4>5</vt:i4>
      </vt:variant>
      <vt:variant>
        <vt:lpwstr>http://www.ebi.ac.uk/ontology-lookup/browse.do?ontName=MS&amp;termId=MS:1001131</vt:lpwstr>
      </vt:variant>
      <vt:variant>
        <vt:lpwstr/>
      </vt:variant>
      <vt:variant>
        <vt:i4>2621538</vt:i4>
      </vt:variant>
      <vt:variant>
        <vt:i4>1485</vt:i4>
      </vt:variant>
      <vt:variant>
        <vt:i4>0</vt:i4>
      </vt:variant>
      <vt:variant>
        <vt:i4>5</vt:i4>
      </vt:variant>
      <vt:variant>
        <vt:lpwstr>http://www.ebi.ac.uk/ontology-lookup/browse.do?ontName=MS&amp;termId=MS:1001130</vt:lpwstr>
      </vt:variant>
      <vt:variant>
        <vt:lpwstr/>
      </vt:variant>
      <vt:variant>
        <vt:i4>2818155</vt:i4>
      </vt:variant>
      <vt:variant>
        <vt:i4>1482</vt:i4>
      </vt:variant>
      <vt:variant>
        <vt:i4>0</vt:i4>
      </vt:variant>
      <vt:variant>
        <vt:i4>5</vt:i4>
      </vt:variant>
      <vt:variant>
        <vt:lpwstr>http://www.ebi.ac.uk/ontology-lookup/browse.do?ontName=MS&amp;termId=MS:1001805</vt:lpwstr>
      </vt:variant>
      <vt:variant>
        <vt:lpwstr/>
      </vt:variant>
      <vt:variant>
        <vt:i4>2818151</vt:i4>
      </vt:variant>
      <vt:variant>
        <vt:i4>1479</vt:i4>
      </vt:variant>
      <vt:variant>
        <vt:i4>0</vt:i4>
      </vt:variant>
      <vt:variant>
        <vt:i4>5</vt:i4>
      </vt:variant>
      <vt:variant>
        <vt:lpwstr>http://www.ebi.ac.uk/ontology-lookup/browse.do?ontName=MS&amp;termId=MS:1001405</vt:lpwstr>
      </vt:variant>
      <vt:variant>
        <vt:lpwstr/>
      </vt:variant>
      <vt:variant>
        <vt:i4>2293859</vt:i4>
      </vt:variant>
      <vt:variant>
        <vt:i4>1476</vt:i4>
      </vt:variant>
      <vt:variant>
        <vt:i4>0</vt:i4>
      </vt:variant>
      <vt:variant>
        <vt:i4>5</vt:i4>
      </vt:variant>
      <vt:variant>
        <vt:lpwstr>http://www.ebi.ac.uk/ontology-lookup/browse.do?ontName=MS&amp;termId=MS:1001088</vt:lpwstr>
      </vt:variant>
      <vt:variant>
        <vt:lpwstr/>
      </vt:variant>
      <vt:variant>
        <vt:i4>2621539</vt:i4>
      </vt:variant>
      <vt:variant>
        <vt:i4>1473</vt:i4>
      </vt:variant>
      <vt:variant>
        <vt:i4>0</vt:i4>
      </vt:variant>
      <vt:variant>
        <vt:i4>5</vt:i4>
      </vt:variant>
      <vt:variant>
        <vt:lpwstr>http://www.ebi.ac.uk/ontology-lookup/browse.do?ontName=MS&amp;termId=MS:1001036</vt:lpwstr>
      </vt:variant>
      <vt:variant>
        <vt:lpwstr/>
      </vt:variant>
      <vt:variant>
        <vt:i4>2621539</vt:i4>
      </vt:variant>
      <vt:variant>
        <vt:i4>1470</vt:i4>
      </vt:variant>
      <vt:variant>
        <vt:i4>0</vt:i4>
      </vt:variant>
      <vt:variant>
        <vt:i4>5</vt:i4>
      </vt:variant>
      <vt:variant>
        <vt:lpwstr>http://www.ebi.ac.uk/ontology-lookup/browse.do?ontName=MS&amp;termId=MS:1001035</vt:lpwstr>
      </vt:variant>
      <vt:variant>
        <vt:lpwstr/>
      </vt:variant>
      <vt:variant>
        <vt:i4>2621539</vt:i4>
      </vt:variant>
      <vt:variant>
        <vt:i4>1467</vt:i4>
      </vt:variant>
      <vt:variant>
        <vt:i4>0</vt:i4>
      </vt:variant>
      <vt:variant>
        <vt:i4>5</vt:i4>
      </vt:variant>
      <vt:variant>
        <vt:lpwstr>http://www.ebi.ac.uk/ontology-lookup/browse.do?ontName=MS&amp;termId=MS:1001030</vt:lpwstr>
      </vt:variant>
      <vt:variant>
        <vt:lpwstr/>
      </vt:variant>
      <vt:variant>
        <vt:i4>2621546</vt:i4>
      </vt:variant>
      <vt:variant>
        <vt:i4>1464</vt:i4>
      </vt:variant>
      <vt:variant>
        <vt:i4>0</vt:i4>
      </vt:variant>
      <vt:variant>
        <vt:i4>5</vt:i4>
      </vt:variant>
      <vt:variant>
        <vt:lpwstr>http://www.ebi.ac.uk/ontology-lookup/browse.do?ontName=MS&amp;termId=MS:1000926</vt:lpwstr>
      </vt:variant>
      <vt:variant>
        <vt:lpwstr/>
      </vt:variant>
      <vt:variant>
        <vt:i4>2752618</vt:i4>
      </vt:variant>
      <vt:variant>
        <vt:i4>1461</vt:i4>
      </vt:variant>
      <vt:variant>
        <vt:i4>0</vt:i4>
      </vt:variant>
      <vt:variant>
        <vt:i4>5</vt:i4>
      </vt:variant>
      <vt:variant>
        <vt:lpwstr>http://www.ebi.ac.uk/ontology-lookup/browse.do?ontName=MS&amp;termId=MS:1000904</vt:lpwstr>
      </vt:variant>
      <vt:variant>
        <vt:lpwstr/>
      </vt:variant>
      <vt:variant>
        <vt:i4>2752618</vt:i4>
      </vt:variant>
      <vt:variant>
        <vt:i4>1458</vt:i4>
      </vt:variant>
      <vt:variant>
        <vt:i4>0</vt:i4>
      </vt:variant>
      <vt:variant>
        <vt:i4>5</vt:i4>
      </vt:variant>
      <vt:variant>
        <vt:lpwstr>http://www.ebi.ac.uk/ontology-lookup/browse.do?ontName=MS&amp;termId=MS:1000903</vt:lpwstr>
      </vt:variant>
      <vt:variant>
        <vt:lpwstr/>
      </vt:variant>
      <vt:variant>
        <vt:i4>2293860</vt:i4>
      </vt:variant>
      <vt:variant>
        <vt:i4>1455</vt:i4>
      </vt:variant>
      <vt:variant>
        <vt:i4>0</vt:i4>
      </vt:variant>
      <vt:variant>
        <vt:i4>5</vt:i4>
      </vt:variant>
      <vt:variant>
        <vt:lpwstr>http://www.ebi.ac.uk/ontology-lookup/browse.do?ontName=MS&amp;termId=MS:1000798</vt:lpwstr>
      </vt:variant>
      <vt:variant>
        <vt:lpwstr/>
      </vt:variant>
      <vt:variant>
        <vt:i4>2293860</vt:i4>
      </vt:variant>
      <vt:variant>
        <vt:i4>1452</vt:i4>
      </vt:variant>
      <vt:variant>
        <vt:i4>0</vt:i4>
      </vt:variant>
      <vt:variant>
        <vt:i4>5</vt:i4>
      </vt:variant>
      <vt:variant>
        <vt:lpwstr>http://www.ebi.ac.uk/ontology-lookup/browse.do?ontName=MS&amp;termId=MS:1000797</vt:lpwstr>
      </vt:variant>
      <vt:variant>
        <vt:lpwstr/>
      </vt:variant>
      <vt:variant>
        <vt:i4>2293860</vt:i4>
      </vt:variant>
      <vt:variant>
        <vt:i4>1449</vt:i4>
      </vt:variant>
      <vt:variant>
        <vt:i4>0</vt:i4>
      </vt:variant>
      <vt:variant>
        <vt:i4>5</vt:i4>
      </vt:variant>
      <vt:variant>
        <vt:lpwstr>http://www.ebi.ac.uk/ontology-lookup/browse.do?ontName=MS&amp;termId=MS:1000796</vt:lpwstr>
      </vt:variant>
      <vt:variant>
        <vt:lpwstr/>
      </vt:variant>
      <vt:variant>
        <vt:i4>2818151</vt:i4>
      </vt:variant>
      <vt:variant>
        <vt:i4>1446</vt:i4>
      </vt:variant>
      <vt:variant>
        <vt:i4>0</vt:i4>
      </vt:variant>
      <vt:variant>
        <vt:i4>5</vt:i4>
      </vt:variant>
      <vt:variant>
        <vt:lpwstr>http://www.ebi.ac.uk/ontology-lookup/browse.do?ontName=MS&amp;termId=MS:1001405</vt:lpwstr>
      </vt:variant>
      <vt:variant>
        <vt:lpwstr/>
      </vt:variant>
      <vt:variant>
        <vt:i4>2818155</vt:i4>
      </vt:variant>
      <vt:variant>
        <vt:i4>1443</vt:i4>
      </vt:variant>
      <vt:variant>
        <vt:i4>0</vt:i4>
      </vt:variant>
      <vt:variant>
        <vt:i4>5</vt:i4>
      </vt:variant>
      <vt:variant>
        <vt:lpwstr>http://www.ebi.ac.uk/ontology-lookup/browse.do?ontName=MS&amp;termId=MS:1001805</vt:lpwstr>
      </vt:variant>
      <vt:variant>
        <vt:lpwstr/>
      </vt:variant>
      <vt:variant>
        <vt:i4>3080290</vt:i4>
      </vt:variant>
      <vt:variant>
        <vt:i4>1440</vt:i4>
      </vt:variant>
      <vt:variant>
        <vt:i4>0</vt:i4>
      </vt:variant>
      <vt:variant>
        <vt:i4>5</vt:i4>
      </vt:variant>
      <vt:variant>
        <vt:lpwstr>http://www.ebi.ac.uk/ontology-lookup/browse.do?ontName=MS&amp;termId=MS:1001141</vt:lpwstr>
      </vt:variant>
      <vt:variant>
        <vt:lpwstr/>
      </vt:variant>
      <vt:variant>
        <vt:i4>2621538</vt:i4>
      </vt:variant>
      <vt:variant>
        <vt:i4>1437</vt:i4>
      </vt:variant>
      <vt:variant>
        <vt:i4>0</vt:i4>
      </vt:variant>
      <vt:variant>
        <vt:i4>5</vt:i4>
      </vt:variant>
      <vt:variant>
        <vt:lpwstr>http://www.ebi.ac.uk/ontology-lookup/browse.do?ontName=MS&amp;termId=MS:1001138</vt:lpwstr>
      </vt:variant>
      <vt:variant>
        <vt:lpwstr/>
      </vt:variant>
      <vt:variant>
        <vt:i4>2621538</vt:i4>
      </vt:variant>
      <vt:variant>
        <vt:i4>1434</vt:i4>
      </vt:variant>
      <vt:variant>
        <vt:i4>0</vt:i4>
      </vt:variant>
      <vt:variant>
        <vt:i4>5</vt:i4>
      </vt:variant>
      <vt:variant>
        <vt:lpwstr>http://www.ebi.ac.uk/ontology-lookup/browse.do?ontName=MS&amp;termId=MS:1001137</vt:lpwstr>
      </vt:variant>
      <vt:variant>
        <vt:lpwstr/>
      </vt:variant>
      <vt:variant>
        <vt:i4>2621538</vt:i4>
      </vt:variant>
      <vt:variant>
        <vt:i4>1431</vt:i4>
      </vt:variant>
      <vt:variant>
        <vt:i4>0</vt:i4>
      </vt:variant>
      <vt:variant>
        <vt:i4>5</vt:i4>
      </vt:variant>
      <vt:variant>
        <vt:lpwstr>http://www.ebi.ac.uk/ontology-lookup/browse.do?ontName=MS&amp;termId=MS:1001136</vt:lpwstr>
      </vt:variant>
      <vt:variant>
        <vt:lpwstr/>
      </vt:variant>
      <vt:variant>
        <vt:i4>2621538</vt:i4>
      </vt:variant>
      <vt:variant>
        <vt:i4>1428</vt:i4>
      </vt:variant>
      <vt:variant>
        <vt:i4>0</vt:i4>
      </vt:variant>
      <vt:variant>
        <vt:i4>5</vt:i4>
      </vt:variant>
      <vt:variant>
        <vt:lpwstr>http://www.ebi.ac.uk/ontology-lookup/browse.do?ontName=MS&amp;termId=MS:1001135</vt:lpwstr>
      </vt:variant>
      <vt:variant>
        <vt:lpwstr/>
      </vt:variant>
      <vt:variant>
        <vt:i4>2621538</vt:i4>
      </vt:variant>
      <vt:variant>
        <vt:i4>1425</vt:i4>
      </vt:variant>
      <vt:variant>
        <vt:i4>0</vt:i4>
      </vt:variant>
      <vt:variant>
        <vt:i4>5</vt:i4>
      </vt:variant>
      <vt:variant>
        <vt:lpwstr>http://www.ebi.ac.uk/ontology-lookup/browse.do?ontName=MS&amp;termId=MS:1001134</vt:lpwstr>
      </vt:variant>
      <vt:variant>
        <vt:lpwstr/>
      </vt:variant>
      <vt:variant>
        <vt:i4>2621538</vt:i4>
      </vt:variant>
      <vt:variant>
        <vt:i4>1422</vt:i4>
      </vt:variant>
      <vt:variant>
        <vt:i4>0</vt:i4>
      </vt:variant>
      <vt:variant>
        <vt:i4>5</vt:i4>
      </vt:variant>
      <vt:variant>
        <vt:lpwstr>http://www.ebi.ac.uk/ontology-lookup/browse.do?ontName=MS&amp;termId=MS:1001133</vt:lpwstr>
      </vt:variant>
      <vt:variant>
        <vt:lpwstr/>
      </vt:variant>
      <vt:variant>
        <vt:i4>2621538</vt:i4>
      </vt:variant>
      <vt:variant>
        <vt:i4>1419</vt:i4>
      </vt:variant>
      <vt:variant>
        <vt:i4>0</vt:i4>
      </vt:variant>
      <vt:variant>
        <vt:i4>5</vt:i4>
      </vt:variant>
      <vt:variant>
        <vt:lpwstr>http://www.ebi.ac.uk/ontology-lookup/browse.do?ontName=MS&amp;termId=MS:1001132</vt:lpwstr>
      </vt:variant>
      <vt:variant>
        <vt:lpwstr/>
      </vt:variant>
      <vt:variant>
        <vt:i4>2621538</vt:i4>
      </vt:variant>
      <vt:variant>
        <vt:i4>1416</vt:i4>
      </vt:variant>
      <vt:variant>
        <vt:i4>0</vt:i4>
      </vt:variant>
      <vt:variant>
        <vt:i4>5</vt:i4>
      </vt:variant>
      <vt:variant>
        <vt:lpwstr>http://www.ebi.ac.uk/ontology-lookup/browse.do?ontName=MS&amp;termId=MS:1001131</vt:lpwstr>
      </vt:variant>
      <vt:variant>
        <vt:lpwstr/>
      </vt:variant>
      <vt:variant>
        <vt:i4>2621538</vt:i4>
      </vt:variant>
      <vt:variant>
        <vt:i4>1413</vt:i4>
      </vt:variant>
      <vt:variant>
        <vt:i4>0</vt:i4>
      </vt:variant>
      <vt:variant>
        <vt:i4>5</vt:i4>
      </vt:variant>
      <vt:variant>
        <vt:lpwstr>http://www.ebi.ac.uk/ontology-lookup/browse.do?ontName=MS&amp;termId=MS:1001130</vt:lpwstr>
      </vt:variant>
      <vt:variant>
        <vt:lpwstr/>
      </vt:variant>
      <vt:variant>
        <vt:i4>2818155</vt:i4>
      </vt:variant>
      <vt:variant>
        <vt:i4>1410</vt:i4>
      </vt:variant>
      <vt:variant>
        <vt:i4>0</vt:i4>
      </vt:variant>
      <vt:variant>
        <vt:i4>5</vt:i4>
      </vt:variant>
      <vt:variant>
        <vt:lpwstr>http://www.ebi.ac.uk/ontology-lookup/browse.do?ontName=MS&amp;termId=MS:1001805</vt:lpwstr>
      </vt:variant>
      <vt:variant>
        <vt:lpwstr/>
      </vt:variant>
      <vt:variant>
        <vt:i4>2818151</vt:i4>
      </vt:variant>
      <vt:variant>
        <vt:i4>1407</vt:i4>
      </vt:variant>
      <vt:variant>
        <vt:i4>0</vt:i4>
      </vt:variant>
      <vt:variant>
        <vt:i4>5</vt:i4>
      </vt:variant>
      <vt:variant>
        <vt:lpwstr>http://www.ebi.ac.uk/ontology-lookup/browse.do?ontName=MS&amp;termId=MS:1001405</vt:lpwstr>
      </vt:variant>
      <vt:variant>
        <vt:lpwstr/>
      </vt:variant>
      <vt:variant>
        <vt:i4>2293859</vt:i4>
      </vt:variant>
      <vt:variant>
        <vt:i4>1404</vt:i4>
      </vt:variant>
      <vt:variant>
        <vt:i4>0</vt:i4>
      </vt:variant>
      <vt:variant>
        <vt:i4>5</vt:i4>
      </vt:variant>
      <vt:variant>
        <vt:lpwstr>http://www.ebi.ac.uk/ontology-lookup/browse.do?ontName=MS&amp;termId=MS:1001088</vt:lpwstr>
      </vt:variant>
      <vt:variant>
        <vt:lpwstr/>
      </vt:variant>
      <vt:variant>
        <vt:i4>2621539</vt:i4>
      </vt:variant>
      <vt:variant>
        <vt:i4>1401</vt:i4>
      </vt:variant>
      <vt:variant>
        <vt:i4>0</vt:i4>
      </vt:variant>
      <vt:variant>
        <vt:i4>5</vt:i4>
      </vt:variant>
      <vt:variant>
        <vt:lpwstr>http://www.ebi.ac.uk/ontology-lookup/browse.do?ontName=MS&amp;termId=MS:1001036</vt:lpwstr>
      </vt:variant>
      <vt:variant>
        <vt:lpwstr/>
      </vt:variant>
      <vt:variant>
        <vt:i4>2621539</vt:i4>
      </vt:variant>
      <vt:variant>
        <vt:i4>1398</vt:i4>
      </vt:variant>
      <vt:variant>
        <vt:i4>0</vt:i4>
      </vt:variant>
      <vt:variant>
        <vt:i4>5</vt:i4>
      </vt:variant>
      <vt:variant>
        <vt:lpwstr>http://www.ebi.ac.uk/ontology-lookup/browse.do?ontName=MS&amp;termId=MS:1001035</vt:lpwstr>
      </vt:variant>
      <vt:variant>
        <vt:lpwstr/>
      </vt:variant>
      <vt:variant>
        <vt:i4>2621539</vt:i4>
      </vt:variant>
      <vt:variant>
        <vt:i4>1395</vt:i4>
      </vt:variant>
      <vt:variant>
        <vt:i4>0</vt:i4>
      </vt:variant>
      <vt:variant>
        <vt:i4>5</vt:i4>
      </vt:variant>
      <vt:variant>
        <vt:lpwstr>http://www.ebi.ac.uk/ontology-lookup/browse.do?ontName=MS&amp;termId=MS:1001030</vt:lpwstr>
      </vt:variant>
      <vt:variant>
        <vt:lpwstr/>
      </vt:variant>
      <vt:variant>
        <vt:i4>2621546</vt:i4>
      </vt:variant>
      <vt:variant>
        <vt:i4>1392</vt:i4>
      </vt:variant>
      <vt:variant>
        <vt:i4>0</vt:i4>
      </vt:variant>
      <vt:variant>
        <vt:i4>5</vt:i4>
      </vt:variant>
      <vt:variant>
        <vt:lpwstr>http://www.ebi.ac.uk/ontology-lookup/browse.do?ontName=MS&amp;termId=MS:1000926</vt:lpwstr>
      </vt:variant>
      <vt:variant>
        <vt:lpwstr/>
      </vt:variant>
      <vt:variant>
        <vt:i4>2752618</vt:i4>
      </vt:variant>
      <vt:variant>
        <vt:i4>1389</vt:i4>
      </vt:variant>
      <vt:variant>
        <vt:i4>0</vt:i4>
      </vt:variant>
      <vt:variant>
        <vt:i4>5</vt:i4>
      </vt:variant>
      <vt:variant>
        <vt:lpwstr>http://www.ebi.ac.uk/ontology-lookup/browse.do?ontName=MS&amp;termId=MS:1000904</vt:lpwstr>
      </vt:variant>
      <vt:variant>
        <vt:lpwstr/>
      </vt:variant>
      <vt:variant>
        <vt:i4>2752618</vt:i4>
      </vt:variant>
      <vt:variant>
        <vt:i4>1386</vt:i4>
      </vt:variant>
      <vt:variant>
        <vt:i4>0</vt:i4>
      </vt:variant>
      <vt:variant>
        <vt:i4>5</vt:i4>
      </vt:variant>
      <vt:variant>
        <vt:lpwstr>http://www.ebi.ac.uk/ontology-lookup/browse.do?ontName=MS&amp;termId=MS:1000903</vt:lpwstr>
      </vt:variant>
      <vt:variant>
        <vt:lpwstr/>
      </vt:variant>
      <vt:variant>
        <vt:i4>2293860</vt:i4>
      </vt:variant>
      <vt:variant>
        <vt:i4>1383</vt:i4>
      </vt:variant>
      <vt:variant>
        <vt:i4>0</vt:i4>
      </vt:variant>
      <vt:variant>
        <vt:i4>5</vt:i4>
      </vt:variant>
      <vt:variant>
        <vt:lpwstr>http://www.ebi.ac.uk/ontology-lookup/browse.do?ontName=MS&amp;termId=MS:1000798</vt:lpwstr>
      </vt:variant>
      <vt:variant>
        <vt:lpwstr/>
      </vt:variant>
      <vt:variant>
        <vt:i4>2293860</vt:i4>
      </vt:variant>
      <vt:variant>
        <vt:i4>1380</vt:i4>
      </vt:variant>
      <vt:variant>
        <vt:i4>0</vt:i4>
      </vt:variant>
      <vt:variant>
        <vt:i4>5</vt:i4>
      </vt:variant>
      <vt:variant>
        <vt:lpwstr>http://www.ebi.ac.uk/ontology-lookup/browse.do?ontName=MS&amp;termId=MS:1000797</vt:lpwstr>
      </vt:variant>
      <vt:variant>
        <vt:lpwstr/>
      </vt:variant>
      <vt:variant>
        <vt:i4>2293860</vt:i4>
      </vt:variant>
      <vt:variant>
        <vt:i4>1377</vt:i4>
      </vt:variant>
      <vt:variant>
        <vt:i4>0</vt:i4>
      </vt:variant>
      <vt:variant>
        <vt:i4>5</vt:i4>
      </vt:variant>
      <vt:variant>
        <vt:lpwstr>http://www.ebi.ac.uk/ontology-lookup/browse.do?ontName=MS&amp;termId=MS:1000796</vt:lpwstr>
      </vt:variant>
      <vt:variant>
        <vt:lpwstr/>
      </vt:variant>
      <vt:variant>
        <vt:i4>2818151</vt:i4>
      </vt:variant>
      <vt:variant>
        <vt:i4>1374</vt:i4>
      </vt:variant>
      <vt:variant>
        <vt:i4>0</vt:i4>
      </vt:variant>
      <vt:variant>
        <vt:i4>5</vt:i4>
      </vt:variant>
      <vt:variant>
        <vt:lpwstr>http://www.ebi.ac.uk/ontology-lookup/browse.do?ontName=MS&amp;termId=MS:1001405</vt:lpwstr>
      </vt:variant>
      <vt:variant>
        <vt:lpwstr/>
      </vt:variant>
      <vt:variant>
        <vt:i4>2818155</vt:i4>
      </vt:variant>
      <vt:variant>
        <vt:i4>1371</vt:i4>
      </vt:variant>
      <vt:variant>
        <vt:i4>0</vt:i4>
      </vt:variant>
      <vt:variant>
        <vt:i4>5</vt:i4>
      </vt:variant>
      <vt:variant>
        <vt:lpwstr>http://www.ebi.ac.uk/ontology-lookup/browse.do?ontName=MS&amp;termId=MS:1001805</vt:lpwstr>
      </vt:variant>
      <vt:variant>
        <vt:lpwstr/>
      </vt:variant>
      <vt:variant>
        <vt:i4>3080290</vt:i4>
      </vt:variant>
      <vt:variant>
        <vt:i4>1368</vt:i4>
      </vt:variant>
      <vt:variant>
        <vt:i4>0</vt:i4>
      </vt:variant>
      <vt:variant>
        <vt:i4>5</vt:i4>
      </vt:variant>
      <vt:variant>
        <vt:lpwstr>http://www.ebi.ac.uk/ontology-lookup/browse.do?ontName=MS&amp;termId=MS:1001141</vt:lpwstr>
      </vt:variant>
      <vt:variant>
        <vt:lpwstr/>
      </vt:variant>
      <vt:variant>
        <vt:i4>2621538</vt:i4>
      </vt:variant>
      <vt:variant>
        <vt:i4>1365</vt:i4>
      </vt:variant>
      <vt:variant>
        <vt:i4>0</vt:i4>
      </vt:variant>
      <vt:variant>
        <vt:i4>5</vt:i4>
      </vt:variant>
      <vt:variant>
        <vt:lpwstr>http://www.ebi.ac.uk/ontology-lookup/browse.do?ontName=MS&amp;termId=MS:1001138</vt:lpwstr>
      </vt:variant>
      <vt:variant>
        <vt:lpwstr/>
      </vt:variant>
      <vt:variant>
        <vt:i4>2621538</vt:i4>
      </vt:variant>
      <vt:variant>
        <vt:i4>1362</vt:i4>
      </vt:variant>
      <vt:variant>
        <vt:i4>0</vt:i4>
      </vt:variant>
      <vt:variant>
        <vt:i4>5</vt:i4>
      </vt:variant>
      <vt:variant>
        <vt:lpwstr>http://www.ebi.ac.uk/ontology-lookup/browse.do?ontName=MS&amp;termId=MS:1001137</vt:lpwstr>
      </vt:variant>
      <vt:variant>
        <vt:lpwstr/>
      </vt:variant>
      <vt:variant>
        <vt:i4>2621538</vt:i4>
      </vt:variant>
      <vt:variant>
        <vt:i4>1359</vt:i4>
      </vt:variant>
      <vt:variant>
        <vt:i4>0</vt:i4>
      </vt:variant>
      <vt:variant>
        <vt:i4>5</vt:i4>
      </vt:variant>
      <vt:variant>
        <vt:lpwstr>http://www.ebi.ac.uk/ontology-lookup/browse.do?ontName=MS&amp;termId=MS:1001136</vt:lpwstr>
      </vt:variant>
      <vt:variant>
        <vt:lpwstr/>
      </vt:variant>
      <vt:variant>
        <vt:i4>2621538</vt:i4>
      </vt:variant>
      <vt:variant>
        <vt:i4>1356</vt:i4>
      </vt:variant>
      <vt:variant>
        <vt:i4>0</vt:i4>
      </vt:variant>
      <vt:variant>
        <vt:i4>5</vt:i4>
      </vt:variant>
      <vt:variant>
        <vt:lpwstr>http://www.ebi.ac.uk/ontology-lookup/browse.do?ontName=MS&amp;termId=MS:1001135</vt:lpwstr>
      </vt:variant>
      <vt:variant>
        <vt:lpwstr/>
      </vt:variant>
      <vt:variant>
        <vt:i4>2621538</vt:i4>
      </vt:variant>
      <vt:variant>
        <vt:i4>1353</vt:i4>
      </vt:variant>
      <vt:variant>
        <vt:i4>0</vt:i4>
      </vt:variant>
      <vt:variant>
        <vt:i4>5</vt:i4>
      </vt:variant>
      <vt:variant>
        <vt:lpwstr>http://www.ebi.ac.uk/ontology-lookup/browse.do?ontName=MS&amp;termId=MS:1001134</vt:lpwstr>
      </vt:variant>
      <vt:variant>
        <vt:lpwstr/>
      </vt:variant>
      <vt:variant>
        <vt:i4>2621538</vt:i4>
      </vt:variant>
      <vt:variant>
        <vt:i4>1350</vt:i4>
      </vt:variant>
      <vt:variant>
        <vt:i4>0</vt:i4>
      </vt:variant>
      <vt:variant>
        <vt:i4>5</vt:i4>
      </vt:variant>
      <vt:variant>
        <vt:lpwstr>http://www.ebi.ac.uk/ontology-lookup/browse.do?ontName=MS&amp;termId=MS:1001133</vt:lpwstr>
      </vt:variant>
      <vt:variant>
        <vt:lpwstr/>
      </vt:variant>
      <vt:variant>
        <vt:i4>2621538</vt:i4>
      </vt:variant>
      <vt:variant>
        <vt:i4>1347</vt:i4>
      </vt:variant>
      <vt:variant>
        <vt:i4>0</vt:i4>
      </vt:variant>
      <vt:variant>
        <vt:i4>5</vt:i4>
      </vt:variant>
      <vt:variant>
        <vt:lpwstr>http://www.ebi.ac.uk/ontology-lookup/browse.do?ontName=MS&amp;termId=MS:1001132</vt:lpwstr>
      </vt:variant>
      <vt:variant>
        <vt:lpwstr/>
      </vt:variant>
      <vt:variant>
        <vt:i4>2621538</vt:i4>
      </vt:variant>
      <vt:variant>
        <vt:i4>1344</vt:i4>
      </vt:variant>
      <vt:variant>
        <vt:i4>0</vt:i4>
      </vt:variant>
      <vt:variant>
        <vt:i4>5</vt:i4>
      </vt:variant>
      <vt:variant>
        <vt:lpwstr>http://www.ebi.ac.uk/ontology-lookup/browse.do?ontName=MS&amp;termId=MS:1001131</vt:lpwstr>
      </vt:variant>
      <vt:variant>
        <vt:lpwstr/>
      </vt:variant>
      <vt:variant>
        <vt:i4>2621538</vt:i4>
      </vt:variant>
      <vt:variant>
        <vt:i4>1341</vt:i4>
      </vt:variant>
      <vt:variant>
        <vt:i4>0</vt:i4>
      </vt:variant>
      <vt:variant>
        <vt:i4>5</vt:i4>
      </vt:variant>
      <vt:variant>
        <vt:lpwstr>http://www.ebi.ac.uk/ontology-lookup/browse.do?ontName=MS&amp;termId=MS:1001130</vt:lpwstr>
      </vt:variant>
      <vt:variant>
        <vt:lpwstr/>
      </vt:variant>
      <vt:variant>
        <vt:i4>2818155</vt:i4>
      </vt:variant>
      <vt:variant>
        <vt:i4>1338</vt:i4>
      </vt:variant>
      <vt:variant>
        <vt:i4>0</vt:i4>
      </vt:variant>
      <vt:variant>
        <vt:i4>5</vt:i4>
      </vt:variant>
      <vt:variant>
        <vt:lpwstr>http://www.ebi.ac.uk/ontology-lookup/browse.do?ontName=MS&amp;termId=MS:1001805</vt:lpwstr>
      </vt:variant>
      <vt:variant>
        <vt:lpwstr/>
      </vt:variant>
      <vt:variant>
        <vt:i4>2818151</vt:i4>
      </vt:variant>
      <vt:variant>
        <vt:i4>1335</vt:i4>
      </vt:variant>
      <vt:variant>
        <vt:i4>0</vt:i4>
      </vt:variant>
      <vt:variant>
        <vt:i4>5</vt:i4>
      </vt:variant>
      <vt:variant>
        <vt:lpwstr>http://www.ebi.ac.uk/ontology-lookup/browse.do?ontName=MS&amp;termId=MS:1001405</vt:lpwstr>
      </vt:variant>
      <vt:variant>
        <vt:lpwstr/>
      </vt:variant>
      <vt:variant>
        <vt:i4>2293859</vt:i4>
      </vt:variant>
      <vt:variant>
        <vt:i4>1332</vt:i4>
      </vt:variant>
      <vt:variant>
        <vt:i4>0</vt:i4>
      </vt:variant>
      <vt:variant>
        <vt:i4>5</vt:i4>
      </vt:variant>
      <vt:variant>
        <vt:lpwstr>http://www.ebi.ac.uk/ontology-lookup/browse.do?ontName=MS&amp;termId=MS:1001088</vt:lpwstr>
      </vt:variant>
      <vt:variant>
        <vt:lpwstr/>
      </vt:variant>
      <vt:variant>
        <vt:i4>2621539</vt:i4>
      </vt:variant>
      <vt:variant>
        <vt:i4>1329</vt:i4>
      </vt:variant>
      <vt:variant>
        <vt:i4>0</vt:i4>
      </vt:variant>
      <vt:variant>
        <vt:i4>5</vt:i4>
      </vt:variant>
      <vt:variant>
        <vt:lpwstr>http://www.ebi.ac.uk/ontology-lookup/browse.do?ontName=MS&amp;termId=MS:1001036</vt:lpwstr>
      </vt:variant>
      <vt:variant>
        <vt:lpwstr/>
      </vt:variant>
      <vt:variant>
        <vt:i4>2621539</vt:i4>
      </vt:variant>
      <vt:variant>
        <vt:i4>1326</vt:i4>
      </vt:variant>
      <vt:variant>
        <vt:i4>0</vt:i4>
      </vt:variant>
      <vt:variant>
        <vt:i4>5</vt:i4>
      </vt:variant>
      <vt:variant>
        <vt:lpwstr>http://www.ebi.ac.uk/ontology-lookup/browse.do?ontName=MS&amp;termId=MS:1001035</vt:lpwstr>
      </vt:variant>
      <vt:variant>
        <vt:lpwstr/>
      </vt:variant>
      <vt:variant>
        <vt:i4>2621539</vt:i4>
      </vt:variant>
      <vt:variant>
        <vt:i4>1323</vt:i4>
      </vt:variant>
      <vt:variant>
        <vt:i4>0</vt:i4>
      </vt:variant>
      <vt:variant>
        <vt:i4>5</vt:i4>
      </vt:variant>
      <vt:variant>
        <vt:lpwstr>http://www.ebi.ac.uk/ontology-lookup/browse.do?ontName=MS&amp;termId=MS:1001030</vt:lpwstr>
      </vt:variant>
      <vt:variant>
        <vt:lpwstr/>
      </vt:variant>
      <vt:variant>
        <vt:i4>2621546</vt:i4>
      </vt:variant>
      <vt:variant>
        <vt:i4>1320</vt:i4>
      </vt:variant>
      <vt:variant>
        <vt:i4>0</vt:i4>
      </vt:variant>
      <vt:variant>
        <vt:i4>5</vt:i4>
      </vt:variant>
      <vt:variant>
        <vt:lpwstr>http://www.ebi.ac.uk/ontology-lookup/browse.do?ontName=MS&amp;termId=MS:1000926</vt:lpwstr>
      </vt:variant>
      <vt:variant>
        <vt:lpwstr/>
      </vt:variant>
      <vt:variant>
        <vt:i4>2752618</vt:i4>
      </vt:variant>
      <vt:variant>
        <vt:i4>1317</vt:i4>
      </vt:variant>
      <vt:variant>
        <vt:i4>0</vt:i4>
      </vt:variant>
      <vt:variant>
        <vt:i4>5</vt:i4>
      </vt:variant>
      <vt:variant>
        <vt:lpwstr>http://www.ebi.ac.uk/ontology-lookup/browse.do?ontName=MS&amp;termId=MS:1000904</vt:lpwstr>
      </vt:variant>
      <vt:variant>
        <vt:lpwstr/>
      </vt:variant>
      <vt:variant>
        <vt:i4>2752618</vt:i4>
      </vt:variant>
      <vt:variant>
        <vt:i4>1314</vt:i4>
      </vt:variant>
      <vt:variant>
        <vt:i4>0</vt:i4>
      </vt:variant>
      <vt:variant>
        <vt:i4>5</vt:i4>
      </vt:variant>
      <vt:variant>
        <vt:lpwstr>http://www.ebi.ac.uk/ontology-lookup/browse.do?ontName=MS&amp;termId=MS:1000903</vt:lpwstr>
      </vt:variant>
      <vt:variant>
        <vt:lpwstr/>
      </vt:variant>
      <vt:variant>
        <vt:i4>2293860</vt:i4>
      </vt:variant>
      <vt:variant>
        <vt:i4>1311</vt:i4>
      </vt:variant>
      <vt:variant>
        <vt:i4>0</vt:i4>
      </vt:variant>
      <vt:variant>
        <vt:i4>5</vt:i4>
      </vt:variant>
      <vt:variant>
        <vt:lpwstr>http://www.ebi.ac.uk/ontology-lookup/browse.do?ontName=MS&amp;termId=MS:1000798</vt:lpwstr>
      </vt:variant>
      <vt:variant>
        <vt:lpwstr/>
      </vt:variant>
      <vt:variant>
        <vt:i4>2293860</vt:i4>
      </vt:variant>
      <vt:variant>
        <vt:i4>1308</vt:i4>
      </vt:variant>
      <vt:variant>
        <vt:i4>0</vt:i4>
      </vt:variant>
      <vt:variant>
        <vt:i4>5</vt:i4>
      </vt:variant>
      <vt:variant>
        <vt:lpwstr>http://www.ebi.ac.uk/ontology-lookup/browse.do?ontName=MS&amp;termId=MS:1000797</vt:lpwstr>
      </vt:variant>
      <vt:variant>
        <vt:lpwstr/>
      </vt:variant>
      <vt:variant>
        <vt:i4>2293860</vt:i4>
      </vt:variant>
      <vt:variant>
        <vt:i4>1305</vt:i4>
      </vt:variant>
      <vt:variant>
        <vt:i4>0</vt:i4>
      </vt:variant>
      <vt:variant>
        <vt:i4>5</vt:i4>
      </vt:variant>
      <vt:variant>
        <vt:lpwstr>http://www.ebi.ac.uk/ontology-lookup/browse.do?ontName=MS&amp;termId=MS:1000796</vt:lpwstr>
      </vt:variant>
      <vt:variant>
        <vt:lpwstr/>
      </vt:variant>
      <vt:variant>
        <vt:i4>2818151</vt:i4>
      </vt:variant>
      <vt:variant>
        <vt:i4>1302</vt:i4>
      </vt:variant>
      <vt:variant>
        <vt:i4>0</vt:i4>
      </vt:variant>
      <vt:variant>
        <vt:i4>5</vt:i4>
      </vt:variant>
      <vt:variant>
        <vt:lpwstr>http://www.ebi.ac.uk/ontology-lookup/browse.do?ontName=MS&amp;termId=MS:1001405</vt:lpwstr>
      </vt:variant>
      <vt:variant>
        <vt:lpwstr/>
      </vt:variant>
      <vt:variant>
        <vt:i4>2818155</vt:i4>
      </vt:variant>
      <vt:variant>
        <vt:i4>1299</vt:i4>
      </vt:variant>
      <vt:variant>
        <vt:i4>0</vt:i4>
      </vt:variant>
      <vt:variant>
        <vt:i4>5</vt:i4>
      </vt:variant>
      <vt:variant>
        <vt:lpwstr>http://www.ebi.ac.uk/ontology-lookup/browse.do?ontName=MS&amp;termId=MS:1001805</vt:lpwstr>
      </vt:variant>
      <vt:variant>
        <vt:lpwstr/>
      </vt:variant>
      <vt:variant>
        <vt:i4>3080290</vt:i4>
      </vt:variant>
      <vt:variant>
        <vt:i4>1296</vt:i4>
      </vt:variant>
      <vt:variant>
        <vt:i4>0</vt:i4>
      </vt:variant>
      <vt:variant>
        <vt:i4>5</vt:i4>
      </vt:variant>
      <vt:variant>
        <vt:lpwstr>http://www.ebi.ac.uk/ontology-lookup/browse.do?ontName=MS&amp;termId=MS:1001141</vt:lpwstr>
      </vt:variant>
      <vt:variant>
        <vt:lpwstr/>
      </vt:variant>
      <vt:variant>
        <vt:i4>2621538</vt:i4>
      </vt:variant>
      <vt:variant>
        <vt:i4>1293</vt:i4>
      </vt:variant>
      <vt:variant>
        <vt:i4>0</vt:i4>
      </vt:variant>
      <vt:variant>
        <vt:i4>5</vt:i4>
      </vt:variant>
      <vt:variant>
        <vt:lpwstr>http://www.ebi.ac.uk/ontology-lookup/browse.do?ontName=MS&amp;termId=MS:1001138</vt:lpwstr>
      </vt:variant>
      <vt:variant>
        <vt:lpwstr/>
      </vt:variant>
      <vt:variant>
        <vt:i4>2621538</vt:i4>
      </vt:variant>
      <vt:variant>
        <vt:i4>1290</vt:i4>
      </vt:variant>
      <vt:variant>
        <vt:i4>0</vt:i4>
      </vt:variant>
      <vt:variant>
        <vt:i4>5</vt:i4>
      </vt:variant>
      <vt:variant>
        <vt:lpwstr>http://www.ebi.ac.uk/ontology-lookup/browse.do?ontName=MS&amp;termId=MS:1001137</vt:lpwstr>
      </vt:variant>
      <vt:variant>
        <vt:lpwstr/>
      </vt:variant>
      <vt:variant>
        <vt:i4>2621538</vt:i4>
      </vt:variant>
      <vt:variant>
        <vt:i4>1287</vt:i4>
      </vt:variant>
      <vt:variant>
        <vt:i4>0</vt:i4>
      </vt:variant>
      <vt:variant>
        <vt:i4>5</vt:i4>
      </vt:variant>
      <vt:variant>
        <vt:lpwstr>http://www.ebi.ac.uk/ontology-lookup/browse.do?ontName=MS&amp;termId=MS:1001136</vt:lpwstr>
      </vt:variant>
      <vt:variant>
        <vt:lpwstr/>
      </vt:variant>
      <vt:variant>
        <vt:i4>2621538</vt:i4>
      </vt:variant>
      <vt:variant>
        <vt:i4>1284</vt:i4>
      </vt:variant>
      <vt:variant>
        <vt:i4>0</vt:i4>
      </vt:variant>
      <vt:variant>
        <vt:i4>5</vt:i4>
      </vt:variant>
      <vt:variant>
        <vt:lpwstr>http://www.ebi.ac.uk/ontology-lookup/browse.do?ontName=MS&amp;termId=MS:1001135</vt:lpwstr>
      </vt:variant>
      <vt:variant>
        <vt:lpwstr/>
      </vt:variant>
      <vt:variant>
        <vt:i4>2621538</vt:i4>
      </vt:variant>
      <vt:variant>
        <vt:i4>1281</vt:i4>
      </vt:variant>
      <vt:variant>
        <vt:i4>0</vt:i4>
      </vt:variant>
      <vt:variant>
        <vt:i4>5</vt:i4>
      </vt:variant>
      <vt:variant>
        <vt:lpwstr>http://www.ebi.ac.uk/ontology-lookup/browse.do?ontName=MS&amp;termId=MS:1001134</vt:lpwstr>
      </vt:variant>
      <vt:variant>
        <vt:lpwstr/>
      </vt:variant>
      <vt:variant>
        <vt:i4>2621538</vt:i4>
      </vt:variant>
      <vt:variant>
        <vt:i4>1278</vt:i4>
      </vt:variant>
      <vt:variant>
        <vt:i4>0</vt:i4>
      </vt:variant>
      <vt:variant>
        <vt:i4>5</vt:i4>
      </vt:variant>
      <vt:variant>
        <vt:lpwstr>http://www.ebi.ac.uk/ontology-lookup/browse.do?ontName=MS&amp;termId=MS:1001133</vt:lpwstr>
      </vt:variant>
      <vt:variant>
        <vt:lpwstr/>
      </vt:variant>
      <vt:variant>
        <vt:i4>2621538</vt:i4>
      </vt:variant>
      <vt:variant>
        <vt:i4>1275</vt:i4>
      </vt:variant>
      <vt:variant>
        <vt:i4>0</vt:i4>
      </vt:variant>
      <vt:variant>
        <vt:i4>5</vt:i4>
      </vt:variant>
      <vt:variant>
        <vt:lpwstr>http://www.ebi.ac.uk/ontology-lookup/browse.do?ontName=MS&amp;termId=MS:1001132</vt:lpwstr>
      </vt:variant>
      <vt:variant>
        <vt:lpwstr/>
      </vt:variant>
      <vt:variant>
        <vt:i4>2621538</vt:i4>
      </vt:variant>
      <vt:variant>
        <vt:i4>1272</vt:i4>
      </vt:variant>
      <vt:variant>
        <vt:i4>0</vt:i4>
      </vt:variant>
      <vt:variant>
        <vt:i4>5</vt:i4>
      </vt:variant>
      <vt:variant>
        <vt:lpwstr>http://www.ebi.ac.uk/ontology-lookup/browse.do?ontName=MS&amp;termId=MS:1001131</vt:lpwstr>
      </vt:variant>
      <vt:variant>
        <vt:lpwstr/>
      </vt:variant>
      <vt:variant>
        <vt:i4>2621538</vt:i4>
      </vt:variant>
      <vt:variant>
        <vt:i4>1269</vt:i4>
      </vt:variant>
      <vt:variant>
        <vt:i4>0</vt:i4>
      </vt:variant>
      <vt:variant>
        <vt:i4>5</vt:i4>
      </vt:variant>
      <vt:variant>
        <vt:lpwstr>http://www.ebi.ac.uk/ontology-lookup/browse.do?ontName=MS&amp;termId=MS:1001130</vt:lpwstr>
      </vt:variant>
      <vt:variant>
        <vt:lpwstr/>
      </vt:variant>
      <vt:variant>
        <vt:i4>2818155</vt:i4>
      </vt:variant>
      <vt:variant>
        <vt:i4>1266</vt:i4>
      </vt:variant>
      <vt:variant>
        <vt:i4>0</vt:i4>
      </vt:variant>
      <vt:variant>
        <vt:i4>5</vt:i4>
      </vt:variant>
      <vt:variant>
        <vt:lpwstr>http://www.ebi.ac.uk/ontology-lookup/browse.do?ontName=MS&amp;termId=MS:1001805</vt:lpwstr>
      </vt:variant>
      <vt:variant>
        <vt:lpwstr/>
      </vt:variant>
      <vt:variant>
        <vt:i4>2818151</vt:i4>
      </vt:variant>
      <vt:variant>
        <vt:i4>1263</vt:i4>
      </vt:variant>
      <vt:variant>
        <vt:i4>0</vt:i4>
      </vt:variant>
      <vt:variant>
        <vt:i4>5</vt:i4>
      </vt:variant>
      <vt:variant>
        <vt:lpwstr>http://www.ebi.ac.uk/ontology-lookup/browse.do?ontName=MS&amp;termId=MS:1001405</vt:lpwstr>
      </vt:variant>
      <vt:variant>
        <vt:lpwstr/>
      </vt:variant>
      <vt:variant>
        <vt:i4>2293859</vt:i4>
      </vt:variant>
      <vt:variant>
        <vt:i4>1260</vt:i4>
      </vt:variant>
      <vt:variant>
        <vt:i4>0</vt:i4>
      </vt:variant>
      <vt:variant>
        <vt:i4>5</vt:i4>
      </vt:variant>
      <vt:variant>
        <vt:lpwstr>http://www.ebi.ac.uk/ontology-lookup/browse.do?ontName=MS&amp;termId=MS:1001088</vt:lpwstr>
      </vt:variant>
      <vt:variant>
        <vt:lpwstr/>
      </vt:variant>
      <vt:variant>
        <vt:i4>2621539</vt:i4>
      </vt:variant>
      <vt:variant>
        <vt:i4>1257</vt:i4>
      </vt:variant>
      <vt:variant>
        <vt:i4>0</vt:i4>
      </vt:variant>
      <vt:variant>
        <vt:i4>5</vt:i4>
      </vt:variant>
      <vt:variant>
        <vt:lpwstr>http://www.ebi.ac.uk/ontology-lookup/browse.do?ontName=MS&amp;termId=MS:1001036</vt:lpwstr>
      </vt:variant>
      <vt:variant>
        <vt:lpwstr/>
      </vt:variant>
      <vt:variant>
        <vt:i4>2621539</vt:i4>
      </vt:variant>
      <vt:variant>
        <vt:i4>1254</vt:i4>
      </vt:variant>
      <vt:variant>
        <vt:i4>0</vt:i4>
      </vt:variant>
      <vt:variant>
        <vt:i4>5</vt:i4>
      </vt:variant>
      <vt:variant>
        <vt:lpwstr>http://www.ebi.ac.uk/ontology-lookup/browse.do?ontName=MS&amp;termId=MS:1001035</vt:lpwstr>
      </vt:variant>
      <vt:variant>
        <vt:lpwstr/>
      </vt:variant>
      <vt:variant>
        <vt:i4>2621539</vt:i4>
      </vt:variant>
      <vt:variant>
        <vt:i4>1251</vt:i4>
      </vt:variant>
      <vt:variant>
        <vt:i4>0</vt:i4>
      </vt:variant>
      <vt:variant>
        <vt:i4>5</vt:i4>
      </vt:variant>
      <vt:variant>
        <vt:lpwstr>http://www.ebi.ac.uk/ontology-lookup/browse.do?ontName=MS&amp;termId=MS:1001030</vt:lpwstr>
      </vt:variant>
      <vt:variant>
        <vt:lpwstr/>
      </vt:variant>
      <vt:variant>
        <vt:i4>2621546</vt:i4>
      </vt:variant>
      <vt:variant>
        <vt:i4>1248</vt:i4>
      </vt:variant>
      <vt:variant>
        <vt:i4>0</vt:i4>
      </vt:variant>
      <vt:variant>
        <vt:i4>5</vt:i4>
      </vt:variant>
      <vt:variant>
        <vt:lpwstr>http://www.ebi.ac.uk/ontology-lookup/browse.do?ontName=MS&amp;termId=MS:1000926</vt:lpwstr>
      </vt:variant>
      <vt:variant>
        <vt:lpwstr/>
      </vt:variant>
      <vt:variant>
        <vt:i4>2752618</vt:i4>
      </vt:variant>
      <vt:variant>
        <vt:i4>1245</vt:i4>
      </vt:variant>
      <vt:variant>
        <vt:i4>0</vt:i4>
      </vt:variant>
      <vt:variant>
        <vt:i4>5</vt:i4>
      </vt:variant>
      <vt:variant>
        <vt:lpwstr>http://www.ebi.ac.uk/ontology-lookup/browse.do?ontName=MS&amp;termId=MS:1000904</vt:lpwstr>
      </vt:variant>
      <vt:variant>
        <vt:lpwstr/>
      </vt:variant>
      <vt:variant>
        <vt:i4>2752618</vt:i4>
      </vt:variant>
      <vt:variant>
        <vt:i4>1242</vt:i4>
      </vt:variant>
      <vt:variant>
        <vt:i4>0</vt:i4>
      </vt:variant>
      <vt:variant>
        <vt:i4>5</vt:i4>
      </vt:variant>
      <vt:variant>
        <vt:lpwstr>http://www.ebi.ac.uk/ontology-lookup/browse.do?ontName=MS&amp;termId=MS:1000903</vt:lpwstr>
      </vt:variant>
      <vt:variant>
        <vt:lpwstr/>
      </vt:variant>
      <vt:variant>
        <vt:i4>2293860</vt:i4>
      </vt:variant>
      <vt:variant>
        <vt:i4>1239</vt:i4>
      </vt:variant>
      <vt:variant>
        <vt:i4>0</vt:i4>
      </vt:variant>
      <vt:variant>
        <vt:i4>5</vt:i4>
      </vt:variant>
      <vt:variant>
        <vt:lpwstr>http://www.ebi.ac.uk/ontology-lookup/browse.do?ontName=MS&amp;termId=MS:1000798</vt:lpwstr>
      </vt:variant>
      <vt:variant>
        <vt:lpwstr/>
      </vt:variant>
      <vt:variant>
        <vt:i4>2293860</vt:i4>
      </vt:variant>
      <vt:variant>
        <vt:i4>1236</vt:i4>
      </vt:variant>
      <vt:variant>
        <vt:i4>0</vt:i4>
      </vt:variant>
      <vt:variant>
        <vt:i4>5</vt:i4>
      </vt:variant>
      <vt:variant>
        <vt:lpwstr>http://www.ebi.ac.uk/ontology-lookup/browse.do?ontName=MS&amp;termId=MS:1000797</vt:lpwstr>
      </vt:variant>
      <vt:variant>
        <vt:lpwstr/>
      </vt:variant>
      <vt:variant>
        <vt:i4>2293860</vt:i4>
      </vt:variant>
      <vt:variant>
        <vt:i4>1233</vt:i4>
      </vt:variant>
      <vt:variant>
        <vt:i4>0</vt:i4>
      </vt:variant>
      <vt:variant>
        <vt:i4>5</vt:i4>
      </vt:variant>
      <vt:variant>
        <vt:lpwstr>http://www.ebi.ac.uk/ontology-lookup/browse.do?ontName=MS&amp;termId=MS:1000796</vt:lpwstr>
      </vt:variant>
      <vt:variant>
        <vt:lpwstr/>
      </vt:variant>
      <vt:variant>
        <vt:i4>2818151</vt:i4>
      </vt:variant>
      <vt:variant>
        <vt:i4>1230</vt:i4>
      </vt:variant>
      <vt:variant>
        <vt:i4>0</vt:i4>
      </vt:variant>
      <vt:variant>
        <vt:i4>5</vt:i4>
      </vt:variant>
      <vt:variant>
        <vt:lpwstr>http://www.ebi.ac.uk/ontology-lookup/browse.do?ontName=MS&amp;termId=MS:1001405</vt:lpwstr>
      </vt:variant>
      <vt:variant>
        <vt:lpwstr/>
      </vt:variant>
      <vt:variant>
        <vt:i4>2818155</vt:i4>
      </vt:variant>
      <vt:variant>
        <vt:i4>1227</vt:i4>
      </vt:variant>
      <vt:variant>
        <vt:i4>0</vt:i4>
      </vt:variant>
      <vt:variant>
        <vt:i4>5</vt:i4>
      </vt:variant>
      <vt:variant>
        <vt:lpwstr>http://www.ebi.ac.uk/ontology-lookup/browse.do?ontName=MS&amp;termId=MS:1001805</vt:lpwstr>
      </vt:variant>
      <vt:variant>
        <vt:lpwstr/>
      </vt:variant>
      <vt:variant>
        <vt:i4>3080290</vt:i4>
      </vt:variant>
      <vt:variant>
        <vt:i4>1224</vt:i4>
      </vt:variant>
      <vt:variant>
        <vt:i4>0</vt:i4>
      </vt:variant>
      <vt:variant>
        <vt:i4>5</vt:i4>
      </vt:variant>
      <vt:variant>
        <vt:lpwstr>http://www.ebi.ac.uk/ontology-lookup/browse.do?ontName=MS&amp;termId=MS:1001141</vt:lpwstr>
      </vt:variant>
      <vt:variant>
        <vt:lpwstr/>
      </vt:variant>
      <vt:variant>
        <vt:i4>2621538</vt:i4>
      </vt:variant>
      <vt:variant>
        <vt:i4>1221</vt:i4>
      </vt:variant>
      <vt:variant>
        <vt:i4>0</vt:i4>
      </vt:variant>
      <vt:variant>
        <vt:i4>5</vt:i4>
      </vt:variant>
      <vt:variant>
        <vt:lpwstr>http://www.ebi.ac.uk/ontology-lookup/browse.do?ontName=MS&amp;termId=MS:1001138</vt:lpwstr>
      </vt:variant>
      <vt:variant>
        <vt:lpwstr/>
      </vt:variant>
      <vt:variant>
        <vt:i4>2621538</vt:i4>
      </vt:variant>
      <vt:variant>
        <vt:i4>1218</vt:i4>
      </vt:variant>
      <vt:variant>
        <vt:i4>0</vt:i4>
      </vt:variant>
      <vt:variant>
        <vt:i4>5</vt:i4>
      </vt:variant>
      <vt:variant>
        <vt:lpwstr>http://www.ebi.ac.uk/ontology-lookup/browse.do?ontName=MS&amp;termId=MS:1001137</vt:lpwstr>
      </vt:variant>
      <vt:variant>
        <vt:lpwstr/>
      </vt:variant>
      <vt:variant>
        <vt:i4>2621538</vt:i4>
      </vt:variant>
      <vt:variant>
        <vt:i4>1215</vt:i4>
      </vt:variant>
      <vt:variant>
        <vt:i4>0</vt:i4>
      </vt:variant>
      <vt:variant>
        <vt:i4>5</vt:i4>
      </vt:variant>
      <vt:variant>
        <vt:lpwstr>http://www.ebi.ac.uk/ontology-lookup/browse.do?ontName=MS&amp;termId=MS:1001136</vt:lpwstr>
      </vt:variant>
      <vt:variant>
        <vt:lpwstr/>
      </vt:variant>
      <vt:variant>
        <vt:i4>2621538</vt:i4>
      </vt:variant>
      <vt:variant>
        <vt:i4>1212</vt:i4>
      </vt:variant>
      <vt:variant>
        <vt:i4>0</vt:i4>
      </vt:variant>
      <vt:variant>
        <vt:i4>5</vt:i4>
      </vt:variant>
      <vt:variant>
        <vt:lpwstr>http://www.ebi.ac.uk/ontology-lookup/browse.do?ontName=MS&amp;termId=MS:1001135</vt:lpwstr>
      </vt:variant>
      <vt:variant>
        <vt:lpwstr/>
      </vt:variant>
      <vt:variant>
        <vt:i4>2621538</vt:i4>
      </vt:variant>
      <vt:variant>
        <vt:i4>1209</vt:i4>
      </vt:variant>
      <vt:variant>
        <vt:i4>0</vt:i4>
      </vt:variant>
      <vt:variant>
        <vt:i4>5</vt:i4>
      </vt:variant>
      <vt:variant>
        <vt:lpwstr>http://www.ebi.ac.uk/ontology-lookup/browse.do?ontName=MS&amp;termId=MS:1001134</vt:lpwstr>
      </vt:variant>
      <vt:variant>
        <vt:lpwstr/>
      </vt:variant>
      <vt:variant>
        <vt:i4>2621538</vt:i4>
      </vt:variant>
      <vt:variant>
        <vt:i4>1206</vt:i4>
      </vt:variant>
      <vt:variant>
        <vt:i4>0</vt:i4>
      </vt:variant>
      <vt:variant>
        <vt:i4>5</vt:i4>
      </vt:variant>
      <vt:variant>
        <vt:lpwstr>http://www.ebi.ac.uk/ontology-lookup/browse.do?ontName=MS&amp;termId=MS:1001133</vt:lpwstr>
      </vt:variant>
      <vt:variant>
        <vt:lpwstr/>
      </vt:variant>
      <vt:variant>
        <vt:i4>2621538</vt:i4>
      </vt:variant>
      <vt:variant>
        <vt:i4>1203</vt:i4>
      </vt:variant>
      <vt:variant>
        <vt:i4>0</vt:i4>
      </vt:variant>
      <vt:variant>
        <vt:i4>5</vt:i4>
      </vt:variant>
      <vt:variant>
        <vt:lpwstr>http://www.ebi.ac.uk/ontology-lookup/browse.do?ontName=MS&amp;termId=MS:1001132</vt:lpwstr>
      </vt:variant>
      <vt:variant>
        <vt:lpwstr/>
      </vt:variant>
      <vt:variant>
        <vt:i4>2621538</vt:i4>
      </vt:variant>
      <vt:variant>
        <vt:i4>1200</vt:i4>
      </vt:variant>
      <vt:variant>
        <vt:i4>0</vt:i4>
      </vt:variant>
      <vt:variant>
        <vt:i4>5</vt:i4>
      </vt:variant>
      <vt:variant>
        <vt:lpwstr>http://www.ebi.ac.uk/ontology-lookup/browse.do?ontName=MS&amp;termId=MS:1001131</vt:lpwstr>
      </vt:variant>
      <vt:variant>
        <vt:lpwstr/>
      </vt:variant>
      <vt:variant>
        <vt:i4>2621538</vt:i4>
      </vt:variant>
      <vt:variant>
        <vt:i4>1197</vt:i4>
      </vt:variant>
      <vt:variant>
        <vt:i4>0</vt:i4>
      </vt:variant>
      <vt:variant>
        <vt:i4>5</vt:i4>
      </vt:variant>
      <vt:variant>
        <vt:lpwstr>http://www.ebi.ac.uk/ontology-lookup/browse.do?ontName=MS&amp;termId=MS:1001130</vt:lpwstr>
      </vt:variant>
      <vt:variant>
        <vt:lpwstr/>
      </vt:variant>
      <vt:variant>
        <vt:i4>2818155</vt:i4>
      </vt:variant>
      <vt:variant>
        <vt:i4>1194</vt:i4>
      </vt:variant>
      <vt:variant>
        <vt:i4>0</vt:i4>
      </vt:variant>
      <vt:variant>
        <vt:i4>5</vt:i4>
      </vt:variant>
      <vt:variant>
        <vt:lpwstr>http://www.ebi.ac.uk/ontology-lookup/browse.do?ontName=MS&amp;termId=MS:1001805</vt:lpwstr>
      </vt:variant>
      <vt:variant>
        <vt:lpwstr/>
      </vt:variant>
      <vt:variant>
        <vt:i4>2818151</vt:i4>
      </vt:variant>
      <vt:variant>
        <vt:i4>1191</vt:i4>
      </vt:variant>
      <vt:variant>
        <vt:i4>0</vt:i4>
      </vt:variant>
      <vt:variant>
        <vt:i4>5</vt:i4>
      </vt:variant>
      <vt:variant>
        <vt:lpwstr>http://www.ebi.ac.uk/ontology-lookup/browse.do?ontName=MS&amp;termId=MS:1001405</vt:lpwstr>
      </vt:variant>
      <vt:variant>
        <vt:lpwstr/>
      </vt:variant>
      <vt:variant>
        <vt:i4>2293859</vt:i4>
      </vt:variant>
      <vt:variant>
        <vt:i4>1188</vt:i4>
      </vt:variant>
      <vt:variant>
        <vt:i4>0</vt:i4>
      </vt:variant>
      <vt:variant>
        <vt:i4>5</vt:i4>
      </vt:variant>
      <vt:variant>
        <vt:lpwstr>http://www.ebi.ac.uk/ontology-lookup/browse.do?ontName=MS&amp;termId=MS:1001088</vt:lpwstr>
      </vt:variant>
      <vt:variant>
        <vt:lpwstr/>
      </vt:variant>
      <vt:variant>
        <vt:i4>2621539</vt:i4>
      </vt:variant>
      <vt:variant>
        <vt:i4>1185</vt:i4>
      </vt:variant>
      <vt:variant>
        <vt:i4>0</vt:i4>
      </vt:variant>
      <vt:variant>
        <vt:i4>5</vt:i4>
      </vt:variant>
      <vt:variant>
        <vt:lpwstr>http://www.ebi.ac.uk/ontology-lookup/browse.do?ontName=MS&amp;termId=MS:1001036</vt:lpwstr>
      </vt:variant>
      <vt:variant>
        <vt:lpwstr/>
      </vt:variant>
      <vt:variant>
        <vt:i4>2621539</vt:i4>
      </vt:variant>
      <vt:variant>
        <vt:i4>1182</vt:i4>
      </vt:variant>
      <vt:variant>
        <vt:i4>0</vt:i4>
      </vt:variant>
      <vt:variant>
        <vt:i4>5</vt:i4>
      </vt:variant>
      <vt:variant>
        <vt:lpwstr>http://www.ebi.ac.uk/ontology-lookup/browse.do?ontName=MS&amp;termId=MS:1001035</vt:lpwstr>
      </vt:variant>
      <vt:variant>
        <vt:lpwstr/>
      </vt:variant>
      <vt:variant>
        <vt:i4>2621539</vt:i4>
      </vt:variant>
      <vt:variant>
        <vt:i4>1179</vt:i4>
      </vt:variant>
      <vt:variant>
        <vt:i4>0</vt:i4>
      </vt:variant>
      <vt:variant>
        <vt:i4>5</vt:i4>
      </vt:variant>
      <vt:variant>
        <vt:lpwstr>http://www.ebi.ac.uk/ontology-lookup/browse.do?ontName=MS&amp;termId=MS:1001030</vt:lpwstr>
      </vt:variant>
      <vt:variant>
        <vt:lpwstr/>
      </vt:variant>
      <vt:variant>
        <vt:i4>2621546</vt:i4>
      </vt:variant>
      <vt:variant>
        <vt:i4>1176</vt:i4>
      </vt:variant>
      <vt:variant>
        <vt:i4>0</vt:i4>
      </vt:variant>
      <vt:variant>
        <vt:i4>5</vt:i4>
      </vt:variant>
      <vt:variant>
        <vt:lpwstr>http://www.ebi.ac.uk/ontology-lookup/browse.do?ontName=MS&amp;termId=MS:1000926</vt:lpwstr>
      </vt:variant>
      <vt:variant>
        <vt:lpwstr/>
      </vt:variant>
      <vt:variant>
        <vt:i4>2752618</vt:i4>
      </vt:variant>
      <vt:variant>
        <vt:i4>1173</vt:i4>
      </vt:variant>
      <vt:variant>
        <vt:i4>0</vt:i4>
      </vt:variant>
      <vt:variant>
        <vt:i4>5</vt:i4>
      </vt:variant>
      <vt:variant>
        <vt:lpwstr>http://www.ebi.ac.uk/ontology-lookup/browse.do?ontName=MS&amp;termId=MS:1000904</vt:lpwstr>
      </vt:variant>
      <vt:variant>
        <vt:lpwstr/>
      </vt:variant>
      <vt:variant>
        <vt:i4>2752618</vt:i4>
      </vt:variant>
      <vt:variant>
        <vt:i4>1170</vt:i4>
      </vt:variant>
      <vt:variant>
        <vt:i4>0</vt:i4>
      </vt:variant>
      <vt:variant>
        <vt:i4>5</vt:i4>
      </vt:variant>
      <vt:variant>
        <vt:lpwstr>http://www.ebi.ac.uk/ontology-lookup/browse.do?ontName=MS&amp;termId=MS:1000903</vt:lpwstr>
      </vt:variant>
      <vt:variant>
        <vt:lpwstr/>
      </vt:variant>
      <vt:variant>
        <vt:i4>2293860</vt:i4>
      </vt:variant>
      <vt:variant>
        <vt:i4>1167</vt:i4>
      </vt:variant>
      <vt:variant>
        <vt:i4>0</vt:i4>
      </vt:variant>
      <vt:variant>
        <vt:i4>5</vt:i4>
      </vt:variant>
      <vt:variant>
        <vt:lpwstr>http://www.ebi.ac.uk/ontology-lookup/browse.do?ontName=MS&amp;termId=MS:1000798</vt:lpwstr>
      </vt:variant>
      <vt:variant>
        <vt:lpwstr/>
      </vt:variant>
      <vt:variant>
        <vt:i4>2293860</vt:i4>
      </vt:variant>
      <vt:variant>
        <vt:i4>1164</vt:i4>
      </vt:variant>
      <vt:variant>
        <vt:i4>0</vt:i4>
      </vt:variant>
      <vt:variant>
        <vt:i4>5</vt:i4>
      </vt:variant>
      <vt:variant>
        <vt:lpwstr>http://www.ebi.ac.uk/ontology-lookup/browse.do?ontName=MS&amp;termId=MS:1000797</vt:lpwstr>
      </vt:variant>
      <vt:variant>
        <vt:lpwstr/>
      </vt:variant>
      <vt:variant>
        <vt:i4>2293860</vt:i4>
      </vt:variant>
      <vt:variant>
        <vt:i4>1161</vt:i4>
      </vt:variant>
      <vt:variant>
        <vt:i4>0</vt:i4>
      </vt:variant>
      <vt:variant>
        <vt:i4>5</vt:i4>
      </vt:variant>
      <vt:variant>
        <vt:lpwstr>http://www.ebi.ac.uk/ontology-lookup/browse.do?ontName=MS&amp;termId=MS:1000796</vt:lpwstr>
      </vt:variant>
      <vt:variant>
        <vt:lpwstr/>
      </vt:variant>
      <vt:variant>
        <vt:i4>2818151</vt:i4>
      </vt:variant>
      <vt:variant>
        <vt:i4>1158</vt:i4>
      </vt:variant>
      <vt:variant>
        <vt:i4>0</vt:i4>
      </vt:variant>
      <vt:variant>
        <vt:i4>5</vt:i4>
      </vt:variant>
      <vt:variant>
        <vt:lpwstr>http://www.ebi.ac.uk/ontology-lookup/browse.do?ontName=MS&amp;termId=MS:1001405</vt:lpwstr>
      </vt:variant>
      <vt:variant>
        <vt:lpwstr/>
      </vt:variant>
      <vt:variant>
        <vt:i4>2818155</vt:i4>
      </vt:variant>
      <vt:variant>
        <vt:i4>1155</vt:i4>
      </vt:variant>
      <vt:variant>
        <vt:i4>0</vt:i4>
      </vt:variant>
      <vt:variant>
        <vt:i4>5</vt:i4>
      </vt:variant>
      <vt:variant>
        <vt:lpwstr>http://www.ebi.ac.uk/ontology-lookup/browse.do?ontName=MS&amp;termId=MS:1001805</vt:lpwstr>
      </vt:variant>
      <vt:variant>
        <vt:lpwstr/>
      </vt:variant>
      <vt:variant>
        <vt:i4>3080290</vt:i4>
      </vt:variant>
      <vt:variant>
        <vt:i4>1152</vt:i4>
      </vt:variant>
      <vt:variant>
        <vt:i4>0</vt:i4>
      </vt:variant>
      <vt:variant>
        <vt:i4>5</vt:i4>
      </vt:variant>
      <vt:variant>
        <vt:lpwstr>http://www.ebi.ac.uk/ontology-lookup/browse.do?ontName=MS&amp;termId=MS:1001141</vt:lpwstr>
      </vt:variant>
      <vt:variant>
        <vt:lpwstr/>
      </vt:variant>
      <vt:variant>
        <vt:i4>2621538</vt:i4>
      </vt:variant>
      <vt:variant>
        <vt:i4>1149</vt:i4>
      </vt:variant>
      <vt:variant>
        <vt:i4>0</vt:i4>
      </vt:variant>
      <vt:variant>
        <vt:i4>5</vt:i4>
      </vt:variant>
      <vt:variant>
        <vt:lpwstr>http://www.ebi.ac.uk/ontology-lookup/browse.do?ontName=MS&amp;termId=MS:1001138</vt:lpwstr>
      </vt:variant>
      <vt:variant>
        <vt:lpwstr/>
      </vt:variant>
      <vt:variant>
        <vt:i4>2621538</vt:i4>
      </vt:variant>
      <vt:variant>
        <vt:i4>1146</vt:i4>
      </vt:variant>
      <vt:variant>
        <vt:i4>0</vt:i4>
      </vt:variant>
      <vt:variant>
        <vt:i4>5</vt:i4>
      </vt:variant>
      <vt:variant>
        <vt:lpwstr>http://www.ebi.ac.uk/ontology-lookup/browse.do?ontName=MS&amp;termId=MS:1001137</vt:lpwstr>
      </vt:variant>
      <vt:variant>
        <vt:lpwstr/>
      </vt:variant>
      <vt:variant>
        <vt:i4>2621538</vt:i4>
      </vt:variant>
      <vt:variant>
        <vt:i4>1143</vt:i4>
      </vt:variant>
      <vt:variant>
        <vt:i4>0</vt:i4>
      </vt:variant>
      <vt:variant>
        <vt:i4>5</vt:i4>
      </vt:variant>
      <vt:variant>
        <vt:lpwstr>http://www.ebi.ac.uk/ontology-lookup/browse.do?ontName=MS&amp;termId=MS:1001136</vt:lpwstr>
      </vt:variant>
      <vt:variant>
        <vt:lpwstr/>
      </vt:variant>
      <vt:variant>
        <vt:i4>2621538</vt:i4>
      </vt:variant>
      <vt:variant>
        <vt:i4>1140</vt:i4>
      </vt:variant>
      <vt:variant>
        <vt:i4>0</vt:i4>
      </vt:variant>
      <vt:variant>
        <vt:i4>5</vt:i4>
      </vt:variant>
      <vt:variant>
        <vt:lpwstr>http://www.ebi.ac.uk/ontology-lookup/browse.do?ontName=MS&amp;termId=MS:1001135</vt:lpwstr>
      </vt:variant>
      <vt:variant>
        <vt:lpwstr/>
      </vt:variant>
      <vt:variant>
        <vt:i4>2621538</vt:i4>
      </vt:variant>
      <vt:variant>
        <vt:i4>1137</vt:i4>
      </vt:variant>
      <vt:variant>
        <vt:i4>0</vt:i4>
      </vt:variant>
      <vt:variant>
        <vt:i4>5</vt:i4>
      </vt:variant>
      <vt:variant>
        <vt:lpwstr>http://www.ebi.ac.uk/ontology-lookup/browse.do?ontName=MS&amp;termId=MS:1001134</vt:lpwstr>
      </vt:variant>
      <vt:variant>
        <vt:lpwstr/>
      </vt:variant>
      <vt:variant>
        <vt:i4>2621538</vt:i4>
      </vt:variant>
      <vt:variant>
        <vt:i4>1134</vt:i4>
      </vt:variant>
      <vt:variant>
        <vt:i4>0</vt:i4>
      </vt:variant>
      <vt:variant>
        <vt:i4>5</vt:i4>
      </vt:variant>
      <vt:variant>
        <vt:lpwstr>http://www.ebi.ac.uk/ontology-lookup/browse.do?ontName=MS&amp;termId=MS:1001133</vt:lpwstr>
      </vt:variant>
      <vt:variant>
        <vt:lpwstr/>
      </vt:variant>
      <vt:variant>
        <vt:i4>2621538</vt:i4>
      </vt:variant>
      <vt:variant>
        <vt:i4>1131</vt:i4>
      </vt:variant>
      <vt:variant>
        <vt:i4>0</vt:i4>
      </vt:variant>
      <vt:variant>
        <vt:i4>5</vt:i4>
      </vt:variant>
      <vt:variant>
        <vt:lpwstr>http://www.ebi.ac.uk/ontology-lookup/browse.do?ontName=MS&amp;termId=MS:1001132</vt:lpwstr>
      </vt:variant>
      <vt:variant>
        <vt:lpwstr/>
      </vt:variant>
      <vt:variant>
        <vt:i4>2621538</vt:i4>
      </vt:variant>
      <vt:variant>
        <vt:i4>1128</vt:i4>
      </vt:variant>
      <vt:variant>
        <vt:i4>0</vt:i4>
      </vt:variant>
      <vt:variant>
        <vt:i4>5</vt:i4>
      </vt:variant>
      <vt:variant>
        <vt:lpwstr>http://www.ebi.ac.uk/ontology-lookup/browse.do?ontName=MS&amp;termId=MS:1001131</vt:lpwstr>
      </vt:variant>
      <vt:variant>
        <vt:lpwstr/>
      </vt:variant>
      <vt:variant>
        <vt:i4>2621538</vt:i4>
      </vt:variant>
      <vt:variant>
        <vt:i4>1125</vt:i4>
      </vt:variant>
      <vt:variant>
        <vt:i4>0</vt:i4>
      </vt:variant>
      <vt:variant>
        <vt:i4>5</vt:i4>
      </vt:variant>
      <vt:variant>
        <vt:lpwstr>http://www.ebi.ac.uk/ontology-lookup/browse.do?ontName=MS&amp;termId=MS:1001130</vt:lpwstr>
      </vt:variant>
      <vt:variant>
        <vt:lpwstr/>
      </vt:variant>
      <vt:variant>
        <vt:i4>2818155</vt:i4>
      </vt:variant>
      <vt:variant>
        <vt:i4>1122</vt:i4>
      </vt:variant>
      <vt:variant>
        <vt:i4>0</vt:i4>
      </vt:variant>
      <vt:variant>
        <vt:i4>5</vt:i4>
      </vt:variant>
      <vt:variant>
        <vt:lpwstr>http://www.ebi.ac.uk/ontology-lookup/browse.do?ontName=MS&amp;termId=MS:1001805</vt:lpwstr>
      </vt:variant>
      <vt:variant>
        <vt:lpwstr/>
      </vt:variant>
      <vt:variant>
        <vt:i4>2818151</vt:i4>
      </vt:variant>
      <vt:variant>
        <vt:i4>1119</vt:i4>
      </vt:variant>
      <vt:variant>
        <vt:i4>0</vt:i4>
      </vt:variant>
      <vt:variant>
        <vt:i4>5</vt:i4>
      </vt:variant>
      <vt:variant>
        <vt:lpwstr>http://www.ebi.ac.uk/ontology-lookup/browse.do?ontName=MS&amp;termId=MS:1001405</vt:lpwstr>
      </vt:variant>
      <vt:variant>
        <vt:lpwstr/>
      </vt:variant>
      <vt:variant>
        <vt:i4>2293859</vt:i4>
      </vt:variant>
      <vt:variant>
        <vt:i4>1116</vt:i4>
      </vt:variant>
      <vt:variant>
        <vt:i4>0</vt:i4>
      </vt:variant>
      <vt:variant>
        <vt:i4>5</vt:i4>
      </vt:variant>
      <vt:variant>
        <vt:lpwstr>http://www.ebi.ac.uk/ontology-lookup/browse.do?ontName=MS&amp;termId=MS:1001088</vt:lpwstr>
      </vt:variant>
      <vt:variant>
        <vt:lpwstr/>
      </vt:variant>
      <vt:variant>
        <vt:i4>2621539</vt:i4>
      </vt:variant>
      <vt:variant>
        <vt:i4>1113</vt:i4>
      </vt:variant>
      <vt:variant>
        <vt:i4>0</vt:i4>
      </vt:variant>
      <vt:variant>
        <vt:i4>5</vt:i4>
      </vt:variant>
      <vt:variant>
        <vt:lpwstr>http://www.ebi.ac.uk/ontology-lookup/browse.do?ontName=MS&amp;termId=MS:1001036</vt:lpwstr>
      </vt:variant>
      <vt:variant>
        <vt:lpwstr/>
      </vt:variant>
      <vt:variant>
        <vt:i4>2621539</vt:i4>
      </vt:variant>
      <vt:variant>
        <vt:i4>1110</vt:i4>
      </vt:variant>
      <vt:variant>
        <vt:i4>0</vt:i4>
      </vt:variant>
      <vt:variant>
        <vt:i4>5</vt:i4>
      </vt:variant>
      <vt:variant>
        <vt:lpwstr>http://www.ebi.ac.uk/ontology-lookup/browse.do?ontName=MS&amp;termId=MS:1001035</vt:lpwstr>
      </vt:variant>
      <vt:variant>
        <vt:lpwstr/>
      </vt:variant>
      <vt:variant>
        <vt:i4>2621539</vt:i4>
      </vt:variant>
      <vt:variant>
        <vt:i4>1107</vt:i4>
      </vt:variant>
      <vt:variant>
        <vt:i4>0</vt:i4>
      </vt:variant>
      <vt:variant>
        <vt:i4>5</vt:i4>
      </vt:variant>
      <vt:variant>
        <vt:lpwstr>http://www.ebi.ac.uk/ontology-lookup/browse.do?ontName=MS&amp;termId=MS:1001030</vt:lpwstr>
      </vt:variant>
      <vt:variant>
        <vt:lpwstr/>
      </vt:variant>
      <vt:variant>
        <vt:i4>2621546</vt:i4>
      </vt:variant>
      <vt:variant>
        <vt:i4>1104</vt:i4>
      </vt:variant>
      <vt:variant>
        <vt:i4>0</vt:i4>
      </vt:variant>
      <vt:variant>
        <vt:i4>5</vt:i4>
      </vt:variant>
      <vt:variant>
        <vt:lpwstr>http://www.ebi.ac.uk/ontology-lookup/browse.do?ontName=MS&amp;termId=MS:1000926</vt:lpwstr>
      </vt:variant>
      <vt:variant>
        <vt:lpwstr/>
      </vt:variant>
      <vt:variant>
        <vt:i4>2752618</vt:i4>
      </vt:variant>
      <vt:variant>
        <vt:i4>1101</vt:i4>
      </vt:variant>
      <vt:variant>
        <vt:i4>0</vt:i4>
      </vt:variant>
      <vt:variant>
        <vt:i4>5</vt:i4>
      </vt:variant>
      <vt:variant>
        <vt:lpwstr>http://www.ebi.ac.uk/ontology-lookup/browse.do?ontName=MS&amp;termId=MS:1000904</vt:lpwstr>
      </vt:variant>
      <vt:variant>
        <vt:lpwstr/>
      </vt:variant>
      <vt:variant>
        <vt:i4>2752618</vt:i4>
      </vt:variant>
      <vt:variant>
        <vt:i4>1098</vt:i4>
      </vt:variant>
      <vt:variant>
        <vt:i4>0</vt:i4>
      </vt:variant>
      <vt:variant>
        <vt:i4>5</vt:i4>
      </vt:variant>
      <vt:variant>
        <vt:lpwstr>http://www.ebi.ac.uk/ontology-lookup/browse.do?ontName=MS&amp;termId=MS:1000903</vt:lpwstr>
      </vt:variant>
      <vt:variant>
        <vt:lpwstr/>
      </vt:variant>
      <vt:variant>
        <vt:i4>2293860</vt:i4>
      </vt:variant>
      <vt:variant>
        <vt:i4>1095</vt:i4>
      </vt:variant>
      <vt:variant>
        <vt:i4>0</vt:i4>
      </vt:variant>
      <vt:variant>
        <vt:i4>5</vt:i4>
      </vt:variant>
      <vt:variant>
        <vt:lpwstr>http://www.ebi.ac.uk/ontology-lookup/browse.do?ontName=MS&amp;termId=MS:1000798</vt:lpwstr>
      </vt:variant>
      <vt:variant>
        <vt:lpwstr/>
      </vt:variant>
      <vt:variant>
        <vt:i4>2293860</vt:i4>
      </vt:variant>
      <vt:variant>
        <vt:i4>1092</vt:i4>
      </vt:variant>
      <vt:variant>
        <vt:i4>0</vt:i4>
      </vt:variant>
      <vt:variant>
        <vt:i4>5</vt:i4>
      </vt:variant>
      <vt:variant>
        <vt:lpwstr>http://www.ebi.ac.uk/ontology-lookup/browse.do?ontName=MS&amp;termId=MS:1000797</vt:lpwstr>
      </vt:variant>
      <vt:variant>
        <vt:lpwstr/>
      </vt:variant>
      <vt:variant>
        <vt:i4>2293860</vt:i4>
      </vt:variant>
      <vt:variant>
        <vt:i4>1089</vt:i4>
      </vt:variant>
      <vt:variant>
        <vt:i4>0</vt:i4>
      </vt:variant>
      <vt:variant>
        <vt:i4>5</vt:i4>
      </vt:variant>
      <vt:variant>
        <vt:lpwstr>http://www.ebi.ac.uk/ontology-lookup/browse.do?ontName=MS&amp;termId=MS:1000796</vt:lpwstr>
      </vt:variant>
      <vt:variant>
        <vt:lpwstr/>
      </vt:variant>
      <vt:variant>
        <vt:i4>2818151</vt:i4>
      </vt:variant>
      <vt:variant>
        <vt:i4>1086</vt:i4>
      </vt:variant>
      <vt:variant>
        <vt:i4>0</vt:i4>
      </vt:variant>
      <vt:variant>
        <vt:i4>5</vt:i4>
      </vt:variant>
      <vt:variant>
        <vt:lpwstr>http://www.ebi.ac.uk/ontology-lookup/browse.do?ontName=MS&amp;termId=MS:1001405</vt:lpwstr>
      </vt:variant>
      <vt:variant>
        <vt:lpwstr/>
      </vt:variant>
      <vt:variant>
        <vt:i4>2818155</vt:i4>
      </vt:variant>
      <vt:variant>
        <vt:i4>1083</vt:i4>
      </vt:variant>
      <vt:variant>
        <vt:i4>0</vt:i4>
      </vt:variant>
      <vt:variant>
        <vt:i4>5</vt:i4>
      </vt:variant>
      <vt:variant>
        <vt:lpwstr>http://www.ebi.ac.uk/ontology-lookup/browse.do?ontName=MS&amp;termId=MS:1001805</vt:lpwstr>
      </vt:variant>
      <vt:variant>
        <vt:lpwstr/>
      </vt:variant>
      <vt:variant>
        <vt:i4>3080290</vt:i4>
      </vt:variant>
      <vt:variant>
        <vt:i4>1080</vt:i4>
      </vt:variant>
      <vt:variant>
        <vt:i4>0</vt:i4>
      </vt:variant>
      <vt:variant>
        <vt:i4>5</vt:i4>
      </vt:variant>
      <vt:variant>
        <vt:lpwstr>http://www.ebi.ac.uk/ontology-lookup/browse.do?ontName=MS&amp;termId=MS:1001141</vt:lpwstr>
      </vt:variant>
      <vt:variant>
        <vt:lpwstr/>
      </vt:variant>
      <vt:variant>
        <vt:i4>2621538</vt:i4>
      </vt:variant>
      <vt:variant>
        <vt:i4>1077</vt:i4>
      </vt:variant>
      <vt:variant>
        <vt:i4>0</vt:i4>
      </vt:variant>
      <vt:variant>
        <vt:i4>5</vt:i4>
      </vt:variant>
      <vt:variant>
        <vt:lpwstr>http://www.ebi.ac.uk/ontology-lookup/browse.do?ontName=MS&amp;termId=MS:1001138</vt:lpwstr>
      </vt:variant>
      <vt:variant>
        <vt:lpwstr/>
      </vt:variant>
      <vt:variant>
        <vt:i4>2621538</vt:i4>
      </vt:variant>
      <vt:variant>
        <vt:i4>1074</vt:i4>
      </vt:variant>
      <vt:variant>
        <vt:i4>0</vt:i4>
      </vt:variant>
      <vt:variant>
        <vt:i4>5</vt:i4>
      </vt:variant>
      <vt:variant>
        <vt:lpwstr>http://www.ebi.ac.uk/ontology-lookup/browse.do?ontName=MS&amp;termId=MS:1001137</vt:lpwstr>
      </vt:variant>
      <vt:variant>
        <vt:lpwstr/>
      </vt:variant>
      <vt:variant>
        <vt:i4>2621538</vt:i4>
      </vt:variant>
      <vt:variant>
        <vt:i4>1071</vt:i4>
      </vt:variant>
      <vt:variant>
        <vt:i4>0</vt:i4>
      </vt:variant>
      <vt:variant>
        <vt:i4>5</vt:i4>
      </vt:variant>
      <vt:variant>
        <vt:lpwstr>http://www.ebi.ac.uk/ontology-lookup/browse.do?ontName=MS&amp;termId=MS:1001136</vt:lpwstr>
      </vt:variant>
      <vt:variant>
        <vt:lpwstr/>
      </vt:variant>
      <vt:variant>
        <vt:i4>2621538</vt:i4>
      </vt:variant>
      <vt:variant>
        <vt:i4>1068</vt:i4>
      </vt:variant>
      <vt:variant>
        <vt:i4>0</vt:i4>
      </vt:variant>
      <vt:variant>
        <vt:i4>5</vt:i4>
      </vt:variant>
      <vt:variant>
        <vt:lpwstr>http://www.ebi.ac.uk/ontology-lookup/browse.do?ontName=MS&amp;termId=MS:1001135</vt:lpwstr>
      </vt:variant>
      <vt:variant>
        <vt:lpwstr/>
      </vt:variant>
      <vt:variant>
        <vt:i4>2621538</vt:i4>
      </vt:variant>
      <vt:variant>
        <vt:i4>1065</vt:i4>
      </vt:variant>
      <vt:variant>
        <vt:i4>0</vt:i4>
      </vt:variant>
      <vt:variant>
        <vt:i4>5</vt:i4>
      </vt:variant>
      <vt:variant>
        <vt:lpwstr>http://www.ebi.ac.uk/ontology-lookup/browse.do?ontName=MS&amp;termId=MS:1001134</vt:lpwstr>
      </vt:variant>
      <vt:variant>
        <vt:lpwstr/>
      </vt:variant>
      <vt:variant>
        <vt:i4>2621538</vt:i4>
      </vt:variant>
      <vt:variant>
        <vt:i4>1062</vt:i4>
      </vt:variant>
      <vt:variant>
        <vt:i4>0</vt:i4>
      </vt:variant>
      <vt:variant>
        <vt:i4>5</vt:i4>
      </vt:variant>
      <vt:variant>
        <vt:lpwstr>http://www.ebi.ac.uk/ontology-lookup/browse.do?ontName=MS&amp;termId=MS:1001133</vt:lpwstr>
      </vt:variant>
      <vt:variant>
        <vt:lpwstr/>
      </vt:variant>
      <vt:variant>
        <vt:i4>2621538</vt:i4>
      </vt:variant>
      <vt:variant>
        <vt:i4>1059</vt:i4>
      </vt:variant>
      <vt:variant>
        <vt:i4>0</vt:i4>
      </vt:variant>
      <vt:variant>
        <vt:i4>5</vt:i4>
      </vt:variant>
      <vt:variant>
        <vt:lpwstr>http://www.ebi.ac.uk/ontology-lookup/browse.do?ontName=MS&amp;termId=MS:1001132</vt:lpwstr>
      </vt:variant>
      <vt:variant>
        <vt:lpwstr/>
      </vt:variant>
      <vt:variant>
        <vt:i4>2621538</vt:i4>
      </vt:variant>
      <vt:variant>
        <vt:i4>1056</vt:i4>
      </vt:variant>
      <vt:variant>
        <vt:i4>0</vt:i4>
      </vt:variant>
      <vt:variant>
        <vt:i4>5</vt:i4>
      </vt:variant>
      <vt:variant>
        <vt:lpwstr>http://www.ebi.ac.uk/ontology-lookup/browse.do?ontName=MS&amp;termId=MS:1001131</vt:lpwstr>
      </vt:variant>
      <vt:variant>
        <vt:lpwstr/>
      </vt:variant>
      <vt:variant>
        <vt:i4>2621538</vt:i4>
      </vt:variant>
      <vt:variant>
        <vt:i4>1053</vt:i4>
      </vt:variant>
      <vt:variant>
        <vt:i4>0</vt:i4>
      </vt:variant>
      <vt:variant>
        <vt:i4>5</vt:i4>
      </vt:variant>
      <vt:variant>
        <vt:lpwstr>http://www.ebi.ac.uk/ontology-lookup/browse.do?ontName=MS&amp;termId=MS:1001130</vt:lpwstr>
      </vt:variant>
      <vt:variant>
        <vt:lpwstr/>
      </vt:variant>
      <vt:variant>
        <vt:i4>2818155</vt:i4>
      </vt:variant>
      <vt:variant>
        <vt:i4>1050</vt:i4>
      </vt:variant>
      <vt:variant>
        <vt:i4>0</vt:i4>
      </vt:variant>
      <vt:variant>
        <vt:i4>5</vt:i4>
      </vt:variant>
      <vt:variant>
        <vt:lpwstr>http://www.ebi.ac.uk/ontology-lookup/browse.do?ontName=MS&amp;termId=MS:1001805</vt:lpwstr>
      </vt:variant>
      <vt:variant>
        <vt:lpwstr/>
      </vt:variant>
      <vt:variant>
        <vt:i4>7864366</vt:i4>
      </vt:variant>
      <vt:variant>
        <vt:i4>1047</vt:i4>
      </vt:variant>
      <vt:variant>
        <vt:i4>0</vt:i4>
      </vt:variant>
      <vt:variant>
        <vt:i4>5</vt:i4>
      </vt:variant>
      <vt:variant>
        <vt:lpwstr>mzQuantML1.0.0-rc.doc</vt:lpwstr>
      </vt:variant>
      <vt:variant>
        <vt:lpwstr>cvParam</vt:lpwstr>
      </vt:variant>
      <vt:variant>
        <vt:i4>6422584</vt:i4>
      </vt:variant>
      <vt:variant>
        <vt:i4>1041</vt:i4>
      </vt:variant>
      <vt:variant>
        <vt:i4>0</vt:i4>
      </vt:variant>
      <vt:variant>
        <vt:i4>5</vt:i4>
      </vt:variant>
      <vt:variant>
        <vt:lpwstr>mzQuantML1.0.0-rc.doc</vt:lpwstr>
      </vt:variant>
      <vt:variant>
        <vt:lpwstr>DataProcessing</vt:lpwstr>
      </vt:variant>
      <vt:variant>
        <vt:i4>720990</vt:i4>
      </vt:variant>
      <vt:variant>
        <vt:i4>1038</vt:i4>
      </vt:variant>
      <vt:variant>
        <vt:i4>0</vt:i4>
      </vt:variant>
      <vt:variant>
        <vt:i4>5</vt:i4>
      </vt:variant>
      <vt:variant>
        <vt:lpwstr>mzQuantML1.0.0-rc.doc</vt:lpwstr>
      </vt:variant>
      <vt:variant>
        <vt:lpwstr>ProcessingMethod</vt:lpwstr>
      </vt:variant>
      <vt:variant>
        <vt:i4>1572989</vt:i4>
      </vt:variant>
      <vt:variant>
        <vt:i4>1035</vt:i4>
      </vt:variant>
      <vt:variant>
        <vt:i4>0</vt:i4>
      </vt:variant>
      <vt:variant>
        <vt:i4>5</vt:i4>
      </vt:variant>
      <vt:variant>
        <vt:lpwstr>mzQuantML1.0.0-rc.doc</vt:lpwstr>
      </vt:variant>
      <vt:variant>
        <vt:lpwstr>OutputObject_refs</vt:lpwstr>
      </vt:variant>
      <vt:variant>
        <vt:i4>3801157</vt:i4>
      </vt:variant>
      <vt:variant>
        <vt:i4>1032</vt:i4>
      </vt:variant>
      <vt:variant>
        <vt:i4>0</vt:i4>
      </vt:variant>
      <vt:variant>
        <vt:i4>5</vt:i4>
      </vt:variant>
      <vt:variant>
        <vt:lpwstr>mzQuantML1.0.0-rc.doc</vt:lpwstr>
      </vt:variant>
      <vt:variant>
        <vt:lpwstr>InputObject_refs</vt:lpwstr>
      </vt:variant>
      <vt:variant>
        <vt:i4>6357053</vt:i4>
      </vt:variant>
      <vt:variant>
        <vt:i4>1029</vt:i4>
      </vt:variant>
      <vt:variant>
        <vt:i4>0</vt:i4>
      </vt:variant>
      <vt:variant>
        <vt:i4>5</vt:i4>
      </vt:variant>
      <vt:variant>
        <vt:lpwstr>mzQuantML1.0.0-rc.doc</vt:lpwstr>
      </vt:variant>
      <vt:variant>
        <vt:lpwstr>Row</vt:lpwstr>
      </vt:variant>
      <vt:variant>
        <vt:i4>3014755</vt:i4>
      </vt:variant>
      <vt:variant>
        <vt:i4>1026</vt:i4>
      </vt:variant>
      <vt:variant>
        <vt:i4>0</vt:i4>
      </vt:variant>
      <vt:variant>
        <vt:i4>5</vt:i4>
      </vt:variant>
      <vt:variant>
        <vt:lpwstr>http://www.ebi.ac.uk/ontology-lookup/browse.do?ontName=MS&amp;termId=MS:1002060</vt:lpwstr>
      </vt:variant>
      <vt:variant>
        <vt:lpwstr/>
      </vt:variant>
      <vt:variant>
        <vt:i4>2228321</vt:i4>
      </vt:variant>
      <vt:variant>
        <vt:i4>1023</vt:i4>
      </vt:variant>
      <vt:variant>
        <vt:i4>0</vt:i4>
      </vt:variant>
      <vt:variant>
        <vt:i4>5</vt:i4>
      </vt:variant>
      <vt:variant>
        <vt:lpwstr>http://www.ebi.ac.uk/ontology-lookup/browse.do?ontName=MS&amp;termId=MS:1001290</vt:lpwstr>
      </vt:variant>
      <vt:variant>
        <vt:lpwstr/>
      </vt:variant>
      <vt:variant>
        <vt:i4>2293857</vt:i4>
      </vt:variant>
      <vt:variant>
        <vt:i4>1020</vt:i4>
      </vt:variant>
      <vt:variant>
        <vt:i4>0</vt:i4>
      </vt:variant>
      <vt:variant>
        <vt:i4>5</vt:i4>
      </vt:variant>
      <vt:variant>
        <vt:lpwstr>http://www.ebi.ac.uk/ontology-lookup/browse.do?ontName=MS&amp;termId=MS:1001289</vt:lpwstr>
      </vt:variant>
      <vt:variant>
        <vt:lpwstr/>
      </vt:variant>
      <vt:variant>
        <vt:i4>2293857</vt:i4>
      </vt:variant>
      <vt:variant>
        <vt:i4>1017</vt:i4>
      </vt:variant>
      <vt:variant>
        <vt:i4>0</vt:i4>
      </vt:variant>
      <vt:variant>
        <vt:i4>5</vt:i4>
      </vt:variant>
      <vt:variant>
        <vt:lpwstr>http://www.ebi.ac.uk/ontology-lookup/browse.do?ontName=MS&amp;termId=MS:1001288</vt:lpwstr>
      </vt:variant>
      <vt:variant>
        <vt:lpwstr/>
      </vt:variant>
      <vt:variant>
        <vt:i4>2293857</vt:i4>
      </vt:variant>
      <vt:variant>
        <vt:i4>1014</vt:i4>
      </vt:variant>
      <vt:variant>
        <vt:i4>0</vt:i4>
      </vt:variant>
      <vt:variant>
        <vt:i4>5</vt:i4>
      </vt:variant>
      <vt:variant>
        <vt:lpwstr>http://www.ebi.ac.uk/ontology-lookup/browse.do?ontName=MS&amp;termId=MS:1001287</vt:lpwstr>
      </vt:variant>
      <vt:variant>
        <vt:lpwstr/>
      </vt:variant>
      <vt:variant>
        <vt:i4>2293857</vt:i4>
      </vt:variant>
      <vt:variant>
        <vt:i4>1011</vt:i4>
      </vt:variant>
      <vt:variant>
        <vt:i4>0</vt:i4>
      </vt:variant>
      <vt:variant>
        <vt:i4>5</vt:i4>
      </vt:variant>
      <vt:variant>
        <vt:lpwstr>http://www.ebi.ac.uk/ontology-lookup/browse.do?ontName=MS&amp;termId=MS:1001286</vt:lpwstr>
      </vt:variant>
      <vt:variant>
        <vt:lpwstr/>
      </vt:variant>
      <vt:variant>
        <vt:i4>2293857</vt:i4>
      </vt:variant>
      <vt:variant>
        <vt:i4>1008</vt:i4>
      </vt:variant>
      <vt:variant>
        <vt:i4>0</vt:i4>
      </vt:variant>
      <vt:variant>
        <vt:i4>5</vt:i4>
      </vt:variant>
      <vt:variant>
        <vt:lpwstr>http://www.ebi.ac.uk/ontology-lookup/browse.do?ontName=MS&amp;termId=MS:1001285</vt:lpwstr>
      </vt:variant>
      <vt:variant>
        <vt:lpwstr/>
      </vt:variant>
      <vt:variant>
        <vt:i4>3080290</vt:i4>
      </vt:variant>
      <vt:variant>
        <vt:i4>1005</vt:i4>
      </vt:variant>
      <vt:variant>
        <vt:i4>0</vt:i4>
      </vt:variant>
      <vt:variant>
        <vt:i4>5</vt:i4>
      </vt:variant>
      <vt:variant>
        <vt:lpwstr>http://www.ebi.ac.uk/ontology-lookup/browse.do?ontName=MS&amp;termId=MS:1001142</vt:lpwstr>
      </vt:variant>
      <vt:variant>
        <vt:lpwstr/>
      </vt:variant>
      <vt:variant>
        <vt:i4>2818146</vt:i4>
      </vt:variant>
      <vt:variant>
        <vt:i4>1002</vt:i4>
      </vt:variant>
      <vt:variant>
        <vt:i4>0</vt:i4>
      </vt:variant>
      <vt:variant>
        <vt:i4>5</vt:i4>
      </vt:variant>
      <vt:variant>
        <vt:lpwstr>http://www.ebi.ac.uk/ontology-lookup/browse.do?ontName=MS&amp;termId=MS:1001104</vt:lpwstr>
      </vt:variant>
      <vt:variant>
        <vt:lpwstr/>
      </vt:variant>
      <vt:variant>
        <vt:i4>2293859</vt:i4>
      </vt:variant>
      <vt:variant>
        <vt:i4>999</vt:i4>
      </vt:variant>
      <vt:variant>
        <vt:i4>0</vt:i4>
      </vt:variant>
      <vt:variant>
        <vt:i4>5</vt:i4>
      </vt:variant>
      <vt:variant>
        <vt:lpwstr>http://www.ebi.ac.uk/ontology-lookup/browse.do?ontName=MS&amp;termId=MS:1001084</vt:lpwstr>
      </vt:variant>
      <vt:variant>
        <vt:lpwstr/>
      </vt:variant>
      <vt:variant>
        <vt:i4>2752611</vt:i4>
      </vt:variant>
      <vt:variant>
        <vt:i4>996</vt:i4>
      </vt:variant>
      <vt:variant>
        <vt:i4>0</vt:i4>
      </vt:variant>
      <vt:variant>
        <vt:i4>5</vt:i4>
      </vt:variant>
      <vt:variant>
        <vt:lpwstr>http://www.ebi.ac.uk/ontology-lookup/browse.do?ontName=MS&amp;termId=MS:1001013</vt:lpwstr>
      </vt:variant>
      <vt:variant>
        <vt:lpwstr/>
      </vt:variant>
      <vt:variant>
        <vt:i4>983133</vt:i4>
      </vt:variant>
      <vt:variant>
        <vt:i4>993</vt:i4>
      </vt:variant>
      <vt:variant>
        <vt:i4>0</vt:i4>
      </vt:variant>
      <vt:variant>
        <vt:i4>5</vt:i4>
      </vt:variant>
      <vt:variant>
        <vt:lpwstr>mzQuantML1.0.0-rc.doc</vt:lpwstr>
      </vt:variant>
      <vt:variant>
        <vt:lpwstr>userParam</vt:lpwstr>
      </vt:variant>
      <vt:variant>
        <vt:i4>7864366</vt:i4>
      </vt:variant>
      <vt:variant>
        <vt:i4>990</vt:i4>
      </vt:variant>
      <vt:variant>
        <vt:i4>0</vt:i4>
      </vt:variant>
      <vt:variant>
        <vt:i4>5</vt:i4>
      </vt:variant>
      <vt:variant>
        <vt:lpwstr>mzQuantML1.0.0-rc.doc</vt:lpwstr>
      </vt:variant>
      <vt:variant>
        <vt:lpwstr>cvParam</vt:lpwstr>
      </vt:variant>
      <vt:variant>
        <vt:i4>7864364</vt:i4>
      </vt:variant>
      <vt:variant>
        <vt:i4>987</vt:i4>
      </vt:variant>
      <vt:variant>
        <vt:i4>0</vt:i4>
      </vt:variant>
      <vt:variant>
        <vt:i4>5</vt:i4>
      </vt:variant>
      <vt:variant>
        <vt:lpwstr>mzQuantML1.0.0-rc.doc</vt:lpwstr>
      </vt:variant>
      <vt:variant>
        <vt:lpwstr>Cv</vt:lpwstr>
      </vt:variant>
      <vt:variant>
        <vt:i4>262225</vt:i4>
      </vt:variant>
      <vt:variant>
        <vt:i4>984</vt:i4>
      </vt:variant>
      <vt:variant>
        <vt:i4>0</vt:i4>
      </vt:variant>
      <vt:variant>
        <vt:i4>5</vt:i4>
      </vt:variant>
      <vt:variant>
        <vt:lpwstr>mzQuantML1.0.0-rc.doc</vt:lpwstr>
      </vt:variant>
      <vt:variant>
        <vt:lpwstr>Role</vt:lpwstr>
      </vt:variant>
      <vt:variant>
        <vt:i4>7995437</vt:i4>
      </vt:variant>
      <vt:variant>
        <vt:i4>981</vt:i4>
      </vt:variant>
      <vt:variant>
        <vt:i4>0</vt:i4>
      </vt:variant>
      <vt:variant>
        <vt:i4>5</vt:i4>
      </vt:variant>
      <vt:variant>
        <vt:lpwstr>mzQuantML1.0.0-rc.doc</vt:lpwstr>
      </vt:variant>
      <vt:variant>
        <vt:lpwstr>Column</vt:lpwstr>
      </vt:variant>
      <vt:variant>
        <vt:i4>1179739</vt:i4>
      </vt:variant>
      <vt:variant>
        <vt:i4>978</vt:i4>
      </vt:variant>
      <vt:variant>
        <vt:i4>0</vt:i4>
      </vt:variant>
      <vt:variant>
        <vt:i4>5</vt:i4>
      </vt:variant>
      <vt:variant>
        <vt:lpwstr>mzQuantML1.0.0-rc.doc</vt:lpwstr>
      </vt:variant>
      <vt:variant>
        <vt:lpwstr>DataType</vt:lpwstr>
      </vt:variant>
      <vt:variant>
        <vt:i4>1179720</vt:i4>
      </vt:variant>
      <vt:variant>
        <vt:i4>972</vt:i4>
      </vt:variant>
      <vt:variant>
        <vt:i4>0</vt:i4>
      </vt:variant>
      <vt:variant>
        <vt:i4>5</vt:i4>
      </vt:variant>
      <vt:variant>
        <vt:lpwstr>mzQuantML1.0.0-rc.doc</vt:lpwstr>
      </vt:variant>
      <vt:variant>
        <vt:lpwstr>Organization</vt:lpwstr>
      </vt:variant>
      <vt:variant>
        <vt:i4>7733282</vt:i4>
      </vt:variant>
      <vt:variant>
        <vt:i4>969</vt:i4>
      </vt:variant>
      <vt:variant>
        <vt:i4>0</vt:i4>
      </vt:variant>
      <vt:variant>
        <vt:i4>5</vt:i4>
      </vt:variant>
      <vt:variant>
        <vt:lpwstr>mzQuantML1.0.0-rc.doc</vt:lpwstr>
      </vt:variant>
      <vt:variant>
        <vt:lpwstr>Person</vt:lpwstr>
      </vt:variant>
      <vt:variant>
        <vt:i4>6619183</vt:i4>
      </vt:variant>
      <vt:variant>
        <vt:i4>966</vt:i4>
      </vt:variant>
      <vt:variant>
        <vt:i4>0</vt:i4>
      </vt:variant>
      <vt:variant>
        <vt:i4>5</vt:i4>
      </vt:variant>
      <vt:variant>
        <vt:lpwstr>mzQuantML1.0.0-rc.doc</vt:lpwstr>
      </vt:variant>
      <vt:variant>
        <vt:lpwstr>DataMatrix</vt:lpwstr>
      </vt:variant>
      <vt:variant>
        <vt:i4>7405600</vt:i4>
      </vt:variant>
      <vt:variant>
        <vt:i4>963</vt:i4>
      </vt:variant>
      <vt:variant>
        <vt:i4>0</vt:i4>
      </vt:variant>
      <vt:variant>
        <vt:i4>5</vt:i4>
      </vt:variant>
      <vt:variant>
        <vt:lpwstr>mzQuantML1.0.0-rc.doc</vt:lpwstr>
      </vt:variant>
      <vt:variant>
        <vt:lpwstr>ColumnIndex</vt:lpwstr>
      </vt:variant>
      <vt:variant>
        <vt:i4>1179739</vt:i4>
      </vt:variant>
      <vt:variant>
        <vt:i4>960</vt:i4>
      </vt:variant>
      <vt:variant>
        <vt:i4>0</vt:i4>
      </vt:variant>
      <vt:variant>
        <vt:i4>5</vt:i4>
      </vt:variant>
      <vt:variant>
        <vt:lpwstr>mzQuantML1.0.0-rc.doc</vt:lpwstr>
      </vt:variant>
      <vt:variant>
        <vt:lpwstr>DataType</vt:lpwstr>
      </vt:variant>
      <vt:variant>
        <vt:i4>1835101</vt:i4>
      </vt:variant>
      <vt:variant>
        <vt:i4>954</vt:i4>
      </vt:variant>
      <vt:variant>
        <vt:i4>0</vt:i4>
      </vt:variant>
      <vt:variant>
        <vt:i4>5</vt:i4>
      </vt:variant>
      <vt:variant>
        <vt:lpwstr>mzQuantML1.0.0-rc.doc</vt:lpwstr>
      </vt:variant>
      <vt:variant>
        <vt:lpwstr>Assay</vt:lpwstr>
      </vt:variant>
      <vt:variant>
        <vt:i4>2687074</vt:i4>
      </vt:variant>
      <vt:variant>
        <vt:i4>951</vt:i4>
      </vt:variant>
      <vt:variant>
        <vt:i4>0</vt:i4>
      </vt:variant>
      <vt:variant>
        <vt:i4>5</vt:i4>
      </vt:variant>
      <vt:variant>
        <vt:lpwstr>http://www.ebi.ac.uk/ontology-lookup/browse.do?ontName=MS&amp;termId=MS:1002110</vt:lpwstr>
      </vt:variant>
      <vt:variant>
        <vt:lpwstr/>
      </vt:variant>
      <vt:variant>
        <vt:i4>983133</vt:i4>
      </vt:variant>
      <vt:variant>
        <vt:i4>948</vt:i4>
      </vt:variant>
      <vt:variant>
        <vt:i4>0</vt:i4>
      </vt:variant>
      <vt:variant>
        <vt:i4>5</vt:i4>
      </vt:variant>
      <vt:variant>
        <vt:lpwstr>mzQuantML1.0.0-rc.doc</vt:lpwstr>
      </vt:variant>
      <vt:variant>
        <vt:lpwstr>userParam</vt:lpwstr>
      </vt:variant>
      <vt:variant>
        <vt:i4>7864366</vt:i4>
      </vt:variant>
      <vt:variant>
        <vt:i4>945</vt:i4>
      </vt:variant>
      <vt:variant>
        <vt:i4>0</vt:i4>
      </vt:variant>
      <vt:variant>
        <vt:i4>5</vt:i4>
      </vt:variant>
      <vt:variant>
        <vt:lpwstr>mzQuantML1.0.0-rc.doc</vt:lpwstr>
      </vt:variant>
      <vt:variant>
        <vt:lpwstr>cvParam</vt:lpwstr>
      </vt:variant>
      <vt:variant>
        <vt:i4>7995417</vt:i4>
      </vt:variant>
      <vt:variant>
        <vt:i4>942</vt:i4>
      </vt:variant>
      <vt:variant>
        <vt:i4>0</vt:i4>
      </vt:variant>
      <vt:variant>
        <vt:i4>5</vt:i4>
      </vt:variant>
      <vt:variant>
        <vt:lpwstr>mzQuantML1.0.0-rc.doc</vt:lpwstr>
      </vt:variant>
      <vt:variant>
        <vt:lpwstr>IdentificationFile_refs</vt:lpwstr>
      </vt:variant>
      <vt:variant>
        <vt:i4>655425</vt:i4>
      </vt:variant>
      <vt:variant>
        <vt:i4>939</vt:i4>
      </vt:variant>
      <vt:variant>
        <vt:i4>0</vt:i4>
      </vt:variant>
      <vt:variant>
        <vt:i4>5</vt:i4>
      </vt:variant>
      <vt:variant>
        <vt:lpwstr>mzQuantML1.0.0-rc.doc</vt:lpwstr>
      </vt:variant>
      <vt:variant>
        <vt:lpwstr>Label</vt:lpwstr>
      </vt:variant>
      <vt:variant>
        <vt:i4>2621547</vt:i4>
      </vt:variant>
      <vt:variant>
        <vt:i4>936</vt:i4>
      </vt:variant>
      <vt:variant>
        <vt:i4>0</vt:i4>
      </vt:variant>
      <vt:variant>
        <vt:i4>5</vt:i4>
      </vt:variant>
      <vt:variant>
        <vt:lpwstr>http://www.ebi.ac.uk/ontology-lookup/browse.do?ontName=MS&amp;termId=MS:1001833</vt:lpwstr>
      </vt:variant>
      <vt:variant>
        <vt:lpwstr/>
      </vt:variant>
      <vt:variant>
        <vt:i4>2687075</vt:i4>
      </vt:variant>
      <vt:variant>
        <vt:i4>933</vt:i4>
      </vt:variant>
      <vt:variant>
        <vt:i4>0</vt:i4>
      </vt:variant>
      <vt:variant>
        <vt:i4>5</vt:i4>
      </vt:variant>
      <vt:variant>
        <vt:lpwstr>http://www.ebi.ac.uk/ontology-lookup/browse.do?ontName=MS&amp;termId=MS:1002015</vt:lpwstr>
      </vt:variant>
      <vt:variant>
        <vt:lpwstr/>
      </vt:variant>
      <vt:variant>
        <vt:i4>2687075</vt:i4>
      </vt:variant>
      <vt:variant>
        <vt:i4>930</vt:i4>
      </vt:variant>
      <vt:variant>
        <vt:i4>0</vt:i4>
      </vt:variant>
      <vt:variant>
        <vt:i4>5</vt:i4>
      </vt:variant>
      <vt:variant>
        <vt:lpwstr>http://www.ebi.ac.uk/ontology-lookup/browse.do?ontName=MS&amp;termId=MS:1002010</vt:lpwstr>
      </vt:variant>
      <vt:variant>
        <vt:lpwstr/>
      </vt:variant>
      <vt:variant>
        <vt:i4>2621539</vt:i4>
      </vt:variant>
      <vt:variant>
        <vt:i4>927</vt:i4>
      </vt:variant>
      <vt:variant>
        <vt:i4>0</vt:i4>
      </vt:variant>
      <vt:variant>
        <vt:i4>5</vt:i4>
      </vt:variant>
      <vt:variant>
        <vt:lpwstr>http://www.ebi.ac.uk/ontology-lookup/browse.do?ontName=MS&amp;termId=MS:1002004</vt:lpwstr>
      </vt:variant>
      <vt:variant>
        <vt:lpwstr/>
      </vt:variant>
      <vt:variant>
        <vt:i4>2621539</vt:i4>
      </vt:variant>
      <vt:variant>
        <vt:i4>924</vt:i4>
      </vt:variant>
      <vt:variant>
        <vt:i4>0</vt:i4>
      </vt:variant>
      <vt:variant>
        <vt:i4>5</vt:i4>
      </vt:variant>
      <vt:variant>
        <vt:lpwstr>http://www.ebi.ac.uk/ontology-lookup/browse.do?ontName=MS&amp;termId=MS:1002003</vt:lpwstr>
      </vt:variant>
      <vt:variant>
        <vt:lpwstr/>
      </vt:variant>
      <vt:variant>
        <vt:i4>2621539</vt:i4>
      </vt:variant>
      <vt:variant>
        <vt:i4>921</vt:i4>
      </vt:variant>
      <vt:variant>
        <vt:i4>0</vt:i4>
      </vt:variant>
      <vt:variant>
        <vt:i4>5</vt:i4>
      </vt:variant>
      <vt:variant>
        <vt:lpwstr>http://www.ebi.ac.uk/ontology-lookup/browse.do?ontName=MS&amp;termId=MS:1002002</vt:lpwstr>
      </vt:variant>
      <vt:variant>
        <vt:lpwstr/>
      </vt:variant>
      <vt:variant>
        <vt:i4>2621539</vt:i4>
      </vt:variant>
      <vt:variant>
        <vt:i4>918</vt:i4>
      </vt:variant>
      <vt:variant>
        <vt:i4>0</vt:i4>
      </vt:variant>
      <vt:variant>
        <vt:i4>5</vt:i4>
      </vt:variant>
      <vt:variant>
        <vt:lpwstr>http://www.ebi.ac.uk/ontology-lookup/browse.do?ontName=MS&amp;termId=MS:1002001</vt:lpwstr>
      </vt:variant>
      <vt:variant>
        <vt:lpwstr/>
      </vt:variant>
      <vt:variant>
        <vt:i4>2621547</vt:i4>
      </vt:variant>
      <vt:variant>
        <vt:i4>915</vt:i4>
      </vt:variant>
      <vt:variant>
        <vt:i4>0</vt:i4>
      </vt:variant>
      <vt:variant>
        <vt:i4>5</vt:i4>
      </vt:variant>
      <vt:variant>
        <vt:lpwstr>http://www.ebi.ac.uk/ontology-lookup/browse.do?ontName=MS&amp;termId=MS:1001839</vt:lpwstr>
      </vt:variant>
      <vt:variant>
        <vt:lpwstr/>
      </vt:variant>
      <vt:variant>
        <vt:i4>2621547</vt:i4>
      </vt:variant>
      <vt:variant>
        <vt:i4>912</vt:i4>
      </vt:variant>
      <vt:variant>
        <vt:i4>0</vt:i4>
      </vt:variant>
      <vt:variant>
        <vt:i4>5</vt:i4>
      </vt:variant>
      <vt:variant>
        <vt:lpwstr>http://www.ebi.ac.uk/ontology-lookup/browse.do?ontName=MS&amp;termId=MS:1001838</vt:lpwstr>
      </vt:variant>
      <vt:variant>
        <vt:lpwstr/>
      </vt:variant>
      <vt:variant>
        <vt:i4>2621547</vt:i4>
      </vt:variant>
      <vt:variant>
        <vt:i4>909</vt:i4>
      </vt:variant>
      <vt:variant>
        <vt:i4>0</vt:i4>
      </vt:variant>
      <vt:variant>
        <vt:i4>5</vt:i4>
      </vt:variant>
      <vt:variant>
        <vt:lpwstr>http://www.ebi.ac.uk/ontology-lookup/browse.do?ontName=MS&amp;termId=MS:1001837</vt:lpwstr>
      </vt:variant>
      <vt:variant>
        <vt:lpwstr/>
      </vt:variant>
      <vt:variant>
        <vt:i4>2621547</vt:i4>
      </vt:variant>
      <vt:variant>
        <vt:i4>906</vt:i4>
      </vt:variant>
      <vt:variant>
        <vt:i4>0</vt:i4>
      </vt:variant>
      <vt:variant>
        <vt:i4>5</vt:i4>
      </vt:variant>
      <vt:variant>
        <vt:lpwstr>http://www.ebi.ac.uk/ontology-lookup/browse.do?ontName=MS&amp;termId=MS:1001835</vt:lpwstr>
      </vt:variant>
      <vt:variant>
        <vt:lpwstr/>
      </vt:variant>
      <vt:variant>
        <vt:i4>2621547</vt:i4>
      </vt:variant>
      <vt:variant>
        <vt:i4>903</vt:i4>
      </vt:variant>
      <vt:variant>
        <vt:i4>0</vt:i4>
      </vt:variant>
      <vt:variant>
        <vt:i4>5</vt:i4>
      </vt:variant>
      <vt:variant>
        <vt:lpwstr>http://www.ebi.ac.uk/ontology-lookup/browse.do?ontName=MS&amp;termId=MS:1001833</vt:lpwstr>
      </vt:variant>
      <vt:variant>
        <vt:lpwstr/>
      </vt:variant>
      <vt:variant>
        <vt:i4>983133</vt:i4>
      </vt:variant>
      <vt:variant>
        <vt:i4>900</vt:i4>
      </vt:variant>
      <vt:variant>
        <vt:i4>0</vt:i4>
      </vt:variant>
      <vt:variant>
        <vt:i4>5</vt:i4>
      </vt:variant>
      <vt:variant>
        <vt:lpwstr>mzQuantML1.0.0-rc.doc</vt:lpwstr>
      </vt:variant>
      <vt:variant>
        <vt:lpwstr>userParam</vt:lpwstr>
      </vt:variant>
      <vt:variant>
        <vt:i4>7864366</vt:i4>
      </vt:variant>
      <vt:variant>
        <vt:i4>897</vt:i4>
      </vt:variant>
      <vt:variant>
        <vt:i4>0</vt:i4>
      </vt:variant>
      <vt:variant>
        <vt:i4>5</vt:i4>
      </vt:variant>
      <vt:variant>
        <vt:lpwstr>mzQuantML1.0.0-rc.doc</vt:lpwstr>
      </vt:variant>
      <vt:variant>
        <vt:lpwstr>cvParam</vt:lpwstr>
      </vt:variant>
      <vt:variant>
        <vt:i4>7471153</vt:i4>
      </vt:variant>
      <vt:variant>
        <vt:i4>891</vt:i4>
      </vt:variant>
      <vt:variant>
        <vt:i4>0</vt:i4>
      </vt:variant>
      <vt:variant>
        <vt:i4>5</vt:i4>
      </vt:variant>
      <vt:variant>
        <vt:lpwstr>mzQuantML1.0.0-rc.doc</vt:lpwstr>
      </vt:variant>
      <vt:variant>
        <vt:lpwstr>FeatureList</vt:lpwstr>
      </vt:variant>
      <vt:variant>
        <vt:i4>1966146</vt:i4>
      </vt:variant>
      <vt:variant>
        <vt:i4>888</vt:i4>
      </vt:variant>
      <vt:variant>
        <vt:i4>0</vt:i4>
      </vt:variant>
      <vt:variant>
        <vt:i4>5</vt:i4>
      </vt:variant>
      <vt:variant>
        <vt:lpwstr>mzQuantML1.0.0-rc.doc</vt:lpwstr>
      </vt:variant>
      <vt:variant>
        <vt:lpwstr>SmallMoleculeList</vt:lpwstr>
      </vt:variant>
      <vt:variant>
        <vt:i4>917595</vt:i4>
      </vt:variant>
      <vt:variant>
        <vt:i4>885</vt:i4>
      </vt:variant>
      <vt:variant>
        <vt:i4>0</vt:i4>
      </vt:variant>
      <vt:variant>
        <vt:i4>5</vt:i4>
      </vt:variant>
      <vt:variant>
        <vt:lpwstr>mzQuantML1.0.0-rc.doc</vt:lpwstr>
      </vt:variant>
      <vt:variant>
        <vt:lpwstr>PeptideConsensusList</vt:lpwstr>
      </vt:variant>
      <vt:variant>
        <vt:i4>8257586</vt:i4>
      </vt:variant>
      <vt:variant>
        <vt:i4>882</vt:i4>
      </vt:variant>
      <vt:variant>
        <vt:i4>0</vt:i4>
      </vt:variant>
      <vt:variant>
        <vt:i4>5</vt:i4>
      </vt:variant>
      <vt:variant>
        <vt:lpwstr>mzQuantML1.0.0-rc.doc</vt:lpwstr>
      </vt:variant>
      <vt:variant>
        <vt:lpwstr>ProteinList</vt:lpwstr>
      </vt:variant>
      <vt:variant>
        <vt:i4>262211</vt:i4>
      </vt:variant>
      <vt:variant>
        <vt:i4>879</vt:i4>
      </vt:variant>
      <vt:variant>
        <vt:i4>0</vt:i4>
      </vt:variant>
      <vt:variant>
        <vt:i4>5</vt:i4>
      </vt:variant>
      <vt:variant>
        <vt:lpwstr>mzQuantML1.0.0-rc.doc</vt:lpwstr>
      </vt:variant>
      <vt:variant>
        <vt:lpwstr>ProteinGroupList</vt:lpwstr>
      </vt:variant>
      <vt:variant>
        <vt:i4>1638479</vt:i4>
      </vt:variant>
      <vt:variant>
        <vt:i4>876</vt:i4>
      </vt:variant>
      <vt:variant>
        <vt:i4>0</vt:i4>
      </vt:variant>
      <vt:variant>
        <vt:i4>5</vt:i4>
      </vt:variant>
      <vt:variant>
        <vt:lpwstr>mzQuantML1.0.0-rc.doc</vt:lpwstr>
      </vt:variant>
      <vt:variant>
        <vt:lpwstr>RatioList</vt:lpwstr>
      </vt:variant>
      <vt:variant>
        <vt:i4>524374</vt:i4>
      </vt:variant>
      <vt:variant>
        <vt:i4>873</vt:i4>
      </vt:variant>
      <vt:variant>
        <vt:i4>0</vt:i4>
      </vt:variant>
      <vt:variant>
        <vt:i4>5</vt:i4>
      </vt:variant>
      <vt:variant>
        <vt:lpwstr>mzQuantML1.0.0-rc.doc</vt:lpwstr>
      </vt:variant>
      <vt:variant>
        <vt:lpwstr>StudyVariableList</vt:lpwstr>
      </vt:variant>
      <vt:variant>
        <vt:i4>196685</vt:i4>
      </vt:variant>
      <vt:variant>
        <vt:i4>870</vt:i4>
      </vt:variant>
      <vt:variant>
        <vt:i4>0</vt:i4>
      </vt:variant>
      <vt:variant>
        <vt:i4>5</vt:i4>
      </vt:variant>
      <vt:variant>
        <vt:lpwstr>mzQuantML1.0.0-rc.doc</vt:lpwstr>
      </vt:variant>
      <vt:variant>
        <vt:lpwstr>AssayList</vt:lpwstr>
      </vt:variant>
      <vt:variant>
        <vt:i4>6422573</vt:i4>
      </vt:variant>
      <vt:variant>
        <vt:i4>867</vt:i4>
      </vt:variant>
      <vt:variant>
        <vt:i4>0</vt:i4>
      </vt:variant>
      <vt:variant>
        <vt:i4>5</vt:i4>
      </vt:variant>
      <vt:variant>
        <vt:lpwstr>mzQuantML1.0.0-rc.doc</vt:lpwstr>
      </vt:variant>
      <vt:variant>
        <vt:lpwstr>BibliographicReference</vt:lpwstr>
      </vt:variant>
      <vt:variant>
        <vt:i4>8323111</vt:i4>
      </vt:variant>
      <vt:variant>
        <vt:i4>864</vt:i4>
      </vt:variant>
      <vt:variant>
        <vt:i4>0</vt:i4>
      </vt:variant>
      <vt:variant>
        <vt:i4>5</vt:i4>
      </vt:variant>
      <vt:variant>
        <vt:lpwstr>mzQuantML1.0.0-rc.doc</vt:lpwstr>
      </vt:variant>
      <vt:variant>
        <vt:lpwstr>DataProcessingList</vt:lpwstr>
      </vt:variant>
      <vt:variant>
        <vt:i4>786496</vt:i4>
      </vt:variant>
      <vt:variant>
        <vt:i4>861</vt:i4>
      </vt:variant>
      <vt:variant>
        <vt:i4>0</vt:i4>
      </vt:variant>
      <vt:variant>
        <vt:i4>5</vt:i4>
      </vt:variant>
      <vt:variant>
        <vt:lpwstr>mzQuantML1.0.0-rc.doc</vt:lpwstr>
      </vt:variant>
      <vt:variant>
        <vt:lpwstr>SoftwareList</vt:lpwstr>
      </vt:variant>
      <vt:variant>
        <vt:i4>7077934</vt:i4>
      </vt:variant>
      <vt:variant>
        <vt:i4>858</vt:i4>
      </vt:variant>
      <vt:variant>
        <vt:i4>0</vt:i4>
      </vt:variant>
      <vt:variant>
        <vt:i4>5</vt:i4>
      </vt:variant>
      <vt:variant>
        <vt:lpwstr>mzQuantML1.0.0-rc.doc</vt:lpwstr>
      </vt:variant>
      <vt:variant>
        <vt:lpwstr>InputFiles</vt:lpwstr>
      </vt:variant>
      <vt:variant>
        <vt:i4>6684704</vt:i4>
      </vt:variant>
      <vt:variant>
        <vt:i4>855</vt:i4>
      </vt:variant>
      <vt:variant>
        <vt:i4>0</vt:i4>
      </vt:variant>
      <vt:variant>
        <vt:i4>5</vt:i4>
      </vt:variant>
      <vt:variant>
        <vt:lpwstr>mzQuantML1.0.0-rc.doc</vt:lpwstr>
      </vt:variant>
      <vt:variant>
        <vt:lpwstr>AnalysisSummary</vt:lpwstr>
      </vt:variant>
      <vt:variant>
        <vt:i4>6488119</vt:i4>
      </vt:variant>
      <vt:variant>
        <vt:i4>852</vt:i4>
      </vt:variant>
      <vt:variant>
        <vt:i4>0</vt:i4>
      </vt:variant>
      <vt:variant>
        <vt:i4>5</vt:i4>
      </vt:variant>
      <vt:variant>
        <vt:lpwstr>mzQuantML1.0.0-rc.doc</vt:lpwstr>
      </vt:variant>
      <vt:variant>
        <vt:lpwstr>AuditCollection</vt:lpwstr>
      </vt:variant>
      <vt:variant>
        <vt:i4>1835100</vt:i4>
      </vt:variant>
      <vt:variant>
        <vt:i4>849</vt:i4>
      </vt:variant>
      <vt:variant>
        <vt:i4>0</vt:i4>
      </vt:variant>
      <vt:variant>
        <vt:i4>5</vt:i4>
      </vt:variant>
      <vt:variant>
        <vt:lpwstr>mzQuantML1.0.0-rc.doc</vt:lpwstr>
      </vt:variant>
      <vt:variant>
        <vt:lpwstr>Provider</vt:lpwstr>
      </vt:variant>
      <vt:variant>
        <vt:i4>6619187</vt:i4>
      </vt:variant>
      <vt:variant>
        <vt:i4>846</vt:i4>
      </vt:variant>
      <vt:variant>
        <vt:i4>0</vt:i4>
      </vt:variant>
      <vt:variant>
        <vt:i4>5</vt:i4>
      </vt:variant>
      <vt:variant>
        <vt:lpwstr>mzQuantML1.0.0-rc.doc</vt:lpwstr>
      </vt:variant>
      <vt:variant>
        <vt:lpwstr>CvList</vt:lpwstr>
      </vt:variant>
      <vt:variant>
        <vt:i4>3342454</vt:i4>
      </vt:variant>
      <vt:variant>
        <vt:i4>837</vt:i4>
      </vt:variant>
      <vt:variant>
        <vt:i4>0</vt:i4>
      </vt:variant>
      <vt:variant>
        <vt:i4>5</vt:i4>
      </vt:variant>
      <vt:variant>
        <vt:lpwstr>http://code.google.com/p/mzquantml/source/browse/trunk/examples/version1.0-rc3/</vt:lpwstr>
      </vt:variant>
      <vt:variant>
        <vt:lpwstr/>
      </vt:variant>
      <vt:variant>
        <vt:i4>786433</vt:i4>
      </vt:variant>
      <vt:variant>
        <vt:i4>831</vt:i4>
      </vt:variant>
      <vt:variant>
        <vt:i4>0</vt:i4>
      </vt:variant>
      <vt:variant>
        <vt:i4>5</vt:i4>
      </vt:variant>
      <vt:variant>
        <vt:lpwstr>http://code.google.com/p/mzquantml-validator/</vt:lpwstr>
      </vt:variant>
      <vt:variant>
        <vt:lpwstr/>
      </vt:variant>
      <vt:variant>
        <vt:i4>7143544</vt:i4>
      </vt:variant>
      <vt:variant>
        <vt:i4>828</vt:i4>
      </vt:variant>
      <vt:variant>
        <vt:i4>0</vt:i4>
      </vt:variant>
      <vt:variant>
        <vt:i4>5</vt:i4>
      </vt:variant>
      <vt:variant>
        <vt:lpwstr>http://code.google.com/p/mzquantml/source/browse/trunk/schema/</vt:lpwstr>
      </vt:variant>
      <vt:variant>
        <vt:lpwstr/>
      </vt:variant>
      <vt:variant>
        <vt:i4>2228281</vt:i4>
      </vt:variant>
      <vt:variant>
        <vt:i4>822</vt:i4>
      </vt:variant>
      <vt:variant>
        <vt:i4>0</vt:i4>
      </vt:variant>
      <vt:variant>
        <vt:i4>5</vt:i4>
      </vt:variant>
      <vt:variant>
        <vt:lpwstr>http://code.google.com/p/mzquantml/source/browse/trunk/examples/version1.0-rc3/MS2Tag/</vt:lpwstr>
      </vt:variant>
      <vt:variant>
        <vt:lpwstr/>
      </vt:variant>
      <vt:variant>
        <vt:i4>4390997</vt:i4>
      </vt:variant>
      <vt:variant>
        <vt:i4>816</vt:i4>
      </vt:variant>
      <vt:variant>
        <vt:i4>0</vt:i4>
      </vt:variant>
      <vt:variant>
        <vt:i4>5</vt:i4>
      </vt:variant>
      <vt:variant>
        <vt:lpwstr>http://code.google.com/p/mzquantml/source/browse/trunk/examples/version1.0-rc3/MS2Tag/iTraq_4plex_example_from_xTracker.mzq</vt:lpwstr>
      </vt:variant>
      <vt:variant>
        <vt:lpwstr/>
      </vt:variant>
      <vt:variant>
        <vt:i4>3342390</vt:i4>
      </vt:variant>
      <vt:variant>
        <vt:i4>813</vt:i4>
      </vt:variant>
      <vt:variant>
        <vt:i4>0</vt:i4>
      </vt:variant>
      <vt:variant>
        <vt:i4>5</vt:i4>
      </vt:variant>
      <vt:variant>
        <vt:lpwstr>http://code.google.com/p/mzquantml/source/browse/trunk/examples/version1.0-rc3/spectral-count/</vt:lpwstr>
      </vt:variant>
      <vt:variant>
        <vt:lpwstr/>
      </vt:variant>
      <vt:variant>
        <vt:i4>4456520</vt:i4>
      </vt:variant>
      <vt:variant>
        <vt:i4>810</vt:i4>
      </vt:variant>
      <vt:variant>
        <vt:i4>0</vt:i4>
      </vt:variant>
      <vt:variant>
        <vt:i4>5</vt:i4>
      </vt:variant>
      <vt:variant>
        <vt:lpwstr>http://code.google.com/p/mzquantml/source/browse/trunk/examples/version1.0-rc3/MS1Label/</vt:lpwstr>
      </vt:variant>
      <vt:variant>
        <vt:lpwstr/>
      </vt:variant>
      <vt:variant>
        <vt:i4>8192103</vt:i4>
      </vt:variant>
      <vt:variant>
        <vt:i4>807</vt:i4>
      </vt:variant>
      <vt:variant>
        <vt:i4>0</vt:i4>
      </vt:variant>
      <vt:variant>
        <vt:i4>5</vt:i4>
      </vt:variant>
      <vt:variant>
        <vt:lpwstr>http://code.google.com/p/mzquantml/source/browse/trunk/examples/version1.0-rc3/label-free/</vt:lpwstr>
      </vt:variant>
      <vt:variant>
        <vt:lpwstr/>
      </vt:variant>
      <vt:variant>
        <vt:i4>5570605</vt:i4>
      </vt:variant>
      <vt:variant>
        <vt:i4>795</vt:i4>
      </vt:variant>
      <vt:variant>
        <vt:i4>0</vt:i4>
      </vt:variant>
      <vt:variant>
        <vt:i4>5</vt:i4>
      </vt:variant>
      <vt:variant>
        <vt:lpwstr>mailto:psidev-ms-vocab@lists.sourceforge.net</vt:lpwstr>
      </vt:variant>
      <vt:variant>
        <vt:lpwstr/>
      </vt:variant>
      <vt:variant>
        <vt:i4>8257634</vt:i4>
      </vt:variant>
      <vt:variant>
        <vt:i4>792</vt:i4>
      </vt:variant>
      <vt:variant>
        <vt:i4>0</vt:i4>
      </vt:variant>
      <vt:variant>
        <vt:i4>5</vt:i4>
      </vt:variant>
      <vt:variant>
        <vt:lpwstr>http://code.google.com/p/mzquantml-validator/downloads/list</vt:lpwstr>
      </vt:variant>
      <vt:variant>
        <vt:lpwstr/>
      </vt:variant>
      <vt:variant>
        <vt:i4>23</vt:i4>
      </vt:variant>
      <vt:variant>
        <vt:i4>789</vt:i4>
      </vt:variant>
      <vt:variant>
        <vt:i4>0</vt:i4>
      </vt:variant>
      <vt:variant>
        <vt:i4>5</vt:i4>
      </vt:variant>
      <vt:variant>
        <vt:lpwstr>http://www.psidev.info/validator</vt:lpwstr>
      </vt:variant>
      <vt:variant>
        <vt:lpwstr/>
      </vt:variant>
      <vt:variant>
        <vt:i4>65536</vt:i4>
      </vt:variant>
      <vt:variant>
        <vt:i4>786</vt:i4>
      </vt:variant>
      <vt:variant>
        <vt:i4>0</vt:i4>
      </vt:variant>
      <vt:variant>
        <vt:i4>5</vt:i4>
      </vt:variant>
      <vt:variant>
        <vt:lpwstr>http://www.unimod.org/obo/unimod.obo</vt:lpwstr>
      </vt:variant>
      <vt:variant>
        <vt:lpwstr/>
      </vt:variant>
      <vt:variant>
        <vt:i4>1507343</vt:i4>
      </vt:variant>
      <vt:variant>
        <vt:i4>783</vt:i4>
      </vt:variant>
      <vt:variant>
        <vt:i4>0</vt:i4>
      </vt:variant>
      <vt:variant>
        <vt:i4>5</vt:i4>
      </vt:variant>
      <vt:variant>
        <vt:lpwstr>http://psidev.cvs.sourceforge.net/viewvc/psidev/psi/mod/data/PSI-MOD.obo</vt:lpwstr>
      </vt:variant>
      <vt:variant>
        <vt:lpwstr/>
      </vt:variant>
      <vt:variant>
        <vt:i4>2293886</vt:i4>
      </vt:variant>
      <vt:variant>
        <vt:i4>780</vt:i4>
      </vt:variant>
      <vt:variant>
        <vt:i4>0</vt:i4>
      </vt:variant>
      <vt:variant>
        <vt:i4>5</vt:i4>
      </vt:variant>
      <vt:variant>
        <vt:lpwstr>http://obi.sourceforge.net/</vt:lpwstr>
      </vt:variant>
      <vt:variant>
        <vt:lpwstr/>
      </vt:variant>
      <vt:variant>
        <vt:i4>7077935</vt:i4>
      </vt:variant>
      <vt:variant>
        <vt:i4>777</vt:i4>
      </vt:variant>
      <vt:variant>
        <vt:i4>0</vt:i4>
      </vt:variant>
      <vt:variant>
        <vt:i4>5</vt:i4>
      </vt:variant>
      <vt:variant>
        <vt:lpwstr>http://www.ebi.ac.uk/chebi/</vt:lpwstr>
      </vt:variant>
      <vt:variant>
        <vt:lpwstr/>
      </vt:variant>
      <vt:variant>
        <vt:i4>720965</vt:i4>
      </vt:variant>
      <vt:variant>
        <vt:i4>774</vt:i4>
      </vt:variant>
      <vt:variant>
        <vt:i4>0</vt:i4>
      </vt:variant>
      <vt:variant>
        <vt:i4>5</vt:i4>
      </vt:variant>
      <vt:variant>
        <vt:lpwstr>http://www.obofoundry.org/cgi-bin/detail.cgi?id=unit</vt:lpwstr>
      </vt:variant>
      <vt:variant>
        <vt:lpwstr/>
      </vt:variant>
      <vt:variant>
        <vt:i4>5570605</vt:i4>
      </vt:variant>
      <vt:variant>
        <vt:i4>771</vt:i4>
      </vt:variant>
      <vt:variant>
        <vt:i4>0</vt:i4>
      </vt:variant>
      <vt:variant>
        <vt:i4>5</vt:i4>
      </vt:variant>
      <vt:variant>
        <vt:lpwstr>mailto:psidev-ms-vocab@lists.sourceforge.net</vt:lpwstr>
      </vt:variant>
      <vt:variant>
        <vt:lpwstr/>
      </vt:variant>
      <vt:variant>
        <vt:i4>65548</vt:i4>
      </vt:variant>
      <vt:variant>
        <vt:i4>765</vt:i4>
      </vt:variant>
      <vt:variant>
        <vt:i4>0</vt:i4>
      </vt:variant>
      <vt:variant>
        <vt:i4>5</vt:i4>
      </vt:variant>
      <vt:variant>
        <vt:lpwstr>http://www.psidev.info/mzidentml/</vt:lpwstr>
      </vt:variant>
      <vt:variant>
        <vt:lpwstr/>
      </vt:variant>
      <vt:variant>
        <vt:i4>5701639</vt:i4>
      </vt:variant>
      <vt:variant>
        <vt:i4>762</vt:i4>
      </vt:variant>
      <vt:variant>
        <vt:i4>0</vt:i4>
      </vt:variant>
      <vt:variant>
        <vt:i4>5</vt:i4>
      </vt:variant>
      <vt:variant>
        <vt:lpwstr>http://www.psidev.info/mzml/</vt:lpwstr>
      </vt:variant>
      <vt:variant>
        <vt:lpwstr/>
      </vt:variant>
      <vt:variant>
        <vt:i4>1048599</vt:i4>
      </vt:variant>
      <vt:variant>
        <vt:i4>759</vt:i4>
      </vt:variant>
      <vt:variant>
        <vt:i4>0</vt:i4>
      </vt:variant>
      <vt:variant>
        <vt:i4>5</vt:i4>
      </vt:variant>
      <vt:variant>
        <vt:lpwstr>http://fuge.sourceforge.net/</vt:lpwstr>
      </vt:variant>
      <vt:variant>
        <vt:lpwstr/>
      </vt:variant>
      <vt:variant>
        <vt:i4>7667815</vt:i4>
      </vt:variant>
      <vt:variant>
        <vt:i4>756</vt:i4>
      </vt:variant>
      <vt:variant>
        <vt:i4>0</vt:i4>
      </vt:variant>
      <vt:variant>
        <vt:i4>5</vt:i4>
      </vt:variant>
      <vt:variant>
        <vt:lpwstr>http://psidev.info/miape-quant</vt:lpwstr>
      </vt:variant>
      <vt:variant>
        <vt:lpwstr/>
      </vt:variant>
      <vt:variant>
        <vt:i4>655369</vt:i4>
      </vt:variant>
      <vt:variant>
        <vt:i4>753</vt:i4>
      </vt:variant>
      <vt:variant>
        <vt:i4>0</vt:i4>
      </vt:variant>
      <vt:variant>
        <vt:i4>5</vt:i4>
      </vt:variant>
      <vt:variant>
        <vt:lpwstr>http://www.w3.org/XML/Schema</vt:lpwstr>
      </vt:variant>
      <vt:variant>
        <vt:lpwstr/>
      </vt:variant>
      <vt:variant>
        <vt:i4>1048632</vt:i4>
      </vt:variant>
      <vt:variant>
        <vt:i4>716</vt:i4>
      </vt:variant>
      <vt:variant>
        <vt:i4>0</vt:i4>
      </vt:variant>
      <vt:variant>
        <vt:i4>5</vt:i4>
      </vt:variant>
      <vt:variant>
        <vt:lpwstr/>
      </vt:variant>
      <vt:variant>
        <vt:lpwstr>_Toc342392027</vt:lpwstr>
      </vt:variant>
      <vt:variant>
        <vt:i4>1048632</vt:i4>
      </vt:variant>
      <vt:variant>
        <vt:i4>710</vt:i4>
      </vt:variant>
      <vt:variant>
        <vt:i4>0</vt:i4>
      </vt:variant>
      <vt:variant>
        <vt:i4>5</vt:i4>
      </vt:variant>
      <vt:variant>
        <vt:lpwstr/>
      </vt:variant>
      <vt:variant>
        <vt:lpwstr>_Toc342392026</vt:lpwstr>
      </vt:variant>
      <vt:variant>
        <vt:i4>1048632</vt:i4>
      </vt:variant>
      <vt:variant>
        <vt:i4>704</vt:i4>
      </vt:variant>
      <vt:variant>
        <vt:i4>0</vt:i4>
      </vt:variant>
      <vt:variant>
        <vt:i4>5</vt:i4>
      </vt:variant>
      <vt:variant>
        <vt:lpwstr/>
      </vt:variant>
      <vt:variant>
        <vt:lpwstr>_Toc342392025</vt:lpwstr>
      </vt:variant>
      <vt:variant>
        <vt:i4>1048632</vt:i4>
      </vt:variant>
      <vt:variant>
        <vt:i4>698</vt:i4>
      </vt:variant>
      <vt:variant>
        <vt:i4>0</vt:i4>
      </vt:variant>
      <vt:variant>
        <vt:i4>5</vt:i4>
      </vt:variant>
      <vt:variant>
        <vt:lpwstr/>
      </vt:variant>
      <vt:variant>
        <vt:lpwstr>_Toc342392024</vt:lpwstr>
      </vt:variant>
      <vt:variant>
        <vt:i4>1048632</vt:i4>
      </vt:variant>
      <vt:variant>
        <vt:i4>692</vt:i4>
      </vt:variant>
      <vt:variant>
        <vt:i4>0</vt:i4>
      </vt:variant>
      <vt:variant>
        <vt:i4>5</vt:i4>
      </vt:variant>
      <vt:variant>
        <vt:lpwstr/>
      </vt:variant>
      <vt:variant>
        <vt:lpwstr>_Toc342392023</vt:lpwstr>
      </vt:variant>
      <vt:variant>
        <vt:i4>1048632</vt:i4>
      </vt:variant>
      <vt:variant>
        <vt:i4>686</vt:i4>
      </vt:variant>
      <vt:variant>
        <vt:i4>0</vt:i4>
      </vt:variant>
      <vt:variant>
        <vt:i4>5</vt:i4>
      </vt:variant>
      <vt:variant>
        <vt:lpwstr/>
      </vt:variant>
      <vt:variant>
        <vt:lpwstr>_Toc342392022</vt:lpwstr>
      </vt:variant>
      <vt:variant>
        <vt:i4>1048632</vt:i4>
      </vt:variant>
      <vt:variant>
        <vt:i4>680</vt:i4>
      </vt:variant>
      <vt:variant>
        <vt:i4>0</vt:i4>
      </vt:variant>
      <vt:variant>
        <vt:i4>5</vt:i4>
      </vt:variant>
      <vt:variant>
        <vt:lpwstr/>
      </vt:variant>
      <vt:variant>
        <vt:lpwstr>_Toc342392021</vt:lpwstr>
      </vt:variant>
      <vt:variant>
        <vt:i4>1048632</vt:i4>
      </vt:variant>
      <vt:variant>
        <vt:i4>674</vt:i4>
      </vt:variant>
      <vt:variant>
        <vt:i4>0</vt:i4>
      </vt:variant>
      <vt:variant>
        <vt:i4>5</vt:i4>
      </vt:variant>
      <vt:variant>
        <vt:lpwstr/>
      </vt:variant>
      <vt:variant>
        <vt:lpwstr>_Toc342392020</vt:lpwstr>
      </vt:variant>
      <vt:variant>
        <vt:i4>1245240</vt:i4>
      </vt:variant>
      <vt:variant>
        <vt:i4>668</vt:i4>
      </vt:variant>
      <vt:variant>
        <vt:i4>0</vt:i4>
      </vt:variant>
      <vt:variant>
        <vt:i4>5</vt:i4>
      </vt:variant>
      <vt:variant>
        <vt:lpwstr/>
      </vt:variant>
      <vt:variant>
        <vt:lpwstr>_Toc342392019</vt:lpwstr>
      </vt:variant>
      <vt:variant>
        <vt:i4>1245240</vt:i4>
      </vt:variant>
      <vt:variant>
        <vt:i4>662</vt:i4>
      </vt:variant>
      <vt:variant>
        <vt:i4>0</vt:i4>
      </vt:variant>
      <vt:variant>
        <vt:i4>5</vt:i4>
      </vt:variant>
      <vt:variant>
        <vt:lpwstr/>
      </vt:variant>
      <vt:variant>
        <vt:lpwstr>_Toc342392018</vt:lpwstr>
      </vt:variant>
      <vt:variant>
        <vt:i4>1245240</vt:i4>
      </vt:variant>
      <vt:variant>
        <vt:i4>656</vt:i4>
      </vt:variant>
      <vt:variant>
        <vt:i4>0</vt:i4>
      </vt:variant>
      <vt:variant>
        <vt:i4>5</vt:i4>
      </vt:variant>
      <vt:variant>
        <vt:lpwstr/>
      </vt:variant>
      <vt:variant>
        <vt:lpwstr>_Toc342392017</vt:lpwstr>
      </vt:variant>
      <vt:variant>
        <vt:i4>1245240</vt:i4>
      </vt:variant>
      <vt:variant>
        <vt:i4>650</vt:i4>
      </vt:variant>
      <vt:variant>
        <vt:i4>0</vt:i4>
      </vt:variant>
      <vt:variant>
        <vt:i4>5</vt:i4>
      </vt:variant>
      <vt:variant>
        <vt:lpwstr/>
      </vt:variant>
      <vt:variant>
        <vt:lpwstr>_Toc342392016</vt:lpwstr>
      </vt:variant>
      <vt:variant>
        <vt:i4>1245240</vt:i4>
      </vt:variant>
      <vt:variant>
        <vt:i4>644</vt:i4>
      </vt:variant>
      <vt:variant>
        <vt:i4>0</vt:i4>
      </vt:variant>
      <vt:variant>
        <vt:i4>5</vt:i4>
      </vt:variant>
      <vt:variant>
        <vt:lpwstr/>
      </vt:variant>
      <vt:variant>
        <vt:lpwstr>_Toc342392015</vt:lpwstr>
      </vt:variant>
      <vt:variant>
        <vt:i4>1245240</vt:i4>
      </vt:variant>
      <vt:variant>
        <vt:i4>638</vt:i4>
      </vt:variant>
      <vt:variant>
        <vt:i4>0</vt:i4>
      </vt:variant>
      <vt:variant>
        <vt:i4>5</vt:i4>
      </vt:variant>
      <vt:variant>
        <vt:lpwstr/>
      </vt:variant>
      <vt:variant>
        <vt:lpwstr>_Toc342392014</vt:lpwstr>
      </vt:variant>
      <vt:variant>
        <vt:i4>1245240</vt:i4>
      </vt:variant>
      <vt:variant>
        <vt:i4>632</vt:i4>
      </vt:variant>
      <vt:variant>
        <vt:i4>0</vt:i4>
      </vt:variant>
      <vt:variant>
        <vt:i4>5</vt:i4>
      </vt:variant>
      <vt:variant>
        <vt:lpwstr/>
      </vt:variant>
      <vt:variant>
        <vt:lpwstr>_Toc342392013</vt:lpwstr>
      </vt:variant>
      <vt:variant>
        <vt:i4>1245240</vt:i4>
      </vt:variant>
      <vt:variant>
        <vt:i4>626</vt:i4>
      </vt:variant>
      <vt:variant>
        <vt:i4>0</vt:i4>
      </vt:variant>
      <vt:variant>
        <vt:i4>5</vt:i4>
      </vt:variant>
      <vt:variant>
        <vt:lpwstr/>
      </vt:variant>
      <vt:variant>
        <vt:lpwstr>_Toc342392012</vt:lpwstr>
      </vt:variant>
      <vt:variant>
        <vt:i4>1245240</vt:i4>
      </vt:variant>
      <vt:variant>
        <vt:i4>620</vt:i4>
      </vt:variant>
      <vt:variant>
        <vt:i4>0</vt:i4>
      </vt:variant>
      <vt:variant>
        <vt:i4>5</vt:i4>
      </vt:variant>
      <vt:variant>
        <vt:lpwstr/>
      </vt:variant>
      <vt:variant>
        <vt:lpwstr>_Toc342392011</vt:lpwstr>
      </vt:variant>
      <vt:variant>
        <vt:i4>1245240</vt:i4>
      </vt:variant>
      <vt:variant>
        <vt:i4>614</vt:i4>
      </vt:variant>
      <vt:variant>
        <vt:i4>0</vt:i4>
      </vt:variant>
      <vt:variant>
        <vt:i4>5</vt:i4>
      </vt:variant>
      <vt:variant>
        <vt:lpwstr/>
      </vt:variant>
      <vt:variant>
        <vt:lpwstr>_Toc342392010</vt:lpwstr>
      </vt:variant>
      <vt:variant>
        <vt:i4>1179704</vt:i4>
      </vt:variant>
      <vt:variant>
        <vt:i4>608</vt:i4>
      </vt:variant>
      <vt:variant>
        <vt:i4>0</vt:i4>
      </vt:variant>
      <vt:variant>
        <vt:i4>5</vt:i4>
      </vt:variant>
      <vt:variant>
        <vt:lpwstr/>
      </vt:variant>
      <vt:variant>
        <vt:lpwstr>_Toc342392009</vt:lpwstr>
      </vt:variant>
      <vt:variant>
        <vt:i4>1179704</vt:i4>
      </vt:variant>
      <vt:variant>
        <vt:i4>602</vt:i4>
      </vt:variant>
      <vt:variant>
        <vt:i4>0</vt:i4>
      </vt:variant>
      <vt:variant>
        <vt:i4>5</vt:i4>
      </vt:variant>
      <vt:variant>
        <vt:lpwstr/>
      </vt:variant>
      <vt:variant>
        <vt:lpwstr>_Toc342392008</vt:lpwstr>
      </vt:variant>
      <vt:variant>
        <vt:i4>1179704</vt:i4>
      </vt:variant>
      <vt:variant>
        <vt:i4>596</vt:i4>
      </vt:variant>
      <vt:variant>
        <vt:i4>0</vt:i4>
      </vt:variant>
      <vt:variant>
        <vt:i4>5</vt:i4>
      </vt:variant>
      <vt:variant>
        <vt:lpwstr/>
      </vt:variant>
      <vt:variant>
        <vt:lpwstr>_Toc342392007</vt:lpwstr>
      </vt:variant>
      <vt:variant>
        <vt:i4>1179704</vt:i4>
      </vt:variant>
      <vt:variant>
        <vt:i4>590</vt:i4>
      </vt:variant>
      <vt:variant>
        <vt:i4>0</vt:i4>
      </vt:variant>
      <vt:variant>
        <vt:i4>5</vt:i4>
      </vt:variant>
      <vt:variant>
        <vt:lpwstr/>
      </vt:variant>
      <vt:variant>
        <vt:lpwstr>_Toc342392006</vt:lpwstr>
      </vt:variant>
      <vt:variant>
        <vt:i4>1179704</vt:i4>
      </vt:variant>
      <vt:variant>
        <vt:i4>584</vt:i4>
      </vt:variant>
      <vt:variant>
        <vt:i4>0</vt:i4>
      </vt:variant>
      <vt:variant>
        <vt:i4>5</vt:i4>
      </vt:variant>
      <vt:variant>
        <vt:lpwstr/>
      </vt:variant>
      <vt:variant>
        <vt:lpwstr>_Toc342392005</vt:lpwstr>
      </vt:variant>
      <vt:variant>
        <vt:i4>1179704</vt:i4>
      </vt:variant>
      <vt:variant>
        <vt:i4>578</vt:i4>
      </vt:variant>
      <vt:variant>
        <vt:i4>0</vt:i4>
      </vt:variant>
      <vt:variant>
        <vt:i4>5</vt:i4>
      </vt:variant>
      <vt:variant>
        <vt:lpwstr/>
      </vt:variant>
      <vt:variant>
        <vt:lpwstr>_Toc342392004</vt:lpwstr>
      </vt:variant>
      <vt:variant>
        <vt:i4>1179704</vt:i4>
      </vt:variant>
      <vt:variant>
        <vt:i4>572</vt:i4>
      </vt:variant>
      <vt:variant>
        <vt:i4>0</vt:i4>
      </vt:variant>
      <vt:variant>
        <vt:i4>5</vt:i4>
      </vt:variant>
      <vt:variant>
        <vt:lpwstr/>
      </vt:variant>
      <vt:variant>
        <vt:lpwstr>_Toc342392003</vt:lpwstr>
      </vt:variant>
      <vt:variant>
        <vt:i4>1179704</vt:i4>
      </vt:variant>
      <vt:variant>
        <vt:i4>566</vt:i4>
      </vt:variant>
      <vt:variant>
        <vt:i4>0</vt:i4>
      </vt:variant>
      <vt:variant>
        <vt:i4>5</vt:i4>
      </vt:variant>
      <vt:variant>
        <vt:lpwstr/>
      </vt:variant>
      <vt:variant>
        <vt:lpwstr>_Toc342392002</vt:lpwstr>
      </vt:variant>
      <vt:variant>
        <vt:i4>1179704</vt:i4>
      </vt:variant>
      <vt:variant>
        <vt:i4>560</vt:i4>
      </vt:variant>
      <vt:variant>
        <vt:i4>0</vt:i4>
      </vt:variant>
      <vt:variant>
        <vt:i4>5</vt:i4>
      </vt:variant>
      <vt:variant>
        <vt:lpwstr/>
      </vt:variant>
      <vt:variant>
        <vt:lpwstr>_Toc342392001</vt:lpwstr>
      </vt:variant>
      <vt:variant>
        <vt:i4>1179704</vt:i4>
      </vt:variant>
      <vt:variant>
        <vt:i4>554</vt:i4>
      </vt:variant>
      <vt:variant>
        <vt:i4>0</vt:i4>
      </vt:variant>
      <vt:variant>
        <vt:i4>5</vt:i4>
      </vt:variant>
      <vt:variant>
        <vt:lpwstr/>
      </vt:variant>
      <vt:variant>
        <vt:lpwstr>_Toc342392000</vt:lpwstr>
      </vt:variant>
      <vt:variant>
        <vt:i4>1572913</vt:i4>
      </vt:variant>
      <vt:variant>
        <vt:i4>548</vt:i4>
      </vt:variant>
      <vt:variant>
        <vt:i4>0</vt:i4>
      </vt:variant>
      <vt:variant>
        <vt:i4>5</vt:i4>
      </vt:variant>
      <vt:variant>
        <vt:lpwstr/>
      </vt:variant>
      <vt:variant>
        <vt:lpwstr>_Toc342391999</vt:lpwstr>
      </vt:variant>
      <vt:variant>
        <vt:i4>1572913</vt:i4>
      </vt:variant>
      <vt:variant>
        <vt:i4>542</vt:i4>
      </vt:variant>
      <vt:variant>
        <vt:i4>0</vt:i4>
      </vt:variant>
      <vt:variant>
        <vt:i4>5</vt:i4>
      </vt:variant>
      <vt:variant>
        <vt:lpwstr/>
      </vt:variant>
      <vt:variant>
        <vt:lpwstr>_Toc342391998</vt:lpwstr>
      </vt:variant>
      <vt:variant>
        <vt:i4>1572913</vt:i4>
      </vt:variant>
      <vt:variant>
        <vt:i4>536</vt:i4>
      </vt:variant>
      <vt:variant>
        <vt:i4>0</vt:i4>
      </vt:variant>
      <vt:variant>
        <vt:i4>5</vt:i4>
      </vt:variant>
      <vt:variant>
        <vt:lpwstr/>
      </vt:variant>
      <vt:variant>
        <vt:lpwstr>_Toc342391997</vt:lpwstr>
      </vt:variant>
      <vt:variant>
        <vt:i4>1572913</vt:i4>
      </vt:variant>
      <vt:variant>
        <vt:i4>530</vt:i4>
      </vt:variant>
      <vt:variant>
        <vt:i4>0</vt:i4>
      </vt:variant>
      <vt:variant>
        <vt:i4>5</vt:i4>
      </vt:variant>
      <vt:variant>
        <vt:lpwstr/>
      </vt:variant>
      <vt:variant>
        <vt:lpwstr>_Toc342391996</vt:lpwstr>
      </vt:variant>
      <vt:variant>
        <vt:i4>1572913</vt:i4>
      </vt:variant>
      <vt:variant>
        <vt:i4>524</vt:i4>
      </vt:variant>
      <vt:variant>
        <vt:i4>0</vt:i4>
      </vt:variant>
      <vt:variant>
        <vt:i4>5</vt:i4>
      </vt:variant>
      <vt:variant>
        <vt:lpwstr/>
      </vt:variant>
      <vt:variant>
        <vt:lpwstr>_Toc342391995</vt:lpwstr>
      </vt:variant>
      <vt:variant>
        <vt:i4>1572913</vt:i4>
      </vt:variant>
      <vt:variant>
        <vt:i4>518</vt:i4>
      </vt:variant>
      <vt:variant>
        <vt:i4>0</vt:i4>
      </vt:variant>
      <vt:variant>
        <vt:i4>5</vt:i4>
      </vt:variant>
      <vt:variant>
        <vt:lpwstr/>
      </vt:variant>
      <vt:variant>
        <vt:lpwstr>_Toc342391994</vt:lpwstr>
      </vt:variant>
      <vt:variant>
        <vt:i4>1572913</vt:i4>
      </vt:variant>
      <vt:variant>
        <vt:i4>512</vt:i4>
      </vt:variant>
      <vt:variant>
        <vt:i4>0</vt:i4>
      </vt:variant>
      <vt:variant>
        <vt:i4>5</vt:i4>
      </vt:variant>
      <vt:variant>
        <vt:lpwstr/>
      </vt:variant>
      <vt:variant>
        <vt:lpwstr>_Toc342391993</vt:lpwstr>
      </vt:variant>
      <vt:variant>
        <vt:i4>1572913</vt:i4>
      </vt:variant>
      <vt:variant>
        <vt:i4>506</vt:i4>
      </vt:variant>
      <vt:variant>
        <vt:i4>0</vt:i4>
      </vt:variant>
      <vt:variant>
        <vt:i4>5</vt:i4>
      </vt:variant>
      <vt:variant>
        <vt:lpwstr/>
      </vt:variant>
      <vt:variant>
        <vt:lpwstr>_Toc342391992</vt:lpwstr>
      </vt:variant>
      <vt:variant>
        <vt:i4>1572913</vt:i4>
      </vt:variant>
      <vt:variant>
        <vt:i4>500</vt:i4>
      </vt:variant>
      <vt:variant>
        <vt:i4>0</vt:i4>
      </vt:variant>
      <vt:variant>
        <vt:i4>5</vt:i4>
      </vt:variant>
      <vt:variant>
        <vt:lpwstr/>
      </vt:variant>
      <vt:variant>
        <vt:lpwstr>_Toc342391991</vt:lpwstr>
      </vt:variant>
      <vt:variant>
        <vt:i4>1572913</vt:i4>
      </vt:variant>
      <vt:variant>
        <vt:i4>494</vt:i4>
      </vt:variant>
      <vt:variant>
        <vt:i4>0</vt:i4>
      </vt:variant>
      <vt:variant>
        <vt:i4>5</vt:i4>
      </vt:variant>
      <vt:variant>
        <vt:lpwstr/>
      </vt:variant>
      <vt:variant>
        <vt:lpwstr>_Toc342391990</vt:lpwstr>
      </vt:variant>
      <vt:variant>
        <vt:i4>1638449</vt:i4>
      </vt:variant>
      <vt:variant>
        <vt:i4>488</vt:i4>
      </vt:variant>
      <vt:variant>
        <vt:i4>0</vt:i4>
      </vt:variant>
      <vt:variant>
        <vt:i4>5</vt:i4>
      </vt:variant>
      <vt:variant>
        <vt:lpwstr/>
      </vt:variant>
      <vt:variant>
        <vt:lpwstr>_Toc342391989</vt:lpwstr>
      </vt:variant>
      <vt:variant>
        <vt:i4>1638449</vt:i4>
      </vt:variant>
      <vt:variant>
        <vt:i4>482</vt:i4>
      </vt:variant>
      <vt:variant>
        <vt:i4>0</vt:i4>
      </vt:variant>
      <vt:variant>
        <vt:i4>5</vt:i4>
      </vt:variant>
      <vt:variant>
        <vt:lpwstr/>
      </vt:variant>
      <vt:variant>
        <vt:lpwstr>_Toc342391988</vt:lpwstr>
      </vt:variant>
      <vt:variant>
        <vt:i4>1638449</vt:i4>
      </vt:variant>
      <vt:variant>
        <vt:i4>476</vt:i4>
      </vt:variant>
      <vt:variant>
        <vt:i4>0</vt:i4>
      </vt:variant>
      <vt:variant>
        <vt:i4>5</vt:i4>
      </vt:variant>
      <vt:variant>
        <vt:lpwstr/>
      </vt:variant>
      <vt:variant>
        <vt:lpwstr>_Toc342391987</vt:lpwstr>
      </vt:variant>
      <vt:variant>
        <vt:i4>1638449</vt:i4>
      </vt:variant>
      <vt:variant>
        <vt:i4>470</vt:i4>
      </vt:variant>
      <vt:variant>
        <vt:i4>0</vt:i4>
      </vt:variant>
      <vt:variant>
        <vt:i4>5</vt:i4>
      </vt:variant>
      <vt:variant>
        <vt:lpwstr/>
      </vt:variant>
      <vt:variant>
        <vt:lpwstr>_Toc342391986</vt:lpwstr>
      </vt:variant>
      <vt:variant>
        <vt:i4>1638449</vt:i4>
      </vt:variant>
      <vt:variant>
        <vt:i4>464</vt:i4>
      </vt:variant>
      <vt:variant>
        <vt:i4>0</vt:i4>
      </vt:variant>
      <vt:variant>
        <vt:i4>5</vt:i4>
      </vt:variant>
      <vt:variant>
        <vt:lpwstr/>
      </vt:variant>
      <vt:variant>
        <vt:lpwstr>_Toc342391985</vt:lpwstr>
      </vt:variant>
      <vt:variant>
        <vt:i4>1638449</vt:i4>
      </vt:variant>
      <vt:variant>
        <vt:i4>458</vt:i4>
      </vt:variant>
      <vt:variant>
        <vt:i4>0</vt:i4>
      </vt:variant>
      <vt:variant>
        <vt:i4>5</vt:i4>
      </vt:variant>
      <vt:variant>
        <vt:lpwstr/>
      </vt:variant>
      <vt:variant>
        <vt:lpwstr>_Toc342391984</vt:lpwstr>
      </vt:variant>
      <vt:variant>
        <vt:i4>1638449</vt:i4>
      </vt:variant>
      <vt:variant>
        <vt:i4>452</vt:i4>
      </vt:variant>
      <vt:variant>
        <vt:i4>0</vt:i4>
      </vt:variant>
      <vt:variant>
        <vt:i4>5</vt:i4>
      </vt:variant>
      <vt:variant>
        <vt:lpwstr/>
      </vt:variant>
      <vt:variant>
        <vt:lpwstr>_Toc342391983</vt:lpwstr>
      </vt:variant>
      <vt:variant>
        <vt:i4>1638449</vt:i4>
      </vt:variant>
      <vt:variant>
        <vt:i4>446</vt:i4>
      </vt:variant>
      <vt:variant>
        <vt:i4>0</vt:i4>
      </vt:variant>
      <vt:variant>
        <vt:i4>5</vt:i4>
      </vt:variant>
      <vt:variant>
        <vt:lpwstr/>
      </vt:variant>
      <vt:variant>
        <vt:lpwstr>_Toc342391982</vt:lpwstr>
      </vt:variant>
      <vt:variant>
        <vt:i4>1638449</vt:i4>
      </vt:variant>
      <vt:variant>
        <vt:i4>440</vt:i4>
      </vt:variant>
      <vt:variant>
        <vt:i4>0</vt:i4>
      </vt:variant>
      <vt:variant>
        <vt:i4>5</vt:i4>
      </vt:variant>
      <vt:variant>
        <vt:lpwstr/>
      </vt:variant>
      <vt:variant>
        <vt:lpwstr>_Toc342391981</vt:lpwstr>
      </vt:variant>
      <vt:variant>
        <vt:i4>1638449</vt:i4>
      </vt:variant>
      <vt:variant>
        <vt:i4>434</vt:i4>
      </vt:variant>
      <vt:variant>
        <vt:i4>0</vt:i4>
      </vt:variant>
      <vt:variant>
        <vt:i4>5</vt:i4>
      </vt:variant>
      <vt:variant>
        <vt:lpwstr/>
      </vt:variant>
      <vt:variant>
        <vt:lpwstr>_Toc342391980</vt:lpwstr>
      </vt:variant>
      <vt:variant>
        <vt:i4>1441841</vt:i4>
      </vt:variant>
      <vt:variant>
        <vt:i4>428</vt:i4>
      </vt:variant>
      <vt:variant>
        <vt:i4>0</vt:i4>
      </vt:variant>
      <vt:variant>
        <vt:i4>5</vt:i4>
      </vt:variant>
      <vt:variant>
        <vt:lpwstr/>
      </vt:variant>
      <vt:variant>
        <vt:lpwstr>_Toc342391979</vt:lpwstr>
      </vt:variant>
      <vt:variant>
        <vt:i4>1441841</vt:i4>
      </vt:variant>
      <vt:variant>
        <vt:i4>422</vt:i4>
      </vt:variant>
      <vt:variant>
        <vt:i4>0</vt:i4>
      </vt:variant>
      <vt:variant>
        <vt:i4>5</vt:i4>
      </vt:variant>
      <vt:variant>
        <vt:lpwstr/>
      </vt:variant>
      <vt:variant>
        <vt:lpwstr>_Toc342391978</vt:lpwstr>
      </vt:variant>
      <vt:variant>
        <vt:i4>1441841</vt:i4>
      </vt:variant>
      <vt:variant>
        <vt:i4>416</vt:i4>
      </vt:variant>
      <vt:variant>
        <vt:i4>0</vt:i4>
      </vt:variant>
      <vt:variant>
        <vt:i4>5</vt:i4>
      </vt:variant>
      <vt:variant>
        <vt:lpwstr/>
      </vt:variant>
      <vt:variant>
        <vt:lpwstr>_Toc342391977</vt:lpwstr>
      </vt:variant>
      <vt:variant>
        <vt:i4>1441841</vt:i4>
      </vt:variant>
      <vt:variant>
        <vt:i4>410</vt:i4>
      </vt:variant>
      <vt:variant>
        <vt:i4>0</vt:i4>
      </vt:variant>
      <vt:variant>
        <vt:i4>5</vt:i4>
      </vt:variant>
      <vt:variant>
        <vt:lpwstr/>
      </vt:variant>
      <vt:variant>
        <vt:lpwstr>_Toc342391976</vt:lpwstr>
      </vt:variant>
      <vt:variant>
        <vt:i4>1441841</vt:i4>
      </vt:variant>
      <vt:variant>
        <vt:i4>404</vt:i4>
      </vt:variant>
      <vt:variant>
        <vt:i4>0</vt:i4>
      </vt:variant>
      <vt:variant>
        <vt:i4>5</vt:i4>
      </vt:variant>
      <vt:variant>
        <vt:lpwstr/>
      </vt:variant>
      <vt:variant>
        <vt:lpwstr>_Toc342391975</vt:lpwstr>
      </vt:variant>
      <vt:variant>
        <vt:i4>1441841</vt:i4>
      </vt:variant>
      <vt:variant>
        <vt:i4>398</vt:i4>
      </vt:variant>
      <vt:variant>
        <vt:i4>0</vt:i4>
      </vt:variant>
      <vt:variant>
        <vt:i4>5</vt:i4>
      </vt:variant>
      <vt:variant>
        <vt:lpwstr/>
      </vt:variant>
      <vt:variant>
        <vt:lpwstr>_Toc342391974</vt:lpwstr>
      </vt:variant>
      <vt:variant>
        <vt:i4>1441841</vt:i4>
      </vt:variant>
      <vt:variant>
        <vt:i4>392</vt:i4>
      </vt:variant>
      <vt:variant>
        <vt:i4>0</vt:i4>
      </vt:variant>
      <vt:variant>
        <vt:i4>5</vt:i4>
      </vt:variant>
      <vt:variant>
        <vt:lpwstr/>
      </vt:variant>
      <vt:variant>
        <vt:lpwstr>_Toc342391973</vt:lpwstr>
      </vt:variant>
      <vt:variant>
        <vt:i4>1441841</vt:i4>
      </vt:variant>
      <vt:variant>
        <vt:i4>386</vt:i4>
      </vt:variant>
      <vt:variant>
        <vt:i4>0</vt:i4>
      </vt:variant>
      <vt:variant>
        <vt:i4>5</vt:i4>
      </vt:variant>
      <vt:variant>
        <vt:lpwstr/>
      </vt:variant>
      <vt:variant>
        <vt:lpwstr>_Toc342391972</vt:lpwstr>
      </vt:variant>
      <vt:variant>
        <vt:i4>1441841</vt:i4>
      </vt:variant>
      <vt:variant>
        <vt:i4>380</vt:i4>
      </vt:variant>
      <vt:variant>
        <vt:i4>0</vt:i4>
      </vt:variant>
      <vt:variant>
        <vt:i4>5</vt:i4>
      </vt:variant>
      <vt:variant>
        <vt:lpwstr/>
      </vt:variant>
      <vt:variant>
        <vt:lpwstr>_Toc342391971</vt:lpwstr>
      </vt:variant>
      <vt:variant>
        <vt:i4>1441841</vt:i4>
      </vt:variant>
      <vt:variant>
        <vt:i4>374</vt:i4>
      </vt:variant>
      <vt:variant>
        <vt:i4>0</vt:i4>
      </vt:variant>
      <vt:variant>
        <vt:i4>5</vt:i4>
      </vt:variant>
      <vt:variant>
        <vt:lpwstr/>
      </vt:variant>
      <vt:variant>
        <vt:lpwstr>_Toc342391970</vt:lpwstr>
      </vt:variant>
      <vt:variant>
        <vt:i4>1507377</vt:i4>
      </vt:variant>
      <vt:variant>
        <vt:i4>368</vt:i4>
      </vt:variant>
      <vt:variant>
        <vt:i4>0</vt:i4>
      </vt:variant>
      <vt:variant>
        <vt:i4>5</vt:i4>
      </vt:variant>
      <vt:variant>
        <vt:lpwstr/>
      </vt:variant>
      <vt:variant>
        <vt:lpwstr>_Toc342391969</vt:lpwstr>
      </vt:variant>
      <vt:variant>
        <vt:i4>1507377</vt:i4>
      </vt:variant>
      <vt:variant>
        <vt:i4>362</vt:i4>
      </vt:variant>
      <vt:variant>
        <vt:i4>0</vt:i4>
      </vt:variant>
      <vt:variant>
        <vt:i4>5</vt:i4>
      </vt:variant>
      <vt:variant>
        <vt:lpwstr/>
      </vt:variant>
      <vt:variant>
        <vt:lpwstr>_Toc342391968</vt:lpwstr>
      </vt:variant>
      <vt:variant>
        <vt:i4>1507377</vt:i4>
      </vt:variant>
      <vt:variant>
        <vt:i4>356</vt:i4>
      </vt:variant>
      <vt:variant>
        <vt:i4>0</vt:i4>
      </vt:variant>
      <vt:variant>
        <vt:i4>5</vt:i4>
      </vt:variant>
      <vt:variant>
        <vt:lpwstr/>
      </vt:variant>
      <vt:variant>
        <vt:lpwstr>_Toc342391967</vt:lpwstr>
      </vt:variant>
      <vt:variant>
        <vt:i4>1507377</vt:i4>
      </vt:variant>
      <vt:variant>
        <vt:i4>350</vt:i4>
      </vt:variant>
      <vt:variant>
        <vt:i4>0</vt:i4>
      </vt:variant>
      <vt:variant>
        <vt:i4>5</vt:i4>
      </vt:variant>
      <vt:variant>
        <vt:lpwstr/>
      </vt:variant>
      <vt:variant>
        <vt:lpwstr>_Toc342391966</vt:lpwstr>
      </vt:variant>
      <vt:variant>
        <vt:i4>1507377</vt:i4>
      </vt:variant>
      <vt:variant>
        <vt:i4>344</vt:i4>
      </vt:variant>
      <vt:variant>
        <vt:i4>0</vt:i4>
      </vt:variant>
      <vt:variant>
        <vt:i4>5</vt:i4>
      </vt:variant>
      <vt:variant>
        <vt:lpwstr/>
      </vt:variant>
      <vt:variant>
        <vt:lpwstr>_Toc342391965</vt:lpwstr>
      </vt:variant>
      <vt:variant>
        <vt:i4>1507377</vt:i4>
      </vt:variant>
      <vt:variant>
        <vt:i4>338</vt:i4>
      </vt:variant>
      <vt:variant>
        <vt:i4>0</vt:i4>
      </vt:variant>
      <vt:variant>
        <vt:i4>5</vt:i4>
      </vt:variant>
      <vt:variant>
        <vt:lpwstr/>
      </vt:variant>
      <vt:variant>
        <vt:lpwstr>_Toc342391964</vt:lpwstr>
      </vt:variant>
      <vt:variant>
        <vt:i4>1507377</vt:i4>
      </vt:variant>
      <vt:variant>
        <vt:i4>332</vt:i4>
      </vt:variant>
      <vt:variant>
        <vt:i4>0</vt:i4>
      </vt:variant>
      <vt:variant>
        <vt:i4>5</vt:i4>
      </vt:variant>
      <vt:variant>
        <vt:lpwstr/>
      </vt:variant>
      <vt:variant>
        <vt:lpwstr>_Toc342391963</vt:lpwstr>
      </vt:variant>
      <vt:variant>
        <vt:i4>1507377</vt:i4>
      </vt:variant>
      <vt:variant>
        <vt:i4>326</vt:i4>
      </vt:variant>
      <vt:variant>
        <vt:i4>0</vt:i4>
      </vt:variant>
      <vt:variant>
        <vt:i4>5</vt:i4>
      </vt:variant>
      <vt:variant>
        <vt:lpwstr/>
      </vt:variant>
      <vt:variant>
        <vt:lpwstr>_Toc342391962</vt:lpwstr>
      </vt:variant>
      <vt:variant>
        <vt:i4>1507377</vt:i4>
      </vt:variant>
      <vt:variant>
        <vt:i4>320</vt:i4>
      </vt:variant>
      <vt:variant>
        <vt:i4>0</vt:i4>
      </vt:variant>
      <vt:variant>
        <vt:i4>5</vt:i4>
      </vt:variant>
      <vt:variant>
        <vt:lpwstr/>
      </vt:variant>
      <vt:variant>
        <vt:lpwstr>_Toc342391961</vt:lpwstr>
      </vt:variant>
      <vt:variant>
        <vt:i4>1507377</vt:i4>
      </vt:variant>
      <vt:variant>
        <vt:i4>314</vt:i4>
      </vt:variant>
      <vt:variant>
        <vt:i4>0</vt:i4>
      </vt:variant>
      <vt:variant>
        <vt:i4>5</vt:i4>
      </vt:variant>
      <vt:variant>
        <vt:lpwstr/>
      </vt:variant>
      <vt:variant>
        <vt:lpwstr>_Toc342391960</vt:lpwstr>
      </vt:variant>
      <vt:variant>
        <vt:i4>1310769</vt:i4>
      </vt:variant>
      <vt:variant>
        <vt:i4>308</vt:i4>
      </vt:variant>
      <vt:variant>
        <vt:i4>0</vt:i4>
      </vt:variant>
      <vt:variant>
        <vt:i4>5</vt:i4>
      </vt:variant>
      <vt:variant>
        <vt:lpwstr/>
      </vt:variant>
      <vt:variant>
        <vt:lpwstr>_Toc342391959</vt:lpwstr>
      </vt:variant>
      <vt:variant>
        <vt:i4>1310769</vt:i4>
      </vt:variant>
      <vt:variant>
        <vt:i4>302</vt:i4>
      </vt:variant>
      <vt:variant>
        <vt:i4>0</vt:i4>
      </vt:variant>
      <vt:variant>
        <vt:i4>5</vt:i4>
      </vt:variant>
      <vt:variant>
        <vt:lpwstr/>
      </vt:variant>
      <vt:variant>
        <vt:lpwstr>_Toc342391958</vt:lpwstr>
      </vt:variant>
      <vt:variant>
        <vt:i4>1310769</vt:i4>
      </vt:variant>
      <vt:variant>
        <vt:i4>296</vt:i4>
      </vt:variant>
      <vt:variant>
        <vt:i4>0</vt:i4>
      </vt:variant>
      <vt:variant>
        <vt:i4>5</vt:i4>
      </vt:variant>
      <vt:variant>
        <vt:lpwstr/>
      </vt:variant>
      <vt:variant>
        <vt:lpwstr>_Toc342391957</vt:lpwstr>
      </vt:variant>
      <vt:variant>
        <vt:i4>1310769</vt:i4>
      </vt:variant>
      <vt:variant>
        <vt:i4>290</vt:i4>
      </vt:variant>
      <vt:variant>
        <vt:i4>0</vt:i4>
      </vt:variant>
      <vt:variant>
        <vt:i4>5</vt:i4>
      </vt:variant>
      <vt:variant>
        <vt:lpwstr/>
      </vt:variant>
      <vt:variant>
        <vt:lpwstr>_Toc342391956</vt:lpwstr>
      </vt:variant>
      <vt:variant>
        <vt:i4>1310769</vt:i4>
      </vt:variant>
      <vt:variant>
        <vt:i4>284</vt:i4>
      </vt:variant>
      <vt:variant>
        <vt:i4>0</vt:i4>
      </vt:variant>
      <vt:variant>
        <vt:i4>5</vt:i4>
      </vt:variant>
      <vt:variant>
        <vt:lpwstr/>
      </vt:variant>
      <vt:variant>
        <vt:lpwstr>_Toc342391955</vt:lpwstr>
      </vt:variant>
      <vt:variant>
        <vt:i4>1310769</vt:i4>
      </vt:variant>
      <vt:variant>
        <vt:i4>278</vt:i4>
      </vt:variant>
      <vt:variant>
        <vt:i4>0</vt:i4>
      </vt:variant>
      <vt:variant>
        <vt:i4>5</vt:i4>
      </vt:variant>
      <vt:variant>
        <vt:lpwstr/>
      </vt:variant>
      <vt:variant>
        <vt:lpwstr>_Toc342391954</vt:lpwstr>
      </vt:variant>
      <vt:variant>
        <vt:i4>1310769</vt:i4>
      </vt:variant>
      <vt:variant>
        <vt:i4>272</vt:i4>
      </vt:variant>
      <vt:variant>
        <vt:i4>0</vt:i4>
      </vt:variant>
      <vt:variant>
        <vt:i4>5</vt:i4>
      </vt:variant>
      <vt:variant>
        <vt:lpwstr/>
      </vt:variant>
      <vt:variant>
        <vt:lpwstr>_Toc342391953</vt:lpwstr>
      </vt:variant>
      <vt:variant>
        <vt:i4>1310769</vt:i4>
      </vt:variant>
      <vt:variant>
        <vt:i4>266</vt:i4>
      </vt:variant>
      <vt:variant>
        <vt:i4>0</vt:i4>
      </vt:variant>
      <vt:variant>
        <vt:i4>5</vt:i4>
      </vt:variant>
      <vt:variant>
        <vt:lpwstr/>
      </vt:variant>
      <vt:variant>
        <vt:lpwstr>_Toc342391952</vt:lpwstr>
      </vt:variant>
      <vt:variant>
        <vt:i4>1310769</vt:i4>
      </vt:variant>
      <vt:variant>
        <vt:i4>260</vt:i4>
      </vt:variant>
      <vt:variant>
        <vt:i4>0</vt:i4>
      </vt:variant>
      <vt:variant>
        <vt:i4>5</vt:i4>
      </vt:variant>
      <vt:variant>
        <vt:lpwstr/>
      </vt:variant>
      <vt:variant>
        <vt:lpwstr>_Toc342391951</vt:lpwstr>
      </vt:variant>
      <vt:variant>
        <vt:i4>1310769</vt:i4>
      </vt:variant>
      <vt:variant>
        <vt:i4>254</vt:i4>
      </vt:variant>
      <vt:variant>
        <vt:i4>0</vt:i4>
      </vt:variant>
      <vt:variant>
        <vt:i4>5</vt:i4>
      </vt:variant>
      <vt:variant>
        <vt:lpwstr/>
      </vt:variant>
      <vt:variant>
        <vt:lpwstr>_Toc342391950</vt:lpwstr>
      </vt:variant>
      <vt:variant>
        <vt:i4>1376305</vt:i4>
      </vt:variant>
      <vt:variant>
        <vt:i4>248</vt:i4>
      </vt:variant>
      <vt:variant>
        <vt:i4>0</vt:i4>
      </vt:variant>
      <vt:variant>
        <vt:i4>5</vt:i4>
      </vt:variant>
      <vt:variant>
        <vt:lpwstr/>
      </vt:variant>
      <vt:variant>
        <vt:lpwstr>_Toc342391949</vt:lpwstr>
      </vt:variant>
      <vt:variant>
        <vt:i4>1376305</vt:i4>
      </vt:variant>
      <vt:variant>
        <vt:i4>242</vt:i4>
      </vt:variant>
      <vt:variant>
        <vt:i4>0</vt:i4>
      </vt:variant>
      <vt:variant>
        <vt:i4>5</vt:i4>
      </vt:variant>
      <vt:variant>
        <vt:lpwstr/>
      </vt:variant>
      <vt:variant>
        <vt:lpwstr>_Toc342391948</vt:lpwstr>
      </vt:variant>
      <vt:variant>
        <vt:i4>1376305</vt:i4>
      </vt:variant>
      <vt:variant>
        <vt:i4>236</vt:i4>
      </vt:variant>
      <vt:variant>
        <vt:i4>0</vt:i4>
      </vt:variant>
      <vt:variant>
        <vt:i4>5</vt:i4>
      </vt:variant>
      <vt:variant>
        <vt:lpwstr/>
      </vt:variant>
      <vt:variant>
        <vt:lpwstr>_Toc342391947</vt:lpwstr>
      </vt:variant>
      <vt:variant>
        <vt:i4>1376305</vt:i4>
      </vt:variant>
      <vt:variant>
        <vt:i4>230</vt:i4>
      </vt:variant>
      <vt:variant>
        <vt:i4>0</vt:i4>
      </vt:variant>
      <vt:variant>
        <vt:i4>5</vt:i4>
      </vt:variant>
      <vt:variant>
        <vt:lpwstr/>
      </vt:variant>
      <vt:variant>
        <vt:lpwstr>_Toc342391946</vt:lpwstr>
      </vt:variant>
      <vt:variant>
        <vt:i4>1376305</vt:i4>
      </vt:variant>
      <vt:variant>
        <vt:i4>224</vt:i4>
      </vt:variant>
      <vt:variant>
        <vt:i4>0</vt:i4>
      </vt:variant>
      <vt:variant>
        <vt:i4>5</vt:i4>
      </vt:variant>
      <vt:variant>
        <vt:lpwstr/>
      </vt:variant>
      <vt:variant>
        <vt:lpwstr>_Toc342391945</vt:lpwstr>
      </vt:variant>
      <vt:variant>
        <vt:i4>1376305</vt:i4>
      </vt:variant>
      <vt:variant>
        <vt:i4>218</vt:i4>
      </vt:variant>
      <vt:variant>
        <vt:i4>0</vt:i4>
      </vt:variant>
      <vt:variant>
        <vt:i4>5</vt:i4>
      </vt:variant>
      <vt:variant>
        <vt:lpwstr/>
      </vt:variant>
      <vt:variant>
        <vt:lpwstr>_Toc342391944</vt:lpwstr>
      </vt:variant>
      <vt:variant>
        <vt:i4>1376305</vt:i4>
      </vt:variant>
      <vt:variant>
        <vt:i4>212</vt:i4>
      </vt:variant>
      <vt:variant>
        <vt:i4>0</vt:i4>
      </vt:variant>
      <vt:variant>
        <vt:i4>5</vt:i4>
      </vt:variant>
      <vt:variant>
        <vt:lpwstr/>
      </vt:variant>
      <vt:variant>
        <vt:lpwstr>_Toc342391943</vt:lpwstr>
      </vt:variant>
      <vt:variant>
        <vt:i4>1376305</vt:i4>
      </vt:variant>
      <vt:variant>
        <vt:i4>206</vt:i4>
      </vt:variant>
      <vt:variant>
        <vt:i4>0</vt:i4>
      </vt:variant>
      <vt:variant>
        <vt:i4>5</vt:i4>
      </vt:variant>
      <vt:variant>
        <vt:lpwstr/>
      </vt:variant>
      <vt:variant>
        <vt:lpwstr>_Toc342391942</vt:lpwstr>
      </vt:variant>
      <vt:variant>
        <vt:i4>1376305</vt:i4>
      </vt:variant>
      <vt:variant>
        <vt:i4>200</vt:i4>
      </vt:variant>
      <vt:variant>
        <vt:i4>0</vt:i4>
      </vt:variant>
      <vt:variant>
        <vt:i4>5</vt:i4>
      </vt:variant>
      <vt:variant>
        <vt:lpwstr/>
      </vt:variant>
      <vt:variant>
        <vt:lpwstr>_Toc342391941</vt:lpwstr>
      </vt:variant>
      <vt:variant>
        <vt:i4>1376305</vt:i4>
      </vt:variant>
      <vt:variant>
        <vt:i4>194</vt:i4>
      </vt:variant>
      <vt:variant>
        <vt:i4>0</vt:i4>
      </vt:variant>
      <vt:variant>
        <vt:i4>5</vt:i4>
      </vt:variant>
      <vt:variant>
        <vt:lpwstr/>
      </vt:variant>
      <vt:variant>
        <vt:lpwstr>_Toc342391940</vt:lpwstr>
      </vt:variant>
      <vt:variant>
        <vt:i4>1179697</vt:i4>
      </vt:variant>
      <vt:variant>
        <vt:i4>188</vt:i4>
      </vt:variant>
      <vt:variant>
        <vt:i4>0</vt:i4>
      </vt:variant>
      <vt:variant>
        <vt:i4>5</vt:i4>
      </vt:variant>
      <vt:variant>
        <vt:lpwstr/>
      </vt:variant>
      <vt:variant>
        <vt:lpwstr>_Toc342391939</vt:lpwstr>
      </vt:variant>
      <vt:variant>
        <vt:i4>1179697</vt:i4>
      </vt:variant>
      <vt:variant>
        <vt:i4>182</vt:i4>
      </vt:variant>
      <vt:variant>
        <vt:i4>0</vt:i4>
      </vt:variant>
      <vt:variant>
        <vt:i4>5</vt:i4>
      </vt:variant>
      <vt:variant>
        <vt:lpwstr/>
      </vt:variant>
      <vt:variant>
        <vt:lpwstr>_Toc342391938</vt:lpwstr>
      </vt:variant>
      <vt:variant>
        <vt:i4>1179697</vt:i4>
      </vt:variant>
      <vt:variant>
        <vt:i4>176</vt:i4>
      </vt:variant>
      <vt:variant>
        <vt:i4>0</vt:i4>
      </vt:variant>
      <vt:variant>
        <vt:i4>5</vt:i4>
      </vt:variant>
      <vt:variant>
        <vt:lpwstr/>
      </vt:variant>
      <vt:variant>
        <vt:lpwstr>_Toc342391937</vt:lpwstr>
      </vt:variant>
      <vt:variant>
        <vt:i4>1179697</vt:i4>
      </vt:variant>
      <vt:variant>
        <vt:i4>170</vt:i4>
      </vt:variant>
      <vt:variant>
        <vt:i4>0</vt:i4>
      </vt:variant>
      <vt:variant>
        <vt:i4>5</vt:i4>
      </vt:variant>
      <vt:variant>
        <vt:lpwstr/>
      </vt:variant>
      <vt:variant>
        <vt:lpwstr>_Toc342391936</vt:lpwstr>
      </vt:variant>
      <vt:variant>
        <vt:i4>1179697</vt:i4>
      </vt:variant>
      <vt:variant>
        <vt:i4>164</vt:i4>
      </vt:variant>
      <vt:variant>
        <vt:i4>0</vt:i4>
      </vt:variant>
      <vt:variant>
        <vt:i4>5</vt:i4>
      </vt:variant>
      <vt:variant>
        <vt:lpwstr/>
      </vt:variant>
      <vt:variant>
        <vt:lpwstr>_Toc342391935</vt:lpwstr>
      </vt:variant>
      <vt:variant>
        <vt:i4>1179697</vt:i4>
      </vt:variant>
      <vt:variant>
        <vt:i4>158</vt:i4>
      </vt:variant>
      <vt:variant>
        <vt:i4>0</vt:i4>
      </vt:variant>
      <vt:variant>
        <vt:i4>5</vt:i4>
      </vt:variant>
      <vt:variant>
        <vt:lpwstr/>
      </vt:variant>
      <vt:variant>
        <vt:lpwstr>_Toc342391934</vt:lpwstr>
      </vt:variant>
      <vt:variant>
        <vt:i4>1179697</vt:i4>
      </vt:variant>
      <vt:variant>
        <vt:i4>152</vt:i4>
      </vt:variant>
      <vt:variant>
        <vt:i4>0</vt:i4>
      </vt:variant>
      <vt:variant>
        <vt:i4>5</vt:i4>
      </vt:variant>
      <vt:variant>
        <vt:lpwstr/>
      </vt:variant>
      <vt:variant>
        <vt:lpwstr>_Toc342391933</vt:lpwstr>
      </vt:variant>
      <vt:variant>
        <vt:i4>1179697</vt:i4>
      </vt:variant>
      <vt:variant>
        <vt:i4>146</vt:i4>
      </vt:variant>
      <vt:variant>
        <vt:i4>0</vt:i4>
      </vt:variant>
      <vt:variant>
        <vt:i4>5</vt:i4>
      </vt:variant>
      <vt:variant>
        <vt:lpwstr/>
      </vt:variant>
      <vt:variant>
        <vt:lpwstr>_Toc342391932</vt:lpwstr>
      </vt:variant>
      <vt:variant>
        <vt:i4>1179697</vt:i4>
      </vt:variant>
      <vt:variant>
        <vt:i4>140</vt:i4>
      </vt:variant>
      <vt:variant>
        <vt:i4>0</vt:i4>
      </vt:variant>
      <vt:variant>
        <vt:i4>5</vt:i4>
      </vt:variant>
      <vt:variant>
        <vt:lpwstr/>
      </vt:variant>
      <vt:variant>
        <vt:lpwstr>_Toc342391931</vt:lpwstr>
      </vt:variant>
      <vt:variant>
        <vt:i4>1179697</vt:i4>
      </vt:variant>
      <vt:variant>
        <vt:i4>134</vt:i4>
      </vt:variant>
      <vt:variant>
        <vt:i4>0</vt:i4>
      </vt:variant>
      <vt:variant>
        <vt:i4>5</vt:i4>
      </vt:variant>
      <vt:variant>
        <vt:lpwstr/>
      </vt:variant>
      <vt:variant>
        <vt:lpwstr>_Toc342391930</vt:lpwstr>
      </vt:variant>
      <vt:variant>
        <vt:i4>1245233</vt:i4>
      </vt:variant>
      <vt:variant>
        <vt:i4>128</vt:i4>
      </vt:variant>
      <vt:variant>
        <vt:i4>0</vt:i4>
      </vt:variant>
      <vt:variant>
        <vt:i4>5</vt:i4>
      </vt:variant>
      <vt:variant>
        <vt:lpwstr/>
      </vt:variant>
      <vt:variant>
        <vt:lpwstr>_Toc342391929</vt:lpwstr>
      </vt:variant>
      <vt:variant>
        <vt:i4>1245233</vt:i4>
      </vt:variant>
      <vt:variant>
        <vt:i4>122</vt:i4>
      </vt:variant>
      <vt:variant>
        <vt:i4>0</vt:i4>
      </vt:variant>
      <vt:variant>
        <vt:i4>5</vt:i4>
      </vt:variant>
      <vt:variant>
        <vt:lpwstr/>
      </vt:variant>
      <vt:variant>
        <vt:lpwstr>_Toc342391928</vt:lpwstr>
      </vt:variant>
      <vt:variant>
        <vt:i4>1245233</vt:i4>
      </vt:variant>
      <vt:variant>
        <vt:i4>116</vt:i4>
      </vt:variant>
      <vt:variant>
        <vt:i4>0</vt:i4>
      </vt:variant>
      <vt:variant>
        <vt:i4>5</vt:i4>
      </vt:variant>
      <vt:variant>
        <vt:lpwstr/>
      </vt:variant>
      <vt:variant>
        <vt:lpwstr>_Toc342391927</vt:lpwstr>
      </vt:variant>
      <vt:variant>
        <vt:i4>1245233</vt:i4>
      </vt:variant>
      <vt:variant>
        <vt:i4>110</vt:i4>
      </vt:variant>
      <vt:variant>
        <vt:i4>0</vt:i4>
      </vt:variant>
      <vt:variant>
        <vt:i4>5</vt:i4>
      </vt:variant>
      <vt:variant>
        <vt:lpwstr/>
      </vt:variant>
      <vt:variant>
        <vt:lpwstr>_Toc342391926</vt:lpwstr>
      </vt:variant>
      <vt:variant>
        <vt:i4>1245233</vt:i4>
      </vt:variant>
      <vt:variant>
        <vt:i4>104</vt:i4>
      </vt:variant>
      <vt:variant>
        <vt:i4>0</vt:i4>
      </vt:variant>
      <vt:variant>
        <vt:i4>5</vt:i4>
      </vt:variant>
      <vt:variant>
        <vt:lpwstr/>
      </vt:variant>
      <vt:variant>
        <vt:lpwstr>_Toc342391925</vt:lpwstr>
      </vt:variant>
      <vt:variant>
        <vt:i4>1245233</vt:i4>
      </vt:variant>
      <vt:variant>
        <vt:i4>98</vt:i4>
      </vt:variant>
      <vt:variant>
        <vt:i4>0</vt:i4>
      </vt:variant>
      <vt:variant>
        <vt:i4>5</vt:i4>
      </vt:variant>
      <vt:variant>
        <vt:lpwstr/>
      </vt:variant>
      <vt:variant>
        <vt:lpwstr>_Toc342391924</vt:lpwstr>
      </vt:variant>
      <vt:variant>
        <vt:i4>1245233</vt:i4>
      </vt:variant>
      <vt:variant>
        <vt:i4>92</vt:i4>
      </vt:variant>
      <vt:variant>
        <vt:i4>0</vt:i4>
      </vt:variant>
      <vt:variant>
        <vt:i4>5</vt:i4>
      </vt:variant>
      <vt:variant>
        <vt:lpwstr/>
      </vt:variant>
      <vt:variant>
        <vt:lpwstr>_Toc342391923</vt:lpwstr>
      </vt:variant>
      <vt:variant>
        <vt:i4>1245233</vt:i4>
      </vt:variant>
      <vt:variant>
        <vt:i4>86</vt:i4>
      </vt:variant>
      <vt:variant>
        <vt:i4>0</vt:i4>
      </vt:variant>
      <vt:variant>
        <vt:i4>5</vt:i4>
      </vt:variant>
      <vt:variant>
        <vt:lpwstr/>
      </vt:variant>
      <vt:variant>
        <vt:lpwstr>_Toc342391922</vt:lpwstr>
      </vt:variant>
      <vt:variant>
        <vt:i4>1245233</vt:i4>
      </vt:variant>
      <vt:variant>
        <vt:i4>80</vt:i4>
      </vt:variant>
      <vt:variant>
        <vt:i4>0</vt:i4>
      </vt:variant>
      <vt:variant>
        <vt:i4>5</vt:i4>
      </vt:variant>
      <vt:variant>
        <vt:lpwstr/>
      </vt:variant>
      <vt:variant>
        <vt:lpwstr>_Toc342391921</vt:lpwstr>
      </vt:variant>
      <vt:variant>
        <vt:i4>1245233</vt:i4>
      </vt:variant>
      <vt:variant>
        <vt:i4>74</vt:i4>
      </vt:variant>
      <vt:variant>
        <vt:i4>0</vt:i4>
      </vt:variant>
      <vt:variant>
        <vt:i4>5</vt:i4>
      </vt:variant>
      <vt:variant>
        <vt:lpwstr/>
      </vt:variant>
      <vt:variant>
        <vt:lpwstr>_Toc342391920</vt:lpwstr>
      </vt:variant>
      <vt:variant>
        <vt:i4>1048625</vt:i4>
      </vt:variant>
      <vt:variant>
        <vt:i4>68</vt:i4>
      </vt:variant>
      <vt:variant>
        <vt:i4>0</vt:i4>
      </vt:variant>
      <vt:variant>
        <vt:i4>5</vt:i4>
      </vt:variant>
      <vt:variant>
        <vt:lpwstr/>
      </vt:variant>
      <vt:variant>
        <vt:lpwstr>_Toc342391919</vt:lpwstr>
      </vt:variant>
      <vt:variant>
        <vt:i4>1048625</vt:i4>
      </vt:variant>
      <vt:variant>
        <vt:i4>62</vt:i4>
      </vt:variant>
      <vt:variant>
        <vt:i4>0</vt:i4>
      </vt:variant>
      <vt:variant>
        <vt:i4>5</vt:i4>
      </vt:variant>
      <vt:variant>
        <vt:lpwstr/>
      </vt:variant>
      <vt:variant>
        <vt:lpwstr>_Toc342391918</vt:lpwstr>
      </vt:variant>
      <vt:variant>
        <vt:i4>1048625</vt:i4>
      </vt:variant>
      <vt:variant>
        <vt:i4>56</vt:i4>
      </vt:variant>
      <vt:variant>
        <vt:i4>0</vt:i4>
      </vt:variant>
      <vt:variant>
        <vt:i4>5</vt:i4>
      </vt:variant>
      <vt:variant>
        <vt:lpwstr/>
      </vt:variant>
      <vt:variant>
        <vt:lpwstr>_Toc342391917</vt:lpwstr>
      </vt:variant>
      <vt:variant>
        <vt:i4>1048625</vt:i4>
      </vt:variant>
      <vt:variant>
        <vt:i4>50</vt:i4>
      </vt:variant>
      <vt:variant>
        <vt:i4>0</vt:i4>
      </vt:variant>
      <vt:variant>
        <vt:i4>5</vt:i4>
      </vt:variant>
      <vt:variant>
        <vt:lpwstr/>
      </vt:variant>
      <vt:variant>
        <vt:lpwstr>_Toc342391916</vt:lpwstr>
      </vt:variant>
      <vt:variant>
        <vt:i4>1048625</vt:i4>
      </vt:variant>
      <vt:variant>
        <vt:i4>44</vt:i4>
      </vt:variant>
      <vt:variant>
        <vt:i4>0</vt:i4>
      </vt:variant>
      <vt:variant>
        <vt:i4>5</vt:i4>
      </vt:variant>
      <vt:variant>
        <vt:lpwstr/>
      </vt:variant>
      <vt:variant>
        <vt:lpwstr>_Toc342391915</vt:lpwstr>
      </vt:variant>
      <vt:variant>
        <vt:i4>1048625</vt:i4>
      </vt:variant>
      <vt:variant>
        <vt:i4>38</vt:i4>
      </vt:variant>
      <vt:variant>
        <vt:i4>0</vt:i4>
      </vt:variant>
      <vt:variant>
        <vt:i4>5</vt:i4>
      </vt:variant>
      <vt:variant>
        <vt:lpwstr/>
      </vt:variant>
      <vt:variant>
        <vt:lpwstr>_Toc342391914</vt:lpwstr>
      </vt:variant>
      <vt:variant>
        <vt:i4>1048625</vt:i4>
      </vt:variant>
      <vt:variant>
        <vt:i4>32</vt:i4>
      </vt:variant>
      <vt:variant>
        <vt:i4>0</vt:i4>
      </vt:variant>
      <vt:variant>
        <vt:i4>5</vt:i4>
      </vt:variant>
      <vt:variant>
        <vt:lpwstr/>
      </vt:variant>
      <vt:variant>
        <vt:lpwstr>_Toc342391913</vt:lpwstr>
      </vt:variant>
      <vt:variant>
        <vt:i4>1048625</vt:i4>
      </vt:variant>
      <vt:variant>
        <vt:i4>26</vt:i4>
      </vt:variant>
      <vt:variant>
        <vt:i4>0</vt:i4>
      </vt:variant>
      <vt:variant>
        <vt:i4>5</vt:i4>
      </vt:variant>
      <vt:variant>
        <vt:lpwstr/>
      </vt:variant>
      <vt:variant>
        <vt:lpwstr>_Toc342391912</vt:lpwstr>
      </vt:variant>
      <vt:variant>
        <vt:i4>1048625</vt:i4>
      </vt:variant>
      <vt:variant>
        <vt:i4>20</vt:i4>
      </vt:variant>
      <vt:variant>
        <vt:i4>0</vt:i4>
      </vt:variant>
      <vt:variant>
        <vt:i4>5</vt:i4>
      </vt:variant>
      <vt:variant>
        <vt:lpwstr/>
      </vt:variant>
      <vt:variant>
        <vt:lpwstr>_Toc342391911</vt:lpwstr>
      </vt:variant>
      <vt:variant>
        <vt:i4>1048625</vt:i4>
      </vt:variant>
      <vt:variant>
        <vt:i4>14</vt:i4>
      </vt:variant>
      <vt:variant>
        <vt:i4>0</vt:i4>
      </vt:variant>
      <vt:variant>
        <vt:i4>5</vt:i4>
      </vt:variant>
      <vt:variant>
        <vt:lpwstr/>
      </vt:variant>
      <vt:variant>
        <vt:lpwstr>_Toc342391910</vt:lpwstr>
      </vt:variant>
      <vt:variant>
        <vt:i4>1114161</vt:i4>
      </vt:variant>
      <vt:variant>
        <vt:i4>8</vt:i4>
      </vt:variant>
      <vt:variant>
        <vt:i4>0</vt:i4>
      </vt:variant>
      <vt:variant>
        <vt:i4>5</vt:i4>
      </vt:variant>
      <vt:variant>
        <vt:lpwstr/>
      </vt:variant>
      <vt:variant>
        <vt:lpwstr>_Toc342391909</vt:lpwstr>
      </vt:variant>
      <vt:variant>
        <vt:i4>1114161</vt:i4>
      </vt:variant>
      <vt:variant>
        <vt:i4>2</vt:i4>
      </vt:variant>
      <vt:variant>
        <vt:i4>0</vt:i4>
      </vt:variant>
      <vt:variant>
        <vt:i4>5</vt:i4>
      </vt:variant>
      <vt:variant>
        <vt:lpwstr/>
      </vt:variant>
      <vt:variant>
        <vt:lpwstr>_Toc342391908</vt:lpwstr>
      </vt:variant>
      <vt:variant>
        <vt:i4>7864382</vt:i4>
      </vt:variant>
      <vt:variant>
        <vt:i4>0</vt:i4>
      </vt:variant>
      <vt:variant>
        <vt:i4>0</vt:i4>
      </vt:variant>
      <vt:variant>
        <vt:i4>5</vt:i4>
      </vt:variant>
      <vt:variant>
        <vt:lpwstr>http://www.psidev.info/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analysisXML specification document</dc:title>
  <dc:creator>Martin Eisenacher</dc:creator>
  <cp:lastModifiedBy>jonesar</cp:lastModifiedBy>
  <cp:revision>9</cp:revision>
  <cp:lastPrinted>2008-12-03T11:59:00Z</cp:lastPrinted>
  <dcterms:created xsi:type="dcterms:W3CDTF">2013-02-14T12:13:00Z</dcterms:created>
  <dcterms:modified xsi:type="dcterms:W3CDTF">2013-02-14T12:16:00Z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-1963473168</vt:i4>
  </property>
  <property fmtid="{D5CDD505-2E9C-101B-9397-08002B2CF9AE}" pid="4" name="_EmailSubject">
    <vt:lpwstr>MIAPE:GE update</vt:lpwstr>
  </property>
  <property fmtid="{D5CDD505-2E9C-101B-9397-08002B2CF9AE}" pid="5" name="_AuthorEmail">
    <vt:lpwstr>a3710681@cpx.ncl.ac.uk</vt:lpwstr>
  </property>
  <property fmtid="{D5CDD505-2E9C-101B-9397-08002B2CF9AE}" pid="6" name="_AuthorEmailDisplayName">
    <vt:lpwstr>frank gibson</vt:lpwstr>
  </property>
  <property fmtid="{D5CDD505-2E9C-101B-9397-08002B2CF9AE}" pid="7" name="_ReviewingToolsShownOnce">
    <vt:lpwstr/>
  </property>
</Properties>
</file>