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07" w:rsidRDefault="008D7A07" w:rsidP="00466496">
      <w:pPr>
        <w:spacing w:line="240" w:lineRule="auto"/>
        <w:rPr>
          <w:b/>
          <w:lang w:val="en-GB"/>
        </w:rPr>
      </w:pPr>
    </w:p>
    <w:p w:rsidR="008D7A07" w:rsidRDefault="008D7A07" w:rsidP="00466496">
      <w:pPr>
        <w:spacing w:line="240" w:lineRule="auto"/>
        <w:rPr>
          <w:b/>
          <w:lang w:val="en-GB"/>
        </w:rPr>
      </w:pPr>
    </w:p>
    <w:p w:rsidR="00532E8A" w:rsidRDefault="00DB73AC" w:rsidP="00466496">
      <w:pPr>
        <w:spacing w:line="240" w:lineRule="auto"/>
        <w:rPr>
          <w:b/>
          <w:lang w:val="en-GB"/>
        </w:rPr>
      </w:pPr>
      <w:proofErr w:type="gramStart"/>
      <w:r>
        <w:rPr>
          <w:b/>
          <w:lang w:val="en-GB"/>
        </w:rPr>
        <w:t>mz</w:t>
      </w:r>
      <w:r w:rsidR="00EC7296">
        <w:rPr>
          <w:b/>
          <w:lang w:val="en-GB"/>
        </w:rPr>
        <w:t>Quant</w:t>
      </w:r>
      <w:r>
        <w:rPr>
          <w:b/>
          <w:lang w:val="en-GB"/>
        </w:rPr>
        <w:t>ML</w:t>
      </w:r>
      <w:proofErr w:type="gramEnd"/>
      <w:r w:rsidR="002D794A">
        <w:rPr>
          <w:b/>
          <w:lang w:val="en-GB"/>
        </w:rPr>
        <w:t xml:space="preserve">: </w:t>
      </w:r>
      <w:r w:rsidR="003A4DC1">
        <w:rPr>
          <w:b/>
          <w:lang w:val="en-GB"/>
        </w:rPr>
        <w:t>e</w:t>
      </w:r>
      <w:r w:rsidR="002D794A">
        <w:rPr>
          <w:b/>
          <w:lang w:val="en-GB"/>
        </w:rPr>
        <w:t xml:space="preserve">xchange </w:t>
      </w:r>
      <w:r w:rsidR="003A4DC1">
        <w:rPr>
          <w:b/>
          <w:lang w:val="en-GB"/>
        </w:rPr>
        <w:t>f</w:t>
      </w:r>
      <w:r w:rsidR="002D794A">
        <w:rPr>
          <w:b/>
          <w:lang w:val="en-GB"/>
        </w:rPr>
        <w:t xml:space="preserve">ormat for </w:t>
      </w:r>
      <w:r w:rsidR="001677BB">
        <w:rPr>
          <w:b/>
          <w:lang w:val="en-GB"/>
        </w:rPr>
        <w:t>quantitation</w:t>
      </w:r>
      <w:r w:rsidR="00A447EC">
        <w:rPr>
          <w:b/>
          <w:lang w:val="en-GB"/>
        </w:rPr>
        <w:t xml:space="preserve"> values associated with </w:t>
      </w:r>
      <w:r w:rsidR="003A4DC1">
        <w:rPr>
          <w:b/>
          <w:lang w:val="en-GB"/>
        </w:rPr>
        <w:t>p</w:t>
      </w:r>
      <w:r w:rsidR="002D794A">
        <w:rPr>
          <w:b/>
          <w:lang w:val="en-GB"/>
        </w:rPr>
        <w:t>eptides</w:t>
      </w:r>
      <w:r w:rsidR="00A447EC">
        <w:rPr>
          <w:b/>
          <w:lang w:val="en-GB"/>
        </w:rPr>
        <w:t xml:space="preserve">, </w:t>
      </w:r>
      <w:r w:rsidR="003A4DC1">
        <w:rPr>
          <w:b/>
          <w:lang w:val="en-GB"/>
        </w:rPr>
        <w:t xml:space="preserve">proteins </w:t>
      </w:r>
      <w:r w:rsidR="00A447EC">
        <w:rPr>
          <w:b/>
          <w:lang w:val="en-GB"/>
        </w:rPr>
        <w:t xml:space="preserve">and small molecules </w:t>
      </w:r>
      <w:r w:rsidR="002D794A">
        <w:rPr>
          <w:b/>
          <w:lang w:val="en-GB"/>
        </w:rPr>
        <w:t xml:space="preserve">from </w:t>
      </w:r>
      <w:r w:rsidR="003A4DC1">
        <w:rPr>
          <w:b/>
          <w:lang w:val="en-GB"/>
        </w:rPr>
        <w:t>m</w:t>
      </w:r>
      <w:r w:rsidR="002D794A">
        <w:rPr>
          <w:b/>
          <w:lang w:val="en-GB"/>
        </w:rPr>
        <w:t xml:space="preserve">ass </w:t>
      </w:r>
      <w:r w:rsidR="003A4DC1">
        <w:rPr>
          <w:b/>
          <w:lang w:val="en-GB"/>
        </w:rPr>
        <w:t>s</w:t>
      </w:r>
      <w:r w:rsidR="002D794A">
        <w:rPr>
          <w:b/>
          <w:lang w:val="en-GB"/>
        </w:rPr>
        <w:t xml:space="preserve">pectra </w:t>
      </w:r>
    </w:p>
    <w:p w:rsidR="007B0DFD" w:rsidRPr="002D794A" w:rsidRDefault="007B0DFD" w:rsidP="00466496">
      <w:pPr>
        <w:spacing w:line="240" w:lineRule="auto"/>
        <w:rPr>
          <w:lang w:val="en-GB"/>
        </w:rPr>
      </w:pPr>
    </w:p>
    <w:p w:rsidR="007B0DFD" w:rsidRPr="002D794A" w:rsidRDefault="007B0DFD" w:rsidP="00466496">
      <w:pPr>
        <w:spacing w:line="240" w:lineRule="auto"/>
        <w:rPr>
          <w:u w:val="single"/>
          <w:lang w:val="en-GB"/>
        </w:rPr>
      </w:pPr>
      <w:r w:rsidRPr="002D794A">
        <w:rPr>
          <w:u w:val="single"/>
          <w:lang w:val="en-GB"/>
        </w:rPr>
        <w:t xml:space="preserve">Status of This </w:t>
      </w:r>
      <w:r w:rsidR="006E4345" w:rsidRPr="002D794A">
        <w:rPr>
          <w:u w:val="single"/>
          <w:lang w:val="en-GB"/>
        </w:rPr>
        <w:t>Document</w:t>
      </w:r>
    </w:p>
    <w:p w:rsidR="007B0DFD" w:rsidRPr="002D794A" w:rsidRDefault="007B0DFD" w:rsidP="00466496">
      <w:pPr>
        <w:spacing w:line="240" w:lineRule="auto"/>
        <w:rPr>
          <w:lang w:val="en-GB"/>
        </w:rPr>
      </w:pPr>
    </w:p>
    <w:p w:rsidR="007B0DFD" w:rsidRPr="002D794A" w:rsidRDefault="00F57CDB" w:rsidP="00466496">
      <w:pPr>
        <w:spacing w:line="240" w:lineRule="auto"/>
        <w:rPr>
          <w:lang w:val="en-GB"/>
        </w:rPr>
      </w:pPr>
      <w:r w:rsidRPr="002D794A">
        <w:rPr>
          <w:lang w:val="en-GB"/>
        </w:rPr>
        <w:t xml:space="preserve">This document </w:t>
      </w:r>
      <w:r w:rsidR="00023724" w:rsidRPr="002D794A">
        <w:rPr>
          <w:lang w:val="en-GB"/>
        </w:rPr>
        <w:t xml:space="preserve">presents </w:t>
      </w:r>
      <w:r w:rsidR="002D794A" w:rsidRPr="002D794A">
        <w:rPr>
          <w:lang w:val="en-GB"/>
        </w:rPr>
        <w:t xml:space="preserve">a </w:t>
      </w:r>
      <w:r w:rsidR="0036559A">
        <w:rPr>
          <w:lang w:val="en-GB"/>
        </w:rPr>
        <w:t>final</w:t>
      </w:r>
      <w:r w:rsidR="00526C9A">
        <w:rPr>
          <w:lang w:val="en-GB"/>
        </w:rPr>
        <w:t xml:space="preserve"> </w:t>
      </w:r>
      <w:r w:rsidR="008D7A07" w:rsidRPr="002D794A">
        <w:rPr>
          <w:lang w:val="en-GB"/>
        </w:rPr>
        <w:t>specification</w:t>
      </w:r>
      <w:r w:rsidR="00023724" w:rsidRPr="002D794A">
        <w:rPr>
          <w:lang w:val="en-GB"/>
        </w:rPr>
        <w:t xml:space="preserve"> for the </w:t>
      </w:r>
      <w:r w:rsidR="00CA43A1">
        <w:rPr>
          <w:lang w:val="en-GB"/>
        </w:rPr>
        <w:t>mzQuantML</w:t>
      </w:r>
      <w:r w:rsidRPr="002D794A">
        <w:rPr>
          <w:lang w:val="en-GB"/>
        </w:rPr>
        <w:t xml:space="preserve"> </w:t>
      </w:r>
      <w:r w:rsidR="006E4345" w:rsidRPr="002D794A">
        <w:rPr>
          <w:lang w:val="en-GB"/>
        </w:rPr>
        <w:t xml:space="preserve">data format </w:t>
      </w:r>
      <w:r w:rsidR="00023724" w:rsidRPr="002D794A">
        <w:rPr>
          <w:lang w:val="en-GB"/>
        </w:rPr>
        <w:t xml:space="preserve">developed by </w:t>
      </w:r>
      <w:r w:rsidRPr="002D794A">
        <w:rPr>
          <w:lang w:val="en-GB"/>
        </w:rPr>
        <w:t xml:space="preserve">the </w:t>
      </w:r>
      <w:r w:rsidR="003F7EA3" w:rsidRPr="002D794A">
        <w:rPr>
          <w:lang w:val="en-GB"/>
        </w:rPr>
        <w:t xml:space="preserve">HUPO </w:t>
      </w:r>
      <w:r w:rsidRPr="002D794A">
        <w:rPr>
          <w:lang w:val="en-GB"/>
        </w:rPr>
        <w:t xml:space="preserve">Proteomics Standards Initiative. </w:t>
      </w:r>
      <w:r w:rsidR="007B0DFD" w:rsidRPr="002D794A">
        <w:rPr>
          <w:lang w:val="en-GB"/>
        </w:rPr>
        <w:t>Distribution is unlimited.</w:t>
      </w:r>
    </w:p>
    <w:p w:rsidR="007B0DFD" w:rsidRPr="002D794A" w:rsidRDefault="007B0DFD" w:rsidP="00466496">
      <w:pPr>
        <w:spacing w:line="240" w:lineRule="auto"/>
        <w:rPr>
          <w:lang w:val="en-GB"/>
        </w:rPr>
      </w:pPr>
    </w:p>
    <w:p w:rsidR="002E367A" w:rsidRPr="002D794A" w:rsidRDefault="002E367A" w:rsidP="00466496">
      <w:pPr>
        <w:spacing w:line="240" w:lineRule="auto"/>
        <w:rPr>
          <w:u w:val="single"/>
          <w:lang w:val="en-GB"/>
        </w:rPr>
      </w:pPr>
      <w:r w:rsidRPr="002D794A">
        <w:rPr>
          <w:u w:val="single"/>
          <w:lang w:val="en-GB"/>
        </w:rPr>
        <w:t>Version of This Document</w:t>
      </w:r>
    </w:p>
    <w:p w:rsidR="001B6667" w:rsidRPr="002D794A" w:rsidRDefault="002E367A" w:rsidP="00466496">
      <w:pPr>
        <w:spacing w:line="240" w:lineRule="auto"/>
        <w:rPr>
          <w:lang w:val="en-GB"/>
        </w:rPr>
      </w:pPr>
      <w:r w:rsidRPr="002D794A">
        <w:rPr>
          <w:lang w:val="en-GB"/>
        </w:rPr>
        <w:t xml:space="preserve">The current version of this document is: </w:t>
      </w:r>
      <w:r w:rsidR="000B529B" w:rsidRPr="000B529B">
        <w:rPr>
          <w:lang w:val="en-GB"/>
        </w:rPr>
        <w:t>version 1.</w:t>
      </w:r>
      <w:r w:rsidR="00F2799E">
        <w:rPr>
          <w:lang w:val="en-GB"/>
        </w:rPr>
        <w:t>0.</w:t>
      </w:r>
      <w:ins w:id="0" w:author="ddq" w:date="2014-01-07T16:24:00Z">
        <w:r w:rsidR="003676DD">
          <w:rPr>
            <w:lang w:val="en-GB"/>
          </w:rPr>
          <w:t>1</w:t>
        </w:r>
      </w:ins>
      <w:del w:id="1" w:author="ddq" w:date="2014-01-07T16:24:00Z">
        <w:r w:rsidR="00F2799E" w:rsidDel="003676DD">
          <w:rPr>
            <w:lang w:val="en-GB"/>
          </w:rPr>
          <w:delText>0</w:delText>
        </w:r>
      </w:del>
    </w:p>
    <w:p w:rsidR="009F7758" w:rsidRDefault="00F05239" w:rsidP="001D786E">
      <w:pPr>
        <w:pStyle w:val="Heading1"/>
        <w:numPr>
          <w:ilvl w:val="0"/>
          <w:numId w:val="0"/>
        </w:numPr>
        <w:tabs>
          <w:tab w:val="left" w:pos="6466"/>
          <w:tab w:val="left" w:pos="6870"/>
        </w:tabs>
        <w:spacing w:line="240" w:lineRule="auto"/>
        <w:rPr>
          <w:lang w:val="en-GB"/>
        </w:rPr>
      </w:pPr>
      <w:bookmarkStart w:id="2" w:name="_Ref525097868"/>
      <w:bookmarkStart w:id="3" w:name="_Toc118017561"/>
      <w:bookmarkStart w:id="4" w:name="_Toc156877855"/>
      <w:r>
        <w:rPr>
          <w:lang w:val="en-GB"/>
        </w:rPr>
        <w:tab/>
      </w:r>
      <w:r w:rsidR="001D786E">
        <w:rPr>
          <w:lang w:val="en-GB"/>
        </w:rPr>
        <w:tab/>
      </w:r>
    </w:p>
    <w:p w:rsidR="007B0DFD" w:rsidRPr="008B6BE0" w:rsidRDefault="007B0DFD" w:rsidP="00466496">
      <w:pPr>
        <w:pStyle w:val="Heading1"/>
        <w:numPr>
          <w:ilvl w:val="0"/>
          <w:numId w:val="0"/>
        </w:numPr>
        <w:spacing w:line="240" w:lineRule="auto"/>
        <w:rPr>
          <w:lang w:val="en-GB"/>
        </w:rPr>
      </w:pPr>
      <w:bookmarkStart w:id="5" w:name="_Toc342391908"/>
      <w:bookmarkStart w:id="6" w:name="_Toc377391205"/>
      <w:r w:rsidRPr="008B6BE0">
        <w:rPr>
          <w:lang w:val="en-GB"/>
        </w:rPr>
        <w:t>Abstract</w:t>
      </w:r>
      <w:bookmarkEnd w:id="2"/>
      <w:bookmarkEnd w:id="3"/>
      <w:bookmarkEnd w:id="4"/>
      <w:bookmarkEnd w:id="5"/>
      <w:bookmarkEnd w:id="6"/>
    </w:p>
    <w:p w:rsidR="007B0DFD" w:rsidRDefault="002D794A" w:rsidP="00466496">
      <w:pPr>
        <w:spacing w:line="240" w:lineRule="auto"/>
        <w:rPr>
          <w:lang w:val="en-GB"/>
        </w:rPr>
      </w:pPr>
      <w:r>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w:t>
      </w:r>
      <w:r w:rsidR="00985000">
        <w:rPr>
          <w:lang w:val="en-GB"/>
        </w:rPr>
        <w:t>s</w:t>
      </w:r>
      <w:r>
        <w:rPr>
          <w:lang w:val="en-GB"/>
        </w:rPr>
        <w:t xml:space="preserve">es for proteins, peptides and protein modifications from mass spectrometry. This document defines an XML schema that can be used to describe the outputs of </w:t>
      </w:r>
      <w:r w:rsidR="001677BB">
        <w:rPr>
          <w:lang w:val="en-GB"/>
        </w:rPr>
        <w:t>quantitation</w:t>
      </w:r>
      <w:r w:rsidR="00CA43A1">
        <w:rPr>
          <w:lang w:val="en-GB"/>
        </w:rPr>
        <w:t xml:space="preserve"> software for proteomics</w:t>
      </w:r>
      <w:r w:rsidR="00B84893">
        <w:rPr>
          <w:lang w:val="en-GB"/>
        </w:rPr>
        <w:t xml:space="preserve">. </w:t>
      </w:r>
      <w:r w:rsidR="00DB3D58">
        <w:rPr>
          <w:lang w:val="en-GB"/>
        </w:rPr>
        <w:t xml:space="preserve">Limited support is also provided for capturing </w:t>
      </w:r>
      <w:r w:rsidR="001677BB">
        <w:rPr>
          <w:lang w:val="en-GB"/>
        </w:rPr>
        <w:t>quantitation</w:t>
      </w:r>
      <w:r w:rsidR="00DB3D58">
        <w:rPr>
          <w:lang w:val="en-GB"/>
        </w:rPr>
        <w:t xml:space="preserve"> values about small molecule generated from mass spectrometry.</w:t>
      </w:r>
    </w:p>
    <w:p w:rsidR="00430FB1" w:rsidRDefault="00430FB1" w:rsidP="00466496">
      <w:pPr>
        <w:spacing w:line="240" w:lineRule="auto"/>
        <w:rPr>
          <w:lang w:val="en-GB"/>
        </w:rPr>
      </w:pPr>
    </w:p>
    <w:p w:rsidR="00430FB1" w:rsidRPr="002D794A" w:rsidRDefault="00430FB1" w:rsidP="00466496">
      <w:pPr>
        <w:spacing w:line="240" w:lineRule="auto"/>
        <w:rPr>
          <w:lang w:val="en-GB"/>
        </w:rPr>
      </w:pPr>
    </w:p>
    <w:sdt>
      <w:sdtPr>
        <w:rPr>
          <w:rFonts w:ascii="Arial" w:eastAsia="Times New Roman" w:hAnsi="Arial" w:cs="Times New Roman"/>
          <w:b w:val="0"/>
          <w:bCs w:val="0"/>
          <w:color w:val="auto"/>
          <w:sz w:val="20"/>
          <w:szCs w:val="24"/>
          <w:lang w:eastAsia="en-US"/>
        </w:rPr>
        <w:id w:val="1945114357"/>
        <w:docPartObj>
          <w:docPartGallery w:val="Table of Contents"/>
          <w:docPartUnique/>
        </w:docPartObj>
      </w:sdtPr>
      <w:sdtEndPr>
        <w:rPr>
          <w:highlight w:val="yellow"/>
          <w:lang w:val="en-GB"/>
        </w:rPr>
      </w:sdtEndPr>
      <w:sdtContent>
        <w:p w:rsidR="00944657" w:rsidRPr="00944657" w:rsidRDefault="00944657">
          <w:pPr>
            <w:pStyle w:val="TOCHeading"/>
            <w:rPr>
              <w:rFonts w:ascii="Arial" w:hAnsi="Arial" w:cs="Arial"/>
              <w:color w:val="auto"/>
            </w:rPr>
          </w:pPr>
          <w:r w:rsidRPr="00944657">
            <w:rPr>
              <w:rFonts w:ascii="Arial" w:hAnsi="Arial" w:cs="Arial"/>
              <w:color w:val="auto"/>
            </w:rPr>
            <w:t>Contents</w:t>
          </w:r>
        </w:p>
        <w:p w:rsidR="00944657" w:rsidRDefault="00944657">
          <w:pPr>
            <w:pStyle w:val="TOC1"/>
            <w:tabs>
              <w:tab w:val="right" w:leader="dot" w:pos="9962"/>
            </w:tabs>
            <w:rPr>
              <w:rFonts w:asciiTheme="minorHAnsi" w:eastAsiaTheme="minorEastAsia" w:hAnsiTheme="minorHAnsi" w:cstheme="minorBidi"/>
              <w:noProof/>
              <w:sz w:val="22"/>
              <w:szCs w:val="22"/>
              <w:lang w:val="en-GB" w:eastAsia="zh-CN"/>
            </w:rPr>
          </w:pPr>
          <w:r>
            <w:fldChar w:fldCharType="begin"/>
          </w:r>
          <w:r>
            <w:instrText xml:space="preserve"> TOC \o "1-3" \h \z \u </w:instrText>
          </w:r>
          <w:r>
            <w:fldChar w:fldCharType="separate"/>
          </w:r>
          <w:hyperlink w:anchor="_Toc377391205" w:history="1">
            <w:r w:rsidRPr="0036644F">
              <w:rPr>
                <w:rStyle w:val="Hyperlink"/>
                <w:noProof/>
                <w:lang w:val="en-GB"/>
              </w:rPr>
              <w:t>Abstract</w:t>
            </w:r>
            <w:r>
              <w:rPr>
                <w:noProof/>
                <w:webHidden/>
              </w:rPr>
              <w:tab/>
            </w:r>
            <w:r>
              <w:rPr>
                <w:noProof/>
                <w:webHidden/>
              </w:rPr>
              <w:fldChar w:fldCharType="begin"/>
            </w:r>
            <w:r>
              <w:rPr>
                <w:noProof/>
                <w:webHidden/>
              </w:rPr>
              <w:instrText xml:space="preserve"> PAGEREF _Toc377391205 \h </w:instrText>
            </w:r>
            <w:r>
              <w:rPr>
                <w:noProof/>
                <w:webHidden/>
              </w:rPr>
            </w:r>
            <w:r>
              <w:rPr>
                <w:noProof/>
                <w:webHidden/>
              </w:rPr>
              <w:fldChar w:fldCharType="separate"/>
            </w:r>
            <w:r>
              <w:rPr>
                <w:noProof/>
                <w:webHidden/>
              </w:rPr>
              <w:t>1</w:t>
            </w:r>
            <w:r>
              <w:rPr>
                <w:noProof/>
                <w:webHidden/>
              </w:rPr>
              <w:fldChar w:fldCharType="end"/>
            </w:r>
          </w:hyperlink>
        </w:p>
        <w:p w:rsidR="00944657" w:rsidRDefault="00304629">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06" w:history="1">
            <w:r w:rsidR="00944657" w:rsidRPr="0036644F">
              <w:rPr>
                <w:rStyle w:val="Hyperlink"/>
                <w:noProof/>
                <w:lang w:val="en-GB"/>
              </w:rPr>
              <w:t>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Introduction</w:t>
            </w:r>
            <w:r w:rsidR="00944657">
              <w:rPr>
                <w:noProof/>
                <w:webHidden/>
              </w:rPr>
              <w:tab/>
            </w:r>
            <w:r w:rsidR="00944657">
              <w:rPr>
                <w:noProof/>
                <w:webHidden/>
              </w:rPr>
              <w:fldChar w:fldCharType="begin"/>
            </w:r>
            <w:r w:rsidR="00944657">
              <w:rPr>
                <w:noProof/>
                <w:webHidden/>
              </w:rPr>
              <w:instrText xml:space="preserve"> PAGEREF _Toc377391206 \h </w:instrText>
            </w:r>
            <w:r w:rsidR="00944657">
              <w:rPr>
                <w:noProof/>
                <w:webHidden/>
              </w:rPr>
            </w:r>
            <w:r w:rsidR="00944657">
              <w:rPr>
                <w:noProof/>
                <w:webHidden/>
              </w:rPr>
              <w:fldChar w:fldCharType="separate"/>
            </w:r>
            <w:r w:rsidR="00944657">
              <w:rPr>
                <w:noProof/>
                <w:webHidden/>
              </w:rPr>
              <w:t>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07" w:history="1">
            <w:r w:rsidR="00944657" w:rsidRPr="0036644F">
              <w:rPr>
                <w:rStyle w:val="Hyperlink"/>
                <w:noProof/>
                <w:lang w:val="en-GB"/>
              </w:rPr>
              <w:t>1.1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Background</w:t>
            </w:r>
            <w:r w:rsidR="00944657">
              <w:rPr>
                <w:noProof/>
                <w:webHidden/>
              </w:rPr>
              <w:tab/>
            </w:r>
            <w:r w:rsidR="00944657">
              <w:rPr>
                <w:noProof/>
                <w:webHidden/>
              </w:rPr>
              <w:fldChar w:fldCharType="begin"/>
            </w:r>
            <w:r w:rsidR="00944657">
              <w:rPr>
                <w:noProof/>
                <w:webHidden/>
              </w:rPr>
              <w:instrText xml:space="preserve"> PAGEREF _Toc377391207 \h </w:instrText>
            </w:r>
            <w:r w:rsidR="00944657">
              <w:rPr>
                <w:noProof/>
                <w:webHidden/>
              </w:rPr>
            </w:r>
            <w:r w:rsidR="00944657">
              <w:rPr>
                <w:noProof/>
                <w:webHidden/>
              </w:rPr>
              <w:fldChar w:fldCharType="separate"/>
            </w:r>
            <w:r w:rsidR="00944657">
              <w:rPr>
                <w:noProof/>
                <w:webHidden/>
              </w:rPr>
              <w:t>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08" w:history="1">
            <w:r w:rsidR="00944657" w:rsidRPr="0036644F">
              <w:rPr>
                <w:rStyle w:val="Hyperlink"/>
                <w:noProof/>
                <w:lang w:val="en-GB"/>
              </w:rPr>
              <w:t>1.2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Document Structure</w:t>
            </w:r>
            <w:r w:rsidR="00944657">
              <w:rPr>
                <w:noProof/>
                <w:webHidden/>
              </w:rPr>
              <w:tab/>
            </w:r>
            <w:r w:rsidR="00944657">
              <w:rPr>
                <w:noProof/>
                <w:webHidden/>
              </w:rPr>
              <w:fldChar w:fldCharType="begin"/>
            </w:r>
            <w:r w:rsidR="00944657">
              <w:rPr>
                <w:noProof/>
                <w:webHidden/>
              </w:rPr>
              <w:instrText xml:space="preserve"> PAGEREF _Toc377391208 \h </w:instrText>
            </w:r>
            <w:r w:rsidR="00944657">
              <w:rPr>
                <w:noProof/>
                <w:webHidden/>
              </w:rPr>
            </w:r>
            <w:r w:rsidR="00944657">
              <w:rPr>
                <w:noProof/>
                <w:webHidden/>
              </w:rPr>
              <w:fldChar w:fldCharType="separate"/>
            </w:r>
            <w:r w:rsidR="00944657">
              <w:rPr>
                <w:noProof/>
                <w:webHidden/>
              </w:rPr>
              <w:t>4</w:t>
            </w:r>
            <w:r w:rsidR="00944657">
              <w:rPr>
                <w:noProof/>
                <w:webHidden/>
              </w:rPr>
              <w:fldChar w:fldCharType="end"/>
            </w:r>
          </w:hyperlink>
        </w:p>
        <w:p w:rsidR="00944657" w:rsidRDefault="00304629">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09" w:history="1">
            <w:r w:rsidR="00944657" w:rsidRPr="0036644F">
              <w:rPr>
                <w:rStyle w:val="Hyperlink"/>
                <w:noProof/>
                <w:lang w:val="en-GB"/>
              </w:rPr>
              <w:t>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Use Cases for mzQuantML</w:t>
            </w:r>
            <w:r w:rsidR="00944657">
              <w:rPr>
                <w:noProof/>
                <w:webHidden/>
              </w:rPr>
              <w:tab/>
            </w:r>
            <w:r w:rsidR="00944657">
              <w:rPr>
                <w:noProof/>
                <w:webHidden/>
              </w:rPr>
              <w:fldChar w:fldCharType="begin"/>
            </w:r>
            <w:r w:rsidR="00944657">
              <w:rPr>
                <w:noProof/>
                <w:webHidden/>
              </w:rPr>
              <w:instrText xml:space="preserve"> PAGEREF _Toc377391209 \h </w:instrText>
            </w:r>
            <w:r w:rsidR="00944657">
              <w:rPr>
                <w:noProof/>
                <w:webHidden/>
              </w:rPr>
            </w:r>
            <w:r w:rsidR="00944657">
              <w:rPr>
                <w:noProof/>
                <w:webHidden/>
              </w:rPr>
              <w:fldChar w:fldCharType="separate"/>
            </w:r>
            <w:r w:rsidR="00944657">
              <w:rPr>
                <w:noProof/>
                <w:webHidden/>
              </w:rPr>
              <w:t>4</w:t>
            </w:r>
            <w:r w:rsidR="00944657">
              <w:rPr>
                <w:noProof/>
                <w:webHidden/>
              </w:rPr>
              <w:fldChar w:fldCharType="end"/>
            </w:r>
          </w:hyperlink>
        </w:p>
        <w:p w:rsidR="00944657" w:rsidRDefault="00304629">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10" w:history="1">
            <w:r w:rsidR="00944657" w:rsidRPr="0036644F">
              <w:rPr>
                <w:rStyle w:val="Hyperlink"/>
                <w:noProof/>
                <w:lang w:val="en-GB"/>
              </w:rPr>
              <w:t>3.</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Concepts and Terminology</w:t>
            </w:r>
            <w:r w:rsidR="00944657">
              <w:rPr>
                <w:noProof/>
                <w:webHidden/>
              </w:rPr>
              <w:tab/>
            </w:r>
            <w:r w:rsidR="00944657">
              <w:rPr>
                <w:noProof/>
                <w:webHidden/>
              </w:rPr>
              <w:fldChar w:fldCharType="begin"/>
            </w:r>
            <w:r w:rsidR="00944657">
              <w:rPr>
                <w:noProof/>
                <w:webHidden/>
              </w:rPr>
              <w:instrText xml:space="preserve"> PAGEREF _Toc377391210 \h </w:instrText>
            </w:r>
            <w:r w:rsidR="00944657">
              <w:rPr>
                <w:noProof/>
                <w:webHidden/>
              </w:rPr>
            </w:r>
            <w:r w:rsidR="00944657">
              <w:rPr>
                <w:noProof/>
                <w:webHidden/>
              </w:rPr>
              <w:fldChar w:fldCharType="separate"/>
            </w:r>
            <w:r w:rsidR="00944657">
              <w:rPr>
                <w:noProof/>
                <w:webHidden/>
              </w:rPr>
              <w:t>5</w:t>
            </w:r>
            <w:r w:rsidR="00944657">
              <w:rPr>
                <w:noProof/>
                <w:webHidden/>
              </w:rPr>
              <w:fldChar w:fldCharType="end"/>
            </w:r>
          </w:hyperlink>
        </w:p>
        <w:p w:rsidR="00944657" w:rsidRDefault="00304629">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11" w:history="1">
            <w:r w:rsidR="00944657" w:rsidRPr="0036644F">
              <w:rPr>
                <w:rStyle w:val="Hyperlink"/>
                <w:noProof/>
                <w:lang w:val="en-GB"/>
              </w:rPr>
              <w:t>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Relationship to Other Specifications</w:t>
            </w:r>
            <w:r w:rsidR="00944657">
              <w:rPr>
                <w:noProof/>
                <w:webHidden/>
              </w:rPr>
              <w:tab/>
            </w:r>
            <w:r w:rsidR="00944657">
              <w:rPr>
                <w:noProof/>
                <w:webHidden/>
              </w:rPr>
              <w:fldChar w:fldCharType="begin"/>
            </w:r>
            <w:r w:rsidR="00944657">
              <w:rPr>
                <w:noProof/>
                <w:webHidden/>
              </w:rPr>
              <w:instrText xml:space="preserve"> PAGEREF _Toc377391211 \h </w:instrText>
            </w:r>
            <w:r w:rsidR="00944657">
              <w:rPr>
                <w:noProof/>
                <w:webHidden/>
              </w:rPr>
            </w:r>
            <w:r w:rsidR="00944657">
              <w:rPr>
                <w:noProof/>
                <w:webHidden/>
              </w:rPr>
              <w:fldChar w:fldCharType="separate"/>
            </w:r>
            <w:r w:rsidR="00944657">
              <w:rPr>
                <w:noProof/>
                <w:webHidden/>
              </w:rPr>
              <w:t>5</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12" w:history="1">
            <w:r w:rsidR="00944657" w:rsidRPr="0036644F">
              <w:rPr>
                <w:rStyle w:val="Hyperlink"/>
                <w:noProof/>
                <w:lang w:val="en-GB"/>
              </w:rPr>
              <w:t>4.1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Important concepts from FuGE</w:t>
            </w:r>
            <w:r w:rsidR="00944657">
              <w:rPr>
                <w:noProof/>
                <w:webHidden/>
              </w:rPr>
              <w:tab/>
            </w:r>
            <w:r w:rsidR="00944657">
              <w:rPr>
                <w:noProof/>
                <w:webHidden/>
              </w:rPr>
              <w:fldChar w:fldCharType="begin"/>
            </w:r>
            <w:r w:rsidR="00944657">
              <w:rPr>
                <w:noProof/>
                <w:webHidden/>
              </w:rPr>
              <w:instrText xml:space="preserve"> PAGEREF _Toc377391212 \h </w:instrText>
            </w:r>
            <w:r w:rsidR="00944657">
              <w:rPr>
                <w:noProof/>
                <w:webHidden/>
              </w:rPr>
            </w:r>
            <w:r w:rsidR="00944657">
              <w:rPr>
                <w:noProof/>
                <w:webHidden/>
              </w:rPr>
              <w:fldChar w:fldCharType="separate"/>
            </w:r>
            <w:r w:rsidR="00944657">
              <w:rPr>
                <w:noProof/>
                <w:webHidden/>
              </w:rPr>
              <w:t>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13" w:history="1">
            <w:r w:rsidR="00944657" w:rsidRPr="0036644F">
              <w:rPr>
                <w:rStyle w:val="Hyperlink"/>
                <w:noProof/>
                <w:lang w:val="en-GB"/>
              </w:rPr>
              <w:t>4.2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The PSI Mass Spectrometry Controlled Vocabulary (CV)</w:t>
            </w:r>
            <w:r w:rsidR="00944657">
              <w:rPr>
                <w:noProof/>
                <w:webHidden/>
              </w:rPr>
              <w:tab/>
            </w:r>
            <w:r w:rsidR="00944657">
              <w:rPr>
                <w:noProof/>
                <w:webHidden/>
              </w:rPr>
              <w:fldChar w:fldCharType="begin"/>
            </w:r>
            <w:r w:rsidR="00944657">
              <w:rPr>
                <w:noProof/>
                <w:webHidden/>
              </w:rPr>
              <w:instrText xml:space="preserve"> PAGEREF _Toc377391213 \h </w:instrText>
            </w:r>
            <w:r w:rsidR="00944657">
              <w:rPr>
                <w:noProof/>
                <w:webHidden/>
              </w:rPr>
            </w:r>
            <w:r w:rsidR="00944657">
              <w:rPr>
                <w:noProof/>
                <w:webHidden/>
              </w:rPr>
              <w:fldChar w:fldCharType="separate"/>
            </w:r>
            <w:r w:rsidR="00944657">
              <w:rPr>
                <w:noProof/>
                <w:webHidden/>
              </w:rPr>
              <w:t>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14" w:history="1">
            <w:r w:rsidR="00944657" w:rsidRPr="0036644F">
              <w:rPr>
                <w:rStyle w:val="Hyperlink"/>
                <w:noProof/>
                <w:lang w:val="en-GB"/>
              </w:rPr>
              <w:t>4.3</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Validation of controlled vocabulary terms</w:t>
            </w:r>
            <w:r w:rsidR="00944657">
              <w:rPr>
                <w:noProof/>
                <w:webHidden/>
              </w:rPr>
              <w:tab/>
            </w:r>
            <w:r w:rsidR="00944657">
              <w:rPr>
                <w:noProof/>
                <w:webHidden/>
              </w:rPr>
              <w:fldChar w:fldCharType="begin"/>
            </w:r>
            <w:r w:rsidR="00944657">
              <w:rPr>
                <w:noProof/>
                <w:webHidden/>
              </w:rPr>
              <w:instrText xml:space="preserve"> PAGEREF _Toc377391214 \h </w:instrText>
            </w:r>
            <w:r w:rsidR="00944657">
              <w:rPr>
                <w:noProof/>
                <w:webHidden/>
              </w:rPr>
            </w:r>
            <w:r w:rsidR="00944657">
              <w:rPr>
                <w:noProof/>
                <w:webHidden/>
              </w:rPr>
              <w:fldChar w:fldCharType="separate"/>
            </w:r>
            <w:r w:rsidR="00944657">
              <w:rPr>
                <w:noProof/>
                <w:webHidden/>
              </w:rPr>
              <w:t>7</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15" w:history="1">
            <w:r w:rsidR="00944657" w:rsidRPr="0036644F">
              <w:rPr>
                <w:rStyle w:val="Hyperlink"/>
                <w:noProof/>
                <w:lang w:val="en-GB"/>
              </w:rPr>
              <w:t>4.3.1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Validation of values used within CvParams</w:t>
            </w:r>
            <w:r w:rsidR="00944657">
              <w:rPr>
                <w:noProof/>
                <w:webHidden/>
              </w:rPr>
              <w:tab/>
            </w:r>
            <w:r w:rsidR="00944657">
              <w:rPr>
                <w:noProof/>
                <w:webHidden/>
              </w:rPr>
              <w:fldChar w:fldCharType="begin"/>
            </w:r>
            <w:r w:rsidR="00944657">
              <w:rPr>
                <w:noProof/>
                <w:webHidden/>
              </w:rPr>
              <w:instrText xml:space="preserve"> PAGEREF _Toc377391215 \h </w:instrText>
            </w:r>
            <w:r w:rsidR="00944657">
              <w:rPr>
                <w:noProof/>
                <w:webHidden/>
              </w:rPr>
            </w:r>
            <w:r w:rsidR="00944657">
              <w:rPr>
                <w:noProof/>
                <w:webHidden/>
              </w:rPr>
              <w:fldChar w:fldCharType="separate"/>
            </w:r>
            <w:r w:rsidR="00944657">
              <w:rPr>
                <w:noProof/>
                <w:webHidden/>
              </w:rPr>
              <w:t>7</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16" w:history="1">
            <w:r w:rsidR="00944657" w:rsidRPr="0036644F">
              <w:rPr>
                <w:rStyle w:val="Hyperlink"/>
                <w:noProof/>
                <w:lang w:val="en-GB"/>
              </w:rPr>
              <w:t>4.4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Change from version 1.0.0</w:t>
            </w:r>
            <w:r w:rsidR="00944657">
              <w:rPr>
                <w:noProof/>
                <w:webHidden/>
              </w:rPr>
              <w:tab/>
            </w:r>
            <w:r w:rsidR="00944657">
              <w:rPr>
                <w:noProof/>
                <w:webHidden/>
              </w:rPr>
              <w:fldChar w:fldCharType="begin"/>
            </w:r>
            <w:r w:rsidR="00944657">
              <w:rPr>
                <w:noProof/>
                <w:webHidden/>
              </w:rPr>
              <w:instrText xml:space="preserve"> PAGEREF _Toc377391216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304629">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17" w:history="1">
            <w:r w:rsidR="00944657" w:rsidRPr="0036644F">
              <w:rPr>
                <w:rStyle w:val="Hyperlink"/>
                <w:noProof/>
                <w:lang w:val="en-GB"/>
              </w:rPr>
              <w:t>5.</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Resolved Design and scope issues</w:t>
            </w:r>
            <w:r w:rsidR="00944657">
              <w:rPr>
                <w:noProof/>
                <w:webHidden/>
              </w:rPr>
              <w:tab/>
            </w:r>
            <w:r w:rsidR="00944657">
              <w:rPr>
                <w:noProof/>
                <w:webHidden/>
              </w:rPr>
              <w:fldChar w:fldCharType="begin"/>
            </w:r>
            <w:r w:rsidR="00944657">
              <w:rPr>
                <w:noProof/>
                <w:webHidden/>
              </w:rPr>
              <w:instrText xml:space="preserve"> PAGEREF _Toc377391217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18" w:history="1">
            <w:r w:rsidR="00944657" w:rsidRPr="0036644F">
              <w:rPr>
                <w:rStyle w:val="Hyperlink"/>
                <w:noProof/>
                <w:lang w:val="en-GB"/>
              </w:rPr>
              <w:t>5.1.1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Handling updates to the controlled vocabulary</w:t>
            </w:r>
            <w:r w:rsidR="00944657">
              <w:rPr>
                <w:noProof/>
                <w:webHidden/>
              </w:rPr>
              <w:tab/>
            </w:r>
            <w:r w:rsidR="00944657">
              <w:rPr>
                <w:noProof/>
                <w:webHidden/>
              </w:rPr>
              <w:fldChar w:fldCharType="begin"/>
            </w:r>
            <w:r w:rsidR="00944657">
              <w:rPr>
                <w:noProof/>
                <w:webHidden/>
              </w:rPr>
              <w:instrText xml:space="preserve"> PAGEREF _Toc377391218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19" w:history="1">
            <w:r w:rsidR="00944657" w:rsidRPr="0036644F">
              <w:rPr>
                <w:rStyle w:val="Hyperlink"/>
                <w:noProof/>
              </w:rPr>
              <w:t>5.1.2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Use of mzQuantML for analysis pipelines</w:t>
            </w:r>
            <w:r w:rsidR="00944657">
              <w:rPr>
                <w:noProof/>
                <w:webHidden/>
              </w:rPr>
              <w:tab/>
            </w:r>
            <w:r w:rsidR="00944657">
              <w:rPr>
                <w:noProof/>
                <w:webHidden/>
              </w:rPr>
              <w:fldChar w:fldCharType="begin"/>
            </w:r>
            <w:r w:rsidR="00944657">
              <w:rPr>
                <w:noProof/>
                <w:webHidden/>
              </w:rPr>
              <w:instrText xml:space="preserve"> PAGEREF _Toc377391219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20" w:history="1">
            <w:r w:rsidR="00944657" w:rsidRPr="0036644F">
              <w:rPr>
                <w:rStyle w:val="Hyperlink"/>
                <w:noProof/>
              </w:rPr>
              <w:t>5.2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Encoding zeroes, nulls, infinity and calculation errors</w:t>
            </w:r>
            <w:r w:rsidR="00944657">
              <w:rPr>
                <w:noProof/>
                <w:webHidden/>
              </w:rPr>
              <w:tab/>
            </w:r>
            <w:r w:rsidR="00944657">
              <w:rPr>
                <w:noProof/>
                <w:webHidden/>
              </w:rPr>
              <w:fldChar w:fldCharType="begin"/>
            </w:r>
            <w:r w:rsidR="00944657">
              <w:rPr>
                <w:noProof/>
                <w:webHidden/>
              </w:rPr>
              <w:instrText xml:space="preserve"> PAGEREF _Toc377391220 \h </w:instrText>
            </w:r>
            <w:r w:rsidR="00944657">
              <w:rPr>
                <w:noProof/>
                <w:webHidden/>
              </w:rPr>
            </w:r>
            <w:r w:rsidR="00944657">
              <w:rPr>
                <w:noProof/>
                <w:webHidden/>
              </w:rPr>
              <w:fldChar w:fldCharType="separate"/>
            </w:r>
            <w:r w:rsidR="00944657">
              <w:rPr>
                <w:noProof/>
                <w:webHidden/>
              </w:rPr>
              <w:t>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21" w:history="1">
            <w:r w:rsidR="00944657" w:rsidRPr="0036644F">
              <w:rPr>
                <w:rStyle w:val="Hyperlink"/>
                <w:noProof/>
              </w:rPr>
              <w:t>5.3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Protein grouping</w:t>
            </w:r>
            <w:r w:rsidR="00944657">
              <w:rPr>
                <w:noProof/>
                <w:webHidden/>
              </w:rPr>
              <w:tab/>
            </w:r>
            <w:r w:rsidR="00944657">
              <w:rPr>
                <w:noProof/>
                <w:webHidden/>
              </w:rPr>
              <w:fldChar w:fldCharType="begin"/>
            </w:r>
            <w:r w:rsidR="00944657">
              <w:rPr>
                <w:noProof/>
                <w:webHidden/>
              </w:rPr>
              <w:instrText xml:space="preserve"> PAGEREF _Toc377391221 \h </w:instrText>
            </w:r>
            <w:r w:rsidR="00944657">
              <w:rPr>
                <w:noProof/>
                <w:webHidden/>
              </w:rPr>
            </w:r>
            <w:r w:rsidR="00944657">
              <w:rPr>
                <w:noProof/>
                <w:webHidden/>
              </w:rPr>
              <w:fldChar w:fldCharType="separate"/>
            </w:r>
            <w:r w:rsidR="00944657">
              <w:rPr>
                <w:noProof/>
                <w:webHidden/>
              </w:rPr>
              <w:t>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22" w:history="1">
            <w:r w:rsidR="00944657" w:rsidRPr="0036644F">
              <w:rPr>
                <w:rStyle w:val="Hyperlink"/>
                <w:noProof/>
                <w:lang w:val="en-GB"/>
              </w:rPr>
              <w:t>5.4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Comments on Specific Use Cases</w:t>
            </w:r>
            <w:r w:rsidR="00944657">
              <w:rPr>
                <w:noProof/>
                <w:webHidden/>
              </w:rPr>
              <w:tab/>
            </w:r>
            <w:r w:rsidR="00944657">
              <w:rPr>
                <w:noProof/>
                <w:webHidden/>
              </w:rPr>
              <w:fldChar w:fldCharType="begin"/>
            </w:r>
            <w:r w:rsidR="00944657">
              <w:rPr>
                <w:noProof/>
                <w:webHidden/>
              </w:rPr>
              <w:instrText xml:space="preserve"> PAGEREF _Toc377391222 \h </w:instrText>
            </w:r>
            <w:r w:rsidR="00944657">
              <w:rPr>
                <w:noProof/>
                <w:webHidden/>
              </w:rPr>
            </w:r>
            <w:r w:rsidR="00944657">
              <w:rPr>
                <w:noProof/>
                <w:webHidden/>
              </w:rPr>
              <w:fldChar w:fldCharType="separate"/>
            </w:r>
            <w:r w:rsidR="00944657">
              <w:rPr>
                <w:noProof/>
                <w:webHidden/>
              </w:rPr>
              <w:t>9</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3" w:history="1">
            <w:r w:rsidR="00944657" w:rsidRPr="0036644F">
              <w:rPr>
                <w:rStyle w:val="Hyperlink"/>
                <w:noProof/>
                <w:lang w:val="en-GB"/>
              </w:rPr>
              <w:t>5.4.1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MS1 label-free intensity</w:t>
            </w:r>
            <w:r w:rsidR="00944657">
              <w:rPr>
                <w:noProof/>
                <w:webHidden/>
              </w:rPr>
              <w:tab/>
            </w:r>
            <w:r w:rsidR="00944657">
              <w:rPr>
                <w:noProof/>
                <w:webHidden/>
              </w:rPr>
              <w:fldChar w:fldCharType="begin"/>
            </w:r>
            <w:r w:rsidR="00944657">
              <w:rPr>
                <w:noProof/>
                <w:webHidden/>
              </w:rPr>
              <w:instrText xml:space="preserve"> PAGEREF _Toc377391223 \h </w:instrText>
            </w:r>
            <w:r w:rsidR="00944657">
              <w:rPr>
                <w:noProof/>
                <w:webHidden/>
              </w:rPr>
            </w:r>
            <w:r w:rsidR="00944657">
              <w:rPr>
                <w:noProof/>
                <w:webHidden/>
              </w:rPr>
              <w:fldChar w:fldCharType="separate"/>
            </w:r>
            <w:r w:rsidR="00944657">
              <w:rPr>
                <w:noProof/>
                <w:webHidden/>
              </w:rPr>
              <w:t>10</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4" w:history="1">
            <w:r w:rsidR="00944657" w:rsidRPr="0036644F">
              <w:rPr>
                <w:rStyle w:val="Hyperlink"/>
                <w:noProof/>
                <w:lang w:val="en-GB"/>
              </w:rPr>
              <w:t>5.4.2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MS1 label-based</w:t>
            </w:r>
            <w:r w:rsidR="00944657">
              <w:rPr>
                <w:noProof/>
                <w:webHidden/>
              </w:rPr>
              <w:tab/>
            </w:r>
            <w:r w:rsidR="00944657">
              <w:rPr>
                <w:noProof/>
                <w:webHidden/>
              </w:rPr>
              <w:fldChar w:fldCharType="begin"/>
            </w:r>
            <w:r w:rsidR="00944657">
              <w:rPr>
                <w:noProof/>
                <w:webHidden/>
              </w:rPr>
              <w:instrText xml:space="preserve"> PAGEREF _Toc377391224 \h </w:instrText>
            </w:r>
            <w:r w:rsidR="00944657">
              <w:rPr>
                <w:noProof/>
                <w:webHidden/>
              </w:rPr>
            </w:r>
            <w:r w:rsidR="00944657">
              <w:rPr>
                <w:noProof/>
                <w:webHidden/>
              </w:rPr>
              <w:fldChar w:fldCharType="separate"/>
            </w:r>
            <w:r w:rsidR="00944657">
              <w:rPr>
                <w:noProof/>
                <w:webHidden/>
              </w:rPr>
              <w:t>10</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5" w:history="1">
            <w:r w:rsidR="00944657" w:rsidRPr="0036644F">
              <w:rPr>
                <w:rStyle w:val="Hyperlink"/>
                <w:noProof/>
                <w:lang w:val="en-GB"/>
              </w:rPr>
              <w:t>5.4.3</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MS2 spectral counting</w:t>
            </w:r>
            <w:r w:rsidR="00944657">
              <w:rPr>
                <w:noProof/>
                <w:webHidden/>
              </w:rPr>
              <w:tab/>
            </w:r>
            <w:r w:rsidR="00944657">
              <w:rPr>
                <w:noProof/>
                <w:webHidden/>
              </w:rPr>
              <w:fldChar w:fldCharType="begin"/>
            </w:r>
            <w:r w:rsidR="00944657">
              <w:rPr>
                <w:noProof/>
                <w:webHidden/>
              </w:rPr>
              <w:instrText xml:space="preserve"> PAGEREF _Toc377391225 \h </w:instrText>
            </w:r>
            <w:r w:rsidR="00944657">
              <w:rPr>
                <w:noProof/>
                <w:webHidden/>
              </w:rPr>
            </w:r>
            <w:r w:rsidR="00944657">
              <w:rPr>
                <w:noProof/>
                <w:webHidden/>
              </w:rPr>
              <w:fldChar w:fldCharType="separate"/>
            </w:r>
            <w:r w:rsidR="00944657">
              <w:rPr>
                <w:noProof/>
                <w:webHidden/>
              </w:rPr>
              <w:t>11</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6" w:history="1">
            <w:r w:rsidR="00944657" w:rsidRPr="0036644F">
              <w:rPr>
                <w:rStyle w:val="Hyperlink"/>
                <w:noProof/>
                <w:lang w:val="en-GB"/>
              </w:rPr>
              <w:t>5.4.4</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MS2 tag-based</w:t>
            </w:r>
            <w:r w:rsidR="00944657">
              <w:rPr>
                <w:noProof/>
                <w:webHidden/>
              </w:rPr>
              <w:tab/>
            </w:r>
            <w:r w:rsidR="00944657">
              <w:rPr>
                <w:noProof/>
                <w:webHidden/>
              </w:rPr>
              <w:fldChar w:fldCharType="begin"/>
            </w:r>
            <w:r w:rsidR="00944657">
              <w:rPr>
                <w:noProof/>
                <w:webHidden/>
              </w:rPr>
              <w:instrText xml:space="preserve"> PAGEREF _Toc377391226 \h </w:instrText>
            </w:r>
            <w:r w:rsidR="00944657">
              <w:rPr>
                <w:noProof/>
                <w:webHidden/>
              </w:rPr>
            </w:r>
            <w:r w:rsidR="00944657">
              <w:rPr>
                <w:noProof/>
                <w:webHidden/>
              </w:rPr>
              <w:fldChar w:fldCharType="separate"/>
            </w:r>
            <w:r w:rsidR="00944657">
              <w:rPr>
                <w:noProof/>
                <w:webHidden/>
              </w:rPr>
              <w:t>11</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27" w:history="1">
            <w:r w:rsidR="00944657" w:rsidRPr="0036644F">
              <w:rPr>
                <w:rStyle w:val="Hyperlink"/>
                <w:noProof/>
                <w:lang w:val="en-GB"/>
              </w:rPr>
              <w:t>5.4.5</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Selected Reaction Monitoring (SRM)</w:t>
            </w:r>
            <w:r w:rsidR="00944657">
              <w:rPr>
                <w:noProof/>
                <w:webHidden/>
              </w:rPr>
              <w:tab/>
            </w:r>
            <w:r w:rsidR="00944657">
              <w:rPr>
                <w:noProof/>
                <w:webHidden/>
              </w:rPr>
              <w:fldChar w:fldCharType="begin"/>
            </w:r>
            <w:r w:rsidR="00944657">
              <w:rPr>
                <w:noProof/>
                <w:webHidden/>
              </w:rPr>
              <w:instrText xml:space="preserve"> PAGEREF _Toc377391227 \h </w:instrText>
            </w:r>
            <w:r w:rsidR="00944657">
              <w:rPr>
                <w:noProof/>
                <w:webHidden/>
              </w:rPr>
            </w:r>
            <w:r w:rsidR="00944657">
              <w:rPr>
                <w:noProof/>
                <w:webHidden/>
              </w:rPr>
              <w:fldChar w:fldCharType="separate"/>
            </w:r>
            <w:r w:rsidR="00944657">
              <w:rPr>
                <w:noProof/>
                <w:webHidden/>
              </w:rPr>
              <w:t>12</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28" w:history="1">
            <w:r w:rsidR="00944657" w:rsidRPr="0036644F">
              <w:rPr>
                <w:rStyle w:val="Hyperlink"/>
                <w:noProof/>
                <w:lang w:val="en-GB"/>
              </w:rPr>
              <w:t>5.5</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Semantic validation rules</w:t>
            </w:r>
            <w:r w:rsidR="00944657">
              <w:rPr>
                <w:noProof/>
                <w:webHidden/>
              </w:rPr>
              <w:tab/>
            </w:r>
            <w:r w:rsidR="00944657">
              <w:rPr>
                <w:noProof/>
                <w:webHidden/>
              </w:rPr>
              <w:fldChar w:fldCharType="begin"/>
            </w:r>
            <w:r w:rsidR="00944657">
              <w:rPr>
                <w:noProof/>
                <w:webHidden/>
              </w:rPr>
              <w:instrText xml:space="preserve"> PAGEREF _Toc377391228 \h </w:instrText>
            </w:r>
            <w:r w:rsidR="00944657">
              <w:rPr>
                <w:noProof/>
                <w:webHidden/>
              </w:rPr>
            </w:r>
            <w:r w:rsidR="00944657">
              <w:rPr>
                <w:noProof/>
                <w:webHidden/>
              </w:rPr>
              <w:fldChar w:fldCharType="separate"/>
            </w:r>
            <w:r w:rsidR="00944657">
              <w:rPr>
                <w:noProof/>
                <w:webHidden/>
              </w:rPr>
              <w:t>14</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29" w:history="1">
            <w:r w:rsidR="00944657" w:rsidRPr="0036644F">
              <w:rPr>
                <w:rStyle w:val="Hyperlink"/>
                <w:noProof/>
                <w:lang w:val="en-GB"/>
              </w:rPr>
              <w:t>5.6</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Other supporting materials</w:t>
            </w:r>
            <w:r w:rsidR="00944657">
              <w:rPr>
                <w:noProof/>
                <w:webHidden/>
              </w:rPr>
              <w:tab/>
            </w:r>
            <w:r w:rsidR="00944657">
              <w:rPr>
                <w:noProof/>
                <w:webHidden/>
              </w:rPr>
              <w:fldChar w:fldCharType="begin"/>
            </w:r>
            <w:r w:rsidR="00944657">
              <w:rPr>
                <w:noProof/>
                <w:webHidden/>
              </w:rPr>
              <w:instrText xml:space="preserve"> PAGEREF _Toc377391229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30" w:history="1">
            <w:r w:rsidR="00944657" w:rsidRPr="0036644F">
              <w:rPr>
                <w:rStyle w:val="Hyperlink"/>
                <w:noProof/>
                <w:lang w:val="en-GB"/>
              </w:rPr>
              <w:t>5.7</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Open Issues</w:t>
            </w:r>
            <w:r w:rsidR="00944657">
              <w:rPr>
                <w:noProof/>
                <w:webHidden/>
              </w:rPr>
              <w:tab/>
            </w:r>
            <w:r w:rsidR="00944657">
              <w:rPr>
                <w:noProof/>
                <w:webHidden/>
              </w:rPr>
              <w:fldChar w:fldCharType="begin"/>
            </w:r>
            <w:r w:rsidR="00944657">
              <w:rPr>
                <w:noProof/>
                <w:webHidden/>
              </w:rPr>
              <w:instrText xml:space="preserve"> PAGEREF _Toc377391230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31" w:history="1">
            <w:r w:rsidR="00944657" w:rsidRPr="0036644F">
              <w:rPr>
                <w:rStyle w:val="Hyperlink"/>
                <w:noProof/>
                <w:lang w:val="en-GB"/>
              </w:rPr>
              <w:t>5.7.1</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Support for metabolomics</w:t>
            </w:r>
            <w:r w:rsidR="00944657">
              <w:rPr>
                <w:noProof/>
                <w:webHidden/>
              </w:rPr>
              <w:tab/>
            </w:r>
            <w:r w:rsidR="00944657">
              <w:rPr>
                <w:noProof/>
                <w:webHidden/>
              </w:rPr>
              <w:fldChar w:fldCharType="begin"/>
            </w:r>
            <w:r w:rsidR="00944657">
              <w:rPr>
                <w:noProof/>
                <w:webHidden/>
              </w:rPr>
              <w:instrText xml:space="preserve"> PAGEREF _Toc377391231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304629">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232" w:history="1">
            <w:r w:rsidR="00944657" w:rsidRPr="0036644F">
              <w:rPr>
                <w:rStyle w:val="Hyperlink"/>
                <w:noProof/>
                <w:lang w:val="en-GB"/>
              </w:rPr>
              <w:t>6.</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Model in XML Schema</w:t>
            </w:r>
            <w:r w:rsidR="00944657">
              <w:rPr>
                <w:noProof/>
                <w:webHidden/>
              </w:rPr>
              <w:tab/>
            </w:r>
            <w:r w:rsidR="00944657">
              <w:rPr>
                <w:noProof/>
                <w:webHidden/>
              </w:rPr>
              <w:fldChar w:fldCharType="begin"/>
            </w:r>
            <w:r w:rsidR="00944657">
              <w:rPr>
                <w:noProof/>
                <w:webHidden/>
              </w:rPr>
              <w:instrText xml:space="preserve"> PAGEREF _Toc377391232 \h </w:instrText>
            </w:r>
            <w:r w:rsidR="00944657">
              <w:rPr>
                <w:noProof/>
                <w:webHidden/>
              </w:rPr>
            </w:r>
            <w:r w:rsidR="00944657">
              <w:rPr>
                <w:noProof/>
                <w:webHidden/>
              </w:rPr>
              <w:fldChar w:fldCharType="separate"/>
            </w:r>
            <w:r w:rsidR="00944657">
              <w:rPr>
                <w:noProof/>
                <w:webHidden/>
              </w:rPr>
              <w:t>15</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33" w:history="1">
            <w:r w:rsidR="00944657" w:rsidRPr="0036644F">
              <w:rPr>
                <w:rStyle w:val="Hyperlink"/>
                <w:noProof/>
              </w:rPr>
              <w:t>6.1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&lt;MzQuantML&gt;</w:t>
            </w:r>
            <w:r w:rsidR="00944657">
              <w:rPr>
                <w:noProof/>
                <w:webHidden/>
              </w:rPr>
              <w:tab/>
            </w:r>
            <w:r w:rsidR="00944657">
              <w:rPr>
                <w:noProof/>
                <w:webHidden/>
              </w:rPr>
              <w:fldChar w:fldCharType="begin"/>
            </w:r>
            <w:r w:rsidR="00944657">
              <w:rPr>
                <w:noProof/>
                <w:webHidden/>
              </w:rPr>
              <w:instrText xml:space="preserve"> PAGEREF _Toc377391233 \h </w:instrText>
            </w:r>
            <w:r w:rsidR="00944657">
              <w:rPr>
                <w:noProof/>
                <w:webHidden/>
              </w:rPr>
            </w:r>
            <w:r w:rsidR="00944657">
              <w:rPr>
                <w:noProof/>
                <w:webHidden/>
              </w:rPr>
              <w:fldChar w:fldCharType="separate"/>
            </w:r>
            <w:r w:rsidR="00944657">
              <w:rPr>
                <w:noProof/>
                <w:webHidden/>
              </w:rPr>
              <w:t>16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34" w:history="1">
            <w:r w:rsidR="00944657" w:rsidRPr="0036644F">
              <w:rPr>
                <w:rStyle w:val="Hyperlink"/>
                <w:noProof/>
              </w:rPr>
              <w:t>6.2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&lt;Affiliation&gt;</w:t>
            </w:r>
            <w:r w:rsidR="00944657">
              <w:rPr>
                <w:noProof/>
                <w:webHidden/>
              </w:rPr>
              <w:tab/>
            </w:r>
            <w:r w:rsidR="00944657">
              <w:rPr>
                <w:noProof/>
                <w:webHidden/>
              </w:rPr>
              <w:fldChar w:fldCharType="begin"/>
            </w:r>
            <w:r w:rsidR="00944657">
              <w:rPr>
                <w:noProof/>
                <w:webHidden/>
              </w:rPr>
              <w:instrText xml:space="preserve"> PAGEREF _Toc377391234 \h </w:instrText>
            </w:r>
            <w:r w:rsidR="00944657">
              <w:rPr>
                <w:noProof/>
                <w:webHidden/>
              </w:rPr>
            </w:r>
            <w:r w:rsidR="00944657">
              <w:rPr>
                <w:noProof/>
                <w:webHidden/>
              </w:rPr>
              <w:fldChar w:fldCharType="separate"/>
            </w:r>
            <w:r w:rsidR="00944657">
              <w:rPr>
                <w:noProof/>
                <w:webHidden/>
              </w:rPr>
              <w:t>19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35" w:history="1">
            <w:r w:rsidR="00944657" w:rsidRPr="0036644F">
              <w:rPr>
                <w:rStyle w:val="Hyperlink"/>
                <w:noProof/>
              </w:rPr>
              <w:t>6.3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&lt;AnalysisSummary&gt;</w:t>
            </w:r>
            <w:r w:rsidR="00944657">
              <w:rPr>
                <w:noProof/>
                <w:webHidden/>
              </w:rPr>
              <w:tab/>
            </w:r>
            <w:r w:rsidR="00944657">
              <w:rPr>
                <w:noProof/>
                <w:webHidden/>
              </w:rPr>
              <w:fldChar w:fldCharType="begin"/>
            </w:r>
            <w:r w:rsidR="00944657">
              <w:rPr>
                <w:noProof/>
                <w:webHidden/>
              </w:rPr>
              <w:instrText xml:space="preserve"> PAGEREF _Toc377391235 \h </w:instrText>
            </w:r>
            <w:r w:rsidR="00944657">
              <w:rPr>
                <w:noProof/>
                <w:webHidden/>
              </w:rPr>
            </w:r>
            <w:r w:rsidR="00944657">
              <w:rPr>
                <w:noProof/>
                <w:webHidden/>
              </w:rPr>
              <w:fldChar w:fldCharType="separate"/>
            </w:r>
            <w:r w:rsidR="00944657">
              <w:rPr>
                <w:noProof/>
                <w:webHidden/>
              </w:rPr>
              <w:t>19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36" w:history="1">
            <w:r w:rsidR="00944657" w:rsidRPr="0036644F">
              <w:rPr>
                <w:rStyle w:val="Hyperlink"/>
                <w:noProof/>
              </w:rPr>
              <w:t>6.4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&lt;Assay&gt;</w:t>
            </w:r>
            <w:r w:rsidR="00944657">
              <w:rPr>
                <w:noProof/>
                <w:webHidden/>
              </w:rPr>
              <w:tab/>
            </w:r>
            <w:r w:rsidR="00944657">
              <w:rPr>
                <w:noProof/>
                <w:webHidden/>
              </w:rPr>
              <w:fldChar w:fldCharType="begin"/>
            </w:r>
            <w:r w:rsidR="00944657">
              <w:rPr>
                <w:noProof/>
                <w:webHidden/>
              </w:rPr>
              <w:instrText xml:space="preserve"> PAGEREF _Toc377391236 \h </w:instrText>
            </w:r>
            <w:r w:rsidR="00944657">
              <w:rPr>
                <w:noProof/>
                <w:webHidden/>
              </w:rPr>
            </w:r>
            <w:r w:rsidR="00944657">
              <w:rPr>
                <w:noProof/>
                <w:webHidden/>
              </w:rPr>
              <w:fldChar w:fldCharType="separate"/>
            </w:r>
            <w:r w:rsidR="00944657">
              <w:rPr>
                <w:noProof/>
                <w:webHidden/>
              </w:rPr>
              <w:t>20</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37" w:history="1">
            <w:r w:rsidR="00944657" w:rsidRPr="0036644F">
              <w:rPr>
                <w:rStyle w:val="Hyperlink"/>
                <w:noProof/>
              </w:rPr>
              <w:t>6.5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&lt;AssayList&gt;</w:t>
            </w:r>
            <w:r w:rsidR="00944657">
              <w:rPr>
                <w:noProof/>
                <w:webHidden/>
              </w:rPr>
              <w:tab/>
            </w:r>
            <w:r w:rsidR="00944657">
              <w:rPr>
                <w:noProof/>
                <w:webHidden/>
              </w:rPr>
              <w:fldChar w:fldCharType="begin"/>
            </w:r>
            <w:r w:rsidR="00944657">
              <w:rPr>
                <w:noProof/>
                <w:webHidden/>
              </w:rPr>
              <w:instrText xml:space="preserve"> PAGEREF _Toc377391237 \h </w:instrText>
            </w:r>
            <w:r w:rsidR="00944657">
              <w:rPr>
                <w:noProof/>
                <w:webHidden/>
              </w:rPr>
            </w:r>
            <w:r w:rsidR="00944657">
              <w:rPr>
                <w:noProof/>
                <w:webHidden/>
              </w:rPr>
              <w:fldChar w:fldCharType="separate"/>
            </w:r>
            <w:r w:rsidR="00944657">
              <w:rPr>
                <w:noProof/>
                <w:webHidden/>
              </w:rPr>
              <w:t>21</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38" w:history="1">
            <w:r w:rsidR="00944657" w:rsidRPr="0036644F">
              <w:rPr>
                <w:rStyle w:val="Hyperlink"/>
                <w:noProof/>
              </w:rPr>
              <w:t>6.6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&lt;AssayQuantLayer&gt;</w:t>
            </w:r>
            <w:r w:rsidR="00944657">
              <w:rPr>
                <w:noProof/>
                <w:webHidden/>
              </w:rPr>
              <w:tab/>
            </w:r>
            <w:r w:rsidR="00944657">
              <w:rPr>
                <w:noProof/>
                <w:webHidden/>
              </w:rPr>
              <w:fldChar w:fldCharType="begin"/>
            </w:r>
            <w:r w:rsidR="00944657">
              <w:rPr>
                <w:noProof/>
                <w:webHidden/>
              </w:rPr>
              <w:instrText xml:space="preserve"> PAGEREF _Toc377391238 \h </w:instrText>
            </w:r>
            <w:r w:rsidR="00944657">
              <w:rPr>
                <w:noProof/>
                <w:webHidden/>
              </w:rPr>
            </w:r>
            <w:r w:rsidR="00944657">
              <w:rPr>
                <w:noProof/>
                <w:webHidden/>
              </w:rPr>
              <w:fldChar w:fldCharType="separate"/>
            </w:r>
            <w:r w:rsidR="00944657">
              <w:rPr>
                <w:noProof/>
                <w:webHidden/>
              </w:rPr>
              <w:t>22</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39" w:history="1">
            <w:r w:rsidR="00944657" w:rsidRPr="0036644F">
              <w:rPr>
                <w:rStyle w:val="Hyperlink"/>
                <w:noProof/>
              </w:rPr>
              <w:t>6.7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&lt;Assay_refs&gt;</w:t>
            </w:r>
            <w:r w:rsidR="00944657">
              <w:rPr>
                <w:noProof/>
                <w:webHidden/>
              </w:rPr>
              <w:tab/>
            </w:r>
            <w:r w:rsidR="00944657">
              <w:rPr>
                <w:noProof/>
                <w:webHidden/>
              </w:rPr>
              <w:fldChar w:fldCharType="begin"/>
            </w:r>
            <w:r w:rsidR="00944657">
              <w:rPr>
                <w:noProof/>
                <w:webHidden/>
              </w:rPr>
              <w:instrText xml:space="preserve"> PAGEREF _Toc377391239 \h </w:instrText>
            </w:r>
            <w:r w:rsidR="00944657">
              <w:rPr>
                <w:noProof/>
                <w:webHidden/>
              </w:rPr>
            </w:r>
            <w:r w:rsidR="00944657">
              <w:rPr>
                <w:noProof/>
                <w:webHidden/>
              </w:rPr>
              <w:fldChar w:fldCharType="separate"/>
            </w:r>
            <w:r w:rsidR="00944657">
              <w:rPr>
                <w:noProof/>
                <w:webHidden/>
              </w:rPr>
              <w:t>23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40" w:history="1">
            <w:r w:rsidR="00944657" w:rsidRPr="0036644F">
              <w:rPr>
                <w:rStyle w:val="Hyperlink"/>
                <w:noProof/>
              </w:rPr>
              <w:t>6.8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&lt;AuditCollection&gt;</w:t>
            </w:r>
            <w:r w:rsidR="00944657">
              <w:rPr>
                <w:noProof/>
                <w:webHidden/>
              </w:rPr>
              <w:tab/>
            </w:r>
            <w:r w:rsidR="00944657">
              <w:rPr>
                <w:noProof/>
                <w:webHidden/>
              </w:rPr>
              <w:fldChar w:fldCharType="begin"/>
            </w:r>
            <w:r w:rsidR="00944657">
              <w:rPr>
                <w:noProof/>
                <w:webHidden/>
              </w:rPr>
              <w:instrText xml:space="preserve"> PAGEREF _Toc377391240 \h </w:instrText>
            </w:r>
            <w:r w:rsidR="00944657">
              <w:rPr>
                <w:noProof/>
                <w:webHidden/>
              </w:rPr>
            </w:r>
            <w:r w:rsidR="00944657">
              <w:rPr>
                <w:noProof/>
                <w:webHidden/>
              </w:rPr>
              <w:fldChar w:fldCharType="separate"/>
            </w:r>
            <w:r w:rsidR="00944657">
              <w:rPr>
                <w:noProof/>
                <w:webHidden/>
              </w:rPr>
              <w:t>23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41" w:history="1">
            <w:r w:rsidR="00944657" w:rsidRPr="0036644F">
              <w:rPr>
                <w:rStyle w:val="Hyperlink"/>
                <w:noProof/>
              </w:rPr>
              <w:t>6.9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&lt;BibliographicReference&gt;</w:t>
            </w:r>
            <w:r w:rsidR="00944657">
              <w:rPr>
                <w:noProof/>
                <w:webHidden/>
              </w:rPr>
              <w:tab/>
            </w:r>
            <w:r w:rsidR="00944657">
              <w:rPr>
                <w:noProof/>
                <w:webHidden/>
              </w:rPr>
              <w:fldChar w:fldCharType="begin"/>
            </w:r>
            <w:r w:rsidR="00944657">
              <w:rPr>
                <w:noProof/>
                <w:webHidden/>
              </w:rPr>
              <w:instrText xml:space="preserve"> PAGEREF _Toc377391241 \h </w:instrText>
            </w:r>
            <w:r w:rsidR="00944657">
              <w:rPr>
                <w:noProof/>
                <w:webHidden/>
              </w:rPr>
            </w:r>
            <w:r w:rsidR="00944657">
              <w:rPr>
                <w:noProof/>
                <w:webHidden/>
              </w:rPr>
              <w:fldChar w:fldCharType="separate"/>
            </w:r>
            <w:r w:rsidR="00944657">
              <w:rPr>
                <w:noProof/>
                <w:webHidden/>
              </w:rPr>
              <w:t>24</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42" w:history="1">
            <w:r w:rsidR="00944657" w:rsidRPr="0036644F">
              <w:rPr>
                <w:rStyle w:val="Hyperlink"/>
                <w:noProof/>
              </w:rPr>
              <w:t>6.10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&lt;Column&gt;</w:t>
            </w:r>
            <w:r w:rsidR="00944657">
              <w:rPr>
                <w:noProof/>
                <w:webHidden/>
              </w:rPr>
              <w:tab/>
            </w:r>
            <w:r w:rsidR="00944657">
              <w:rPr>
                <w:noProof/>
                <w:webHidden/>
              </w:rPr>
              <w:fldChar w:fldCharType="begin"/>
            </w:r>
            <w:r w:rsidR="00944657">
              <w:rPr>
                <w:noProof/>
                <w:webHidden/>
              </w:rPr>
              <w:instrText xml:space="preserve"> PAGEREF _Toc377391242 \h </w:instrText>
            </w:r>
            <w:r w:rsidR="00944657">
              <w:rPr>
                <w:noProof/>
                <w:webHidden/>
              </w:rPr>
            </w:r>
            <w:r w:rsidR="00944657">
              <w:rPr>
                <w:noProof/>
                <w:webHidden/>
              </w:rPr>
              <w:fldChar w:fldCharType="separate"/>
            </w:r>
            <w:r w:rsidR="00944657">
              <w:rPr>
                <w:noProof/>
                <w:webHidden/>
              </w:rPr>
              <w:t>25</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43" w:history="1">
            <w:r w:rsidR="00944657" w:rsidRPr="0036644F">
              <w:rPr>
                <w:rStyle w:val="Hyperlink"/>
                <w:noProof/>
              </w:rPr>
              <w:t>6.11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&lt;ColumnDefinition&gt;</w:t>
            </w:r>
            <w:r w:rsidR="00944657">
              <w:rPr>
                <w:noProof/>
                <w:webHidden/>
              </w:rPr>
              <w:tab/>
            </w:r>
            <w:r w:rsidR="00944657">
              <w:rPr>
                <w:noProof/>
                <w:webHidden/>
              </w:rPr>
              <w:fldChar w:fldCharType="begin"/>
            </w:r>
            <w:r w:rsidR="00944657">
              <w:rPr>
                <w:noProof/>
                <w:webHidden/>
              </w:rPr>
              <w:instrText xml:space="preserve"> PAGEREF _Toc377391243 \h </w:instrText>
            </w:r>
            <w:r w:rsidR="00944657">
              <w:rPr>
                <w:noProof/>
                <w:webHidden/>
              </w:rPr>
            </w:r>
            <w:r w:rsidR="00944657">
              <w:rPr>
                <w:noProof/>
                <w:webHidden/>
              </w:rPr>
              <w:fldChar w:fldCharType="separate"/>
            </w:r>
            <w:r w:rsidR="00944657">
              <w:rPr>
                <w:noProof/>
                <w:webHidden/>
              </w:rPr>
              <w:t>25</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44" w:history="1">
            <w:r w:rsidR="00944657" w:rsidRPr="0036644F">
              <w:rPr>
                <w:rStyle w:val="Hyperlink"/>
                <w:noProof/>
              </w:rPr>
              <w:t>6.12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&lt;ColumnIndex&gt;</w:t>
            </w:r>
            <w:r w:rsidR="00944657">
              <w:rPr>
                <w:noProof/>
                <w:webHidden/>
              </w:rPr>
              <w:tab/>
            </w:r>
            <w:r w:rsidR="00944657">
              <w:rPr>
                <w:noProof/>
                <w:webHidden/>
              </w:rPr>
              <w:fldChar w:fldCharType="begin"/>
            </w:r>
            <w:r w:rsidR="00944657">
              <w:rPr>
                <w:noProof/>
                <w:webHidden/>
              </w:rPr>
              <w:instrText xml:space="preserve"> PAGEREF _Toc377391244 \h </w:instrText>
            </w:r>
            <w:r w:rsidR="00944657">
              <w:rPr>
                <w:noProof/>
                <w:webHidden/>
              </w:rPr>
            </w:r>
            <w:r w:rsidR="00944657">
              <w:rPr>
                <w:noProof/>
                <w:webHidden/>
              </w:rPr>
              <w:fldChar w:fldCharType="separate"/>
            </w:r>
            <w:r w:rsidR="00944657">
              <w:rPr>
                <w:noProof/>
                <w:webHidden/>
              </w:rPr>
              <w:t>26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45" w:history="1">
            <w:r w:rsidR="00944657" w:rsidRPr="0036644F">
              <w:rPr>
                <w:rStyle w:val="Hyperlink"/>
                <w:noProof/>
              </w:rPr>
              <w:t>6.13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&lt;ContactRole&gt;</w:t>
            </w:r>
            <w:r w:rsidR="00944657">
              <w:rPr>
                <w:noProof/>
                <w:webHidden/>
              </w:rPr>
              <w:tab/>
            </w:r>
            <w:r w:rsidR="00944657">
              <w:rPr>
                <w:noProof/>
                <w:webHidden/>
              </w:rPr>
              <w:fldChar w:fldCharType="begin"/>
            </w:r>
            <w:r w:rsidR="00944657">
              <w:rPr>
                <w:noProof/>
                <w:webHidden/>
              </w:rPr>
              <w:instrText xml:space="preserve"> PAGEREF _Toc377391245 \h </w:instrText>
            </w:r>
            <w:r w:rsidR="00944657">
              <w:rPr>
                <w:noProof/>
                <w:webHidden/>
              </w:rPr>
            </w:r>
            <w:r w:rsidR="00944657">
              <w:rPr>
                <w:noProof/>
                <w:webHidden/>
              </w:rPr>
              <w:fldChar w:fldCharType="separate"/>
            </w:r>
            <w:r w:rsidR="00944657">
              <w:rPr>
                <w:noProof/>
                <w:webHidden/>
              </w:rPr>
              <w:t>26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46" w:history="1">
            <w:r w:rsidR="00944657" w:rsidRPr="0036644F">
              <w:rPr>
                <w:rStyle w:val="Hyperlink"/>
                <w:noProof/>
              </w:rPr>
              <w:t>6.14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&lt;Cv&gt;</w:t>
            </w:r>
            <w:r w:rsidR="00944657">
              <w:rPr>
                <w:noProof/>
                <w:webHidden/>
              </w:rPr>
              <w:tab/>
            </w:r>
            <w:r w:rsidR="00944657">
              <w:rPr>
                <w:noProof/>
                <w:webHidden/>
              </w:rPr>
              <w:fldChar w:fldCharType="begin"/>
            </w:r>
            <w:r w:rsidR="00944657">
              <w:rPr>
                <w:noProof/>
                <w:webHidden/>
              </w:rPr>
              <w:instrText xml:space="preserve"> PAGEREF _Toc377391246 \h </w:instrText>
            </w:r>
            <w:r w:rsidR="00944657">
              <w:rPr>
                <w:noProof/>
                <w:webHidden/>
              </w:rPr>
            </w:r>
            <w:r w:rsidR="00944657">
              <w:rPr>
                <w:noProof/>
                <w:webHidden/>
              </w:rPr>
              <w:fldChar w:fldCharType="separate"/>
            </w:r>
            <w:r w:rsidR="00944657">
              <w:rPr>
                <w:noProof/>
                <w:webHidden/>
              </w:rPr>
              <w:t>26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47" w:history="1">
            <w:r w:rsidR="00944657" w:rsidRPr="0036644F">
              <w:rPr>
                <w:rStyle w:val="Hyperlink"/>
                <w:noProof/>
              </w:rPr>
              <w:t>6.15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&lt;CvList&gt;</w:t>
            </w:r>
            <w:r w:rsidR="00944657">
              <w:rPr>
                <w:noProof/>
                <w:webHidden/>
              </w:rPr>
              <w:tab/>
            </w:r>
            <w:r w:rsidR="00944657">
              <w:rPr>
                <w:noProof/>
                <w:webHidden/>
              </w:rPr>
              <w:fldChar w:fldCharType="begin"/>
            </w:r>
            <w:r w:rsidR="00944657">
              <w:rPr>
                <w:noProof/>
                <w:webHidden/>
              </w:rPr>
              <w:instrText xml:space="preserve"> PAGEREF _Toc377391247 \h </w:instrText>
            </w:r>
            <w:r w:rsidR="00944657">
              <w:rPr>
                <w:noProof/>
                <w:webHidden/>
              </w:rPr>
            </w:r>
            <w:r w:rsidR="00944657">
              <w:rPr>
                <w:noProof/>
                <w:webHidden/>
              </w:rPr>
              <w:fldChar w:fldCharType="separate"/>
            </w:r>
            <w:r w:rsidR="00944657">
              <w:rPr>
                <w:noProof/>
                <w:webHidden/>
              </w:rPr>
              <w:t>27</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48" w:history="1">
            <w:r w:rsidR="00944657" w:rsidRPr="0036644F">
              <w:rPr>
                <w:rStyle w:val="Hyperlink"/>
                <w:noProof/>
              </w:rPr>
              <w:t>6.16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&lt;cvParam&gt;</w:t>
            </w:r>
            <w:r w:rsidR="00944657">
              <w:rPr>
                <w:noProof/>
                <w:webHidden/>
              </w:rPr>
              <w:tab/>
            </w:r>
            <w:r w:rsidR="00944657">
              <w:rPr>
                <w:noProof/>
                <w:webHidden/>
              </w:rPr>
              <w:fldChar w:fldCharType="begin"/>
            </w:r>
            <w:r w:rsidR="00944657">
              <w:rPr>
                <w:noProof/>
                <w:webHidden/>
              </w:rPr>
              <w:instrText xml:space="preserve"> PAGEREF _Toc377391248 \h </w:instrText>
            </w:r>
            <w:r w:rsidR="00944657">
              <w:rPr>
                <w:noProof/>
                <w:webHidden/>
              </w:rPr>
            </w:r>
            <w:r w:rsidR="00944657">
              <w:rPr>
                <w:noProof/>
                <w:webHidden/>
              </w:rPr>
              <w:fldChar w:fldCharType="separate"/>
            </w:r>
            <w:r w:rsidR="00944657">
              <w:rPr>
                <w:noProof/>
                <w:webHidden/>
              </w:rPr>
              <w:t>27</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49" w:history="1">
            <w:r w:rsidR="00944657" w:rsidRPr="0036644F">
              <w:rPr>
                <w:rStyle w:val="Hyperlink"/>
                <w:noProof/>
              </w:rPr>
              <w:t>6.17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&lt;DatabaseName&gt;</w:t>
            </w:r>
            <w:r w:rsidR="00944657">
              <w:rPr>
                <w:noProof/>
                <w:webHidden/>
              </w:rPr>
              <w:tab/>
            </w:r>
            <w:r w:rsidR="00944657">
              <w:rPr>
                <w:noProof/>
                <w:webHidden/>
              </w:rPr>
              <w:fldChar w:fldCharType="begin"/>
            </w:r>
            <w:r w:rsidR="00944657">
              <w:rPr>
                <w:noProof/>
                <w:webHidden/>
              </w:rPr>
              <w:instrText xml:space="preserve"> PAGEREF _Toc377391249 \h </w:instrText>
            </w:r>
            <w:r w:rsidR="00944657">
              <w:rPr>
                <w:noProof/>
                <w:webHidden/>
              </w:rPr>
            </w:r>
            <w:r w:rsidR="00944657">
              <w:rPr>
                <w:noProof/>
                <w:webHidden/>
              </w:rPr>
              <w:fldChar w:fldCharType="separate"/>
            </w:r>
            <w:r w:rsidR="00944657">
              <w:rPr>
                <w:noProof/>
                <w:webHidden/>
              </w:rPr>
              <w:t>28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50" w:history="1">
            <w:r w:rsidR="00944657" w:rsidRPr="0036644F">
              <w:rPr>
                <w:rStyle w:val="Hyperlink"/>
                <w:noProof/>
              </w:rPr>
              <w:t>6.18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&lt;DataMatrix&gt;</w:t>
            </w:r>
            <w:r w:rsidR="00944657">
              <w:rPr>
                <w:noProof/>
                <w:webHidden/>
              </w:rPr>
              <w:tab/>
            </w:r>
            <w:r w:rsidR="00944657">
              <w:rPr>
                <w:noProof/>
                <w:webHidden/>
              </w:rPr>
              <w:fldChar w:fldCharType="begin"/>
            </w:r>
            <w:r w:rsidR="00944657">
              <w:rPr>
                <w:noProof/>
                <w:webHidden/>
              </w:rPr>
              <w:instrText xml:space="preserve"> PAGEREF _Toc377391250 \h </w:instrText>
            </w:r>
            <w:r w:rsidR="00944657">
              <w:rPr>
                <w:noProof/>
                <w:webHidden/>
              </w:rPr>
            </w:r>
            <w:r w:rsidR="00944657">
              <w:rPr>
                <w:noProof/>
                <w:webHidden/>
              </w:rPr>
              <w:fldChar w:fldCharType="separate"/>
            </w:r>
            <w:r w:rsidR="00944657">
              <w:rPr>
                <w:noProof/>
                <w:webHidden/>
              </w:rPr>
              <w:t>28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51" w:history="1">
            <w:r w:rsidR="00944657" w:rsidRPr="0036644F">
              <w:rPr>
                <w:rStyle w:val="Hyperlink"/>
                <w:noProof/>
              </w:rPr>
              <w:t>6.19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&lt;DataProcessing&gt;</w:t>
            </w:r>
            <w:r w:rsidR="00944657">
              <w:rPr>
                <w:noProof/>
                <w:webHidden/>
              </w:rPr>
              <w:tab/>
            </w:r>
            <w:r w:rsidR="00944657">
              <w:rPr>
                <w:noProof/>
                <w:webHidden/>
              </w:rPr>
              <w:fldChar w:fldCharType="begin"/>
            </w:r>
            <w:r w:rsidR="00944657">
              <w:rPr>
                <w:noProof/>
                <w:webHidden/>
              </w:rPr>
              <w:instrText xml:space="preserve"> PAGEREF _Toc377391251 \h </w:instrText>
            </w:r>
            <w:r w:rsidR="00944657">
              <w:rPr>
                <w:noProof/>
                <w:webHidden/>
              </w:rPr>
            </w:r>
            <w:r w:rsidR="00944657">
              <w:rPr>
                <w:noProof/>
                <w:webHidden/>
              </w:rPr>
              <w:fldChar w:fldCharType="separate"/>
            </w:r>
            <w:r w:rsidR="00944657">
              <w:rPr>
                <w:noProof/>
                <w:webHidden/>
              </w:rPr>
              <w:t>29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52" w:history="1">
            <w:r w:rsidR="00944657" w:rsidRPr="0036644F">
              <w:rPr>
                <w:rStyle w:val="Hyperlink"/>
                <w:noProof/>
              </w:rPr>
              <w:t>6.20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&lt;DataProcessingList&gt;</w:t>
            </w:r>
            <w:r w:rsidR="00944657">
              <w:rPr>
                <w:noProof/>
                <w:webHidden/>
              </w:rPr>
              <w:tab/>
            </w:r>
            <w:r w:rsidR="00944657">
              <w:rPr>
                <w:noProof/>
                <w:webHidden/>
              </w:rPr>
              <w:fldChar w:fldCharType="begin"/>
            </w:r>
            <w:r w:rsidR="00944657">
              <w:rPr>
                <w:noProof/>
                <w:webHidden/>
              </w:rPr>
              <w:instrText xml:space="preserve"> PAGEREF _Toc377391252 \h </w:instrText>
            </w:r>
            <w:r w:rsidR="00944657">
              <w:rPr>
                <w:noProof/>
                <w:webHidden/>
              </w:rPr>
            </w:r>
            <w:r w:rsidR="00944657">
              <w:rPr>
                <w:noProof/>
                <w:webHidden/>
              </w:rPr>
              <w:fldChar w:fldCharType="separate"/>
            </w:r>
            <w:r w:rsidR="00944657">
              <w:rPr>
                <w:noProof/>
                <w:webHidden/>
              </w:rPr>
              <w:t>29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53" w:history="1">
            <w:r w:rsidR="00944657" w:rsidRPr="0036644F">
              <w:rPr>
                <w:rStyle w:val="Hyperlink"/>
                <w:noProof/>
              </w:rPr>
              <w:t>6.21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&lt;DataType&gt;</w:t>
            </w:r>
            <w:r w:rsidR="00944657">
              <w:rPr>
                <w:noProof/>
                <w:webHidden/>
              </w:rPr>
              <w:tab/>
            </w:r>
            <w:r w:rsidR="00944657">
              <w:rPr>
                <w:noProof/>
                <w:webHidden/>
              </w:rPr>
              <w:fldChar w:fldCharType="begin"/>
            </w:r>
            <w:r w:rsidR="00944657">
              <w:rPr>
                <w:noProof/>
                <w:webHidden/>
              </w:rPr>
              <w:instrText xml:space="preserve"> PAGEREF _Toc377391253 \h </w:instrText>
            </w:r>
            <w:r w:rsidR="00944657">
              <w:rPr>
                <w:noProof/>
                <w:webHidden/>
              </w:rPr>
            </w:r>
            <w:r w:rsidR="00944657">
              <w:rPr>
                <w:noProof/>
                <w:webHidden/>
              </w:rPr>
              <w:fldChar w:fldCharType="separate"/>
            </w:r>
            <w:r w:rsidR="00944657">
              <w:rPr>
                <w:noProof/>
                <w:webHidden/>
              </w:rPr>
              <w:t>30</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54" w:history="1">
            <w:r w:rsidR="00944657" w:rsidRPr="0036644F">
              <w:rPr>
                <w:rStyle w:val="Hyperlink"/>
                <w:noProof/>
              </w:rPr>
              <w:t>6.22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&lt;DBIdentificationRef&gt;</w:t>
            </w:r>
            <w:r w:rsidR="00944657">
              <w:rPr>
                <w:noProof/>
                <w:webHidden/>
              </w:rPr>
              <w:tab/>
            </w:r>
            <w:r w:rsidR="00944657">
              <w:rPr>
                <w:noProof/>
                <w:webHidden/>
              </w:rPr>
              <w:fldChar w:fldCharType="begin"/>
            </w:r>
            <w:r w:rsidR="00944657">
              <w:rPr>
                <w:noProof/>
                <w:webHidden/>
              </w:rPr>
              <w:instrText xml:space="preserve"> PAGEREF _Toc377391254 \h </w:instrText>
            </w:r>
            <w:r w:rsidR="00944657">
              <w:rPr>
                <w:noProof/>
                <w:webHidden/>
              </w:rPr>
            </w:r>
            <w:r w:rsidR="00944657">
              <w:rPr>
                <w:noProof/>
                <w:webHidden/>
              </w:rPr>
              <w:fldChar w:fldCharType="separate"/>
            </w:r>
            <w:r w:rsidR="00944657">
              <w:rPr>
                <w:noProof/>
                <w:webHidden/>
              </w:rPr>
              <w:t>36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55" w:history="1">
            <w:r w:rsidR="00944657" w:rsidRPr="0036644F">
              <w:rPr>
                <w:rStyle w:val="Hyperlink"/>
                <w:noProof/>
              </w:rPr>
              <w:t>6.23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&lt;DenominatorDataType&gt;</w:t>
            </w:r>
            <w:r w:rsidR="00944657">
              <w:rPr>
                <w:noProof/>
                <w:webHidden/>
              </w:rPr>
              <w:tab/>
            </w:r>
            <w:r w:rsidR="00944657">
              <w:rPr>
                <w:noProof/>
                <w:webHidden/>
              </w:rPr>
              <w:fldChar w:fldCharType="begin"/>
            </w:r>
            <w:r w:rsidR="00944657">
              <w:rPr>
                <w:noProof/>
                <w:webHidden/>
              </w:rPr>
              <w:instrText xml:space="preserve"> PAGEREF _Toc377391255 \h </w:instrText>
            </w:r>
            <w:r w:rsidR="00944657">
              <w:rPr>
                <w:noProof/>
                <w:webHidden/>
              </w:rPr>
            </w:r>
            <w:r w:rsidR="00944657">
              <w:rPr>
                <w:noProof/>
                <w:webHidden/>
              </w:rPr>
              <w:fldChar w:fldCharType="separate"/>
            </w:r>
            <w:r w:rsidR="00944657">
              <w:rPr>
                <w:noProof/>
                <w:webHidden/>
              </w:rPr>
              <w:t>36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56" w:history="1">
            <w:r w:rsidR="00944657" w:rsidRPr="0036644F">
              <w:rPr>
                <w:rStyle w:val="Hyperlink"/>
                <w:noProof/>
              </w:rPr>
              <w:t>6.24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&lt;EvidenceRef&gt;</w:t>
            </w:r>
            <w:r w:rsidR="00944657">
              <w:rPr>
                <w:noProof/>
                <w:webHidden/>
              </w:rPr>
              <w:tab/>
            </w:r>
            <w:r w:rsidR="00944657">
              <w:rPr>
                <w:noProof/>
                <w:webHidden/>
              </w:rPr>
              <w:fldChar w:fldCharType="begin"/>
            </w:r>
            <w:r w:rsidR="00944657">
              <w:rPr>
                <w:noProof/>
                <w:webHidden/>
              </w:rPr>
              <w:instrText xml:space="preserve"> PAGEREF _Toc377391256 \h </w:instrText>
            </w:r>
            <w:r w:rsidR="00944657">
              <w:rPr>
                <w:noProof/>
                <w:webHidden/>
              </w:rPr>
            </w:r>
            <w:r w:rsidR="00944657">
              <w:rPr>
                <w:noProof/>
                <w:webHidden/>
              </w:rPr>
              <w:fldChar w:fldCharType="separate"/>
            </w:r>
            <w:r w:rsidR="00944657">
              <w:rPr>
                <w:noProof/>
                <w:webHidden/>
              </w:rPr>
              <w:t>37</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57" w:history="1">
            <w:r w:rsidR="00944657" w:rsidRPr="0036644F">
              <w:rPr>
                <w:rStyle w:val="Hyperlink"/>
                <w:noProof/>
              </w:rPr>
              <w:t>6.25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&lt;ExternalFormatDocumentation&gt;</w:t>
            </w:r>
            <w:r w:rsidR="00944657">
              <w:rPr>
                <w:noProof/>
                <w:webHidden/>
              </w:rPr>
              <w:tab/>
            </w:r>
            <w:r w:rsidR="00944657">
              <w:rPr>
                <w:noProof/>
                <w:webHidden/>
              </w:rPr>
              <w:fldChar w:fldCharType="begin"/>
            </w:r>
            <w:r w:rsidR="00944657">
              <w:rPr>
                <w:noProof/>
                <w:webHidden/>
              </w:rPr>
              <w:instrText xml:space="preserve"> PAGEREF _Toc377391257 \h </w:instrText>
            </w:r>
            <w:r w:rsidR="00944657">
              <w:rPr>
                <w:noProof/>
                <w:webHidden/>
              </w:rPr>
            </w:r>
            <w:r w:rsidR="00944657">
              <w:rPr>
                <w:noProof/>
                <w:webHidden/>
              </w:rPr>
              <w:fldChar w:fldCharType="separate"/>
            </w:r>
            <w:r w:rsidR="00944657">
              <w:rPr>
                <w:noProof/>
                <w:webHidden/>
              </w:rPr>
              <w:t>38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58" w:history="1">
            <w:r w:rsidR="00944657" w:rsidRPr="0036644F">
              <w:rPr>
                <w:rStyle w:val="Hyperlink"/>
                <w:noProof/>
              </w:rPr>
              <w:t>6.26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&lt;Feature&gt;</w:t>
            </w:r>
            <w:r w:rsidR="00944657">
              <w:rPr>
                <w:noProof/>
                <w:webHidden/>
              </w:rPr>
              <w:tab/>
            </w:r>
            <w:r w:rsidR="00944657">
              <w:rPr>
                <w:noProof/>
                <w:webHidden/>
              </w:rPr>
              <w:fldChar w:fldCharType="begin"/>
            </w:r>
            <w:r w:rsidR="00944657">
              <w:rPr>
                <w:noProof/>
                <w:webHidden/>
              </w:rPr>
              <w:instrText xml:space="preserve"> PAGEREF _Toc377391258 \h </w:instrText>
            </w:r>
            <w:r w:rsidR="00944657">
              <w:rPr>
                <w:noProof/>
                <w:webHidden/>
              </w:rPr>
            </w:r>
            <w:r w:rsidR="00944657">
              <w:rPr>
                <w:noProof/>
                <w:webHidden/>
              </w:rPr>
              <w:fldChar w:fldCharType="separate"/>
            </w:r>
            <w:r w:rsidR="00944657">
              <w:rPr>
                <w:noProof/>
                <w:webHidden/>
              </w:rPr>
              <w:t>38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59" w:history="1">
            <w:r w:rsidR="00944657" w:rsidRPr="0036644F">
              <w:rPr>
                <w:rStyle w:val="Hyperlink"/>
                <w:noProof/>
              </w:rPr>
              <w:t>6.27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&lt;FeatureList&gt;</w:t>
            </w:r>
            <w:r w:rsidR="00944657">
              <w:rPr>
                <w:noProof/>
                <w:webHidden/>
              </w:rPr>
              <w:tab/>
            </w:r>
            <w:r w:rsidR="00944657">
              <w:rPr>
                <w:noProof/>
                <w:webHidden/>
              </w:rPr>
              <w:fldChar w:fldCharType="begin"/>
            </w:r>
            <w:r w:rsidR="00944657">
              <w:rPr>
                <w:noProof/>
                <w:webHidden/>
              </w:rPr>
              <w:instrText xml:space="preserve"> PAGEREF _Toc377391259 \h </w:instrText>
            </w:r>
            <w:r w:rsidR="00944657">
              <w:rPr>
                <w:noProof/>
                <w:webHidden/>
              </w:rPr>
            </w:r>
            <w:r w:rsidR="00944657">
              <w:rPr>
                <w:noProof/>
                <w:webHidden/>
              </w:rPr>
              <w:fldChar w:fldCharType="separate"/>
            </w:r>
            <w:r w:rsidR="00944657">
              <w:rPr>
                <w:noProof/>
                <w:webHidden/>
              </w:rPr>
              <w:t>39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60" w:history="1">
            <w:r w:rsidR="00944657" w:rsidRPr="0036644F">
              <w:rPr>
                <w:rStyle w:val="Hyperlink"/>
                <w:noProof/>
              </w:rPr>
              <w:t>6.28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&lt;FeatureQuantLayer&gt;</w:t>
            </w:r>
            <w:r w:rsidR="00944657">
              <w:rPr>
                <w:noProof/>
                <w:webHidden/>
              </w:rPr>
              <w:tab/>
            </w:r>
            <w:r w:rsidR="00944657">
              <w:rPr>
                <w:noProof/>
                <w:webHidden/>
              </w:rPr>
              <w:fldChar w:fldCharType="begin"/>
            </w:r>
            <w:r w:rsidR="00944657">
              <w:rPr>
                <w:noProof/>
                <w:webHidden/>
              </w:rPr>
              <w:instrText xml:space="preserve"> PAGEREF _Toc377391260 \h </w:instrText>
            </w:r>
            <w:r w:rsidR="00944657">
              <w:rPr>
                <w:noProof/>
                <w:webHidden/>
              </w:rPr>
            </w:r>
            <w:r w:rsidR="00944657">
              <w:rPr>
                <w:noProof/>
                <w:webHidden/>
              </w:rPr>
              <w:fldChar w:fldCharType="separate"/>
            </w:r>
            <w:r w:rsidR="00944657">
              <w:rPr>
                <w:noProof/>
                <w:webHidden/>
              </w:rPr>
              <w:t>42</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61" w:history="1">
            <w:r w:rsidR="00944657" w:rsidRPr="0036644F">
              <w:rPr>
                <w:rStyle w:val="Hyperlink"/>
                <w:noProof/>
              </w:rPr>
              <w:t>6.29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&lt;Feature_refs&gt;</w:t>
            </w:r>
            <w:r w:rsidR="00944657">
              <w:rPr>
                <w:noProof/>
                <w:webHidden/>
              </w:rPr>
              <w:tab/>
            </w:r>
            <w:r w:rsidR="00944657">
              <w:rPr>
                <w:noProof/>
                <w:webHidden/>
              </w:rPr>
              <w:fldChar w:fldCharType="begin"/>
            </w:r>
            <w:r w:rsidR="00944657">
              <w:rPr>
                <w:noProof/>
                <w:webHidden/>
              </w:rPr>
              <w:instrText xml:space="preserve"> PAGEREF _Toc377391261 \h </w:instrText>
            </w:r>
            <w:r w:rsidR="00944657">
              <w:rPr>
                <w:noProof/>
                <w:webHidden/>
              </w:rPr>
            </w:r>
            <w:r w:rsidR="00944657">
              <w:rPr>
                <w:noProof/>
                <w:webHidden/>
              </w:rPr>
              <w:fldChar w:fldCharType="separate"/>
            </w:r>
            <w:r w:rsidR="00944657">
              <w:rPr>
                <w:noProof/>
                <w:webHidden/>
              </w:rPr>
              <w:t>42</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62" w:history="1">
            <w:r w:rsidR="00944657" w:rsidRPr="0036644F">
              <w:rPr>
                <w:rStyle w:val="Hyperlink"/>
                <w:noProof/>
              </w:rPr>
              <w:t>6.30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&lt;FileFormat&gt;</w:t>
            </w:r>
            <w:r w:rsidR="00944657">
              <w:rPr>
                <w:noProof/>
                <w:webHidden/>
              </w:rPr>
              <w:tab/>
            </w:r>
            <w:r w:rsidR="00944657">
              <w:rPr>
                <w:noProof/>
                <w:webHidden/>
              </w:rPr>
              <w:fldChar w:fldCharType="begin"/>
            </w:r>
            <w:r w:rsidR="00944657">
              <w:rPr>
                <w:noProof/>
                <w:webHidden/>
              </w:rPr>
              <w:instrText xml:space="preserve"> PAGEREF _Toc377391262 \h </w:instrText>
            </w:r>
            <w:r w:rsidR="00944657">
              <w:rPr>
                <w:noProof/>
                <w:webHidden/>
              </w:rPr>
            </w:r>
            <w:r w:rsidR="00944657">
              <w:rPr>
                <w:noProof/>
                <w:webHidden/>
              </w:rPr>
              <w:fldChar w:fldCharType="separate"/>
            </w:r>
            <w:r w:rsidR="00944657">
              <w:rPr>
                <w:noProof/>
                <w:webHidden/>
              </w:rPr>
              <w:t>42</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63" w:history="1">
            <w:r w:rsidR="00944657" w:rsidRPr="0036644F">
              <w:rPr>
                <w:rStyle w:val="Hyperlink"/>
                <w:noProof/>
              </w:rPr>
              <w:t>6.31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&lt;GlobalQuantLayer&gt;</w:t>
            </w:r>
            <w:r w:rsidR="00944657">
              <w:rPr>
                <w:noProof/>
                <w:webHidden/>
              </w:rPr>
              <w:tab/>
            </w:r>
            <w:r w:rsidR="00944657">
              <w:rPr>
                <w:noProof/>
                <w:webHidden/>
              </w:rPr>
              <w:fldChar w:fldCharType="begin"/>
            </w:r>
            <w:r w:rsidR="00944657">
              <w:rPr>
                <w:noProof/>
                <w:webHidden/>
              </w:rPr>
              <w:instrText xml:space="preserve"> PAGEREF _Toc377391263 \h </w:instrText>
            </w:r>
            <w:r w:rsidR="00944657">
              <w:rPr>
                <w:noProof/>
                <w:webHidden/>
              </w:rPr>
            </w:r>
            <w:r w:rsidR="00944657">
              <w:rPr>
                <w:noProof/>
                <w:webHidden/>
              </w:rPr>
              <w:fldChar w:fldCharType="separate"/>
            </w:r>
            <w:r w:rsidR="00944657">
              <w:rPr>
                <w:noProof/>
                <w:webHidden/>
              </w:rPr>
              <w:t>43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64" w:history="1">
            <w:r w:rsidR="00944657" w:rsidRPr="0036644F">
              <w:rPr>
                <w:rStyle w:val="Hyperlink"/>
                <w:noProof/>
              </w:rPr>
              <w:t>6.32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&lt;IdentificationFile&gt;</w:t>
            </w:r>
            <w:r w:rsidR="00944657">
              <w:rPr>
                <w:noProof/>
                <w:webHidden/>
              </w:rPr>
              <w:tab/>
            </w:r>
            <w:r w:rsidR="00944657">
              <w:rPr>
                <w:noProof/>
                <w:webHidden/>
              </w:rPr>
              <w:fldChar w:fldCharType="begin"/>
            </w:r>
            <w:r w:rsidR="00944657">
              <w:rPr>
                <w:noProof/>
                <w:webHidden/>
              </w:rPr>
              <w:instrText xml:space="preserve"> PAGEREF _Toc377391264 \h </w:instrText>
            </w:r>
            <w:r w:rsidR="00944657">
              <w:rPr>
                <w:noProof/>
                <w:webHidden/>
              </w:rPr>
            </w:r>
            <w:r w:rsidR="00944657">
              <w:rPr>
                <w:noProof/>
                <w:webHidden/>
              </w:rPr>
              <w:fldChar w:fldCharType="separate"/>
            </w:r>
            <w:r w:rsidR="00944657">
              <w:rPr>
                <w:noProof/>
                <w:webHidden/>
              </w:rPr>
              <w:t>44</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65" w:history="1">
            <w:r w:rsidR="00944657" w:rsidRPr="0036644F">
              <w:rPr>
                <w:rStyle w:val="Hyperlink"/>
                <w:noProof/>
              </w:rPr>
              <w:t>6.33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&lt;IdentificationFiles&gt;</w:t>
            </w:r>
            <w:r w:rsidR="00944657">
              <w:rPr>
                <w:noProof/>
                <w:webHidden/>
              </w:rPr>
              <w:tab/>
            </w:r>
            <w:r w:rsidR="00944657">
              <w:rPr>
                <w:noProof/>
                <w:webHidden/>
              </w:rPr>
              <w:fldChar w:fldCharType="begin"/>
            </w:r>
            <w:r w:rsidR="00944657">
              <w:rPr>
                <w:noProof/>
                <w:webHidden/>
              </w:rPr>
              <w:instrText xml:space="preserve"> PAGEREF _Toc377391265 \h </w:instrText>
            </w:r>
            <w:r w:rsidR="00944657">
              <w:rPr>
                <w:noProof/>
                <w:webHidden/>
              </w:rPr>
            </w:r>
            <w:r w:rsidR="00944657">
              <w:rPr>
                <w:noProof/>
                <w:webHidden/>
              </w:rPr>
              <w:fldChar w:fldCharType="separate"/>
            </w:r>
            <w:r w:rsidR="00944657">
              <w:rPr>
                <w:noProof/>
                <w:webHidden/>
              </w:rPr>
              <w:t>45</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66" w:history="1">
            <w:r w:rsidR="00944657" w:rsidRPr="0036644F">
              <w:rPr>
                <w:rStyle w:val="Hyperlink"/>
                <w:noProof/>
              </w:rPr>
              <w:t>6.34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&lt;IdentificationFile_refs&gt;</w:t>
            </w:r>
            <w:r w:rsidR="00944657">
              <w:rPr>
                <w:noProof/>
                <w:webHidden/>
              </w:rPr>
              <w:tab/>
            </w:r>
            <w:r w:rsidR="00944657">
              <w:rPr>
                <w:noProof/>
                <w:webHidden/>
              </w:rPr>
              <w:fldChar w:fldCharType="begin"/>
            </w:r>
            <w:r w:rsidR="00944657">
              <w:rPr>
                <w:noProof/>
                <w:webHidden/>
              </w:rPr>
              <w:instrText xml:space="preserve"> PAGEREF _Toc377391266 \h </w:instrText>
            </w:r>
            <w:r w:rsidR="00944657">
              <w:rPr>
                <w:noProof/>
                <w:webHidden/>
              </w:rPr>
            </w:r>
            <w:r w:rsidR="00944657">
              <w:rPr>
                <w:noProof/>
                <w:webHidden/>
              </w:rPr>
              <w:fldChar w:fldCharType="separate"/>
            </w:r>
            <w:r w:rsidR="00944657">
              <w:rPr>
                <w:noProof/>
                <w:webHidden/>
              </w:rPr>
              <w:t>45</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67" w:history="1">
            <w:r w:rsidR="00944657" w:rsidRPr="0036644F">
              <w:rPr>
                <w:rStyle w:val="Hyperlink"/>
                <w:noProof/>
              </w:rPr>
              <w:t>6.35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&lt;IdentificationRef&gt;</w:t>
            </w:r>
            <w:r w:rsidR="00944657">
              <w:rPr>
                <w:noProof/>
                <w:webHidden/>
              </w:rPr>
              <w:tab/>
            </w:r>
            <w:r w:rsidR="00944657">
              <w:rPr>
                <w:noProof/>
                <w:webHidden/>
              </w:rPr>
              <w:fldChar w:fldCharType="begin"/>
            </w:r>
            <w:r w:rsidR="00944657">
              <w:rPr>
                <w:noProof/>
                <w:webHidden/>
              </w:rPr>
              <w:instrText xml:space="preserve"> PAGEREF _Toc377391267 \h </w:instrText>
            </w:r>
            <w:r w:rsidR="00944657">
              <w:rPr>
                <w:noProof/>
                <w:webHidden/>
              </w:rPr>
            </w:r>
            <w:r w:rsidR="00944657">
              <w:rPr>
                <w:noProof/>
                <w:webHidden/>
              </w:rPr>
              <w:fldChar w:fldCharType="separate"/>
            </w:r>
            <w:r w:rsidR="00944657">
              <w:rPr>
                <w:noProof/>
                <w:webHidden/>
              </w:rPr>
              <w:t>45</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68" w:history="1">
            <w:r w:rsidR="00944657" w:rsidRPr="0036644F">
              <w:rPr>
                <w:rStyle w:val="Hyperlink"/>
                <w:noProof/>
              </w:rPr>
              <w:t>6.36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&lt;InputFiles&gt;</w:t>
            </w:r>
            <w:r w:rsidR="00944657">
              <w:rPr>
                <w:noProof/>
                <w:webHidden/>
              </w:rPr>
              <w:tab/>
            </w:r>
            <w:r w:rsidR="00944657">
              <w:rPr>
                <w:noProof/>
                <w:webHidden/>
              </w:rPr>
              <w:fldChar w:fldCharType="begin"/>
            </w:r>
            <w:r w:rsidR="00944657">
              <w:rPr>
                <w:noProof/>
                <w:webHidden/>
              </w:rPr>
              <w:instrText xml:space="preserve"> PAGEREF _Toc377391268 \h </w:instrText>
            </w:r>
            <w:r w:rsidR="00944657">
              <w:rPr>
                <w:noProof/>
                <w:webHidden/>
              </w:rPr>
            </w:r>
            <w:r w:rsidR="00944657">
              <w:rPr>
                <w:noProof/>
                <w:webHidden/>
              </w:rPr>
              <w:fldChar w:fldCharType="separate"/>
            </w:r>
            <w:r w:rsidR="00944657">
              <w:rPr>
                <w:noProof/>
                <w:webHidden/>
              </w:rPr>
              <w:t>46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69" w:history="1">
            <w:r w:rsidR="00944657" w:rsidRPr="0036644F">
              <w:rPr>
                <w:rStyle w:val="Hyperlink"/>
                <w:noProof/>
              </w:rPr>
              <w:t>6.37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&lt;InputObject_refs&gt;</w:t>
            </w:r>
            <w:r w:rsidR="00944657">
              <w:rPr>
                <w:noProof/>
                <w:webHidden/>
              </w:rPr>
              <w:tab/>
            </w:r>
            <w:r w:rsidR="00944657">
              <w:rPr>
                <w:noProof/>
                <w:webHidden/>
              </w:rPr>
              <w:fldChar w:fldCharType="begin"/>
            </w:r>
            <w:r w:rsidR="00944657">
              <w:rPr>
                <w:noProof/>
                <w:webHidden/>
              </w:rPr>
              <w:instrText xml:space="preserve"> PAGEREF _Toc377391269 \h </w:instrText>
            </w:r>
            <w:r w:rsidR="00944657">
              <w:rPr>
                <w:noProof/>
                <w:webHidden/>
              </w:rPr>
            </w:r>
            <w:r w:rsidR="00944657">
              <w:rPr>
                <w:noProof/>
                <w:webHidden/>
              </w:rPr>
              <w:fldChar w:fldCharType="separate"/>
            </w:r>
            <w:r w:rsidR="00944657">
              <w:rPr>
                <w:noProof/>
                <w:webHidden/>
              </w:rPr>
              <w:t>48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70" w:history="1">
            <w:r w:rsidR="00944657" w:rsidRPr="0036644F">
              <w:rPr>
                <w:rStyle w:val="Hyperlink"/>
                <w:noProof/>
              </w:rPr>
              <w:t>6.38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&lt;Label&gt;</w:t>
            </w:r>
            <w:r w:rsidR="00944657">
              <w:rPr>
                <w:noProof/>
                <w:webHidden/>
              </w:rPr>
              <w:tab/>
            </w:r>
            <w:r w:rsidR="00944657">
              <w:rPr>
                <w:noProof/>
                <w:webHidden/>
              </w:rPr>
              <w:fldChar w:fldCharType="begin"/>
            </w:r>
            <w:r w:rsidR="00944657">
              <w:rPr>
                <w:noProof/>
                <w:webHidden/>
              </w:rPr>
              <w:instrText xml:space="preserve"> PAGEREF _Toc377391270 \h </w:instrText>
            </w:r>
            <w:r w:rsidR="00944657">
              <w:rPr>
                <w:noProof/>
                <w:webHidden/>
              </w:rPr>
            </w:r>
            <w:r w:rsidR="00944657">
              <w:rPr>
                <w:noProof/>
                <w:webHidden/>
              </w:rPr>
              <w:fldChar w:fldCharType="separate"/>
            </w:r>
            <w:r w:rsidR="00944657">
              <w:rPr>
                <w:noProof/>
                <w:webHidden/>
              </w:rPr>
              <w:t>48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71" w:history="1">
            <w:r w:rsidR="00944657" w:rsidRPr="0036644F">
              <w:rPr>
                <w:rStyle w:val="Hyperlink"/>
                <w:noProof/>
              </w:rPr>
              <w:t>6.39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&lt;MassTrace&gt;</w:t>
            </w:r>
            <w:r w:rsidR="00944657">
              <w:rPr>
                <w:noProof/>
                <w:webHidden/>
              </w:rPr>
              <w:tab/>
            </w:r>
            <w:r w:rsidR="00944657">
              <w:rPr>
                <w:noProof/>
                <w:webHidden/>
              </w:rPr>
              <w:fldChar w:fldCharType="begin"/>
            </w:r>
            <w:r w:rsidR="00944657">
              <w:rPr>
                <w:noProof/>
                <w:webHidden/>
              </w:rPr>
              <w:instrText xml:space="preserve"> PAGEREF _Toc377391271 \h </w:instrText>
            </w:r>
            <w:r w:rsidR="00944657">
              <w:rPr>
                <w:noProof/>
                <w:webHidden/>
              </w:rPr>
            </w:r>
            <w:r w:rsidR="00944657">
              <w:rPr>
                <w:noProof/>
                <w:webHidden/>
              </w:rPr>
              <w:fldChar w:fldCharType="separate"/>
            </w:r>
            <w:r w:rsidR="00944657">
              <w:rPr>
                <w:noProof/>
                <w:webHidden/>
              </w:rPr>
              <w:t>48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72" w:history="1">
            <w:r w:rsidR="00944657" w:rsidRPr="0036644F">
              <w:rPr>
                <w:rStyle w:val="Hyperlink"/>
                <w:noProof/>
              </w:rPr>
              <w:t>6.40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&lt;MethodFile&gt;</w:t>
            </w:r>
            <w:r w:rsidR="00944657">
              <w:rPr>
                <w:noProof/>
                <w:webHidden/>
              </w:rPr>
              <w:tab/>
            </w:r>
            <w:r w:rsidR="00944657">
              <w:rPr>
                <w:noProof/>
                <w:webHidden/>
              </w:rPr>
              <w:fldChar w:fldCharType="begin"/>
            </w:r>
            <w:r w:rsidR="00944657">
              <w:rPr>
                <w:noProof/>
                <w:webHidden/>
              </w:rPr>
              <w:instrText xml:space="preserve"> PAGEREF _Toc377391272 \h </w:instrText>
            </w:r>
            <w:r w:rsidR="00944657">
              <w:rPr>
                <w:noProof/>
                <w:webHidden/>
              </w:rPr>
            </w:r>
            <w:r w:rsidR="00944657">
              <w:rPr>
                <w:noProof/>
                <w:webHidden/>
              </w:rPr>
              <w:fldChar w:fldCharType="separate"/>
            </w:r>
            <w:r w:rsidR="00944657">
              <w:rPr>
                <w:noProof/>
                <w:webHidden/>
              </w:rPr>
              <w:t>49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73" w:history="1">
            <w:r w:rsidR="00944657" w:rsidRPr="0036644F">
              <w:rPr>
                <w:rStyle w:val="Hyperlink"/>
                <w:noProof/>
              </w:rPr>
              <w:t>6.41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&lt;MethodFiles&gt;</w:t>
            </w:r>
            <w:r w:rsidR="00944657">
              <w:rPr>
                <w:noProof/>
                <w:webHidden/>
              </w:rPr>
              <w:tab/>
            </w:r>
            <w:r w:rsidR="00944657">
              <w:rPr>
                <w:noProof/>
                <w:webHidden/>
              </w:rPr>
              <w:fldChar w:fldCharType="begin"/>
            </w:r>
            <w:r w:rsidR="00944657">
              <w:rPr>
                <w:noProof/>
                <w:webHidden/>
              </w:rPr>
              <w:instrText xml:space="preserve"> PAGEREF _Toc377391273 \h </w:instrText>
            </w:r>
            <w:r w:rsidR="00944657">
              <w:rPr>
                <w:noProof/>
                <w:webHidden/>
              </w:rPr>
            </w:r>
            <w:r w:rsidR="00944657">
              <w:rPr>
                <w:noProof/>
                <w:webHidden/>
              </w:rPr>
              <w:fldChar w:fldCharType="separate"/>
            </w:r>
            <w:r w:rsidR="00944657">
              <w:rPr>
                <w:noProof/>
                <w:webHidden/>
              </w:rPr>
              <w:t>49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74" w:history="1">
            <w:r w:rsidR="00944657" w:rsidRPr="0036644F">
              <w:rPr>
                <w:rStyle w:val="Hyperlink"/>
                <w:noProof/>
              </w:rPr>
              <w:t>6.42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&lt;Modification&gt;</w:t>
            </w:r>
            <w:r w:rsidR="00944657">
              <w:rPr>
                <w:noProof/>
                <w:webHidden/>
              </w:rPr>
              <w:tab/>
            </w:r>
            <w:r w:rsidR="00944657">
              <w:rPr>
                <w:noProof/>
                <w:webHidden/>
              </w:rPr>
              <w:fldChar w:fldCharType="begin"/>
            </w:r>
            <w:r w:rsidR="00944657">
              <w:rPr>
                <w:noProof/>
                <w:webHidden/>
              </w:rPr>
              <w:instrText xml:space="preserve"> PAGEREF _Toc377391274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75" w:history="1">
            <w:r w:rsidR="00944657" w:rsidRPr="0036644F">
              <w:rPr>
                <w:rStyle w:val="Hyperlink"/>
                <w:noProof/>
              </w:rPr>
              <w:t>6.42.1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Specification of a &lt;Modification&gt; searched for</w:t>
            </w:r>
            <w:r w:rsidR="00944657">
              <w:rPr>
                <w:noProof/>
                <w:webHidden/>
              </w:rPr>
              <w:tab/>
            </w:r>
            <w:r w:rsidR="00944657">
              <w:rPr>
                <w:noProof/>
                <w:webHidden/>
              </w:rPr>
              <w:fldChar w:fldCharType="begin"/>
            </w:r>
            <w:r w:rsidR="00944657">
              <w:rPr>
                <w:noProof/>
                <w:webHidden/>
              </w:rPr>
              <w:instrText xml:space="preserve"> PAGEREF _Toc377391275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76" w:history="1">
            <w:r w:rsidR="00944657" w:rsidRPr="0036644F">
              <w:rPr>
                <w:rStyle w:val="Hyperlink"/>
                <w:noProof/>
              </w:rPr>
              <w:t>6.42.2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Modifications used to define a label or tag for quantification</w:t>
            </w:r>
            <w:r w:rsidR="00944657">
              <w:rPr>
                <w:noProof/>
                <w:webHidden/>
              </w:rPr>
              <w:tab/>
            </w:r>
            <w:r w:rsidR="00944657">
              <w:rPr>
                <w:noProof/>
                <w:webHidden/>
              </w:rPr>
              <w:fldChar w:fldCharType="begin"/>
            </w:r>
            <w:r w:rsidR="00944657">
              <w:rPr>
                <w:noProof/>
                <w:webHidden/>
              </w:rPr>
              <w:instrText xml:space="preserve"> PAGEREF _Toc377391276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304629">
          <w:pPr>
            <w:pStyle w:val="TOC3"/>
            <w:tabs>
              <w:tab w:val="right" w:leader="dot" w:pos="9962"/>
            </w:tabs>
            <w:rPr>
              <w:rFonts w:asciiTheme="minorHAnsi" w:eastAsiaTheme="minorEastAsia" w:hAnsiTheme="minorHAnsi" w:cstheme="minorBidi"/>
              <w:noProof/>
              <w:sz w:val="22"/>
              <w:szCs w:val="22"/>
              <w:lang w:val="en-GB" w:eastAsia="zh-CN"/>
            </w:rPr>
          </w:pPr>
          <w:hyperlink w:anchor="_Toc377391277" w:history="1">
            <w:r w:rsidR="00944657" w:rsidRPr="0036644F">
              <w:rPr>
                <w:rStyle w:val="Hyperlink"/>
                <w:noProof/>
              </w:rPr>
              <w:t>6.42.2.1 For multiplex techniques, such as a 4plex iTRAQ analysis</w:t>
            </w:r>
            <w:r w:rsidR="00944657">
              <w:rPr>
                <w:noProof/>
                <w:webHidden/>
              </w:rPr>
              <w:tab/>
            </w:r>
            <w:r w:rsidR="00944657">
              <w:rPr>
                <w:noProof/>
                <w:webHidden/>
              </w:rPr>
              <w:fldChar w:fldCharType="begin"/>
            </w:r>
            <w:r w:rsidR="00944657">
              <w:rPr>
                <w:noProof/>
                <w:webHidden/>
              </w:rPr>
              <w:instrText xml:space="preserve"> PAGEREF _Toc377391277 \h </w:instrText>
            </w:r>
            <w:r w:rsidR="00944657">
              <w:rPr>
                <w:noProof/>
                <w:webHidden/>
              </w:rPr>
            </w:r>
            <w:r w:rsidR="00944657">
              <w:rPr>
                <w:noProof/>
                <w:webHidden/>
              </w:rPr>
              <w:fldChar w:fldCharType="separate"/>
            </w:r>
            <w:r w:rsidR="00944657">
              <w:rPr>
                <w:noProof/>
                <w:webHidden/>
              </w:rPr>
              <w:t>50</w:t>
            </w:r>
            <w:r w:rsidR="00944657">
              <w:rPr>
                <w:noProof/>
                <w:webHidden/>
              </w:rPr>
              <w:fldChar w:fldCharType="end"/>
            </w:r>
          </w:hyperlink>
        </w:p>
        <w:p w:rsidR="00944657" w:rsidRDefault="00304629">
          <w:pPr>
            <w:pStyle w:val="TOC3"/>
            <w:tabs>
              <w:tab w:val="right" w:leader="dot" w:pos="9962"/>
            </w:tabs>
            <w:rPr>
              <w:rFonts w:asciiTheme="minorHAnsi" w:eastAsiaTheme="minorEastAsia" w:hAnsiTheme="minorHAnsi" w:cstheme="minorBidi"/>
              <w:noProof/>
              <w:sz w:val="22"/>
              <w:szCs w:val="22"/>
              <w:lang w:val="en-GB" w:eastAsia="zh-CN"/>
            </w:rPr>
          </w:pPr>
          <w:hyperlink w:anchor="_Toc377391278" w:history="1">
            <w:r w:rsidR="00944657" w:rsidRPr="0036644F">
              <w:rPr>
                <w:rStyle w:val="Hyperlink"/>
                <w:noProof/>
              </w:rPr>
              <w:t>6.42.2.2 For a 2plex SILAC, experiment</w:t>
            </w:r>
            <w:r w:rsidR="00944657">
              <w:rPr>
                <w:noProof/>
                <w:webHidden/>
              </w:rPr>
              <w:tab/>
            </w:r>
            <w:r w:rsidR="00944657">
              <w:rPr>
                <w:noProof/>
                <w:webHidden/>
              </w:rPr>
              <w:fldChar w:fldCharType="begin"/>
            </w:r>
            <w:r w:rsidR="00944657">
              <w:rPr>
                <w:noProof/>
                <w:webHidden/>
              </w:rPr>
              <w:instrText xml:space="preserve"> PAGEREF _Toc377391278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304629">
          <w:pPr>
            <w:pStyle w:val="TOC3"/>
            <w:tabs>
              <w:tab w:val="right" w:leader="dot" w:pos="9962"/>
            </w:tabs>
            <w:rPr>
              <w:rFonts w:asciiTheme="minorHAnsi" w:eastAsiaTheme="minorEastAsia" w:hAnsiTheme="minorHAnsi" w:cstheme="minorBidi"/>
              <w:noProof/>
              <w:sz w:val="22"/>
              <w:szCs w:val="22"/>
              <w:lang w:val="en-GB" w:eastAsia="zh-CN"/>
            </w:rPr>
          </w:pPr>
          <w:hyperlink w:anchor="_Toc377391279" w:history="1">
            <w:r w:rsidR="00944657" w:rsidRPr="0036644F">
              <w:rPr>
                <w:rStyle w:val="Hyperlink"/>
                <w:noProof/>
              </w:rPr>
              <w:t>6.42.2.3 In label-free analyses</w:t>
            </w:r>
            <w:r w:rsidR="00944657">
              <w:rPr>
                <w:noProof/>
                <w:webHidden/>
              </w:rPr>
              <w:tab/>
            </w:r>
            <w:r w:rsidR="00944657">
              <w:rPr>
                <w:noProof/>
                <w:webHidden/>
              </w:rPr>
              <w:fldChar w:fldCharType="begin"/>
            </w:r>
            <w:r w:rsidR="00944657">
              <w:rPr>
                <w:noProof/>
                <w:webHidden/>
              </w:rPr>
              <w:instrText xml:space="preserve"> PAGEREF _Toc377391279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304629">
          <w:pPr>
            <w:pStyle w:val="TOC3"/>
            <w:tabs>
              <w:tab w:val="left" w:pos="1200"/>
              <w:tab w:val="right" w:leader="dot" w:pos="9962"/>
            </w:tabs>
            <w:rPr>
              <w:rFonts w:asciiTheme="minorHAnsi" w:eastAsiaTheme="minorEastAsia" w:hAnsiTheme="minorHAnsi" w:cstheme="minorBidi"/>
              <w:noProof/>
              <w:sz w:val="22"/>
              <w:szCs w:val="22"/>
              <w:lang w:val="en-GB" w:eastAsia="zh-CN"/>
            </w:rPr>
          </w:pPr>
          <w:hyperlink w:anchor="_Toc377391280" w:history="1">
            <w:r w:rsidR="00944657" w:rsidRPr="0036644F">
              <w:rPr>
                <w:rStyle w:val="Hyperlink"/>
                <w:noProof/>
              </w:rPr>
              <w:t>6.42.3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Modifications in Small Molecules</w:t>
            </w:r>
            <w:r w:rsidR="00944657">
              <w:rPr>
                <w:noProof/>
                <w:webHidden/>
              </w:rPr>
              <w:tab/>
            </w:r>
            <w:r w:rsidR="00944657">
              <w:rPr>
                <w:noProof/>
                <w:webHidden/>
              </w:rPr>
              <w:fldChar w:fldCharType="begin"/>
            </w:r>
            <w:r w:rsidR="00944657">
              <w:rPr>
                <w:noProof/>
                <w:webHidden/>
              </w:rPr>
              <w:instrText xml:space="preserve"> PAGEREF _Toc377391280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81" w:history="1">
            <w:r w:rsidR="00944657" w:rsidRPr="0036644F">
              <w:rPr>
                <w:rStyle w:val="Hyperlink"/>
                <w:noProof/>
              </w:rPr>
              <w:t>6.43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&lt;MS2AssayQuantLayer&gt;</w:t>
            </w:r>
            <w:r w:rsidR="00944657">
              <w:rPr>
                <w:noProof/>
                <w:webHidden/>
              </w:rPr>
              <w:tab/>
            </w:r>
            <w:r w:rsidR="00944657">
              <w:rPr>
                <w:noProof/>
                <w:webHidden/>
              </w:rPr>
              <w:fldChar w:fldCharType="begin"/>
            </w:r>
            <w:r w:rsidR="00944657">
              <w:rPr>
                <w:noProof/>
                <w:webHidden/>
              </w:rPr>
              <w:instrText xml:space="preserve"> PAGEREF _Toc377391281 \h </w:instrText>
            </w:r>
            <w:r w:rsidR="00944657">
              <w:rPr>
                <w:noProof/>
                <w:webHidden/>
              </w:rPr>
            </w:r>
            <w:r w:rsidR="00944657">
              <w:rPr>
                <w:noProof/>
                <w:webHidden/>
              </w:rPr>
              <w:fldChar w:fldCharType="separate"/>
            </w:r>
            <w:r w:rsidR="00944657">
              <w:rPr>
                <w:noProof/>
                <w:webHidden/>
              </w:rPr>
              <w:t>51</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82" w:history="1">
            <w:r w:rsidR="00944657" w:rsidRPr="0036644F">
              <w:rPr>
                <w:rStyle w:val="Hyperlink"/>
                <w:noProof/>
              </w:rPr>
              <w:t>6.44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&lt;MS2RatioQuantLayer&gt;</w:t>
            </w:r>
            <w:r w:rsidR="00944657">
              <w:rPr>
                <w:noProof/>
                <w:webHidden/>
              </w:rPr>
              <w:tab/>
            </w:r>
            <w:r w:rsidR="00944657">
              <w:rPr>
                <w:noProof/>
                <w:webHidden/>
              </w:rPr>
              <w:fldChar w:fldCharType="begin"/>
            </w:r>
            <w:r w:rsidR="00944657">
              <w:rPr>
                <w:noProof/>
                <w:webHidden/>
              </w:rPr>
              <w:instrText xml:space="preserve"> PAGEREF _Toc377391282 \h </w:instrText>
            </w:r>
            <w:r w:rsidR="00944657">
              <w:rPr>
                <w:noProof/>
                <w:webHidden/>
              </w:rPr>
            </w:r>
            <w:r w:rsidR="00944657">
              <w:rPr>
                <w:noProof/>
                <w:webHidden/>
              </w:rPr>
              <w:fldChar w:fldCharType="separate"/>
            </w:r>
            <w:r w:rsidR="00944657">
              <w:rPr>
                <w:noProof/>
                <w:webHidden/>
              </w:rPr>
              <w:t>52</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83" w:history="1">
            <w:r w:rsidR="00944657" w:rsidRPr="0036644F">
              <w:rPr>
                <w:rStyle w:val="Hyperlink"/>
                <w:noProof/>
              </w:rPr>
              <w:t>6.45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&lt;MS2StudyVariableQuantLayer&gt;</w:t>
            </w:r>
            <w:r w:rsidR="00944657">
              <w:rPr>
                <w:noProof/>
                <w:webHidden/>
              </w:rPr>
              <w:tab/>
            </w:r>
            <w:r w:rsidR="00944657">
              <w:rPr>
                <w:noProof/>
                <w:webHidden/>
              </w:rPr>
              <w:fldChar w:fldCharType="begin"/>
            </w:r>
            <w:r w:rsidR="00944657">
              <w:rPr>
                <w:noProof/>
                <w:webHidden/>
              </w:rPr>
              <w:instrText xml:space="preserve"> PAGEREF _Toc377391283 \h </w:instrText>
            </w:r>
            <w:r w:rsidR="00944657">
              <w:rPr>
                <w:noProof/>
                <w:webHidden/>
              </w:rPr>
            </w:r>
            <w:r w:rsidR="00944657">
              <w:rPr>
                <w:noProof/>
                <w:webHidden/>
              </w:rPr>
              <w:fldChar w:fldCharType="separate"/>
            </w:r>
            <w:r w:rsidR="00944657">
              <w:rPr>
                <w:noProof/>
                <w:webHidden/>
              </w:rPr>
              <w:t>52</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84" w:history="1">
            <w:r w:rsidR="00944657" w:rsidRPr="0036644F">
              <w:rPr>
                <w:rStyle w:val="Hyperlink"/>
                <w:noProof/>
              </w:rPr>
              <w:t>6.46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&lt;NumeratorDataType&gt;</w:t>
            </w:r>
            <w:r w:rsidR="00944657">
              <w:rPr>
                <w:noProof/>
                <w:webHidden/>
              </w:rPr>
              <w:tab/>
            </w:r>
            <w:r w:rsidR="00944657">
              <w:rPr>
                <w:noProof/>
                <w:webHidden/>
              </w:rPr>
              <w:fldChar w:fldCharType="begin"/>
            </w:r>
            <w:r w:rsidR="00944657">
              <w:rPr>
                <w:noProof/>
                <w:webHidden/>
              </w:rPr>
              <w:instrText xml:space="preserve"> PAGEREF _Toc377391284 \h </w:instrText>
            </w:r>
            <w:r w:rsidR="00944657">
              <w:rPr>
                <w:noProof/>
                <w:webHidden/>
              </w:rPr>
            </w:r>
            <w:r w:rsidR="00944657">
              <w:rPr>
                <w:noProof/>
                <w:webHidden/>
              </w:rPr>
              <w:fldChar w:fldCharType="separate"/>
            </w:r>
            <w:r w:rsidR="00944657">
              <w:rPr>
                <w:noProof/>
                <w:webHidden/>
              </w:rPr>
              <w:t>53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85" w:history="1">
            <w:r w:rsidR="00944657" w:rsidRPr="0036644F">
              <w:rPr>
                <w:rStyle w:val="Hyperlink"/>
                <w:noProof/>
              </w:rPr>
              <w:t>6.47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&lt;Organization&gt;</w:t>
            </w:r>
            <w:r w:rsidR="00944657">
              <w:rPr>
                <w:noProof/>
                <w:webHidden/>
              </w:rPr>
              <w:tab/>
            </w:r>
            <w:r w:rsidR="00944657">
              <w:rPr>
                <w:noProof/>
                <w:webHidden/>
              </w:rPr>
              <w:fldChar w:fldCharType="begin"/>
            </w:r>
            <w:r w:rsidR="00944657">
              <w:rPr>
                <w:noProof/>
                <w:webHidden/>
              </w:rPr>
              <w:instrText xml:space="preserve"> PAGEREF _Toc377391285 \h </w:instrText>
            </w:r>
            <w:r w:rsidR="00944657">
              <w:rPr>
                <w:noProof/>
                <w:webHidden/>
              </w:rPr>
            </w:r>
            <w:r w:rsidR="00944657">
              <w:rPr>
                <w:noProof/>
                <w:webHidden/>
              </w:rPr>
              <w:fldChar w:fldCharType="separate"/>
            </w:r>
            <w:r w:rsidR="00944657">
              <w:rPr>
                <w:noProof/>
                <w:webHidden/>
              </w:rPr>
              <w:t>53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86" w:history="1">
            <w:r w:rsidR="00944657" w:rsidRPr="0036644F">
              <w:rPr>
                <w:rStyle w:val="Hyperlink"/>
                <w:noProof/>
              </w:rPr>
              <w:t>6.48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&lt;OutputObject_refs&gt;</w:t>
            </w:r>
            <w:r w:rsidR="00944657">
              <w:rPr>
                <w:noProof/>
                <w:webHidden/>
              </w:rPr>
              <w:tab/>
            </w:r>
            <w:r w:rsidR="00944657">
              <w:rPr>
                <w:noProof/>
                <w:webHidden/>
              </w:rPr>
              <w:fldChar w:fldCharType="begin"/>
            </w:r>
            <w:r w:rsidR="00944657">
              <w:rPr>
                <w:noProof/>
                <w:webHidden/>
              </w:rPr>
              <w:instrText xml:space="preserve"> PAGEREF _Toc377391286 \h </w:instrText>
            </w:r>
            <w:r w:rsidR="00944657">
              <w:rPr>
                <w:noProof/>
                <w:webHidden/>
              </w:rPr>
            </w:r>
            <w:r w:rsidR="00944657">
              <w:rPr>
                <w:noProof/>
                <w:webHidden/>
              </w:rPr>
              <w:fldChar w:fldCharType="separate"/>
            </w:r>
            <w:r w:rsidR="00944657">
              <w:rPr>
                <w:noProof/>
                <w:webHidden/>
              </w:rPr>
              <w:t>54</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87" w:history="1">
            <w:r w:rsidR="00944657" w:rsidRPr="0036644F">
              <w:rPr>
                <w:rStyle w:val="Hyperlink"/>
                <w:noProof/>
              </w:rPr>
              <w:t>6.49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&lt;ParentOrganization&gt;</w:t>
            </w:r>
            <w:r w:rsidR="00944657">
              <w:rPr>
                <w:noProof/>
                <w:webHidden/>
              </w:rPr>
              <w:tab/>
            </w:r>
            <w:r w:rsidR="00944657">
              <w:rPr>
                <w:noProof/>
                <w:webHidden/>
              </w:rPr>
              <w:fldChar w:fldCharType="begin"/>
            </w:r>
            <w:r w:rsidR="00944657">
              <w:rPr>
                <w:noProof/>
                <w:webHidden/>
              </w:rPr>
              <w:instrText xml:space="preserve"> PAGEREF _Toc377391287 \h </w:instrText>
            </w:r>
            <w:r w:rsidR="00944657">
              <w:rPr>
                <w:noProof/>
                <w:webHidden/>
              </w:rPr>
            </w:r>
            <w:r w:rsidR="00944657">
              <w:rPr>
                <w:noProof/>
                <w:webHidden/>
              </w:rPr>
              <w:fldChar w:fldCharType="separate"/>
            </w:r>
            <w:r w:rsidR="00944657">
              <w:rPr>
                <w:noProof/>
                <w:webHidden/>
              </w:rPr>
              <w:t>54</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88" w:history="1">
            <w:r w:rsidR="00944657" w:rsidRPr="0036644F">
              <w:rPr>
                <w:rStyle w:val="Hyperlink"/>
                <w:noProof/>
              </w:rPr>
              <w:t>6.50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&lt;PeptideConsensus&gt;</w:t>
            </w:r>
            <w:r w:rsidR="00944657">
              <w:rPr>
                <w:noProof/>
                <w:webHidden/>
              </w:rPr>
              <w:tab/>
            </w:r>
            <w:r w:rsidR="00944657">
              <w:rPr>
                <w:noProof/>
                <w:webHidden/>
              </w:rPr>
              <w:fldChar w:fldCharType="begin"/>
            </w:r>
            <w:r w:rsidR="00944657">
              <w:rPr>
                <w:noProof/>
                <w:webHidden/>
              </w:rPr>
              <w:instrText xml:space="preserve"> PAGEREF _Toc377391288 \h </w:instrText>
            </w:r>
            <w:r w:rsidR="00944657">
              <w:rPr>
                <w:noProof/>
                <w:webHidden/>
              </w:rPr>
            </w:r>
            <w:r w:rsidR="00944657">
              <w:rPr>
                <w:noProof/>
                <w:webHidden/>
              </w:rPr>
              <w:fldChar w:fldCharType="separate"/>
            </w:r>
            <w:r w:rsidR="00944657">
              <w:rPr>
                <w:noProof/>
                <w:webHidden/>
              </w:rPr>
              <w:t>54</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89" w:history="1">
            <w:r w:rsidR="00944657" w:rsidRPr="0036644F">
              <w:rPr>
                <w:rStyle w:val="Hyperlink"/>
                <w:noProof/>
              </w:rPr>
              <w:t>6.51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&lt;PeptideConsensusList&gt;</w:t>
            </w:r>
            <w:r w:rsidR="00944657">
              <w:rPr>
                <w:noProof/>
                <w:webHidden/>
              </w:rPr>
              <w:tab/>
            </w:r>
            <w:r w:rsidR="00944657">
              <w:rPr>
                <w:noProof/>
                <w:webHidden/>
              </w:rPr>
              <w:fldChar w:fldCharType="begin"/>
            </w:r>
            <w:r w:rsidR="00944657">
              <w:rPr>
                <w:noProof/>
                <w:webHidden/>
              </w:rPr>
              <w:instrText xml:space="preserve"> PAGEREF _Toc377391289 \h </w:instrText>
            </w:r>
            <w:r w:rsidR="00944657">
              <w:rPr>
                <w:noProof/>
                <w:webHidden/>
              </w:rPr>
            </w:r>
            <w:r w:rsidR="00944657">
              <w:rPr>
                <w:noProof/>
                <w:webHidden/>
              </w:rPr>
              <w:fldChar w:fldCharType="separate"/>
            </w:r>
            <w:r w:rsidR="00944657">
              <w:rPr>
                <w:noProof/>
                <w:webHidden/>
              </w:rPr>
              <w:t>56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90" w:history="1">
            <w:r w:rsidR="00944657" w:rsidRPr="0036644F">
              <w:rPr>
                <w:rStyle w:val="Hyperlink"/>
                <w:noProof/>
              </w:rPr>
              <w:t>6.52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&lt;PeptideConsensus_refs&gt;</w:t>
            </w:r>
            <w:r w:rsidR="00944657">
              <w:rPr>
                <w:noProof/>
                <w:webHidden/>
              </w:rPr>
              <w:tab/>
            </w:r>
            <w:r w:rsidR="00944657">
              <w:rPr>
                <w:noProof/>
                <w:webHidden/>
              </w:rPr>
              <w:fldChar w:fldCharType="begin"/>
            </w:r>
            <w:r w:rsidR="00944657">
              <w:rPr>
                <w:noProof/>
                <w:webHidden/>
              </w:rPr>
              <w:instrText xml:space="preserve"> PAGEREF _Toc377391290 \h </w:instrText>
            </w:r>
            <w:r w:rsidR="00944657">
              <w:rPr>
                <w:noProof/>
                <w:webHidden/>
              </w:rPr>
            </w:r>
            <w:r w:rsidR="00944657">
              <w:rPr>
                <w:noProof/>
                <w:webHidden/>
              </w:rPr>
              <w:fldChar w:fldCharType="separate"/>
            </w:r>
            <w:r w:rsidR="00944657">
              <w:rPr>
                <w:noProof/>
                <w:webHidden/>
              </w:rPr>
              <w:t>59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91" w:history="1">
            <w:r w:rsidR="00944657" w:rsidRPr="0036644F">
              <w:rPr>
                <w:rStyle w:val="Hyperlink"/>
                <w:noProof/>
              </w:rPr>
              <w:t>6.53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&lt;PeptideSequence&gt;</w:t>
            </w:r>
            <w:r w:rsidR="00944657">
              <w:rPr>
                <w:noProof/>
                <w:webHidden/>
              </w:rPr>
              <w:tab/>
            </w:r>
            <w:r w:rsidR="00944657">
              <w:rPr>
                <w:noProof/>
                <w:webHidden/>
              </w:rPr>
              <w:fldChar w:fldCharType="begin"/>
            </w:r>
            <w:r w:rsidR="00944657">
              <w:rPr>
                <w:noProof/>
                <w:webHidden/>
              </w:rPr>
              <w:instrText xml:space="preserve"> PAGEREF _Toc377391291 \h </w:instrText>
            </w:r>
            <w:r w:rsidR="00944657">
              <w:rPr>
                <w:noProof/>
                <w:webHidden/>
              </w:rPr>
            </w:r>
            <w:r w:rsidR="00944657">
              <w:rPr>
                <w:noProof/>
                <w:webHidden/>
              </w:rPr>
              <w:fldChar w:fldCharType="separate"/>
            </w:r>
            <w:r w:rsidR="00944657">
              <w:rPr>
                <w:noProof/>
                <w:webHidden/>
              </w:rPr>
              <w:t>59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92" w:history="1">
            <w:r w:rsidR="00944657" w:rsidRPr="0036644F">
              <w:rPr>
                <w:rStyle w:val="Hyperlink"/>
                <w:noProof/>
              </w:rPr>
              <w:t>6.54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&lt;Person&gt;</w:t>
            </w:r>
            <w:r w:rsidR="00944657">
              <w:rPr>
                <w:noProof/>
                <w:webHidden/>
              </w:rPr>
              <w:tab/>
            </w:r>
            <w:r w:rsidR="00944657">
              <w:rPr>
                <w:noProof/>
                <w:webHidden/>
              </w:rPr>
              <w:fldChar w:fldCharType="begin"/>
            </w:r>
            <w:r w:rsidR="00944657">
              <w:rPr>
                <w:noProof/>
                <w:webHidden/>
              </w:rPr>
              <w:instrText xml:space="preserve"> PAGEREF _Toc377391292 \h </w:instrText>
            </w:r>
            <w:r w:rsidR="00944657">
              <w:rPr>
                <w:noProof/>
                <w:webHidden/>
              </w:rPr>
            </w:r>
            <w:r w:rsidR="00944657">
              <w:rPr>
                <w:noProof/>
                <w:webHidden/>
              </w:rPr>
              <w:fldChar w:fldCharType="separate"/>
            </w:r>
            <w:r w:rsidR="00944657">
              <w:rPr>
                <w:noProof/>
                <w:webHidden/>
              </w:rPr>
              <w:t>60</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93" w:history="1">
            <w:r w:rsidR="00944657" w:rsidRPr="0036644F">
              <w:rPr>
                <w:rStyle w:val="Hyperlink"/>
                <w:noProof/>
              </w:rPr>
              <w:t>6.55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&lt;ProcessingMethod&gt;</w:t>
            </w:r>
            <w:r w:rsidR="00944657">
              <w:rPr>
                <w:noProof/>
                <w:webHidden/>
              </w:rPr>
              <w:tab/>
            </w:r>
            <w:r w:rsidR="00944657">
              <w:rPr>
                <w:noProof/>
                <w:webHidden/>
              </w:rPr>
              <w:fldChar w:fldCharType="begin"/>
            </w:r>
            <w:r w:rsidR="00944657">
              <w:rPr>
                <w:noProof/>
                <w:webHidden/>
              </w:rPr>
              <w:instrText xml:space="preserve"> PAGEREF _Toc377391293 \h </w:instrText>
            </w:r>
            <w:r w:rsidR="00944657">
              <w:rPr>
                <w:noProof/>
                <w:webHidden/>
              </w:rPr>
            </w:r>
            <w:r w:rsidR="00944657">
              <w:rPr>
                <w:noProof/>
                <w:webHidden/>
              </w:rPr>
              <w:fldChar w:fldCharType="separate"/>
            </w:r>
            <w:r w:rsidR="00944657">
              <w:rPr>
                <w:noProof/>
                <w:webHidden/>
              </w:rPr>
              <w:t>60</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94" w:history="1">
            <w:r w:rsidR="00944657" w:rsidRPr="0036644F">
              <w:rPr>
                <w:rStyle w:val="Hyperlink"/>
                <w:noProof/>
              </w:rPr>
              <w:t>6.56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&lt;Protein&gt;</w:t>
            </w:r>
            <w:r w:rsidR="00944657">
              <w:rPr>
                <w:noProof/>
                <w:webHidden/>
              </w:rPr>
              <w:tab/>
            </w:r>
            <w:r w:rsidR="00944657">
              <w:rPr>
                <w:noProof/>
                <w:webHidden/>
              </w:rPr>
              <w:fldChar w:fldCharType="begin"/>
            </w:r>
            <w:r w:rsidR="00944657">
              <w:rPr>
                <w:noProof/>
                <w:webHidden/>
              </w:rPr>
              <w:instrText xml:space="preserve"> PAGEREF _Toc377391294 \h </w:instrText>
            </w:r>
            <w:r w:rsidR="00944657">
              <w:rPr>
                <w:noProof/>
                <w:webHidden/>
              </w:rPr>
            </w:r>
            <w:r w:rsidR="00944657">
              <w:rPr>
                <w:noProof/>
                <w:webHidden/>
              </w:rPr>
              <w:fldChar w:fldCharType="separate"/>
            </w:r>
            <w:r w:rsidR="00944657">
              <w:rPr>
                <w:noProof/>
                <w:webHidden/>
              </w:rPr>
              <w:t>61</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95" w:history="1">
            <w:r w:rsidR="00944657" w:rsidRPr="0036644F">
              <w:rPr>
                <w:rStyle w:val="Hyperlink"/>
                <w:noProof/>
              </w:rPr>
              <w:t>6.57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&lt;ProteinGroup&gt;</w:t>
            </w:r>
            <w:r w:rsidR="00944657">
              <w:rPr>
                <w:noProof/>
                <w:webHidden/>
              </w:rPr>
              <w:tab/>
            </w:r>
            <w:r w:rsidR="00944657">
              <w:rPr>
                <w:noProof/>
                <w:webHidden/>
              </w:rPr>
              <w:fldChar w:fldCharType="begin"/>
            </w:r>
            <w:r w:rsidR="00944657">
              <w:rPr>
                <w:noProof/>
                <w:webHidden/>
              </w:rPr>
              <w:instrText xml:space="preserve"> PAGEREF _Toc377391295 \h </w:instrText>
            </w:r>
            <w:r w:rsidR="00944657">
              <w:rPr>
                <w:noProof/>
                <w:webHidden/>
              </w:rPr>
            </w:r>
            <w:r w:rsidR="00944657">
              <w:rPr>
                <w:noProof/>
                <w:webHidden/>
              </w:rPr>
              <w:fldChar w:fldCharType="separate"/>
            </w:r>
            <w:r w:rsidR="00944657">
              <w:rPr>
                <w:noProof/>
                <w:webHidden/>
              </w:rPr>
              <w:t>62</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96" w:history="1">
            <w:r w:rsidR="00944657" w:rsidRPr="0036644F">
              <w:rPr>
                <w:rStyle w:val="Hyperlink"/>
                <w:noProof/>
              </w:rPr>
              <w:t>6.58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&lt;ProteinGroupList&gt;</w:t>
            </w:r>
            <w:r w:rsidR="00944657">
              <w:rPr>
                <w:noProof/>
                <w:webHidden/>
              </w:rPr>
              <w:tab/>
            </w:r>
            <w:r w:rsidR="00944657">
              <w:rPr>
                <w:noProof/>
                <w:webHidden/>
              </w:rPr>
              <w:fldChar w:fldCharType="begin"/>
            </w:r>
            <w:r w:rsidR="00944657">
              <w:rPr>
                <w:noProof/>
                <w:webHidden/>
              </w:rPr>
              <w:instrText xml:space="preserve"> PAGEREF _Toc377391296 \h </w:instrText>
            </w:r>
            <w:r w:rsidR="00944657">
              <w:rPr>
                <w:noProof/>
                <w:webHidden/>
              </w:rPr>
            </w:r>
            <w:r w:rsidR="00944657">
              <w:rPr>
                <w:noProof/>
                <w:webHidden/>
              </w:rPr>
              <w:fldChar w:fldCharType="separate"/>
            </w:r>
            <w:r w:rsidR="00944657">
              <w:rPr>
                <w:noProof/>
                <w:webHidden/>
              </w:rPr>
              <w:t>63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97" w:history="1">
            <w:r w:rsidR="00944657" w:rsidRPr="0036644F">
              <w:rPr>
                <w:rStyle w:val="Hyperlink"/>
                <w:noProof/>
              </w:rPr>
              <w:t>6.59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&lt;ProteinList&gt;</w:t>
            </w:r>
            <w:r w:rsidR="00944657">
              <w:rPr>
                <w:noProof/>
                <w:webHidden/>
              </w:rPr>
              <w:tab/>
            </w:r>
            <w:r w:rsidR="00944657">
              <w:rPr>
                <w:noProof/>
                <w:webHidden/>
              </w:rPr>
              <w:fldChar w:fldCharType="begin"/>
            </w:r>
            <w:r w:rsidR="00944657">
              <w:rPr>
                <w:noProof/>
                <w:webHidden/>
              </w:rPr>
              <w:instrText xml:space="preserve"> PAGEREF _Toc377391297 \h </w:instrText>
            </w:r>
            <w:r w:rsidR="00944657">
              <w:rPr>
                <w:noProof/>
                <w:webHidden/>
              </w:rPr>
            </w:r>
            <w:r w:rsidR="00944657">
              <w:rPr>
                <w:noProof/>
                <w:webHidden/>
              </w:rPr>
              <w:fldChar w:fldCharType="separate"/>
            </w:r>
            <w:r w:rsidR="00944657">
              <w:rPr>
                <w:noProof/>
                <w:webHidden/>
              </w:rPr>
              <w:t>66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98" w:history="1">
            <w:r w:rsidR="00944657" w:rsidRPr="0036644F">
              <w:rPr>
                <w:rStyle w:val="Hyperlink"/>
                <w:noProof/>
              </w:rPr>
              <w:t>6.60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&lt;ProteinRef&gt;</w:t>
            </w:r>
            <w:r w:rsidR="00944657">
              <w:rPr>
                <w:noProof/>
                <w:webHidden/>
              </w:rPr>
              <w:tab/>
            </w:r>
            <w:r w:rsidR="00944657">
              <w:rPr>
                <w:noProof/>
                <w:webHidden/>
              </w:rPr>
              <w:fldChar w:fldCharType="begin"/>
            </w:r>
            <w:r w:rsidR="00944657">
              <w:rPr>
                <w:noProof/>
                <w:webHidden/>
              </w:rPr>
              <w:instrText xml:space="preserve"> PAGEREF _Toc377391298 \h </w:instrText>
            </w:r>
            <w:r w:rsidR="00944657">
              <w:rPr>
                <w:noProof/>
                <w:webHidden/>
              </w:rPr>
            </w:r>
            <w:r w:rsidR="00944657">
              <w:rPr>
                <w:noProof/>
                <w:webHidden/>
              </w:rPr>
              <w:fldChar w:fldCharType="separate"/>
            </w:r>
            <w:r w:rsidR="00944657">
              <w:rPr>
                <w:noProof/>
                <w:webHidden/>
              </w:rPr>
              <w:t>68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299" w:history="1">
            <w:r w:rsidR="00944657" w:rsidRPr="0036644F">
              <w:rPr>
                <w:rStyle w:val="Hyperlink"/>
                <w:noProof/>
              </w:rPr>
              <w:t>6.61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&lt;Provider&gt;</w:t>
            </w:r>
            <w:r w:rsidR="00944657">
              <w:rPr>
                <w:noProof/>
                <w:webHidden/>
              </w:rPr>
              <w:tab/>
            </w:r>
            <w:r w:rsidR="00944657">
              <w:rPr>
                <w:noProof/>
                <w:webHidden/>
              </w:rPr>
              <w:fldChar w:fldCharType="begin"/>
            </w:r>
            <w:r w:rsidR="00944657">
              <w:rPr>
                <w:noProof/>
                <w:webHidden/>
              </w:rPr>
              <w:instrText xml:space="preserve"> PAGEREF _Toc377391299 \h </w:instrText>
            </w:r>
            <w:r w:rsidR="00944657">
              <w:rPr>
                <w:noProof/>
                <w:webHidden/>
              </w:rPr>
            </w:r>
            <w:r w:rsidR="00944657">
              <w:rPr>
                <w:noProof/>
                <w:webHidden/>
              </w:rPr>
              <w:fldChar w:fldCharType="separate"/>
            </w:r>
            <w:r w:rsidR="00944657">
              <w:rPr>
                <w:noProof/>
                <w:webHidden/>
              </w:rPr>
              <w:t>68</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00" w:history="1">
            <w:r w:rsidR="00944657" w:rsidRPr="0036644F">
              <w:rPr>
                <w:rStyle w:val="Hyperlink"/>
                <w:noProof/>
              </w:rPr>
              <w:t>6.62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&lt;Ratio&gt;</w:t>
            </w:r>
            <w:r w:rsidR="00944657">
              <w:rPr>
                <w:noProof/>
                <w:webHidden/>
              </w:rPr>
              <w:tab/>
            </w:r>
            <w:r w:rsidR="00944657">
              <w:rPr>
                <w:noProof/>
                <w:webHidden/>
              </w:rPr>
              <w:fldChar w:fldCharType="begin"/>
            </w:r>
            <w:r w:rsidR="00944657">
              <w:rPr>
                <w:noProof/>
                <w:webHidden/>
              </w:rPr>
              <w:instrText xml:space="preserve"> PAGEREF _Toc377391300 \h </w:instrText>
            </w:r>
            <w:r w:rsidR="00944657">
              <w:rPr>
                <w:noProof/>
                <w:webHidden/>
              </w:rPr>
            </w:r>
            <w:r w:rsidR="00944657">
              <w:rPr>
                <w:noProof/>
                <w:webHidden/>
              </w:rPr>
              <w:fldChar w:fldCharType="separate"/>
            </w:r>
            <w:r w:rsidR="00944657">
              <w:rPr>
                <w:noProof/>
                <w:webHidden/>
              </w:rPr>
              <w:t>69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01" w:history="1">
            <w:r w:rsidR="00944657" w:rsidRPr="0036644F">
              <w:rPr>
                <w:rStyle w:val="Hyperlink"/>
                <w:noProof/>
              </w:rPr>
              <w:t>6.63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&lt;RatioCalculation&gt;</w:t>
            </w:r>
            <w:r w:rsidR="00944657">
              <w:rPr>
                <w:noProof/>
                <w:webHidden/>
              </w:rPr>
              <w:tab/>
            </w:r>
            <w:r w:rsidR="00944657">
              <w:rPr>
                <w:noProof/>
                <w:webHidden/>
              </w:rPr>
              <w:fldChar w:fldCharType="begin"/>
            </w:r>
            <w:r w:rsidR="00944657">
              <w:rPr>
                <w:noProof/>
                <w:webHidden/>
              </w:rPr>
              <w:instrText xml:space="preserve"> PAGEREF _Toc377391301 \h </w:instrText>
            </w:r>
            <w:r w:rsidR="00944657">
              <w:rPr>
                <w:noProof/>
                <w:webHidden/>
              </w:rPr>
            </w:r>
            <w:r w:rsidR="00944657">
              <w:rPr>
                <w:noProof/>
                <w:webHidden/>
              </w:rPr>
              <w:fldChar w:fldCharType="separate"/>
            </w:r>
            <w:r w:rsidR="00944657">
              <w:rPr>
                <w:noProof/>
                <w:webHidden/>
              </w:rPr>
              <w:t>70</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02" w:history="1">
            <w:r w:rsidR="00944657" w:rsidRPr="0036644F">
              <w:rPr>
                <w:rStyle w:val="Hyperlink"/>
                <w:noProof/>
              </w:rPr>
              <w:t>6.64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&lt;RatioList&gt;</w:t>
            </w:r>
            <w:r w:rsidR="00944657">
              <w:rPr>
                <w:noProof/>
                <w:webHidden/>
              </w:rPr>
              <w:tab/>
            </w:r>
            <w:r w:rsidR="00944657">
              <w:rPr>
                <w:noProof/>
                <w:webHidden/>
              </w:rPr>
              <w:fldChar w:fldCharType="begin"/>
            </w:r>
            <w:r w:rsidR="00944657">
              <w:rPr>
                <w:noProof/>
                <w:webHidden/>
              </w:rPr>
              <w:instrText xml:space="preserve"> PAGEREF _Toc377391302 \h </w:instrText>
            </w:r>
            <w:r w:rsidR="00944657">
              <w:rPr>
                <w:noProof/>
                <w:webHidden/>
              </w:rPr>
            </w:r>
            <w:r w:rsidR="00944657">
              <w:rPr>
                <w:noProof/>
                <w:webHidden/>
              </w:rPr>
              <w:fldChar w:fldCharType="separate"/>
            </w:r>
            <w:r w:rsidR="00944657">
              <w:rPr>
                <w:noProof/>
                <w:webHidden/>
              </w:rPr>
              <w:t>70</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03" w:history="1">
            <w:r w:rsidR="00944657" w:rsidRPr="0036644F">
              <w:rPr>
                <w:rStyle w:val="Hyperlink"/>
                <w:noProof/>
              </w:rPr>
              <w:t>6.65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&lt;RatioQuantLayer&gt;</w:t>
            </w:r>
            <w:r w:rsidR="00944657">
              <w:rPr>
                <w:noProof/>
                <w:webHidden/>
              </w:rPr>
              <w:tab/>
            </w:r>
            <w:r w:rsidR="00944657">
              <w:rPr>
                <w:noProof/>
                <w:webHidden/>
              </w:rPr>
              <w:fldChar w:fldCharType="begin"/>
            </w:r>
            <w:r w:rsidR="00944657">
              <w:rPr>
                <w:noProof/>
                <w:webHidden/>
              </w:rPr>
              <w:instrText xml:space="preserve"> PAGEREF _Toc377391303 \h </w:instrText>
            </w:r>
            <w:r w:rsidR="00944657">
              <w:rPr>
                <w:noProof/>
                <w:webHidden/>
              </w:rPr>
            </w:r>
            <w:r w:rsidR="00944657">
              <w:rPr>
                <w:noProof/>
                <w:webHidden/>
              </w:rPr>
              <w:fldChar w:fldCharType="separate"/>
            </w:r>
            <w:r w:rsidR="00944657">
              <w:rPr>
                <w:noProof/>
                <w:webHidden/>
              </w:rPr>
              <w:t>71</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04" w:history="1">
            <w:r w:rsidR="00944657" w:rsidRPr="0036644F">
              <w:rPr>
                <w:rStyle w:val="Hyperlink"/>
                <w:noProof/>
              </w:rPr>
              <w:t>6.66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&lt;RawFile&gt;</w:t>
            </w:r>
            <w:r w:rsidR="00944657">
              <w:rPr>
                <w:noProof/>
                <w:webHidden/>
              </w:rPr>
              <w:tab/>
            </w:r>
            <w:r w:rsidR="00944657">
              <w:rPr>
                <w:noProof/>
                <w:webHidden/>
              </w:rPr>
              <w:fldChar w:fldCharType="begin"/>
            </w:r>
            <w:r w:rsidR="00944657">
              <w:rPr>
                <w:noProof/>
                <w:webHidden/>
              </w:rPr>
              <w:instrText xml:space="preserve"> PAGEREF _Toc377391304 \h </w:instrText>
            </w:r>
            <w:r w:rsidR="00944657">
              <w:rPr>
                <w:noProof/>
                <w:webHidden/>
              </w:rPr>
            </w:r>
            <w:r w:rsidR="00944657">
              <w:rPr>
                <w:noProof/>
                <w:webHidden/>
              </w:rPr>
              <w:fldChar w:fldCharType="separate"/>
            </w:r>
            <w:r w:rsidR="00944657">
              <w:rPr>
                <w:noProof/>
                <w:webHidden/>
              </w:rPr>
              <w:t>72</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05" w:history="1">
            <w:r w:rsidR="00944657" w:rsidRPr="0036644F">
              <w:rPr>
                <w:rStyle w:val="Hyperlink"/>
                <w:noProof/>
              </w:rPr>
              <w:t>6.67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&lt;RawFilesGroup&gt;</w:t>
            </w:r>
            <w:r w:rsidR="00944657">
              <w:rPr>
                <w:noProof/>
                <w:webHidden/>
              </w:rPr>
              <w:tab/>
            </w:r>
            <w:r w:rsidR="00944657">
              <w:rPr>
                <w:noProof/>
                <w:webHidden/>
              </w:rPr>
              <w:fldChar w:fldCharType="begin"/>
            </w:r>
            <w:r w:rsidR="00944657">
              <w:rPr>
                <w:noProof/>
                <w:webHidden/>
              </w:rPr>
              <w:instrText xml:space="preserve"> PAGEREF _Toc377391305 \h </w:instrText>
            </w:r>
            <w:r w:rsidR="00944657">
              <w:rPr>
                <w:noProof/>
                <w:webHidden/>
              </w:rPr>
            </w:r>
            <w:r w:rsidR="00944657">
              <w:rPr>
                <w:noProof/>
                <w:webHidden/>
              </w:rPr>
              <w:fldChar w:fldCharType="separate"/>
            </w:r>
            <w:r w:rsidR="00944657">
              <w:rPr>
                <w:noProof/>
                <w:webHidden/>
              </w:rPr>
              <w:t>73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06" w:history="1">
            <w:r w:rsidR="00944657" w:rsidRPr="0036644F">
              <w:rPr>
                <w:rStyle w:val="Hyperlink"/>
                <w:noProof/>
              </w:rPr>
              <w:t>6.68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&lt;Role&gt;</w:t>
            </w:r>
            <w:r w:rsidR="00944657">
              <w:rPr>
                <w:noProof/>
                <w:webHidden/>
              </w:rPr>
              <w:tab/>
            </w:r>
            <w:r w:rsidR="00944657">
              <w:rPr>
                <w:noProof/>
                <w:webHidden/>
              </w:rPr>
              <w:fldChar w:fldCharType="begin"/>
            </w:r>
            <w:r w:rsidR="00944657">
              <w:rPr>
                <w:noProof/>
                <w:webHidden/>
              </w:rPr>
              <w:instrText xml:space="preserve"> PAGEREF _Toc377391306 \h </w:instrText>
            </w:r>
            <w:r w:rsidR="00944657">
              <w:rPr>
                <w:noProof/>
                <w:webHidden/>
              </w:rPr>
            </w:r>
            <w:r w:rsidR="00944657">
              <w:rPr>
                <w:noProof/>
                <w:webHidden/>
              </w:rPr>
              <w:fldChar w:fldCharType="separate"/>
            </w:r>
            <w:r w:rsidR="00944657">
              <w:rPr>
                <w:noProof/>
                <w:webHidden/>
              </w:rPr>
              <w:t>74</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07" w:history="1">
            <w:r w:rsidR="00944657" w:rsidRPr="0036644F">
              <w:rPr>
                <w:rStyle w:val="Hyperlink"/>
                <w:noProof/>
              </w:rPr>
              <w:t>6.69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&lt;Row&gt;</w:t>
            </w:r>
            <w:r w:rsidR="00944657">
              <w:rPr>
                <w:noProof/>
                <w:webHidden/>
              </w:rPr>
              <w:tab/>
            </w:r>
            <w:r w:rsidR="00944657">
              <w:rPr>
                <w:noProof/>
                <w:webHidden/>
              </w:rPr>
              <w:fldChar w:fldCharType="begin"/>
            </w:r>
            <w:r w:rsidR="00944657">
              <w:rPr>
                <w:noProof/>
                <w:webHidden/>
              </w:rPr>
              <w:instrText xml:space="preserve"> PAGEREF _Toc377391307 \h </w:instrText>
            </w:r>
            <w:r w:rsidR="00944657">
              <w:rPr>
                <w:noProof/>
                <w:webHidden/>
              </w:rPr>
            </w:r>
            <w:r w:rsidR="00944657">
              <w:rPr>
                <w:noProof/>
                <w:webHidden/>
              </w:rPr>
              <w:fldChar w:fldCharType="separate"/>
            </w:r>
            <w:r w:rsidR="00944657">
              <w:rPr>
                <w:noProof/>
                <w:webHidden/>
              </w:rPr>
              <w:t>74</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08" w:history="1">
            <w:r w:rsidR="00944657" w:rsidRPr="0036644F">
              <w:rPr>
                <w:rStyle w:val="Hyperlink"/>
                <w:noProof/>
              </w:rPr>
              <w:t>6.70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&lt;SearchDatabase&gt;</w:t>
            </w:r>
            <w:r w:rsidR="00944657">
              <w:rPr>
                <w:noProof/>
                <w:webHidden/>
              </w:rPr>
              <w:tab/>
            </w:r>
            <w:r w:rsidR="00944657">
              <w:rPr>
                <w:noProof/>
                <w:webHidden/>
              </w:rPr>
              <w:fldChar w:fldCharType="begin"/>
            </w:r>
            <w:r w:rsidR="00944657">
              <w:rPr>
                <w:noProof/>
                <w:webHidden/>
              </w:rPr>
              <w:instrText xml:space="preserve"> PAGEREF _Toc377391308 \h </w:instrText>
            </w:r>
            <w:r w:rsidR="00944657">
              <w:rPr>
                <w:noProof/>
                <w:webHidden/>
              </w:rPr>
            </w:r>
            <w:r w:rsidR="00944657">
              <w:rPr>
                <w:noProof/>
                <w:webHidden/>
              </w:rPr>
              <w:fldChar w:fldCharType="separate"/>
            </w:r>
            <w:r w:rsidR="00944657">
              <w:rPr>
                <w:noProof/>
                <w:webHidden/>
              </w:rPr>
              <w:t>74</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09" w:history="1">
            <w:r w:rsidR="00944657" w:rsidRPr="0036644F">
              <w:rPr>
                <w:rStyle w:val="Hyperlink"/>
                <w:noProof/>
              </w:rPr>
              <w:t>6.71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&lt;SmallMolecule&gt;</w:t>
            </w:r>
            <w:r w:rsidR="00944657">
              <w:rPr>
                <w:noProof/>
                <w:webHidden/>
              </w:rPr>
              <w:tab/>
            </w:r>
            <w:r w:rsidR="00944657">
              <w:rPr>
                <w:noProof/>
                <w:webHidden/>
              </w:rPr>
              <w:fldChar w:fldCharType="begin"/>
            </w:r>
            <w:r w:rsidR="00944657">
              <w:rPr>
                <w:noProof/>
                <w:webHidden/>
              </w:rPr>
              <w:instrText xml:space="preserve"> PAGEREF _Toc377391309 \h </w:instrText>
            </w:r>
            <w:r w:rsidR="00944657">
              <w:rPr>
                <w:noProof/>
                <w:webHidden/>
              </w:rPr>
            </w:r>
            <w:r w:rsidR="00944657">
              <w:rPr>
                <w:noProof/>
                <w:webHidden/>
              </w:rPr>
              <w:fldChar w:fldCharType="separate"/>
            </w:r>
            <w:r w:rsidR="00944657">
              <w:rPr>
                <w:noProof/>
                <w:webHidden/>
              </w:rPr>
              <w:t>75</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10" w:history="1">
            <w:r w:rsidR="00944657" w:rsidRPr="0036644F">
              <w:rPr>
                <w:rStyle w:val="Hyperlink"/>
                <w:noProof/>
              </w:rPr>
              <w:t>6.72</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&lt;SmallMoleculeList&gt;</w:t>
            </w:r>
            <w:r w:rsidR="00944657">
              <w:rPr>
                <w:noProof/>
                <w:webHidden/>
              </w:rPr>
              <w:tab/>
            </w:r>
            <w:r w:rsidR="00944657">
              <w:rPr>
                <w:noProof/>
                <w:webHidden/>
              </w:rPr>
              <w:fldChar w:fldCharType="begin"/>
            </w:r>
            <w:r w:rsidR="00944657">
              <w:rPr>
                <w:noProof/>
                <w:webHidden/>
              </w:rPr>
              <w:instrText xml:space="preserve"> PAGEREF _Toc377391310 \h </w:instrText>
            </w:r>
            <w:r w:rsidR="00944657">
              <w:rPr>
                <w:noProof/>
                <w:webHidden/>
              </w:rPr>
            </w:r>
            <w:r w:rsidR="00944657">
              <w:rPr>
                <w:noProof/>
                <w:webHidden/>
              </w:rPr>
              <w:fldChar w:fldCharType="separate"/>
            </w:r>
            <w:r w:rsidR="00944657">
              <w:rPr>
                <w:noProof/>
                <w:webHidden/>
              </w:rPr>
              <w:t>76</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11" w:history="1">
            <w:r w:rsidR="00944657" w:rsidRPr="0036644F">
              <w:rPr>
                <w:rStyle w:val="Hyperlink"/>
                <w:noProof/>
              </w:rPr>
              <w:t>6.73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&lt;Software&gt;</w:t>
            </w:r>
            <w:r w:rsidR="00944657">
              <w:rPr>
                <w:noProof/>
                <w:webHidden/>
              </w:rPr>
              <w:tab/>
            </w:r>
            <w:r w:rsidR="00944657">
              <w:rPr>
                <w:noProof/>
                <w:webHidden/>
              </w:rPr>
              <w:fldChar w:fldCharType="begin"/>
            </w:r>
            <w:r w:rsidR="00944657">
              <w:rPr>
                <w:noProof/>
                <w:webHidden/>
              </w:rPr>
              <w:instrText xml:space="preserve"> PAGEREF _Toc377391311 \h </w:instrText>
            </w:r>
            <w:r w:rsidR="00944657">
              <w:rPr>
                <w:noProof/>
                <w:webHidden/>
              </w:rPr>
            </w:r>
            <w:r w:rsidR="00944657">
              <w:rPr>
                <w:noProof/>
                <w:webHidden/>
              </w:rPr>
              <w:fldChar w:fldCharType="separate"/>
            </w:r>
            <w:r w:rsidR="00944657">
              <w:rPr>
                <w:noProof/>
                <w:webHidden/>
              </w:rPr>
              <w:t>79</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12" w:history="1">
            <w:r w:rsidR="00944657" w:rsidRPr="0036644F">
              <w:rPr>
                <w:rStyle w:val="Hyperlink"/>
                <w:noProof/>
              </w:rPr>
              <w:t>6.74</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&lt;SoftwareList&gt;</w:t>
            </w:r>
            <w:r w:rsidR="00944657">
              <w:rPr>
                <w:noProof/>
                <w:webHidden/>
              </w:rPr>
              <w:tab/>
            </w:r>
            <w:r w:rsidR="00944657">
              <w:rPr>
                <w:noProof/>
                <w:webHidden/>
              </w:rPr>
              <w:fldChar w:fldCharType="begin"/>
            </w:r>
            <w:r w:rsidR="00944657">
              <w:rPr>
                <w:noProof/>
                <w:webHidden/>
              </w:rPr>
              <w:instrText xml:space="preserve"> PAGEREF _Toc377391312 \h </w:instrText>
            </w:r>
            <w:r w:rsidR="00944657">
              <w:rPr>
                <w:noProof/>
                <w:webHidden/>
              </w:rPr>
            </w:r>
            <w:r w:rsidR="00944657">
              <w:rPr>
                <w:noProof/>
                <w:webHidden/>
              </w:rPr>
              <w:fldChar w:fldCharType="separate"/>
            </w:r>
            <w:r w:rsidR="00944657">
              <w:rPr>
                <w:noProof/>
                <w:webHidden/>
              </w:rPr>
              <w:t>80</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13" w:history="1">
            <w:r w:rsidR="00944657" w:rsidRPr="0036644F">
              <w:rPr>
                <w:rStyle w:val="Hyperlink"/>
                <w:noProof/>
              </w:rPr>
              <w:t>6.75</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&lt;SourceFile&gt;</w:t>
            </w:r>
            <w:r w:rsidR="00944657">
              <w:rPr>
                <w:noProof/>
                <w:webHidden/>
              </w:rPr>
              <w:tab/>
            </w:r>
            <w:r w:rsidR="00944657">
              <w:rPr>
                <w:noProof/>
                <w:webHidden/>
              </w:rPr>
              <w:fldChar w:fldCharType="begin"/>
            </w:r>
            <w:r w:rsidR="00944657">
              <w:rPr>
                <w:noProof/>
                <w:webHidden/>
              </w:rPr>
              <w:instrText xml:space="preserve"> PAGEREF _Toc377391313 \h </w:instrText>
            </w:r>
            <w:r w:rsidR="00944657">
              <w:rPr>
                <w:noProof/>
                <w:webHidden/>
              </w:rPr>
            </w:r>
            <w:r w:rsidR="00944657">
              <w:rPr>
                <w:noProof/>
                <w:webHidden/>
              </w:rPr>
              <w:fldChar w:fldCharType="separate"/>
            </w:r>
            <w:r w:rsidR="00944657">
              <w:rPr>
                <w:noProof/>
                <w:webHidden/>
              </w:rPr>
              <w:t>80</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14" w:history="1">
            <w:r w:rsidR="00944657" w:rsidRPr="0036644F">
              <w:rPr>
                <w:rStyle w:val="Hyperlink"/>
                <w:noProof/>
              </w:rPr>
              <w:t>6.76</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&lt;StudyVariable&gt;</w:t>
            </w:r>
            <w:r w:rsidR="00944657">
              <w:rPr>
                <w:noProof/>
                <w:webHidden/>
              </w:rPr>
              <w:tab/>
            </w:r>
            <w:r w:rsidR="00944657">
              <w:rPr>
                <w:noProof/>
                <w:webHidden/>
              </w:rPr>
              <w:fldChar w:fldCharType="begin"/>
            </w:r>
            <w:r w:rsidR="00944657">
              <w:rPr>
                <w:noProof/>
                <w:webHidden/>
              </w:rPr>
              <w:instrText xml:space="preserve"> PAGEREF _Toc377391314 \h </w:instrText>
            </w:r>
            <w:r w:rsidR="00944657">
              <w:rPr>
                <w:noProof/>
                <w:webHidden/>
              </w:rPr>
            </w:r>
            <w:r w:rsidR="00944657">
              <w:rPr>
                <w:noProof/>
                <w:webHidden/>
              </w:rPr>
              <w:fldChar w:fldCharType="separate"/>
            </w:r>
            <w:r w:rsidR="00944657">
              <w:rPr>
                <w:noProof/>
                <w:webHidden/>
              </w:rPr>
              <w:t>81</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15" w:history="1">
            <w:r w:rsidR="00944657" w:rsidRPr="0036644F">
              <w:rPr>
                <w:rStyle w:val="Hyperlink"/>
                <w:noProof/>
              </w:rPr>
              <w:t>6.77</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&lt;StudyVariableList&gt;</w:t>
            </w:r>
            <w:r w:rsidR="00944657">
              <w:rPr>
                <w:noProof/>
                <w:webHidden/>
              </w:rPr>
              <w:tab/>
            </w:r>
            <w:r w:rsidR="00944657">
              <w:rPr>
                <w:noProof/>
                <w:webHidden/>
              </w:rPr>
              <w:fldChar w:fldCharType="begin"/>
            </w:r>
            <w:r w:rsidR="00944657">
              <w:rPr>
                <w:noProof/>
                <w:webHidden/>
              </w:rPr>
              <w:instrText xml:space="preserve"> PAGEREF _Toc377391315 \h </w:instrText>
            </w:r>
            <w:r w:rsidR="00944657">
              <w:rPr>
                <w:noProof/>
                <w:webHidden/>
              </w:rPr>
            </w:r>
            <w:r w:rsidR="00944657">
              <w:rPr>
                <w:noProof/>
                <w:webHidden/>
              </w:rPr>
              <w:fldChar w:fldCharType="separate"/>
            </w:r>
            <w:r w:rsidR="00944657">
              <w:rPr>
                <w:noProof/>
                <w:webHidden/>
              </w:rPr>
              <w:t>81</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16" w:history="1">
            <w:r w:rsidR="00944657" w:rsidRPr="0036644F">
              <w:rPr>
                <w:rStyle w:val="Hyperlink"/>
                <w:noProof/>
              </w:rPr>
              <w:t>6.78</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&lt;StudyVariableQuantLayer&gt;</w:t>
            </w:r>
            <w:r w:rsidR="00944657">
              <w:rPr>
                <w:noProof/>
                <w:webHidden/>
              </w:rPr>
              <w:tab/>
            </w:r>
            <w:r w:rsidR="00944657">
              <w:rPr>
                <w:noProof/>
                <w:webHidden/>
              </w:rPr>
              <w:fldChar w:fldCharType="begin"/>
            </w:r>
            <w:r w:rsidR="00944657">
              <w:rPr>
                <w:noProof/>
                <w:webHidden/>
              </w:rPr>
              <w:instrText xml:space="preserve"> PAGEREF _Toc377391316 \h </w:instrText>
            </w:r>
            <w:r w:rsidR="00944657">
              <w:rPr>
                <w:noProof/>
                <w:webHidden/>
              </w:rPr>
            </w:r>
            <w:r w:rsidR="00944657">
              <w:rPr>
                <w:noProof/>
                <w:webHidden/>
              </w:rPr>
              <w:fldChar w:fldCharType="separate"/>
            </w:r>
            <w:r w:rsidR="00944657">
              <w:rPr>
                <w:noProof/>
                <w:webHidden/>
              </w:rPr>
              <w:t>82</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17" w:history="1">
            <w:r w:rsidR="00944657" w:rsidRPr="0036644F">
              <w:rPr>
                <w:rStyle w:val="Hyperlink"/>
                <w:noProof/>
              </w:rPr>
              <w:t>6.79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Element &lt;userParam&gt;</w:t>
            </w:r>
            <w:r w:rsidR="00944657">
              <w:rPr>
                <w:noProof/>
                <w:webHidden/>
              </w:rPr>
              <w:tab/>
            </w:r>
            <w:r w:rsidR="00944657">
              <w:rPr>
                <w:noProof/>
                <w:webHidden/>
              </w:rPr>
              <w:fldChar w:fldCharType="begin"/>
            </w:r>
            <w:r w:rsidR="00944657">
              <w:rPr>
                <w:noProof/>
                <w:webHidden/>
              </w:rPr>
              <w:instrText xml:space="preserve"> PAGEREF _Toc377391317 \h </w:instrText>
            </w:r>
            <w:r w:rsidR="00944657">
              <w:rPr>
                <w:noProof/>
                <w:webHidden/>
              </w:rPr>
            </w:r>
            <w:r w:rsidR="00944657">
              <w:rPr>
                <w:noProof/>
                <w:webHidden/>
              </w:rPr>
              <w:fldChar w:fldCharType="separate"/>
            </w:r>
            <w:r w:rsidR="00944657">
              <w:rPr>
                <w:noProof/>
                <w:webHidden/>
              </w:rPr>
              <w:t>83</w:t>
            </w:r>
            <w:r w:rsidR="00944657">
              <w:rPr>
                <w:noProof/>
                <w:webHidden/>
              </w:rPr>
              <w:fldChar w:fldCharType="end"/>
            </w:r>
          </w:hyperlink>
        </w:p>
        <w:p w:rsidR="00944657" w:rsidRDefault="00304629">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318" w:history="1">
            <w:r w:rsidR="00944657" w:rsidRPr="0036644F">
              <w:rPr>
                <w:rStyle w:val="Hyperlink"/>
                <w:noProof/>
                <w:lang w:val="en-GB"/>
              </w:rPr>
              <w:t>7.</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Specific Comments on schema</w:t>
            </w:r>
            <w:r w:rsidR="00944657">
              <w:rPr>
                <w:noProof/>
                <w:webHidden/>
              </w:rPr>
              <w:tab/>
            </w:r>
            <w:r w:rsidR="00944657">
              <w:rPr>
                <w:noProof/>
                <w:webHidden/>
              </w:rPr>
              <w:fldChar w:fldCharType="begin"/>
            </w:r>
            <w:r w:rsidR="00944657">
              <w:rPr>
                <w:noProof/>
                <w:webHidden/>
              </w:rPr>
              <w:instrText xml:space="preserve"> PAGEREF _Toc377391318 \h </w:instrText>
            </w:r>
            <w:r w:rsidR="00944657">
              <w:rPr>
                <w:noProof/>
                <w:webHidden/>
              </w:rPr>
            </w:r>
            <w:r w:rsidR="00944657">
              <w:rPr>
                <w:noProof/>
                <w:webHidden/>
              </w:rPr>
              <w:fldChar w:fldCharType="separate"/>
            </w:r>
            <w:r w:rsidR="00944657">
              <w:rPr>
                <w:noProof/>
                <w:webHidden/>
              </w:rPr>
              <w:t>83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19" w:history="1">
            <w:r w:rsidR="00944657" w:rsidRPr="0036644F">
              <w:rPr>
                <w:rStyle w:val="Hyperlink"/>
                <w:noProof/>
              </w:rPr>
              <w:t>7.1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File extension and compression</w:t>
            </w:r>
            <w:r w:rsidR="00944657">
              <w:rPr>
                <w:noProof/>
                <w:webHidden/>
              </w:rPr>
              <w:tab/>
            </w:r>
            <w:r w:rsidR="00944657">
              <w:rPr>
                <w:noProof/>
                <w:webHidden/>
              </w:rPr>
              <w:fldChar w:fldCharType="begin"/>
            </w:r>
            <w:r w:rsidR="00944657">
              <w:rPr>
                <w:noProof/>
                <w:webHidden/>
              </w:rPr>
              <w:instrText xml:space="preserve"> PAGEREF _Toc377391319 \h </w:instrText>
            </w:r>
            <w:r w:rsidR="00944657">
              <w:rPr>
                <w:noProof/>
                <w:webHidden/>
              </w:rPr>
            </w:r>
            <w:r w:rsidR="00944657">
              <w:rPr>
                <w:noProof/>
                <w:webHidden/>
              </w:rPr>
              <w:fldChar w:fldCharType="separate"/>
            </w:r>
            <w:r w:rsidR="00944657">
              <w:rPr>
                <w:noProof/>
                <w:webHidden/>
              </w:rPr>
              <w:t>83</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20" w:history="1">
            <w:r w:rsidR="00944657" w:rsidRPr="0036644F">
              <w:rPr>
                <w:rStyle w:val="Hyperlink"/>
                <w:noProof/>
                <w:lang w:val="en-GB"/>
              </w:rPr>
              <w:t>7.2</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Referencing elements within the document</w:t>
            </w:r>
            <w:r w:rsidR="00944657">
              <w:rPr>
                <w:noProof/>
                <w:webHidden/>
              </w:rPr>
              <w:tab/>
            </w:r>
            <w:r w:rsidR="00944657">
              <w:rPr>
                <w:noProof/>
                <w:webHidden/>
              </w:rPr>
              <w:fldChar w:fldCharType="begin"/>
            </w:r>
            <w:r w:rsidR="00944657">
              <w:rPr>
                <w:noProof/>
                <w:webHidden/>
              </w:rPr>
              <w:instrText xml:space="preserve"> PAGEREF _Toc377391320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304629">
          <w:pPr>
            <w:pStyle w:val="TOC2"/>
            <w:rPr>
              <w:rFonts w:asciiTheme="minorHAnsi" w:eastAsiaTheme="minorEastAsia" w:hAnsiTheme="minorHAnsi" w:cstheme="minorBidi"/>
              <w:noProof/>
              <w:sz w:val="22"/>
              <w:szCs w:val="22"/>
              <w:lang w:val="en-GB" w:eastAsia="zh-CN"/>
            </w:rPr>
          </w:pPr>
          <w:hyperlink w:anchor="_Toc377391321" w:history="1">
            <w:r w:rsidR="00944657" w:rsidRPr="0036644F">
              <w:rPr>
                <w:rStyle w:val="Hyperlink"/>
                <w:noProof/>
              </w:rPr>
              <w:t>7.3</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Unknown modifications</w:t>
            </w:r>
            <w:r w:rsidR="00944657">
              <w:rPr>
                <w:noProof/>
                <w:webHidden/>
              </w:rPr>
              <w:tab/>
            </w:r>
            <w:r w:rsidR="00944657">
              <w:rPr>
                <w:noProof/>
                <w:webHidden/>
              </w:rPr>
              <w:fldChar w:fldCharType="begin"/>
            </w:r>
            <w:r w:rsidR="00944657">
              <w:rPr>
                <w:noProof/>
                <w:webHidden/>
              </w:rPr>
              <w:instrText xml:space="preserve"> PAGEREF _Toc377391321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304629">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322" w:history="1">
            <w:r w:rsidR="00944657" w:rsidRPr="0036644F">
              <w:rPr>
                <w:rStyle w:val="Hyperlink"/>
                <w:noProof/>
                <w:lang w:val="en-GB"/>
              </w:rPr>
              <w:t>8.</w:t>
            </w:r>
            <w:r w:rsidR="00944657">
              <w:rPr>
                <w:rFonts w:asciiTheme="minorHAnsi" w:eastAsiaTheme="minorEastAsia" w:hAnsiTheme="minorHAnsi" w:cstheme="minorBidi"/>
                <w:noProof/>
                <w:sz w:val="22"/>
                <w:szCs w:val="22"/>
                <w:lang w:val="en-GB" w:eastAsia="zh-CN"/>
              </w:rPr>
              <w:tab/>
            </w:r>
            <w:r w:rsidR="00944657" w:rsidRPr="0036644F">
              <w:rPr>
                <w:rStyle w:val="Hyperlink"/>
                <w:noProof/>
                <w:lang w:val="en-GB"/>
              </w:rPr>
              <w:t>Conclusions</w:t>
            </w:r>
            <w:r w:rsidR="00944657">
              <w:rPr>
                <w:noProof/>
                <w:webHidden/>
              </w:rPr>
              <w:tab/>
            </w:r>
            <w:r w:rsidR="00944657">
              <w:rPr>
                <w:noProof/>
                <w:webHidden/>
              </w:rPr>
              <w:fldChar w:fldCharType="begin"/>
            </w:r>
            <w:r w:rsidR="00944657">
              <w:rPr>
                <w:noProof/>
                <w:webHidden/>
              </w:rPr>
              <w:instrText xml:space="preserve"> PAGEREF _Toc377391322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304629">
          <w:pPr>
            <w:pStyle w:val="TOC1"/>
            <w:tabs>
              <w:tab w:val="left" w:pos="400"/>
              <w:tab w:val="right" w:leader="dot" w:pos="9962"/>
            </w:tabs>
            <w:rPr>
              <w:rFonts w:asciiTheme="minorHAnsi" w:eastAsiaTheme="minorEastAsia" w:hAnsiTheme="minorHAnsi" w:cstheme="minorBidi"/>
              <w:noProof/>
              <w:sz w:val="22"/>
              <w:szCs w:val="22"/>
              <w:lang w:val="en-GB" w:eastAsia="zh-CN"/>
            </w:rPr>
          </w:pPr>
          <w:hyperlink w:anchor="_Toc377391323" w:history="1">
            <w:r w:rsidR="00944657" w:rsidRPr="0036644F">
              <w:rPr>
                <w:rStyle w:val="Hyperlink"/>
                <w:noProof/>
              </w:rPr>
              <w:t>9.</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Authors and Contributors</w:t>
            </w:r>
            <w:r w:rsidR="00944657">
              <w:rPr>
                <w:noProof/>
                <w:webHidden/>
              </w:rPr>
              <w:tab/>
            </w:r>
            <w:r w:rsidR="00944657">
              <w:rPr>
                <w:noProof/>
                <w:webHidden/>
              </w:rPr>
              <w:fldChar w:fldCharType="begin"/>
            </w:r>
            <w:r w:rsidR="00944657">
              <w:rPr>
                <w:noProof/>
                <w:webHidden/>
              </w:rPr>
              <w:instrText xml:space="preserve"> PAGEREF _Toc377391323 \h </w:instrText>
            </w:r>
            <w:r w:rsidR="00944657">
              <w:rPr>
                <w:noProof/>
                <w:webHidden/>
              </w:rPr>
            </w:r>
            <w:r w:rsidR="00944657">
              <w:rPr>
                <w:noProof/>
                <w:webHidden/>
              </w:rPr>
              <w:fldChar w:fldCharType="separate"/>
            </w:r>
            <w:r w:rsidR="00944657">
              <w:rPr>
                <w:noProof/>
                <w:webHidden/>
              </w:rPr>
              <w:t>84</w:t>
            </w:r>
            <w:r w:rsidR="00944657">
              <w:rPr>
                <w:noProof/>
                <w:webHidden/>
              </w:rPr>
              <w:fldChar w:fldCharType="end"/>
            </w:r>
          </w:hyperlink>
        </w:p>
        <w:p w:rsidR="00944657" w:rsidRDefault="00304629">
          <w:pPr>
            <w:pStyle w:val="TOC1"/>
            <w:tabs>
              <w:tab w:val="left" w:pos="600"/>
              <w:tab w:val="right" w:leader="dot" w:pos="9962"/>
            </w:tabs>
            <w:rPr>
              <w:rFonts w:asciiTheme="minorHAnsi" w:eastAsiaTheme="minorEastAsia" w:hAnsiTheme="minorHAnsi" w:cstheme="minorBidi"/>
              <w:noProof/>
              <w:sz w:val="22"/>
              <w:szCs w:val="22"/>
              <w:lang w:val="en-GB" w:eastAsia="zh-CN"/>
            </w:rPr>
          </w:pPr>
          <w:hyperlink w:anchor="_Toc377391324" w:history="1">
            <w:r w:rsidR="00944657" w:rsidRPr="0036644F">
              <w:rPr>
                <w:rStyle w:val="Hyperlink"/>
                <w:noProof/>
              </w:rPr>
              <w:t>10.</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References</w:t>
            </w:r>
            <w:r w:rsidR="00944657">
              <w:rPr>
                <w:noProof/>
                <w:webHidden/>
              </w:rPr>
              <w:tab/>
            </w:r>
            <w:r w:rsidR="00944657">
              <w:rPr>
                <w:noProof/>
                <w:webHidden/>
              </w:rPr>
              <w:fldChar w:fldCharType="begin"/>
            </w:r>
            <w:r w:rsidR="00944657">
              <w:rPr>
                <w:noProof/>
                <w:webHidden/>
              </w:rPr>
              <w:instrText xml:space="preserve"> PAGEREF _Toc377391324 \h </w:instrText>
            </w:r>
            <w:r w:rsidR="00944657">
              <w:rPr>
                <w:noProof/>
                <w:webHidden/>
              </w:rPr>
            </w:r>
            <w:r w:rsidR="00944657">
              <w:rPr>
                <w:noProof/>
                <w:webHidden/>
              </w:rPr>
              <w:fldChar w:fldCharType="separate"/>
            </w:r>
            <w:r w:rsidR="00944657">
              <w:rPr>
                <w:noProof/>
                <w:webHidden/>
              </w:rPr>
              <w:t>85</w:t>
            </w:r>
            <w:r w:rsidR="00944657">
              <w:rPr>
                <w:noProof/>
                <w:webHidden/>
              </w:rPr>
              <w:fldChar w:fldCharType="end"/>
            </w:r>
          </w:hyperlink>
        </w:p>
        <w:p w:rsidR="00944657" w:rsidRDefault="00304629">
          <w:pPr>
            <w:pStyle w:val="TOC1"/>
            <w:tabs>
              <w:tab w:val="left" w:pos="600"/>
              <w:tab w:val="right" w:leader="dot" w:pos="9962"/>
            </w:tabs>
            <w:rPr>
              <w:rFonts w:asciiTheme="minorHAnsi" w:eastAsiaTheme="minorEastAsia" w:hAnsiTheme="minorHAnsi" w:cstheme="minorBidi"/>
              <w:noProof/>
              <w:sz w:val="22"/>
              <w:szCs w:val="22"/>
              <w:lang w:val="en-GB" w:eastAsia="zh-CN"/>
            </w:rPr>
          </w:pPr>
          <w:hyperlink w:anchor="_Toc377391325" w:history="1">
            <w:r w:rsidR="00944657" w:rsidRPr="0036644F">
              <w:rPr>
                <w:rStyle w:val="Hyperlink"/>
                <w:noProof/>
              </w:rPr>
              <w:t>11.</w:t>
            </w:r>
            <w:r w:rsidR="00944657">
              <w:rPr>
                <w:rFonts w:asciiTheme="minorHAnsi" w:eastAsiaTheme="minorEastAsia" w:hAnsiTheme="minorHAnsi" w:cstheme="minorBidi"/>
                <w:noProof/>
                <w:sz w:val="22"/>
                <w:szCs w:val="22"/>
                <w:lang w:val="en-GB" w:eastAsia="zh-CN"/>
              </w:rPr>
              <w:tab/>
            </w:r>
            <w:r w:rsidR="00944657" w:rsidRPr="0036644F">
              <w:rPr>
                <w:rStyle w:val="Hyperlink"/>
                <w:noProof/>
              </w:rPr>
              <w:t>Intellectual Property Statement</w:t>
            </w:r>
            <w:r w:rsidR="00944657">
              <w:rPr>
                <w:noProof/>
                <w:webHidden/>
              </w:rPr>
              <w:tab/>
            </w:r>
            <w:r w:rsidR="00944657">
              <w:rPr>
                <w:noProof/>
                <w:webHidden/>
              </w:rPr>
              <w:fldChar w:fldCharType="begin"/>
            </w:r>
            <w:r w:rsidR="00944657">
              <w:rPr>
                <w:noProof/>
                <w:webHidden/>
              </w:rPr>
              <w:instrText xml:space="preserve"> PAGEREF _Toc377391325 \h </w:instrText>
            </w:r>
            <w:r w:rsidR="00944657">
              <w:rPr>
                <w:noProof/>
                <w:webHidden/>
              </w:rPr>
            </w:r>
            <w:r w:rsidR="00944657">
              <w:rPr>
                <w:noProof/>
                <w:webHidden/>
              </w:rPr>
              <w:fldChar w:fldCharType="separate"/>
            </w:r>
            <w:r w:rsidR="00944657">
              <w:rPr>
                <w:noProof/>
                <w:webHidden/>
              </w:rPr>
              <w:t>85</w:t>
            </w:r>
            <w:r w:rsidR="00944657">
              <w:rPr>
                <w:noProof/>
                <w:webHidden/>
              </w:rPr>
              <w:fldChar w:fldCharType="end"/>
            </w:r>
          </w:hyperlink>
        </w:p>
        <w:p w:rsidR="00944657" w:rsidRDefault="00304629">
          <w:pPr>
            <w:pStyle w:val="TOC1"/>
            <w:tabs>
              <w:tab w:val="right" w:leader="dot" w:pos="9962"/>
            </w:tabs>
            <w:rPr>
              <w:rFonts w:asciiTheme="minorHAnsi" w:eastAsiaTheme="minorEastAsia" w:hAnsiTheme="minorHAnsi" w:cstheme="minorBidi"/>
              <w:noProof/>
              <w:sz w:val="22"/>
              <w:szCs w:val="22"/>
              <w:lang w:val="en-GB" w:eastAsia="zh-CN"/>
            </w:rPr>
          </w:pPr>
          <w:hyperlink w:anchor="_Toc377391326" w:history="1">
            <w:r w:rsidR="00944657" w:rsidRPr="0036644F">
              <w:rPr>
                <w:rStyle w:val="Hyperlink"/>
                <w:noProof/>
              </w:rPr>
              <w:t>Copyright Notice</w:t>
            </w:r>
            <w:r w:rsidR="00944657">
              <w:rPr>
                <w:noProof/>
                <w:webHidden/>
              </w:rPr>
              <w:tab/>
            </w:r>
            <w:r w:rsidR="00944657">
              <w:rPr>
                <w:noProof/>
                <w:webHidden/>
              </w:rPr>
              <w:fldChar w:fldCharType="begin"/>
            </w:r>
            <w:r w:rsidR="00944657">
              <w:rPr>
                <w:noProof/>
                <w:webHidden/>
              </w:rPr>
              <w:instrText xml:space="preserve"> PAGEREF _Toc377391326 \h </w:instrText>
            </w:r>
            <w:r w:rsidR="00944657">
              <w:rPr>
                <w:noProof/>
                <w:webHidden/>
              </w:rPr>
            </w:r>
            <w:r w:rsidR="00944657">
              <w:rPr>
                <w:noProof/>
                <w:webHidden/>
              </w:rPr>
              <w:fldChar w:fldCharType="separate"/>
            </w:r>
            <w:r w:rsidR="00944657">
              <w:rPr>
                <w:noProof/>
                <w:webHidden/>
              </w:rPr>
              <w:t>85</w:t>
            </w:r>
            <w:r w:rsidR="00944657">
              <w:rPr>
                <w:noProof/>
                <w:webHidden/>
              </w:rPr>
              <w:fldChar w:fldCharType="end"/>
            </w:r>
          </w:hyperlink>
        </w:p>
        <w:p w:rsidR="00944657" w:rsidRDefault="00944657">
          <w:r>
            <w:rPr>
              <w:b/>
              <w:bCs/>
              <w:noProof/>
            </w:rPr>
            <w:fldChar w:fldCharType="end"/>
          </w:r>
        </w:p>
        <w:p w:rsidR="00944657" w:rsidRPr="00E86995" w:rsidRDefault="00304629" w:rsidP="00466496">
          <w:pPr>
            <w:spacing w:line="240" w:lineRule="auto"/>
            <w:rPr>
              <w:highlight w:val="yellow"/>
              <w:lang w:val="en-GB"/>
            </w:rPr>
          </w:pPr>
        </w:p>
      </w:sdtContent>
    </w:sdt>
    <w:p w:rsidR="007B0DFD" w:rsidRPr="00E86995" w:rsidRDefault="007B0DFD" w:rsidP="00466496">
      <w:pPr>
        <w:spacing w:line="240" w:lineRule="auto"/>
        <w:rPr>
          <w:highlight w:val="yellow"/>
          <w:lang w:val="en-GB"/>
        </w:rPr>
      </w:pPr>
    </w:p>
    <w:p w:rsidR="008F1CA6" w:rsidRPr="00DB3ECF" w:rsidRDefault="008F1CA6" w:rsidP="00466496">
      <w:pPr>
        <w:pStyle w:val="Heading1"/>
        <w:spacing w:line="240" w:lineRule="auto"/>
        <w:rPr>
          <w:lang w:val="en-GB"/>
        </w:rPr>
      </w:pPr>
      <w:bookmarkStart w:id="7" w:name="_Ref116882289"/>
      <w:bookmarkStart w:id="8" w:name="_Toc118017562"/>
      <w:bookmarkStart w:id="9" w:name="_Toc156877856"/>
      <w:bookmarkStart w:id="10" w:name="_Toc342391909"/>
      <w:bookmarkStart w:id="11" w:name="_Toc377391206"/>
      <w:r w:rsidRPr="00DB3ECF">
        <w:rPr>
          <w:lang w:val="en-GB"/>
        </w:rPr>
        <w:lastRenderedPageBreak/>
        <w:t>Introduction</w:t>
      </w:r>
      <w:bookmarkEnd w:id="7"/>
      <w:bookmarkEnd w:id="8"/>
      <w:bookmarkEnd w:id="9"/>
      <w:bookmarkEnd w:id="10"/>
      <w:bookmarkEnd w:id="11"/>
    </w:p>
    <w:p w:rsidR="008F1CA6" w:rsidRPr="00DB3ECF" w:rsidRDefault="008F1CA6" w:rsidP="00466496">
      <w:pPr>
        <w:pStyle w:val="Heading2"/>
        <w:spacing w:line="240" w:lineRule="auto"/>
        <w:rPr>
          <w:lang w:val="en-GB"/>
        </w:rPr>
      </w:pPr>
      <w:bookmarkStart w:id="12" w:name="_Toc342391910"/>
      <w:bookmarkStart w:id="13" w:name="_Toc377391207"/>
      <w:r w:rsidRPr="00DB3ECF">
        <w:rPr>
          <w:lang w:val="en-GB"/>
        </w:rPr>
        <w:t>Background</w:t>
      </w:r>
      <w:bookmarkEnd w:id="12"/>
      <w:bookmarkEnd w:id="13"/>
    </w:p>
    <w:p w:rsidR="00B26C55" w:rsidRDefault="002D794A" w:rsidP="00466496">
      <w:pPr>
        <w:spacing w:line="240" w:lineRule="auto"/>
        <w:rPr>
          <w:lang w:val="en-GB"/>
        </w:rPr>
      </w:pPr>
      <w:r>
        <w:rPr>
          <w:lang w:val="en-GB"/>
        </w:rPr>
        <w:t xml:space="preserve">This document addresses the systematic description of </w:t>
      </w:r>
      <w:r w:rsidR="00D504D0">
        <w:rPr>
          <w:lang w:val="en-GB"/>
        </w:rPr>
        <w:t>quantifying molecules by</w:t>
      </w:r>
      <w:r>
        <w:rPr>
          <w:lang w:val="en-GB"/>
        </w:rPr>
        <w:t xml:space="preserve"> mass spectrometry. A large number of different </w:t>
      </w:r>
      <w:r w:rsidR="00D504D0">
        <w:rPr>
          <w:lang w:val="en-GB"/>
        </w:rPr>
        <w:t>software packages</w:t>
      </w:r>
      <w:r>
        <w:rPr>
          <w:lang w:val="en-GB"/>
        </w:rPr>
        <w:t xml:space="preserve"> are available that produce output in a variety of different formats. It is intended that </w:t>
      </w:r>
      <w:r w:rsidR="00CA43A1">
        <w:rPr>
          <w:lang w:val="en-GB"/>
        </w:rPr>
        <w:t>mzQuantML</w:t>
      </w:r>
      <w:r>
        <w:rPr>
          <w:lang w:val="en-GB"/>
        </w:rPr>
        <w:t xml:space="preserve"> will provide a </w:t>
      </w:r>
      <w:r w:rsidR="008C7815">
        <w:rPr>
          <w:lang w:val="en-GB"/>
        </w:rPr>
        <w:t xml:space="preserve">single common format for software to represent, import or export </w:t>
      </w:r>
      <w:r w:rsidR="001677BB">
        <w:rPr>
          <w:lang w:val="en-GB"/>
        </w:rPr>
        <w:t>quantitation</w:t>
      </w:r>
      <w:r w:rsidR="008C7815">
        <w:rPr>
          <w:lang w:val="en-GB"/>
        </w:rPr>
        <w:t xml:space="preserve"> values derived from mass spectrometry. </w:t>
      </w:r>
      <w:r w:rsidR="00B26C55">
        <w:rPr>
          <w:lang w:val="en-GB"/>
        </w:rPr>
        <w:t xml:space="preserve">These values typically report on peptides or proteins in the context of proteomics investigations but it is noted that similar structures are required in metabolomics, and, as such, structures have been developed that can capture small molecules descriptions and quantitative values. </w:t>
      </w:r>
    </w:p>
    <w:p w:rsidR="00B26C55" w:rsidRDefault="00B26C55" w:rsidP="00466496">
      <w:pPr>
        <w:spacing w:line="240" w:lineRule="auto"/>
        <w:rPr>
          <w:lang w:val="en-GB"/>
        </w:rPr>
      </w:pPr>
    </w:p>
    <w:p w:rsidR="002D794A" w:rsidRDefault="00CA43A1" w:rsidP="00466496">
      <w:pPr>
        <w:spacing w:line="240" w:lineRule="auto"/>
        <w:rPr>
          <w:lang w:val="en-GB"/>
        </w:rPr>
      </w:pPr>
      <w:proofErr w:type="gramStart"/>
      <w:r>
        <w:rPr>
          <w:lang w:val="en-GB"/>
        </w:rPr>
        <w:t>mzQuantML</w:t>
      </w:r>
      <w:proofErr w:type="gramEnd"/>
      <w:r w:rsidR="002D794A">
        <w:rPr>
          <w:lang w:val="en-GB"/>
        </w:rPr>
        <w:t xml:space="preserve"> has been developed with a view to supporting the following </w:t>
      </w:r>
      <w:r w:rsidR="00512DAA">
        <w:rPr>
          <w:lang w:val="en-GB"/>
        </w:rPr>
        <w:t xml:space="preserve">general </w:t>
      </w:r>
      <w:r w:rsidR="002D794A">
        <w:rPr>
          <w:lang w:val="en-GB"/>
        </w:rPr>
        <w:t>tasks</w:t>
      </w:r>
      <w:r w:rsidR="00512DAA">
        <w:rPr>
          <w:lang w:val="en-GB"/>
        </w:rPr>
        <w:t xml:space="preserve"> (more specific use cases are provided in Section </w:t>
      </w:r>
      <w:r w:rsidR="00B02E3C">
        <w:fldChar w:fldCharType="begin"/>
      </w:r>
      <w:r w:rsidR="00B02E3C">
        <w:instrText xml:space="preserve"> REF _Ref211659702 \r \h  \* MERGEFORMAT </w:instrText>
      </w:r>
      <w:r w:rsidR="00B02E3C">
        <w:fldChar w:fldCharType="separate"/>
      </w:r>
      <w:r w:rsidR="00284E58" w:rsidRPr="00284E58">
        <w:t>2</w:t>
      </w:r>
      <w:r w:rsidR="00B02E3C">
        <w:fldChar w:fldCharType="end"/>
      </w:r>
      <w:r w:rsidR="00512DAA">
        <w:rPr>
          <w:lang w:val="en-GB"/>
        </w:rPr>
        <w:t>)</w:t>
      </w:r>
      <w:r w:rsidR="002D794A">
        <w:rPr>
          <w:lang w:val="en-GB"/>
        </w:rPr>
        <w:t>:</w:t>
      </w:r>
    </w:p>
    <w:p w:rsidR="002D794A" w:rsidRDefault="002D794A" w:rsidP="00466496">
      <w:pPr>
        <w:spacing w:line="240" w:lineRule="auto"/>
        <w:rPr>
          <w:lang w:val="en-GB"/>
        </w:rPr>
      </w:pPr>
    </w:p>
    <w:p w:rsidR="002D794A" w:rsidRDefault="002D794A" w:rsidP="00466496">
      <w:pPr>
        <w:numPr>
          <w:ilvl w:val="0"/>
          <w:numId w:val="12"/>
        </w:numPr>
        <w:spacing w:line="240" w:lineRule="auto"/>
        <w:rPr>
          <w:lang w:val="en-GB"/>
        </w:rPr>
      </w:pPr>
      <w:r>
        <w:rPr>
          <w:i/>
          <w:lang w:val="en-GB"/>
        </w:rPr>
        <w:t xml:space="preserve">The discovery of relevant results, </w:t>
      </w:r>
      <w:r>
        <w:rPr>
          <w:lang w:val="en-GB"/>
        </w:rPr>
        <w:t>so that, for example, data sets in a database that use a particular technique or combination of techniques can be identified and studied by experimentalists during experiment design or data analysis.</w:t>
      </w:r>
    </w:p>
    <w:p w:rsidR="002D794A" w:rsidRDefault="002D794A" w:rsidP="00466496">
      <w:pPr>
        <w:numPr>
          <w:ilvl w:val="0"/>
          <w:numId w:val="12"/>
        </w:numPr>
        <w:spacing w:line="240" w:lineRule="auto"/>
        <w:rPr>
          <w:lang w:val="en-GB"/>
        </w:rPr>
      </w:pPr>
      <w:r>
        <w:rPr>
          <w:i/>
          <w:lang w:val="en-GB"/>
        </w:rPr>
        <w:t>The sharing of best practice</w:t>
      </w:r>
      <w:r w:rsidR="001614C1">
        <w:rPr>
          <w:lang w:val="en-GB"/>
        </w:rPr>
        <w:t xml:space="preserve">, so that, for example, </w:t>
      </w:r>
      <w:r w:rsidR="00512DAA">
        <w:rPr>
          <w:lang w:val="en-GB"/>
        </w:rPr>
        <w:t xml:space="preserve">analyses </w:t>
      </w:r>
      <w:r w:rsidR="00A50A1E">
        <w:rPr>
          <w:lang w:val="en-GB"/>
        </w:rPr>
        <w:t xml:space="preserve">that have been particularly successful at </w:t>
      </w:r>
      <w:r w:rsidR="00CD5E3E">
        <w:rPr>
          <w:lang w:val="en-GB"/>
        </w:rPr>
        <w:t>quantifying</w:t>
      </w:r>
      <w:r w:rsidR="00A50A1E">
        <w:rPr>
          <w:lang w:val="en-GB"/>
        </w:rPr>
        <w:t xml:space="preserve"> a certain group of peptides</w:t>
      </w:r>
      <w:r w:rsidR="009E750A">
        <w:rPr>
          <w:lang w:val="en-GB"/>
        </w:rPr>
        <w:t>/proteins</w:t>
      </w:r>
      <w:r w:rsidR="00A50A1E">
        <w:rPr>
          <w:lang w:val="en-GB"/>
        </w:rPr>
        <w:t xml:space="preserve"> can be interpreted by consumers of the data.</w:t>
      </w:r>
    </w:p>
    <w:p w:rsidR="002D794A" w:rsidRDefault="002D794A" w:rsidP="00466496">
      <w:pPr>
        <w:numPr>
          <w:ilvl w:val="0"/>
          <w:numId w:val="12"/>
        </w:numPr>
        <w:spacing w:line="240" w:lineRule="auto"/>
        <w:rPr>
          <w:lang w:val="en-GB"/>
        </w:rPr>
      </w:pPr>
      <w:r>
        <w:rPr>
          <w:i/>
          <w:lang w:val="en-GB"/>
        </w:rPr>
        <w:t>The evaluation of results</w:t>
      </w:r>
      <w:r w:rsidR="00347A46">
        <w:rPr>
          <w:lang w:val="en-GB"/>
        </w:rPr>
        <w:t>, so that</w:t>
      </w:r>
      <w:r w:rsidR="00C43714">
        <w:rPr>
          <w:lang w:val="en-GB"/>
        </w:rPr>
        <w:t>, for example,</w:t>
      </w:r>
      <w:r w:rsidR="00347A46">
        <w:rPr>
          <w:lang w:val="en-GB"/>
        </w:rPr>
        <w:t xml:space="preserve"> sufficient information is provided </w:t>
      </w:r>
      <w:r w:rsidR="00C43714">
        <w:rPr>
          <w:lang w:val="en-GB"/>
        </w:rPr>
        <w:t xml:space="preserve">about </w:t>
      </w:r>
      <w:r w:rsidR="003412B3">
        <w:rPr>
          <w:lang w:val="en-GB"/>
        </w:rPr>
        <w:t xml:space="preserve">how </w:t>
      </w:r>
      <w:r w:rsidR="00C43714">
        <w:rPr>
          <w:lang w:val="en-GB"/>
        </w:rPr>
        <w:t>a particular</w:t>
      </w:r>
      <w:r w:rsidR="003412B3">
        <w:rPr>
          <w:lang w:val="en-GB"/>
        </w:rPr>
        <w:t xml:space="preserve"> </w:t>
      </w:r>
      <w:r w:rsidR="00C43714">
        <w:rPr>
          <w:lang w:val="en-GB"/>
        </w:rPr>
        <w:t xml:space="preserve">analysis was performed </w:t>
      </w:r>
      <w:r w:rsidR="00016521">
        <w:rPr>
          <w:lang w:val="en-GB"/>
        </w:rPr>
        <w:t>to allow the results to be critically evaluated</w:t>
      </w:r>
      <w:r>
        <w:rPr>
          <w:lang w:val="en-GB"/>
        </w:rPr>
        <w:t>.</w:t>
      </w:r>
    </w:p>
    <w:p w:rsidR="002D794A" w:rsidRDefault="002D794A" w:rsidP="00466496">
      <w:pPr>
        <w:numPr>
          <w:ilvl w:val="0"/>
          <w:numId w:val="12"/>
        </w:numPr>
        <w:spacing w:line="240" w:lineRule="auto"/>
      </w:pPr>
      <w:r>
        <w:rPr>
          <w:i/>
        </w:rPr>
        <w:t xml:space="preserve">The sharing of data sets, </w:t>
      </w:r>
      <w:r>
        <w:t>so that, for example, public repositories can import or export data, or multi-site projects can share results to support integrated analysis.</w:t>
      </w:r>
    </w:p>
    <w:p w:rsidR="002D794A" w:rsidRDefault="00E740E1" w:rsidP="00466496">
      <w:pPr>
        <w:numPr>
          <w:ilvl w:val="0"/>
          <w:numId w:val="12"/>
        </w:numPr>
        <w:spacing w:line="240" w:lineRule="auto"/>
      </w:pPr>
      <w:r>
        <w:rPr>
          <w:i/>
          <w:iCs/>
        </w:rPr>
        <w:t>The creation of a</w:t>
      </w:r>
      <w:r w:rsidR="002D794A">
        <w:rPr>
          <w:i/>
          <w:iCs/>
        </w:rPr>
        <w:t xml:space="preserve"> format for input to analysis software</w:t>
      </w:r>
      <w:r w:rsidR="002D794A">
        <w:t xml:space="preserve">, for example, </w:t>
      </w:r>
      <w:r w:rsidR="00750EB3">
        <w:t xml:space="preserve">allowing </w:t>
      </w:r>
      <w:r w:rsidR="002D794A">
        <w:t xml:space="preserve">software </w:t>
      </w:r>
      <w:r w:rsidR="00EC3EAA">
        <w:t>to be designed that</w:t>
      </w:r>
      <w:r w:rsidR="002D794A">
        <w:t xml:space="preserve"> provide</w:t>
      </w:r>
      <w:r w:rsidR="00EC3EAA">
        <w:t>s</w:t>
      </w:r>
      <w:r w:rsidR="002D794A">
        <w:t xml:space="preserve"> </w:t>
      </w:r>
      <w:r w:rsidR="00C9118C">
        <w:t xml:space="preserve">statistical significance on top of protein </w:t>
      </w:r>
      <w:r w:rsidR="001677BB">
        <w:t>quantitation</w:t>
      </w:r>
      <w:r w:rsidR="00C9118C">
        <w:t xml:space="preserve"> values</w:t>
      </w:r>
      <w:r w:rsidR="002D794A">
        <w:t>.</w:t>
      </w:r>
    </w:p>
    <w:p w:rsidR="00F9664C" w:rsidRDefault="00F9664C" w:rsidP="00466496">
      <w:pPr>
        <w:numPr>
          <w:ilvl w:val="0"/>
          <w:numId w:val="12"/>
        </w:numPr>
        <w:spacing w:line="240" w:lineRule="auto"/>
      </w:pPr>
      <w:r>
        <w:rPr>
          <w:i/>
          <w:iCs/>
        </w:rPr>
        <w:t>An internal format for pipeline analysis software</w:t>
      </w:r>
      <w:r>
        <w:rPr>
          <w:iCs/>
        </w:rPr>
        <w:t xml:space="preserve">, for example, allowing analysis software to store intermediate results from different stages of a </w:t>
      </w:r>
      <w:r w:rsidR="001677BB">
        <w:rPr>
          <w:iCs/>
        </w:rPr>
        <w:t>quantitation</w:t>
      </w:r>
      <w:r w:rsidR="00C47717">
        <w:rPr>
          <w:iCs/>
        </w:rPr>
        <w:t xml:space="preserve"> </w:t>
      </w:r>
      <w:r>
        <w:rPr>
          <w:iCs/>
        </w:rPr>
        <w:t xml:space="preserve">pipeline, prior to the final results being assembled in a single </w:t>
      </w:r>
      <w:r w:rsidR="00CA43A1">
        <w:rPr>
          <w:iCs/>
        </w:rPr>
        <w:t>mzQuantML</w:t>
      </w:r>
      <w:r>
        <w:rPr>
          <w:iCs/>
        </w:rPr>
        <w:t xml:space="preserve"> file.</w:t>
      </w:r>
    </w:p>
    <w:p w:rsidR="002D794A" w:rsidRDefault="002D794A" w:rsidP="00466496">
      <w:pPr>
        <w:spacing w:line="240" w:lineRule="auto"/>
        <w:ind w:left="360"/>
        <w:rPr>
          <w:lang w:val="en-GB"/>
        </w:rPr>
      </w:pPr>
    </w:p>
    <w:p w:rsidR="002D794A" w:rsidRDefault="002D794A" w:rsidP="00466496">
      <w:pPr>
        <w:spacing w:line="240" w:lineRule="auto"/>
        <w:rPr>
          <w:lang w:val="en-GB"/>
        </w:rPr>
      </w:pPr>
      <w:r>
        <w:rPr>
          <w:lang w:val="en-GB"/>
        </w:rPr>
        <w:t xml:space="preserve">The description of the analysis of proteomics mass spectra requires that </w:t>
      </w:r>
      <w:r w:rsidR="002E349B">
        <w:rPr>
          <w:lang w:val="en-GB"/>
        </w:rPr>
        <w:t>parts of the schema</w:t>
      </w:r>
      <w:r>
        <w:rPr>
          <w:lang w:val="en-GB"/>
        </w:rPr>
        <w:t xml:space="preserve"> describe: (i) the identity and configuration of software used to perform the analysis and the protocol used to apply this software to the analysis; (ii) the </w:t>
      </w:r>
      <w:r w:rsidR="001257FD">
        <w:rPr>
          <w:lang w:val="en-GB"/>
        </w:rPr>
        <w:t xml:space="preserve">quantitative data associated with </w:t>
      </w:r>
      <w:r>
        <w:rPr>
          <w:lang w:val="en-GB"/>
        </w:rPr>
        <w:t>molecules</w:t>
      </w:r>
      <w:r w:rsidR="00751127" w:rsidRPr="00751127">
        <w:rPr>
          <w:lang w:val="en-GB"/>
        </w:rPr>
        <w:t>; and</w:t>
      </w:r>
      <w:r>
        <w:rPr>
          <w:lang w:val="en-GB"/>
        </w:rPr>
        <w:t xml:space="preserve"> (i</w:t>
      </w:r>
      <w:r w:rsidR="00DE7D55">
        <w:rPr>
          <w:lang w:val="en-GB"/>
        </w:rPr>
        <w:t>i</w:t>
      </w:r>
      <w:r>
        <w:rPr>
          <w:lang w:val="en-GB"/>
        </w:rPr>
        <w:t xml:space="preserve">i) the way in which these relate to other techniques to form a proteomics workflow. Most of this document is concerned with </w:t>
      </w:r>
      <w:r w:rsidR="00DE7D55">
        <w:rPr>
          <w:lang w:val="en-GB"/>
        </w:rPr>
        <w:t>(i) and (ii)</w:t>
      </w:r>
      <w:r>
        <w:rPr>
          <w:lang w:val="en-GB"/>
        </w:rPr>
        <w:t xml:space="preserve"> – the identification of the key features of different techniques that are required to support the </w:t>
      </w:r>
      <w:r w:rsidR="00DE7D55">
        <w:rPr>
          <w:lang w:val="en-GB"/>
        </w:rPr>
        <w:t>tasks T1 to T5 above. Models of type (iii)</w:t>
      </w:r>
      <w:r>
        <w:rPr>
          <w:lang w:val="en-GB"/>
        </w:rPr>
        <w:t xml:space="preserve"> </w:t>
      </w:r>
      <w:r w:rsidR="00DE7D55">
        <w:rPr>
          <w:lang w:val="en-GB"/>
        </w:rPr>
        <w:t xml:space="preserve">are created </w:t>
      </w:r>
      <w:r>
        <w:rPr>
          <w:lang w:val="en-GB"/>
        </w:rPr>
        <w:t>by develop</w:t>
      </w:r>
      <w:r w:rsidR="00DE7D55">
        <w:rPr>
          <w:lang w:val="en-GB"/>
        </w:rPr>
        <w:t xml:space="preserve">ments </w:t>
      </w:r>
      <w:r>
        <w:rPr>
          <w:lang w:val="en-GB"/>
        </w:rPr>
        <w:t>in the context of the Functional Genomics Experimental Object Model (FuGE), which defines model components of relevance to a wide range of experimental techniques</w:t>
      </w:r>
      <w:r w:rsidR="000B3D1C">
        <w:rPr>
          <w:lang w:val="en-GB"/>
        </w:rPr>
        <w:t xml:space="preserve">. Several components from FuGE are re-used in the development of </w:t>
      </w:r>
      <w:r w:rsidR="00CA43A1">
        <w:rPr>
          <w:lang w:val="en-GB"/>
        </w:rPr>
        <w:t>mzQuantML</w:t>
      </w:r>
      <w:r>
        <w:rPr>
          <w:lang w:val="en-GB"/>
        </w:rPr>
        <w:t>.</w:t>
      </w:r>
    </w:p>
    <w:p w:rsidR="002D794A" w:rsidRDefault="002D794A" w:rsidP="00466496">
      <w:pPr>
        <w:spacing w:line="240" w:lineRule="auto"/>
        <w:rPr>
          <w:lang w:val="en-GB"/>
        </w:rPr>
      </w:pPr>
    </w:p>
    <w:p w:rsidR="002D794A" w:rsidRDefault="002D794A" w:rsidP="00466496">
      <w:pPr>
        <w:spacing w:line="240" w:lineRule="auto"/>
        <w:rPr>
          <w:lang w:val="en-GB"/>
        </w:rPr>
      </w:pPr>
      <w:r>
        <w:rPr>
          <w:lang w:val="en-GB"/>
        </w:rPr>
        <w:t>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w:t>
      </w:r>
      <w:r w:rsidR="0073232D">
        <w:rPr>
          <w:lang w:val="en-GB"/>
        </w:rPr>
        <w:t xml:space="preserve">, beyond the key examples </w:t>
      </w:r>
      <w:r w:rsidR="007005D4">
        <w:rPr>
          <w:lang w:val="en-GB"/>
        </w:rPr>
        <w:t>developed</w:t>
      </w:r>
      <w:r w:rsidR="0073232D">
        <w:rPr>
          <w:lang w:val="en-GB"/>
        </w:rPr>
        <w:t xml:space="preserve"> as part of the version 1.0 release</w:t>
      </w:r>
      <w:r>
        <w:rPr>
          <w:lang w:val="en-GB"/>
        </w:rPr>
        <w:t xml:space="preserve">. It is anticipated that tutorial material will be developed when the specification is stable. </w:t>
      </w:r>
    </w:p>
    <w:p w:rsidR="002E0228" w:rsidRPr="00DB3ECF" w:rsidRDefault="002E0228" w:rsidP="00466496">
      <w:pPr>
        <w:spacing w:line="240" w:lineRule="auto"/>
        <w:rPr>
          <w:highlight w:val="cyan"/>
          <w:lang w:val="en-GB"/>
        </w:rPr>
      </w:pPr>
    </w:p>
    <w:p w:rsidR="00DB3ECF" w:rsidRPr="00E85AED" w:rsidRDefault="00DB3ECF" w:rsidP="00466496">
      <w:pPr>
        <w:pStyle w:val="Heading2"/>
        <w:spacing w:line="240" w:lineRule="auto"/>
        <w:rPr>
          <w:lang w:val="en-GB"/>
        </w:rPr>
      </w:pPr>
      <w:bookmarkStart w:id="14" w:name="_Toc342391911"/>
      <w:bookmarkStart w:id="15" w:name="_Toc377391208"/>
      <w:r w:rsidRPr="00E85AED">
        <w:rPr>
          <w:lang w:val="en-GB"/>
        </w:rPr>
        <w:t>Document Structure</w:t>
      </w:r>
      <w:bookmarkEnd w:id="14"/>
      <w:bookmarkEnd w:id="15"/>
    </w:p>
    <w:p w:rsidR="00970B31" w:rsidRPr="00E86995" w:rsidRDefault="00970B31" w:rsidP="00466496">
      <w:pPr>
        <w:spacing w:line="240" w:lineRule="auto"/>
        <w:rPr>
          <w:highlight w:val="yellow"/>
          <w:lang w:val="en-GB"/>
        </w:rPr>
      </w:pPr>
      <w:r>
        <w:rPr>
          <w:lang w:val="en-GB"/>
        </w:rPr>
        <w:t>The remainder of this document is structured as follows. Section</w:t>
      </w:r>
      <w:r w:rsidR="00717537">
        <w:rPr>
          <w:lang w:val="en-GB"/>
        </w:rPr>
        <w:t xml:space="preserve"> </w:t>
      </w:r>
      <w:r w:rsidR="00B02E3C">
        <w:fldChar w:fldCharType="begin"/>
      </w:r>
      <w:r w:rsidR="00B02E3C">
        <w:instrText xml:space="preserve"> REF _Ref216758743 \r \h  \* MERGEFORMAT </w:instrText>
      </w:r>
      <w:r w:rsidR="00B02E3C">
        <w:fldChar w:fldCharType="separate"/>
      </w:r>
      <w:r w:rsidR="00284E58" w:rsidRPr="00284E58">
        <w:t>2</w:t>
      </w:r>
      <w:r w:rsidR="00B02E3C">
        <w:fldChar w:fldCharType="end"/>
      </w:r>
      <w:r>
        <w:rPr>
          <w:lang w:val="en-GB"/>
        </w:rPr>
        <w:t xml:space="preserve"> </w:t>
      </w:r>
      <w:r w:rsidR="00DB3ECF">
        <w:rPr>
          <w:lang w:val="en-GB"/>
        </w:rPr>
        <w:t>lists</w:t>
      </w:r>
      <w:r>
        <w:rPr>
          <w:lang w:val="en-GB"/>
        </w:rPr>
        <w:t xml:space="preserve"> </w:t>
      </w:r>
      <w:r w:rsidR="00DB3ECF">
        <w:rPr>
          <w:lang w:val="en-GB"/>
        </w:rPr>
        <w:t xml:space="preserve">use cases </w:t>
      </w:r>
      <w:r w:rsidR="00CA43A1">
        <w:rPr>
          <w:lang w:val="en-GB"/>
        </w:rPr>
        <w:t>mzQuantML</w:t>
      </w:r>
      <w:r w:rsidR="00DB3ECF">
        <w:rPr>
          <w:lang w:val="en-GB"/>
        </w:rPr>
        <w:t xml:space="preserve"> is </w:t>
      </w:r>
      <w:r w:rsidR="00792676">
        <w:rPr>
          <w:lang w:val="en-GB"/>
        </w:rPr>
        <w:t>designed</w:t>
      </w:r>
      <w:r w:rsidR="00EA6550">
        <w:rPr>
          <w:lang w:val="en-GB"/>
        </w:rPr>
        <w:t xml:space="preserve"> to support</w:t>
      </w:r>
      <w:r>
        <w:rPr>
          <w:lang w:val="en-GB"/>
        </w:rPr>
        <w:t xml:space="preserve">. </w:t>
      </w:r>
      <w:r w:rsidR="00DB3ECF">
        <w:rPr>
          <w:lang w:val="en-GB"/>
        </w:rPr>
        <w:t xml:space="preserve">Section </w:t>
      </w:r>
      <w:r w:rsidR="00B02E3C">
        <w:fldChar w:fldCharType="begin"/>
      </w:r>
      <w:r w:rsidR="00B02E3C">
        <w:instrText xml:space="preserve"> REF _Ref206411919 \r \h  \* MERGEFORMAT </w:instrText>
      </w:r>
      <w:r w:rsidR="00B02E3C">
        <w:fldChar w:fldCharType="separate"/>
      </w:r>
      <w:r w:rsidR="00284E58" w:rsidRPr="00284E58">
        <w:t>3</w:t>
      </w:r>
      <w:r w:rsidR="00B02E3C">
        <w:fldChar w:fldCharType="end"/>
      </w:r>
      <w:r w:rsidR="00DB3ECF">
        <w:rPr>
          <w:lang w:val="en-GB"/>
        </w:rPr>
        <w:t xml:space="preserve"> describes the terminology</w:t>
      </w:r>
      <w:r w:rsidR="004271FC" w:rsidRPr="004271FC">
        <w:rPr>
          <w:lang w:val="en-GB"/>
        </w:rPr>
        <w:t xml:space="preserve"> used</w:t>
      </w:r>
      <w:r w:rsidR="00DB3ECF">
        <w:rPr>
          <w:lang w:val="en-GB"/>
        </w:rPr>
        <w:t xml:space="preserve">. </w:t>
      </w:r>
      <w:r>
        <w:rPr>
          <w:lang w:val="en-GB"/>
        </w:rPr>
        <w:t>Section</w:t>
      </w:r>
      <w:r w:rsidR="00717537">
        <w:rPr>
          <w:lang w:val="en-GB"/>
        </w:rPr>
        <w:t xml:space="preserve"> </w:t>
      </w:r>
      <w:r w:rsidR="00B02E3C">
        <w:fldChar w:fldCharType="begin"/>
      </w:r>
      <w:r w:rsidR="00B02E3C">
        <w:instrText xml:space="preserve"> REF _Ref216758768 \r \h  \* MERGEFORMAT </w:instrText>
      </w:r>
      <w:r w:rsidR="00B02E3C">
        <w:fldChar w:fldCharType="separate"/>
      </w:r>
      <w:r w:rsidR="00284E58" w:rsidRPr="00284E58">
        <w:t>4</w:t>
      </w:r>
      <w:r w:rsidR="00B02E3C">
        <w:fldChar w:fldCharType="end"/>
      </w:r>
      <w:r>
        <w:rPr>
          <w:lang w:val="en-GB"/>
        </w:rPr>
        <w:t xml:space="preserve"> describes how the specification presented in Section</w:t>
      </w:r>
      <w:r w:rsidR="00807D71">
        <w:rPr>
          <w:lang w:val="en-GB"/>
        </w:rPr>
        <w:t xml:space="preserve"> </w:t>
      </w:r>
      <w:r w:rsidR="00B02E3C">
        <w:fldChar w:fldCharType="begin"/>
      </w:r>
      <w:r w:rsidR="00B02E3C">
        <w:instrText xml:space="preserve"> REF _Ref116791170 \r \h  \* MERGEFORMAT </w:instrText>
      </w:r>
      <w:r w:rsidR="00B02E3C">
        <w:fldChar w:fldCharType="separate"/>
      </w:r>
      <w:r w:rsidR="00284E58" w:rsidRPr="00284E58">
        <w:t>6</w:t>
      </w:r>
      <w:r w:rsidR="00B02E3C">
        <w:fldChar w:fldCharType="end"/>
      </w:r>
      <w:r>
        <w:rPr>
          <w:lang w:val="en-GB"/>
        </w:rPr>
        <w:t xml:space="preserve"> relates to other specifications, both those that it extends and those that it is intended to complement. </w:t>
      </w:r>
      <w:r w:rsidR="00455175">
        <w:rPr>
          <w:lang w:val="en-GB"/>
        </w:rPr>
        <w:t>Section</w:t>
      </w:r>
      <w:r w:rsidR="00ED0DB5">
        <w:rPr>
          <w:lang w:val="en-GB"/>
        </w:rPr>
        <w:t xml:space="preserve"> </w:t>
      </w:r>
      <w:r w:rsidR="00B02E3C">
        <w:fldChar w:fldCharType="begin"/>
      </w:r>
      <w:r w:rsidR="00B02E3C">
        <w:instrText xml:space="preserve"> REF _Ref217199251 \r \h  \* MERGEFORMAT </w:instrText>
      </w:r>
      <w:r w:rsidR="00B02E3C">
        <w:fldChar w:fldCharType="separate"/>
      </w:r>
      <w:r w:rsidR="00284E58" w:rsidRPr="00284E58">
        <w:t>5</w:t>
      </w:r>
      <w:r w:rsidR="00B02E3C">
        <w:fldChar w:fldCharType="end"/>
      </w:r>
      <w:r w:rsidR="00455175">
        <w:rPr>
          <w:lang w:val="en-GB"/>
        </w:rPr>
        <w:t xml:space="preserve"> </w:t>
      </w:r>
      <w:r w:rsidR="00ED0DB5">
        <w:rPr>
          <w:lang w:val="en-GB"/>
        </w:rPr>
        <w:t>discusses the reasoning behind several design decisions taken.</w:t>
      </w:r>
      <w:r w:rsidR="00455175">
        <w:rPr>
          <w:lang w:val="en-GB"/>
        </w:rPr>
        <w:t xml:space="preserve"> </w:t>
      </w:r>
      <w:r w:rsidR="00AB581B" w:rsidRPr="00AB581B">
        <w:rPr>
          <w:lang w:val="en-GB"/>
        </w:rPr>
        <w:t>Section</w:t>
      </w:r>
      <w:r w:rsidR="00807D71">
        <w:rPr>
          <w:lang w:val="en-GB"/>
        </w:rPr>
        <w:t xml:space="preserve"> </w:t>
      </w:r>
      <w:r w:rsidR="00B02E3C">
        <w:fldChar w:fldCharType="begin"/>
      </w:r>
      <w:r w:rsidR="00B02E3C">
        <w:instrText xml:space="preserve"> REF _Ref116791170 \r \h  \* MERGEFORMAT </w:instrText>
      </w:r>
      <w:r w:rsidR="00B02E3C">
        <w:fldChar w:fldCharType="separate"/>
      </w:r>
      <w:r w:rsidR="00284E58" w:rsidRPr="00284E58">
        <w:t>6</w:t>
      </w:r>
      <w:r w:rsidR="00B02E3C">
        <w:fldChar w:fldCharType="end"/>
      </w:r>
      <w:r w:rsidR="00AB581B" w:rsidRPr="00AB581B">
        <w:rPr>
          <w:lang w:val="en-GB"/>
        </w:rPr>
        <w:t xml:space="preserve"> </w:t>
      </w:r>
      <w:r w:rsidR="00AB581B">
        <w:rPr>
          <w:lang w:val="en-GB"/>
        </w:rPr>
        <w:t>contains the documentation for the</w:t>
      </w:r>
      <w:r>
        <w:rPr>
          <w:lang w:val="en-GB"/>
        </w:rPr>
        <w:t xml:space="preserve"> XML schema</w:t>
      </w:r>
      <w:r w:rsidR="00503DF9">
        <w:rPr>
          <w:lang w:val="en-GB"/>
        </w:rPr>
        <w:t xml:space="preserve"> which is generated automatically and several parts of the schema are documented in more detail in Section </w:t>
      </w:r>
      <w:r w:rsidR="00B02E3C">
        <w:fldChar w:fldCharType="begin"/>
      </w:r>
      <w:r w:rsidR="00B02E3C">
        <w:instrText xml:space="preserve"> REF _Ref217199331 \r \h  \* MERGEFORMAT </w:instrText>
      </w:r>
      <w:r w:rsidR="00B02E3C">
        <w:fldChar w:fldCharType="separate"/>
      </w:r>
      <w:r w:rsidR="00284E58" w:rsidRPr="00284E58">
        <w:t>0</w:t>
      </w:r>
      <w:r w:rsidR="00B02E3C">
        <w:fldChar w:fldCharType="end"/>
      </w:r>
      <w:r w:rsidR="00503DF9">
        <w:rPr>
          <w:lang w:val="en-GB"/>
        </w:rPr>
        <w:t>. C</w:t>
      </w:r>
      <w:r>
        <w:rPr>
          <w:lang w:val="en-GB"/>
        </w:rPr>
        <w:t xml:space="preserve">onclusions are presented in Section </w:t>
      </w:r>
      <w:r w:rsidR="00B02E3C">
        <w:fldChar w:fldCharType="begin"/>
      </w:r>
      <w:r w:rsidR="00B02E3C">
        <w:instrText xml:space="preserve"> REF _Ref170622236 \r \h  \* MERGEFORMAT </w:instrText>
      </w:r>
      <w:r w:rsidR="00B02E3C">
        <w:fldChar w:fldCharType="separate"/>
      </w:r>
      <w:r w:rsidR="00284E58" w:rsidRPr="00284E58">
        <w:t>8</w:t>
      </w:r>
      <w:r w:rsidR="00B02E3C">
        <w:fldChar w:fldCharType="end"/>
      </w:r>
      <w:r>
        <w:rPr>
          <w:lang w:val="en-GB"/>
        </w:rPr>
        <w:t>.</w:t>
      </w:r>
    </w:p>
    <w:p w:rsidR="00970B31" w:rsidRDefault="00970B31" w:rsidP="00466496">
      <w:pPr>
        <w:spacing w:line="240" w:lineRule="auto"/>
        <w:rPr>
          <w:highlight w:val="yellow"/>
          <w:lang w:val="en-GB"/>
        </w:rPr>
      </w:pPr>
    </w:p>
    <w:p w:rsidR="00970B31" w:rsidRDefault="00970B31" w:rsidP="00466496">
      <w:pPr>
        <w:pStyle w:val="Heading1"/>
        <w:spacing w:line="240" w:lineRule="auto"/>
        <w:rPr>
          <w:lang w:val="en-GB"/>
        </w:rPr>
      </w:pPr>
      <w:bookmarkStart w:id="16" w:name="_Toc170636040"/>
      <w:bookmarkStart w:id="17" w:name="_Ref211659702"/>
      <w:bookmarkStart w:id="18" w:name="_Ref216758743"/>
      <w:bookmarkStart w:id="19" w:name="_Ref341783389"/>
      <w:bookmarkStart w:id="20" w:name="_Toc342391912"/>
      <w:bookmarkStart w:id="21" w:name="_Toc377391209"/>
      <w:r>
        <w:rPr>
          <w:lang w:val="en-GB"/>
        </w:rPr>
        <w:t xml:space="preserve">Use Cases for </w:t>
      </w:r>
      <w:r w:rsidR="00CA43A1">
        <w:rPr>
          <w:lang w:val="en-GB"/>
        </w:rPr>
        <w:t>mzQuantML</w:t>
      </w:r>
      <w:bookmarkEnd w:id="16"/>
      <w:bookmarkEnd w:id="17"/>
      <w:bookmarkEnd w:id="18"/>
      <w:bookmarkEnd w:id="19"/>
      <w:bookmarkEnd w:id="20"/>
      <w:bookmarkEnd w:id="21"/>
    </w:p>
    <w:p w:rsidR="00CD3708" w:rsidRDefault="00CD3708" w:rsidP="00466496">
      <w:pPr>
        <w:spacing w:line="240" w:lineRule="auto"/>
        <w:rPr>
          <w:lang w:val="en-GB"/>
        </w:rPr>
      </w:pPr>
      <w:r>
        <w:rPr>
          <w:lang w:val="en-GB"/>
        </w:rPr>
        <w:t>The development of mzQuantML is driven by some general principles</w:t>
      </w:r>
      <w:r w:rsidR="00E10F8E">
        <w:rPr>
          <w:lang w:val="en-GB"/>
        </w:rPr>
        <w:t xml:space="preserve">, </w:t>
      </w:r>
      <w:r>
        <w:rPr>
          <w:lang w:val="en-GB"/>
        </w:rPr>
        <w:t>specific use cases</w:t>
      </w:r>
      <w:r w:rsidR="00E10F8E">
        <w:rPr>
          <w:lang w:val="en-GB"/>
        </w:rPr>
        <w:t xml:space="preserve"> and the goal of supporting specific techn</w:t>
      </w:r>
      <w:r w:rsidR="00B8038D">
        <w:rPr>
          <w:lang w:val="en-GB"/>
        </w:rPr>
        <w:t>iques</w:t>
      </w:r>
      <w:r>
        <w:rPr>
          <w:lang w:val="en-GB"/>
        </w:rPr>
        <w:t>, as listed below.</w:t>
      </w:r>
      <w:r w:rsidR="00E70132">
        <w:rPr>
          <w:lang w:val="en-GB"/>
        </w:rPr>
        <w:t xml:space="preserve"> These were discussed and agreed at the development meeting in </w:t>
      </w:r>
      <w:r w:rsidR="00DE1C0A" w:rsidRPr="00DE1C0A">
        <w:t>Tübingen</w:t>
      </w:r>
      <w:r w:rsidR="00E70132">
        <w:rPr>
          <w:lang w:val="en-GB"/>
        </w:rPr>
        <w:t xml:space="preserve"> in July 2011.</w:t>
      </w:r>
    </w:p>
    <w:p w:rsidR="00E70132" w:rsidRDefault="00E70132" w:rsidP="00466496">
      <w:pPr>
        <w:spacing w:line="240" w:lineRule="auto"/>
        <w:rPr>
          <w:lang w:val="en-GB"/>
        </w:rPr>
      </w:pPr>
    </w:p>
    <w:p w:rsidR="00E70132" w:rsidRDefault="007C2927" w:rsidP="00466496">
      <w:pPr>
        <w:spacing w:line="240" w:lineRule="auto"/>
        <w:rPr>
          <w:lang w:val="en-GB"/>
        </w:rPr>
      </w:pPr>
      <w:r>
        <w:rPr>
          <w:lang w:val="en-GB"/>
        </w:rPr>
        <w:t>General principles</w:t>
      </w:r>
      <w:r w:rsidR="0019059A">
        <w:rPr>
          <w:lang w:val="en-GB"/>
        </w:rPr>
        <w:t>, the</w:t>
      </w:r>
      <w:r w:rsidR="00C92DBD">
        <w:rPr>
          <w:lang w:val="en-GB"/>
        </w:rPr>
        <w:t xml:space="preserve"> format</w:t>
      </w:r>
      <w:r w:rsidR="0019059A">
        <w:rPr>
          <w:lang w:val="en-GB"/>
        </w:rPr>
        <w:t xml:space="preserve"> SHOULD</w:t>
      </w:r>
      <w:r w:rsidR="00D12D41">
        <w:rPr>
          <w:lang w:val="en-GB"/>
        </w:rPr>
        <w:t xml:space="preserve"> support</w:t>
      </w:r>
      <w:r>
        <w:rPr>
          <w:lang w:val="en-GB"/>
        </w:rPr>
        <w:t>:</w:t>
      </w:r>
    </w:p>
    <w:p w:rsidR="007C2927" w:rsidRDefault="007C2927" w:rsidP="00466496">
      <w:pPr>
        <w:spacing w:line="240" w:lineRule="auto"/>
        <w:rPr>
          <w:lang w:val="en-GB"/>
        </w:rPr>
      </w:pPr>
    </w:p>
    <w:p w:rsidR="007C2927" w:rsidRPr="007C2927" w:rsidRDefault="00D12D41" w:rsidP="007C2927">
      <w:pPr>
        <w:numPr>
          <w:ilvl w:val="0"/>
          <w:numId w:val="38"/>
        </w:numPr>
        <w:spacing w:line="240" w:lineRule="auto"/>
        <w:rPr>
          <w:lang w:val="en-GB"/>
        </w:rPr>
      </w:pPr>
      <w:r>
        <w:rPr>
          <w:lang w:val="en-GB"/>
        </w:rPr>
        <w:t>Jo</w:t>
      </w:r>
      <w:r w:rsidR="007C2927">
        <w:rPr>
          <w:lang w:val="en-GB"/>
        </w:rPr>
        <w:t>urnal requirement</w:t>
      </w:r>
      <w:r w:rsidR="00417E65">
        <w:rPr>
          <w:lang w:val="en-GB"/>
        </w:rPr>
        <w:t>s</w:t>
      </w:r>
      <w:r w:rsidR="007C2927">
        <w:rPr>
          <w:lang w:val="en-GB"/>
        </w:rPr>
        <w:t xml:space="preserve"> for the reporting of quantitative </w:t>
      </w:r>
      <w:r w:rsidR="00E370BA">
        <w:rPr>
          <w:lang w:val="en-GB"/>
        </w:rPr>
        <w:t xml:space="preserve">proteomic </w:t>
      </w:r>
      <w:r w:rsidR="007C2927">
        <w:rPr>
          <w:lang w:val="en-GB"/>
        </w:rPr>
        <w:t>data from mass spectrometry</w:t>
      </w:r>
      <w:r w:rsidR="002910E0">
        <w:rPr>
          <w:lang w:val="en-GB"/>
        </w:rPr>
        <w:t>.</w:t>
      </w:r>
    </w:p>
    <w:p w:rsidR="007C2927" w:rsidRPr="007C2927" w:rsidRDefault="00D12D41" w:rsidP="007C2927">
      <w:pPr>
        <w:numPr>
          <w:ilvl w:val="0"/>
          <w:numId w:val="38"/>
        </w:numPr>
        <w:spacing w:line="240" w:lineRule="auto"/>
        <w:rPr>
          <w:lang w:val="en-GB"/>
        </w:rPr>
      </w:pPr>
      <w:r>
        <w:rPr>
          <w:lang w:val="en-GB"/>
        </w:rPr>
        <w:t>R</w:t>
      </w:r>
      <w:r w:rsidR="00EE730A">
        <w:rPr>
          <w:lang w:val="en-GB"/>
        </w:rPr>
        <w:t xml:space="preserve">eporting according to </w:t>
      </w:r>
      <w:r w:rsidR="00B330AA">
        <w:rPr>
          <w:lang w:val="en-GB"/>
        </w:rPr>
        <w:t xml:space="preserve">the </w:t>
      </w:r>
      <w:r w:rsidR="00BD04DF">
        <w:rPr>
          <w:lang w:val="en-GB"/>
        </w:rPr>
        <w:t>MIAPE Quant document</w:t>
      </w:r>
      <w:r w:rsidR="00B330AA">
        <w:rPr>
          <w:lang w:val="en-GB"/>
        </w:rPr>
        <w:t>.</w:t>
      </w:r>
    </w:p>
    <w:p w:rsidR="007C2927" w:rsidRPr="007C2927" w:rsidRDefault="00D12D41" w:rsidP="007C2927">
      <w:pPr>
        <w:numPr>
          <w:ilvl w:val="0"/>
          <w:numId w:val="38"/>
        </w:numPr>
        <w:spacing w:line="240" w:lineRule="auto"/>
        <w:rPr>
          <w:lang w:val="en-GB"/>
        </w:rPr>
      </w:pPr>
      <w:r>
        <w:rPr>
          <w:lang w:val="en-GB"/>
        </w:rPr>
        <w:t>Su</w:t>
      </w:r>
      <w:r w:rsidR="00BD04DF">
        <w:rPr>
          <w:lang w:val="en-GB"/>
        </w:rPr>
        <w:t>bmission of quantitative data to public databases</w:t>
      </w:r>
      <w:r w:rsidR="002910E0">
        <w:rPr>
          <w:lang w:val="en-GB"/>
        </w:rPr>
        <w:t>.</w:t>
      </w:r>
    </w:p>
    <w:p w:rsidR="007C2927" w:rsidRDefault="00D12D41" w:rsidP="007C2927">
      <w:pPr>
        <w:numPr>
          <w:ilvl w:val="0"/>
          <w:numId w:val="38"/>
        </w:numPr>
        <w:spacing w:line="240" w:lineRule="auto"/>
        <w:rPr>
          <w:lang w:val="en-GB"/>
        </w:rPr>
      </w:pPr>
      <w:r>
        <w:rPr>
          <w:lang w:val="en-GB"/>
        </w:rPr>
        <w:t>D</w:t>
      </w:r>
      <w:r w:rsidR="00BD04DF">
        <w:rPr>
          <w:lang w:val="en-GB"/>
        </w:rPr>
        <w:t>ata exchange between software tools</w:t>
      </w:r>
      <w:r w:rsidR="00F36A07">
        <w:rPr>
          <w:lang w:val="en-GB"/>
        </w:rPr>
        <w:t xml:space="preserve">, </w:t>
      </w:r>
      <w:r w:rsidR="00BD04DF">
        <w:rPr>
          <w:lang w:val="en-GB"/>
        </w:rPr>
        <w:t xml:space="preserve">where data are defined as values about </w:t>
      </w:r>
      <w:r w:rsidR="00BD04DF" w:rsidRPr="00710C0B">
        <w:rPr>
          <w:lang w:val="en-GB"/>
        </w:rPr>
        <w:t>features</w:t>
      </w:r>
      <w:r w:rsidR="00F36A07">
        <w:rPr>
          <w:lang w:val="en-GB"/>
        </w:rPr>
        <w:t xml:space="preserve"> (</w:t>
      </w:r>
      <w:r w:rsidR="00F36A07" w:rsidRPr="00F36A07">
        <w:rPr>
          <w:lang w:val="en-GB"/>
        </w:rPr>
        <w:t>defined</w:t>
      </w:r>
      <w:r w:rsidR="00F36A07">
        <w:rPr>
          <w:lang w:val="en-GB"/>
        </w:rPr>
        <w:t xml:space="preserve"> here as</w:t>
      </w:r>
      <w:r w:rsidR="00F36A07" w:rsidRPr="00F36A07">
        <w:rPr>
          <w:lang w:val="en-GB"/>
        </w:rPr>
        <w:t xml:space="preserve"> regions on </w:t>
      </w:r>
      <w:r w:rsidR="00F36A07">
        <w:rPr>
          <w:lang w:val="en-GB"/>
        </w:rPr>
        <w:t xml:space="preserve">MS1 </w:t>
      </w:r>
      <w:r w:rsidR="00F36A07" w:rsidRPr="00F36A07">
        <w:rPr>
          <w:lang w:val="en-GB"/>
        </w:rPr>
        <w:t>mass spectra that report on a single peptide or small molecule</w:t>
      </w:r>
      <w:r w:rsidR="00F36A07">
        <w:rPr>
          <w:lang w:val="en-GB"/>
        </w:rPr>
        <w:t>)</w:t>
      </w:r>
      <w:r w:rsidR="00BD04DF">
        <w:rPr>
          <w:lang w:val="en-GB"/>
        </w:rPr>
        <w:t>, feature matches across different spectra or within spectra</w:t>
      </w:r>
      <w:r w:rsidR="008E2F19">
        <w:rPr>
          <w:lang w:val="en-GB"/>
        </w:rPr>
        <w:t>,</w:t>
      </w:r>
      <w:r w:rsidR="00F36A07">
        <w:rPr>
          <w:lang w:val="en-GB"/>
        </w:rPr>
        <w:t xml:space="preserve"> </w:t>
      </w:r>
      <w:r w:rsidR="008E2F19">
        <w:rPr>
          <w:lang w:val="en-GB"/>
        </w:rPr>
        <w:t>peptides, proteins and protein groups</w:t>
      </w:r>
      <w:r w:rsidR="002910E0">
        <w:rPr>
          <w:lang w:val="en-GB"/>
        </w:rPr>
        <w:t>.</w:t>
      </w:r>
    </w:p>
    <w:p w:rsidR="00BD04DF" w:rsidRPr="007C2927" w:rsidRDefault="00D12D41" w:rsidP="007C2927">
      <w:pPr>
        <w:numPr>
          <w:ilvl w:val="0"/>
          <w:numId w:val="38"/>
        </w:numPr>
        <w:spacing w:line="240" w:lineRule="auto"/>
        <w:rPr>
          <w:lang w:val="en-GB"/>
        </w:rPr>
      </w:pPr>
      <w:r>
        <w:rPr>
          <w:lang w:val="en-GB"/>
        </w:rPr>
        <w:t xml:space="preserve">Import </w:t>
      </w:r>
      <w:r w:rsidR="00BD04DF">
        <w:rPr>
          <w:lang w:val="en-GB"/>
        </w:rPr>
        <w:t>of data into statistical processing tools</w:t>
      </w:r>
      <w:r w:rsidR="002910E0">
        <w:rPr>
          <w:lang w:val="en-GB"/>
        </w:rPr>
        <w:t>.</w:t>
      </w:r>
    </w:p>
    <w:p w:rsidR="00D12D41" w:rsidRDefault="00D12D41" w:rsidP="00613E18">
      <w:pPr>
        <w:numPr>
          <w:ilvl w:val="0"/>
          <w:numId w:val="38"/>
        </w:numPr>
        <w:spacing w:line="240" w:lineRule="auto"/>
        <w:rPr>
          <w:lang w:val="en-GB"/>
        </w:rPr>
      </w:pPr>
      <w:r w:rsidRPr="00D12D41">
        <w:rPr>
          <w:lang w:val="en-GB"/>
        </w:rPr>
        <w:t>The ability to reprocess or recreate the analysis workflow using the same parameters, assuming no manual steps have taken place.</w:t>
      </w:r>
    </w:p>
    <w:p w:rsidR="00613E18" w:rsidRDefault="00613E18" w:rsidP="00D12D41">
      <w:pPr>
        <w:spacing w:line="240" w:lineRule="auto"/>
        <w:ind w:left="720"/>
        <w:rPr>
          <w:lang w:val="en-GB"/>
        </w:rPr>
      </w:pPr>
    </w:p>
    <w:p w:rsidR="002910E0" w:rsidRDefault="00613E18" w:rsidP="00613E18">
      <w:pPr>
        <w:spacing w:line="240" w:lineRule="auto"/>
        <w:rPr>
          <w:lang w:val="en-GB"/>
        </w:rPr>
      </w:pPr>
      <w:r>
        <w:rPr>
          <w:lang w:val="en-GB"/>
        </w:rPr>
        <w:t>Use cases</w:t>
      </w:r>
      <w:r w:rsidR="00A8133A">
        <w:rPr>
          <w:lang w:val="en-GB"/>
        </w:rPr>
        <w:t>, t</w:t>
      </w:r>
      <w:r w:rsidR="00ED07D3">
        <w:rPr>
          <w:lang w:val="en-GB"/>
        </w:rPr>
        <w:t>he format SHOULD</w:t>
      </w:r>
      <w:r w:rsidR="002910E0">
        <w:rPr>
          <w:lang w:val="en-GB"/>
        </w:rPr>
        <w:t xml:space="preserve"> capture:</w:t>
      </w:r>
    </w:p>
    <w:p w:rsidR="008679D8" w:rsidRDefault="007C2927" w:rsidP="008679D8">
      <w:pPr>
        <w:spacing w:line="240" w:lineRule="auto"/>
        <w:rPr>
          <w:lang w:val="en-GB"/>
        </w:rPr>
      </w:pPr>
      <w:r w:rsidRPr="00892824">
        <w:rPr>
          <w:lang w:val="en-GB"/>
        </w:rPr>
        <w:tab/>
      </w:r>
      <w:r w:rsidR="008679D8" w:rsidRPr="008679D8">
        <w:rPr>
          <w:lang w:val="en-GB"/>
        </w:rPr>
        <w:tab/>
      </w:r>
      <w:r w:rsidR="008679D8" w:rsidRPr="008679D8">
        <w:rPr>
          <w:lang w:val="en-GB"/>
        </w:rPr>
        <w:tab/>
      </w:r>
    </w:p>
    <w:p w:rsidR="00FC0022" w:rsidRDefault="002910E0" w:rsidP="008679D8">
      <w:pPr>
        <w:numPr>
          <w:ilvl w:val="0"/>
          <w:numId w:val="39"/>
        </w:numPr>
        <w:spacing w:line="240" w:lineRule="auto"/>
        <w:rPr>
          <w:lang w:val="en-GB"/>
        </w:rPr>
      </w:pPr>
      <w:r>
        <w:rPr>
          <w:lang w:val="en-GB"/>
        </w:rPr>
        <w:t>F</w:t>
      </w:r>
      <w:r w:rsidR="008679D8">
        <w:rPr>
          <w:lang w:val="en-GB"/>
        </w:rPr>
        <w:t>inal abundance values (relative or absolute) for peptides, proteins and protein groups where protein inference cannot be performed in an unambiguous manner.</w:t>
      </w:r>
    </w:p>
    <w:p w:rsidR="008679D8" w:rsidRDefault="001677BB" w:rsidP="008679D8">
      <w:pPr>
        <w:numPr>
          <w:ilvl w:val="0"/>
          <w:numId w:val="39"/>
        </w:numPr>
        <w:spacing w:line="240" w:lineRule="auto"/>
        <w:rPr>
          <w:lang w:val="en-GB"/>
        </w:rPr>
      </w:pPr>
      <w:r>
        <w:rPr>
          <w:lang w:val="en-GB"/>
        </w:rPr>
        <w:t>Quantitation</w:t>
      </w:r>
      <w:r w:rsidR="00FC0022">
        <w:rPr>
          <w:lang w:val="en-GB"/>
        </w:rPr>
        <w:t xml:space="preserve"> values about peptide/protein modifications, such as post-translational modifications.</w:t>
      </w:r>
    </w:p>
    <w:p w:rsidR="00A127D3" w:rsidRDefault="002910E0" w:rsidP="008679D8">
      <w:pPr>
        <w:numPr>
          <w:ilvl w:val="0"/>
          <w:numId w:val="39"/>
        </w:numPr>
        <w:spacing w:line="240" w:lineRule="auto"/>
        <w:rPr>
          <w:lang w:val="en-GB"/>
        </w:rPr>
      </w:pPr>
      <w:r>
        <w:rPr>
          <w:lang w:val="en-GB"/>
        </w:rPr>
        <w:t>A</w:t>
      </w:r>
      <w:r w:rsidR="00D65E6D">
        <w:rPr>
          <w:lang w:val="en-GB"/>
        </w:rPr>
        <w:t>bundance values at the level of a single run (called an assay in this context) and logical groupings of runs (called study variables in this context)</w:t>
      </w:r>
      <w:r w:rsidR="002E7230">
        <w:rPr>
          <w:lang w:val="en-GB"/>
        </w:rPr>
        <w:t xml:space="preserve">, </w:t>
      </w:r>
      <w:r w:rsidR="0074478A">
        <w:rPr>
          <w:lang w:val="en-GB"/>
        </w:rPr>
        <w:t xml:space="preserve">for </w:t>
      </w:r>
      <w:r w:rsidR="002E7230">
        <w:rPr>
          <w:lang w:val="en-GB"/>
        </w:rPr>
        <w:t>which the user, for example, wishes to report</w:t>
      </w:r>
      <w:r w:rsidR="00FE2248">
        <w:rPr>
          <w:lang w:val="en-GB"/>
        </w:rPr>
        <w:t xml:space="preserve"> relative</w:t>
      </w:r>
      <w:r w:rsidR="002E7230">
        <w:rPr>
          <w:lang w:val="en-GB"/>
        </w:rPr>
        <w:t xml:space="preserve"> values</w:t>
      </w:r>
      <w:r w:rsidR="00D65E6D">
        <w:rPr>
          <w:lang w:val="en-GB"/>
        </w:rPr>
        <w:t xml:space="preserve">. </w:t>
      </w:r>
    </w:p>
    <w:p w:rsidR="00D65E6D" w:rsidRDefault="002910E0" w:rsidP="008679D8">
      <w:pPr>
        <w:numPr>
          <w:ilvl w:val="0"/>
          <w:numId w:val="39"/>
        </w:numPr>
        <w:spacing w:line="240" w:lineRule="auto"/>
        <w:rPr>
          <w:lang w:val="en-GB"/>
        </w:rPr>
      </w:pPr>
      <w:r>
        <w:rPr>
          <w:lang w:val="en-GB"/>
        </w:rPr>
        <w:t>T</w:t>
      </w:r>
      <w:r w:rsidR="00D65E6D">
        <w:rPr>
          <w:lang w:val="en-GB"/>
        </w:rPr>
        <w:t>he evidence trail for how final abundance values were calculated, such as the features</w:t>
      </w:r>
      <w:r w:rsidR="00F36A07">
        <w:rPr>
          <w:lang w:val="en-GB"/>
        </w:rPr>
        <w:t xml:space="preserve"> used for quantifying peptides and proteins.</w:t>
      </w:r>
    </w:p>
    <w:p w:rsidR="00F36A07" w:rsidRDefault="002910E0" w:rsidP="008679D8">
      <w:pPr>
        <w:numPr>
          <w:ilvl w:val="0"/>
          <w:numId w:val="39"/>
        </w:numPr>
        <w:spacing w:line="240" w:lineRule="auto"/>
        <w:rPr>
          <w:lang w:val="en-GB"/>
        </w:rPr>
      </w:pPr>
      <w:r>
        <w:rPr>
          <w:lang w:val="en-GB"/>
        </w:rPr>
        <w:t>R</w:t>
      </w:r>
      <w:r w:rsidR="00F36A07">
        <w:rPr>
          <w:lang w:val="en-GB"/>
        </w:rPr>
        <w:t>elationships between features</w:t>
      </w:r>
      <w:r w:rsidR="00583A7E">
        <w:rPr>
          <w:lang w:val="en-GB"/>
        </w:rPr>
        <w:t xml:space="preserve"> either on different regions of the same </w:t>
      </w:r>
      <w:r w:rsidR="001D786E">
        <w:rPr>
          <w:lang w:val="en-GB"/>
        </w:rPr>
        <w:t>MS run</w:t>
      </w:r>
      <w:r w:rsidR="00583A7E">
        <w:rPr>
          <w:lang w:val="en-GB"/>
        </w:rPr>
        <w:t xml:space="preserve"> or on different </w:t>
      </w:r>
      <w:r w:rsidR="001D786E">
        <w:rPr>
          <w:lang w:val="en-GB"/>
        </w:rPr>
        <w:t>MS runs</w:t>
      </w:r>
      <w:r w:rsidR="00F36A07">
        <w:rPr>
          <w:lang w:val="en-GB"/>
        </w:rPr>
        <w:t xml:space="preserve"> </w:t>
      </w:r>
      <w:r w:rsidR="00710C0B">
        <w:rPr>
          <w:lang w:val="en-GB"/>
        </w:rPr>
        <w:t>that report on the same peptide or small molecule</w:t>
      </w:r>
      <w:r w:rsidR="00583A7E">
        <w:rPr>
          <w:lang w:val="en-GB"/>
        </w:rPr>
        <w:t xml:space="preserve">. These are particularly </w:t>
      </w:r>
      <w:r w:rsidR="00DF0062">
        <w:rPr>
          <w:lang w:val="en-GB"/>
        </w:rPr>
        <w:t>required</w:t>
      </w:r>
      <w:r w:rsidR="00583A7E">
        <w:rPr>
          <w:lang w:val="en-GB"/>
        </w:rPr>
        <w:t xml:space="preserve"> for relative </w:t>
      </w:r>
      <w:r w:rsidR="001677BB">
        <w:rPr>
          <w:lang w:val="en-GB"/>
        </w:rPr>
        <w:t>quantitation</w:t>
      </w:r>
      <w:r w:rsidR="00583A7E">
        <w:rPr>
          <w:lang w:val="en-GB"/>
        </w:rPr>
        <w:t xml:space="preserve"> approaches.</w:t>
      </w:r>
    </w:p>
    <w:p w:rsidR="003858AA" w:rsidRDefault="003858AA" w:rsidP="008679D8">
      <w:pPr>
        <w:numPr>
          <w:ilvl w:val="0"/>
          <w:numId w:val="39"/>
        </w:numPr>
        <w:spacing w:line="240" w:lineRule="auto"/>
        <w:rPr>
          <w:lang w:val="en-GB"/>
        </w:rPr>
      </w:pPr>
      <w:r>
        <w:rPr>
          <w:lang w:val="en-GB"/>
        </w:rPr>
        <w:t>Details about pre-fractionation sufficient to describe the combination of multiple input data files (e.g. raw files) into a sing</w:t>
      </w:r>
      <w:r w:rsidR="008C4999">
        <w:rPr>
          <w:lang w:val="en-GB"/>
        </w:rPr>
        <w:t xml:space="preserve">le assay where this has been performed. </w:t>
      </w:r>
    </w:p>
    <w:p w:rsidR="00E10F8E" w:rsidRDefault="00E10F8E" w:rsidP="00E10F8E">
      <w:pPr>
        <w:spacing w:line="240" w:lineRule="auto"/>
        <w:ind w:left="720"/>
        <w:rPr>
          <w:lang w:val="en-GB"/>
        </w:rPr>
      </w:pPr>
    </w:p>
    <w:p w:rsidR="002910E0" w:rsidRDefault="00B8038D" w:rsidP="00A8133A">
      <w:pPr>
        <w:spacing w:line="240" w:lineRule="auto"/>
        <w:rPr>
          <w:lang w:val="en-GB"/>
        </w:rPr>
      </w:pPr>
      <w:r>
        <w:rPr>
          <w:lang w:val="en-GB"/>
        </w:rPr>
        <w:t>The format SHOULD support the following s</w:t>
      </w:r>
      <w:r w:rsidR="003368A1">
        <w:rPr>
          <w:lang w:val="en-GB"/>
        </w:rPr>
        <w:t>pecific techniques used in proteomics</w:t>
      </w:r>
      <w:r w:rsidR="00503DCA">
        <w:rPr>
          <w:lang w:val="en-GB"/>
        </w:rPr>
        <w:t xml:space="preserve"> (see section </w:t>
      </w:r>
      <w:r w:rsidR="00DA3655">
        <w:rPr>
          <w:lang w:val="en-GB"/>
        </w:rPr>
        <w:fldChar w:fldCharType="begin"/>
      </w:r>
      <w:r w:rsidR="000754A3">
        <w:rPr>
          <w:lang w:val="en-GB"/>
        </w:rPr>
        <w:instrText xml:space="preserve"> REF _Ref301951738 \r \h </w:instrText>
      </w:r>
      <w:r w:rsidR="00DA3655">
        <w:rPr>
          <w:lang w:val="en-GB"/>
        </w:rPr>
      </w:r>
      <w:r w:rsidR="00DA3655">
        <w:rPr>
          <w:lang w:val="en-GB"/>
        </w:rPr>
        <w:fldChar w:fldCharType="separate"/>
      </w:r>
      <w:r w:rsidR="00284E58">
        <w:rPr>
          <w:lang w:val="en-GB"/>
        </w:rPr>
        <w:t>5.</w:t>
      </w:r>
      <w:r w:rsidR="00284E58">
        <w:rPr>
          <w:lang w:val="en-GB"/>
        </w:rPr>
        <w:t>4</w:t>
      </w:r>
      <w:r w:rsidR="00DA3655">
        <w:rPr>
          <w:lang w:val="en-GB"/>
        </w:rPr>
        <w:fldChar w:fldCharType="end"/>
      </w:r>
      <w:r w:rsidR="000754A3">
        <w:rPr>
          <w:lang w:val="en-GB"/>
        </w:rPr>
        <w:t xml:space="preserve"> for examples of their encoding)</w:t>
      </w:r>
      <w:r w:rsidR="003368A1">
        <w:rPr>
          <w:lang w:val="en-GB"/>
        </w:rPr>
        <w:t>:</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 xml:space="preserve">abel-free intensity </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abel-based e.g. SILAC</w:t>
      </w:r>
      <w:r w:rsidR="0036747D">
        <w:rPr>
          <w:lang w:val="en-GB"/>
        </w:rPr>
        <w:t xml:space="preserve"> and metabolic labelling such as </w:t>
      </w:r>
      <w:r w:rsidR="0036747D">
        <w:rPr>
          <w:vertAlign w:val="superscript"/>
          <w:lang w:val="en-GB"/>
        </w:rPr>
        <w:t>15</w:t>
      </w:r>
      <w:r w:rsidR="0036747D">
        <w:rPr>
          <w:lang w:val="en-GB"/>
        </w:rPr>
        <w:t>N</w:t>
      </w:r>
    </w:p>
    <w:p w:rsidR="003368A1" w:rsidRDefault="003368A1" w:rsidP="00A8133A">
      <w:pPr>
        <w:numPr>
          <w:ilvl w:val="0"/>
          <w:numId w:val="39"/>
        </w:numPr>
        <w:spacing w:line="240" w:lineRule="auto"/>
        <w:rPr>
          <w:lang w:val="en-GB"/>
        </w:rPr>
      </w:pPr>
      <w:r>
        <w:rPr>
          <w:lang w:val="en-GB"/>
        </w:rPr>
        <w:t xml:space="preserve">MS2 </w:t>
      </w:r>
      <w:r w:rsidR="00CA0346">
        <w:rPr>
          <w:lang w:val="en-GB"/>
        </w:rPr>
        <w:t>t</w:t>
      </w:r>
      <w:r>
        <w:rPr>
          <w:lang w:val="en-GB"/>
        </w:rPr>
        <w:t>ag</w:t>
      </w:r>
      <w:r w:rsidR="00AF352B">
        <w:rPr>
          <w:lang w:val="en-GB"/>
        </w:rPr>
        <w:t>-</w:t>
      </w:r>
      <w:r>
        <w:rPr>
          <w:lang w:val="en-GB"/>
        </w:rPr>
        <w:t>based e.g. iTRAQ / TMT</w:t>
      </w:r>
    </w:p>
    <w:p w:rsidR="003368A1" w:rsidRDefault="0036747D" w:rsidP="00A8133A">
      <w:pPr>
        <w:numPr>
          <w:ilvl w:val="0"/>
          <w:numId w:val="39"/>
        </w:numPr>
        <w:spacing w:line="240" w:lineRule="auto"/>
        <w:rPr>
          <w:lang w:val="en-GB"/>
        </w:rPr>
      </w:pPr>
      <w:r>
        <w:rPr>
          <w:lang w:val="en-GB"/>
        </w:rPr>
        <w:t xml:space="preserve">MS2 </w:t>
      </w:r>
      <w:r w:rsidR="00CA0346">
        <w:rPr>
          <w:lang w:val="en-GB"/>
        </w:rPr>
        <w:t>s</w:t>
      </w:r>
      <w:r>
        <w:rPr>
          <w:lang w:val="en-GB"/>
        </w:rPr>
        <w:t>pectral counting</w:t>
      </w:r>
    </w:p>
    <w:p w:rsidR="00561510" w:rsidRDefault="00561510" w:rsidP="00561510">
      <w:pPr>
        <w:spacing w:line="240" w:lineRule="auto"/>
        <w:rPr>
          <w:lang w:val="en-GB"/>
        </w:rPr>
      </w:pPr>
    </w:p>
    <w:p w:rsidR="0036747D" w:rsidRDefault="0036747D" w:rsidP="0036747D">
      <w:pPr>
        <w:spacing w:line="240" w:lineRule="auto"/>
        <w:rPr>
          <w:lang w:val="en-GB"/>
        </w:rPr>
      </w:pPr>
      <w:commentRangeStart w:id="22"/>
      <w:r>
        <w:rPr>
          <w:lang w:val="en-GB"/>
        </w:rPr>
        <w:t xml:space="preserve">We expect that the format </w:t>
      </w:r>
      <w:r w:rsidR="00094EDD">
        <w:rPr>
          <w:lang w:val="en-GB"/>
        </w:rPr>
        <w:t>MAY</w:t>
      </w:r>
      <w:r>
        <w:rPr>
          <w:lang w:val="en-GB"/>
        </w:rPr>
        <w:t xml:space="preserve"> also be able to cover the following techniques</w:t>
      </w:r>
      <w:r w:rsidR="009164AB">
        <w:rPr>
          <w:lang w:val="en-GB"/>
        </w:rPr>
        <w:t xml:space="preserve"> adequately</w:t>
      </w:r>
      <w:r>
        <w:rPr>
          <w:lang w:val="en-GB"/>
        </w:rPr>
        <w:t>, although these have not been tested in great detail at this stage, and we encourage further input from users of these techniques:</w:t>
      </w:r>
    </w:p>
    <w:p w:rsidR="0036747D" w:rsidRDefault="0036747D" w:rsidP="0036747D">
      <w:pPr>
        <w:spacing w:line="240" w:lineRule="auto"/>
        <w:rPr>
          <w:lang w:val="en-GB"/>
        </w:rPr>
      </w:pPr>
    </w:p>
    <w:p w:rsidR="0036747D" w:rsidRDefault="001677BB" w:rsidP="0036747D">
      <w:pPr>
        <w:numPr>
          <w:ilvl w:val="0"/>
          <w:numId w:val="40"/>
        </w:numPr>
        <w:spacing w:line="240" w:lineRule="auto"/>
        <w:rPr>
          <w:lang w:val="en-GB"/>
        </w:rPr>
      </w:pPr>
      <w:r>
        <w:rPr>
          <w:lang w:val="en-GB"/>
        </w:rPr>
        <w:t>Quantitation</w:t>
      </w:r>
      <w:r w:rsidR="009169CC">
        <w:rPr>
          <w:lang w:val="en-GB"/>
        </w:rPr>
        <w:t xml:space="preserve"> by s</w:t>
      </w:r>
      <w:r w:rsidR="0036747D">
        <w:rPr>
          <w:lang w:val="en-GB"/>
        </w:rPr>
        <w:t>elected reaction monitoring</w:t>
      </w:r>
      <w:r w:rsidR="001E07C5">
        <w:rPr>
          <w:lang w:val="en-GB"/>
        </w:rPr>
        <w:t xml:space="preserve"> (SRM)</w:t>
      </w:r>
    </w:p>
    <w:p w:rsidR="00A1339A" w:rsidRDefault="00A1339A" w:rsidP="0036747D">
      <w:pPr>
        <w:numPr>
          <w:ilvl w:val="0"/>
          <w:numId w:val="40"/>
        </w:numPr>
        <w:spacing w:line="240" w:lineRule="auto"/>
        <w:rPr>
          <w:lang w:val="en-GB"/>
        </w:rPr>
      </w:pPr>
      <w:r>
        <w:rPr>
          <w:lang w:val="en-GB"/>
        </w:rPr>
        <w:t xml:space="preserve">Absolute </w:t>
      </w:r>
      <w:r w:rsidR="001677BB">
        <w:rPr>
          <w:lang w:val="en-GB"/>
        </w:rPr>
        <w:t>quantitation</w:t>
      </w:r>
      <w:r>
        <w:rPr>
          <w:lang w:val="en-GB"/>
        </w:rPr>
        <w:t xml:space="preserve"> based on averaging the intensities of features e.g. Waters Hi3 technique</w:t>
      </w:r>
    </w:p>
    <w:p w:rsidR="001E07C5" w:rsidRDefault="001E07C5" w:rsidP="0036747D">
      <w:pPr>
        <w:numPr>
          <w:ilvl w:val="0"/>
          <w:numId w:val="40"/>
        </w:numPr>
        <w:spacing w:line="240" w:lineRule="auto"/>
        <w:rPr>
          <w:lang w:val="en-GB"/>
        </w:rPr>
      </w:pPr>
      <w:r>
        <w:rPr>
          <w:lang w:val="en-GB"/>
        </w:rPr>
        <w:t xml:space="preserve">Small molecule </w:t>
      </w:r>
      <w:r w:rsidR="001677BB">
        <w:rPr>
          <w:lang w:val="en-GB"/>
        </w:rPr>
        <w:t>quantitation</w:t>
      </w:r>
      <w:r>
        <w:rPr>
          <w:lang w:val="en-GB"/>
        </w:rPr>
        <w:t xml:space="preserve"> (in metabolomics)</w:t>
      </w:r>
    </w:p>
    <w:p w:rsidR="00EC45C5" w:rsidRPr="00EC45C5" w:rsidRDefault="00EC45C5" w:rsidP="0036747D">
      <w:pPr>
        <w:numPr>
          <w:ilvl w:val="0"/>
          <w:numId w:val="40"/>
        </w:numPr>
        <w:spacing w:line="240" w:lineRule="auto"/>
        <w:rPr>
          <w:lang w:val="en-GB"/>
        </w:rPr>
      </w:pPr>
      <w:r w:rsidRPr="00EC45C5">
        <w:rPr>
          <w:lang w:val="en-GB"/>
        </w:rPr>
        <w:t>MS2 intensity</w:t>
      </w:r>
      <w:r w:rsidR="00F140A5">
        <w:rPr>
          <w:lang w:val="en-GB"/>
        </w:rPr>
        <w:t>-</w:t>
      </w:r>
      <w:r w:rsidRPr="00EC45C5">
        <w:rPr>
          <w:lang w:val="en-GB"/>
        </w:rPr>
        <w:t>based approaches</w:t>
      </w:r>
    </w:p>
    <w:p w:rsidR="00EC45C5" w:rsidRPr="00EC45C5" w:rsidRDefault="00D93AC7" w:rsidP="0036747D">
      <w:pPr>
        <w:numPr>
          <w:ilvl w:val="0"/>
          <w:numId w:val="40"/>
        </w:numPr>
        <w:spacing w:line="240" w:lineRule="auto"/>
        <w:rPr>
          <w:lang w:val="en-GB"/>
        </w:rPr>
      </w:pPr>
      <w:r w:rsidRPr="00EC45C5">
        <w:rPr>
          <w:lang w:val="en-GB"/>
        </w:rPr>
        <w:t>MS2 label</w:t>
      </w:r>
      <w:r w:rsidR="00F140A5">
        <w:rPr>
          <w:lang w:val="en-GB"/>
        </w:rPr>
        <w:t>-</w:t>
      </w:r>
      <w:r w:rsidRPr="00EC45C5">
        <w:rPr>
          <w:lang w:val="en-GB"/>
        </w:rPr>
        <w:t>based approaches</w:t>
      </w:r>
    </w:p>
    <w:p w:rsidR="00C40FF2" w:rsidRDefault="008679D8" w:rsidP="00466496">
      <w:pPr>
        <w:spacing w:line="240" w:lineRule="auto"/>
        <w:rPr>
          <w:highlight w:val="yellow"/>
          <w:lang w:val="en-GB"/>
        </w:rPr>
      </w:pPr>
      <w:r w:rsidRPr="008679D8">
        <w:rPr>
          <w:lang w:val="en-GB"/>
        </w:rPr>
        <w:tab/>
      </w:r>
      <w:r w:rsidRPr="008679D8">
        <w:rPr>
          <w:lang w:val="en-GB"/>
        </w:rPr>
        <w:tab/>
      </w:r>
    </w:p>
    <w:p w:rsidR="00C141F3" w:rsidRPr="00530363" w:rsidRDefault="00530363" w:rsidP="00466496">
      <w:pPr>
        <w:spacing w:line="240" w:lineRule="auto"/>
        <w:rPr>
          <w:lang w:val="en-GB"/>
        </w:rPr>
      </w:pPr>
      <w:r>
        <w:rPr>
          <w:lang w:val="en-GB"/>
        </w:rPr>
        <w:t xml:space="preserve">It is acknowledged that </w:t>
      </w:r>
      <w:r w:rsidRPr="00530363">
        <w:rPr>
          <w:lang w:val="en-GB"/>
        </w:rPr>
        <w:t>SRM</w:t>
      </w:r>
      <w:r>
        <w:rPr>
          <w:lang w:val="en-GB"/>
        </w:rPr>
        <w:t xml:space="preserve"> in particular is an important quantitative technique in proteomics and, as such, we expect that the specifications for encoding SRM in mzQuantML will follow shortly after the publication of this specification, for example via a PSI Informational Document or Appendix to this specification. </w:t>
      </w:r>
      <w:commentRangeEnd w:id="22"/>
      <w:r w:rsidR="00771494">
        <w:rPr>
          <w:rStyle w:val="CommentReference"/>
        </w:rPr>
        <w:commentReference w:id="22"/>
      </w:r>
    </w:p>
    <w:p w:rsidR="00530363" w:rsidRDefault="00530363" w:rsidP="00466496">
      <w:pPr>
        <w:spacing w:line="240" w:lineRule="auto"/>
        <w:rPr>
          <w:highlight w:val="yellow"/>
          <w:lang w:val="en-GB"/>
        </w:rPr>
      </w:pPr>
    </w:p>
    <w:p w:rsidR="00FC1295" w:rsidRDefault="00FC1295" w:rsidP="00466496">
      <w:pPr>
        <w:pStyle w:val="Heading1"/>
        <w:spacing w:line="240" w:lineRule="auto"/>
        <w:rPr>
          <w:lang w:val="en-GB"/>
        </w:rPr>
      </w:pPr>
      <w:bookmarkStart w:id="23" w:name="_Toc170636041"/>
      <w:bookmarkStart w:id="24" w:name="_Ref206411919"/>
      <w:bookmarkStart w:id="25" w:name="_Toc342391913"/>
      <w:bookmarkStart w:id="26" w:name="_Toc377391210"/>
      <w:r>
        <w:rPr>
          <w:lang w:val="en-GB"/>
        </w:rPr>
        <w:t>Concepts and Terminology</w:t>
      </w:r>
      <w:bookmarkEnd w:id="23"/>
      <w:bookmarkEnd w:id="24"/>
      <w:bookmarkEnd w:id="25"/>
      <w:bookmarkEnd w:id="26"/>
    </w:p>
    <w:p w:rsidR="00FC1295" w:rsidRDefault="00FC1295" w:rsidP="00466496">
      <w:pPr>
        <w:spacing w:line="240" w:lineRule="auto"/>
        <w:rPr>
          <w:rFonts w:cs="Arial"/>
          <w:lang w:val="en-GB"/>
        </w:rPr>
      </w:pPr>
      <w:r>
        <w:rPr>
          <w:lang w:val="en-GB"/>
        </w:rPr>
        <w:t>This document assumes familiarity with XML Schema</w:t>
      </w:r>
      <w:r w:rsidR="00E45FD0">
        <w:rPr>
          <w:lang w:val="en-GB"/>
        </w:rPr>
        <w:t xml:space="preserve"> notation</w:t>
      </w:r>
      <w:r>
        <w:rPr>
          <w:lang w:val="en-GB"/>
        </w:rPr>
        <w:t xml:space="preserve"> (</w:t>
      </w:r>
      <w:hyperlink r:id="rId10" w:history="1">
        <w:r>
          <w:rPr>
            <w:rStyle w:val="Hyperlink"/>
            <w:lang w:val="en-GB"/>
          </w:rPr>
          <w:t>www.w3.org/XML/Schema</w:t>
        </w:r>
      </w:hyperlink>
      <w:r>
        <w:rPr>
          <w:lang w:val="en-GB"/>
        </w:rPr>
        <w:t xml:space="preserve">). </w:t>
      </w:r>
      <w:r>
        <w:rPr>
          <w:rFonts w:cs="Arial"/>
          <w:lang w:val="en-GB"/>
        </w:rPr>
        <w:t>The key words “MUST,” “MUST NOT,” “REQUIRED,” “SHALL,” “SHALL NOT,” “SHOULD,” “SHOULD NOT,”</w:t>
      </w:r>
      <w:r w:rsidR="002D22C4">
        <w:rPr>
          <w:rFonts w:cs="Arial"/>
          <w:lang w:val="en-GB"/>
        </w:rPr>
        <w:t xml:space="preserve"> </w:t>
      </w:r>
      <w:r>
        <w:rPr>
          <w:rFonts w:cs="Arial"/>
          <w:lang w:val="en-GB"/>
        </w:rPr>
        <w:t>“RECOMMENDED,” “MAY,” and “OPTIONAL” are to be interpreted as described in RFC-2119 [RFC2119].</w:t>
      </w:r>
    </w:p>
    <w:p w:rsidR="00FC1295" w:rsidRDefault="00FC1295" w:rsidP="00466496">
      <w:pPr>
        <w:spacing w:line="240" w:lineRule="auto"/>
        <w:rPr>
          <w:lang w:val="en-GB"/>
        </w:rPr>
      </w:pPr>
    </w:p>
    <w:p w:rsidR="00FC1295" w:rsidRDefault="00FC1295" w:rsidP="00466496">
      <w:pPr>
        <w:pStyle w:val="Heading1"/>
        <w:spacing w:line="240" w:lineRule="auto"/>
        <w:rPr>
          <w:lang w:val="en-GB"/>
        </w:rPr>
      </w:pPr>
      <w:bookmarkStart w:id="27" w:name="_Toc170636042"/>
      <w:bookmarkStart w:id="28" w:name="_Ref216758768"/>
      <w:bookmarkStart w:id="29" w:name="_Toc342391914"/>
      <w:bookmarkStart w:id="30" w:name="_Toc377391211"/>
      <w:r>
        <w:rPr>
          <w:lang w:val="en-GB"/>
        </w:rPr>
        <w:lastRenderedPageBreak/>
        <w:t>Relationship to Other Specifications</w:t>
      </w:r>
      <w:bookmarkEnd w:id="27"/>
      <w:bookmarkEnd w:id="28"/>
      <w:bookmarkEnd w:id="29"/>
      <w:bookmarkEnd w:id="30"/>
    </w:p>
    <w:p w:rsidR="00FC1295" w:rsidRDefault="00FC1295" w:rsidP="00466496">
      <w:pPr>
        <w:spacing w:line="240" w:lineRule="auto"/>
        <w:rPr>
          <w:lang w:val="en-GB"/>
        </w:rPr>
      </w:pPr>
      <w:r>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FC1295" w:rsidRDefault="00FC1295" w:rsidP="00466496">
      <w:pPr>
        <w:spacing w:line="240" w:lineRule="auto"/>
        <w:rPr>
          <w:lang w:val="en-GB"/>
        </w:rPr>
      </w:pPr>
    </w:p>
    <w:p w:rsidR="00F763EA" w:rsidRPr="00F763EA" w:rsidRDefault="00F763EA" w:rsidP="00466496">
      <w:pPr>
        <w:numPr>
          <w:ilvl w:val="0"/>
          <w:numId w:val="13"/>
        </w:numPr>
        <w:spacing w:line="240" w:lineRule="auto"/>
        <w:rPr>
          <w:lang w:val="en-GB"/>
        </w:rPr>
      </w:pPr>
      <w:r w:rsidRPr="00F763EA">
        <w:rPr>
          <w:i/>
          <w:lang w:val="en-GB"/>
        </w:rPr>
        <w:t xml:space="preserve">MIAPE </w:t>
      </w:r>
      <w:r w:rsidR="00A93E50">
        <w:rPr>
          <w:i/>
          <w:lang w:val="en-GB"/>
        </w:rPr>
        <w:t>Quant</w:t>
      </w:r>
      <w:r w:rsidR="00A93E50" w:rsidRPr="00F763EA">
        <w:rPr>
          <w:lang w:val="en-GB"/>
        </w:rPr>
        <w:t xml:space="preserve"> </w:t>
      </w:r>
      <w:r w:rsidRPr="00F763EA">
        <w:rPr>
          <w:lang w:val="en-GB"/>
        </w:rPr>
        <w:t>(</w:t>
      </w:r>
      <w:hyperlink r:id="rId11" w:history="1">
        <w:r w:rsidR="00C97B60" w:rsidRPr="0001125C">
          <w:rPr>
            <w:rStyle w:val="Hyperlink"/>
            <w:lang w:val="en-GB"/>
          </w:rPr>
          <w:t>http://psidev.info/miape-quant</w:t>
        </w:r>
      </w:hyperlink>
      <w:r w:rsidRPr="00F763EA">
        <w:rPr>
          <w:lang w:val="en-GB"/>
        </w:rPr>
        <w:t xml:space="preserve">). </w:t>
      </w:r>
      <w:r w:rsidR="006D4009">
        <w:rPr>
          <w:lang w:val="en-GB"/>
        </w:rPr>
        <w:t xml:space="preserve">The Minimum Information </w:t>
      </w:r>
      <w:proofErr w:type="gramStart"/>
      <w:r w:rsidR="006D4009">
        <w:rPr>
          <w:lang w:val="en-GB"/>
        </w:rPr>
        <w:t>About</w:t>
      </w:r>
      <w:proofErr w:type="gramEnd"/>
      <w:r w:rsidR="006D4009">
        <w:rPr>
          <w:lang w:val="en-GB"/>
        </w:rPr>
        <w:t xml:space="preserve"> a Proteomics Experiment: </w:t>
      </w:r>
      <w:r w:rsidR="00315168" w:rsidRPr="00315168">
        <w:rPr>
          <w:lang w:val="en-GB"/>
        </w:rPr>
        <w:t>Mass Spectrometry Quantification</w:t>
      </w:r>
      <w:r w:rsidR="00315168">
        <w:rPr>
          <w:lang w:val="en-GB"/>
        </w:rPr>
        <w:t xml:space="preserve"> (MIAPE-Quant) </w:t>
      </w:r>
      <w:r w:rsidR="006D4009">
        <w:rPr>
          <w:lang w:val="en-GB"/>
        </w:rPr>
        <w:t xml:space="preserve">document defines </w:t>
      </w:r>
      <w:r w:rsidR="00C07F84">
        <w:rPr>
          <w:lang w:val="en-GB"/>
        </w:rPr>
        <w:t xml:space="preserve">a checklist of information that should be reported about </w:t>
      </w:r>
      <w:r w:rsidR="000F43A8">
        <w:rPr>
          <w:lang w:val="en-GB"/>
        </w:rPr>
        <w:t>a quantitative proteomics</w:t>
      </w:r>
      <w:r w:rsidR="00C07F84">
        <w:rPr>
          <w:lang w:val="en-GB"/>
        </w:rPr>
        <w:t xml:space="preserve"> study. It is expected that </w:t>
      </w:r>
      <w:r w:rsidR="00CA43A1">
        <w:rPr>
          <w:lang w:val="en-GB"/>
        </w:rPr>
        <w:t>mzQuantML</w:t>
      </w:r>
      <w:r w:rsidR="00C07F84">
        <w:rPr>
          <w:lang w:val="en-GB"/>
        </w:rPr>
        <w:t xml:space="preserve"> will be used to support </w:t>
      </w:r>
      <w:r w:rsidR="00111B15">
        <w:rPr>
          <w:lang w:val="en-GB"/>
        </w:rPr>
        <w:t>MIAPE</w:t>
      </w:r>
      <w:r w:rsidR="006369FC">
        <w:rPr>
          <w:lang w:val="en-GB"/>
        </w:rPr>
        <w:t>-</w:t>
      </w:r>
      <w:r w:rsidR="009F1C51">
        <w:rPr>
          <w:lang w:val="en-GB"/>
        </w:rPr>
        <w:t xml:space="preserve">Quant </w:t>
      </w:r>
      <w:r w:rsidR="00111B15">
        <w:rPr>
          <w:lang w:val="en-GB"/>
        </w:rPr>
        <w:t>compliant submissions to public repositories.</w:t>
      </w:r>
      <w:r w:rsidR="00B52829">
        <w:rPr>
          <w:lang w:val="en-GB"/>
        </w:rPr>
        <w:t xml:space="preserve"> </w:t>
      </w:r>
    </w:p>
    <w:p w:rsidR="00FC1295" w:rsidRDefault="00FC1295" w:rsidP="00466496">
      <w:pPr>
        <w:numPr>
          <w:ilvl w:val="0"/>
          <w:numId w:val="13"/>
        </w:numPr>
        <w:spacing w:line="240" w:lineRule="auto"/>
        <w:rPr>
          <w:lang w:val="en-GB"/>
        </w:rPr>
      </w:pPr>
      <w:r>
        <w:rPr>
          <w:i/>
          <w:lang w:val="fr-FR"/>
        </w:rPr>
        <w:t>FuGE</w:t>
      </w:r>
      <w:r>
        <w:rPr>
          <w:lang w:val="fr-FR"/>
        </w:rPr>
        <w:t xml:space="preserve"> (</w:t>
      </w:r>
      <w:hyperlink r:id="rId12" w:history="1">
        <w:r>
          <w:rPr>
            <w:rStyle w:val="Hyperlink"/>
            <w:lang w:val="fr-FR"/>
          </w:rPr>
          <w:t>http://fuge.sourceforge.net</w:t>
        </w:r>
      </w:hyperlink>
      <w:r>
        <w:rPr>
          <w:lang w:val="fr-FR"/>
        </w:rPr>
        <w:t xml:space="preserve">). </w:t>
      </w:r>
      <w:r>
        <w:rPr>
          <w:lang w:val="en-GB"/>
        </w:rPr>
        <w:t>FuGE is a data model in UML, and an associated XML rendering, that represents various high-level concepts that are characteristic of functional genomics, such as investigations and protocols. FuGE has been developed by representatives of several standards bodies, with a view to making the representation of functional genomic data sets more consistent, and as such more easily shared and compared. The FuGE specifications are available from [Jones 0</w:t>
      </w:r>
      <w:r w:rsidR="00595341">
        <w:rPr>
          <w:lang w:val="en-GB"/>
        </w:rPr>
        <w:t>7</w:t>
      </w:r>
      <w:r>
        <w:rPr>
          <w:lang w:val="en-GB"/>
        </w:rPr>
        <w:t>].</w:t>
      </w:r>
    </w:p>
    <w:p w:rsidR="00FC1295" w:rsidRDefault="00FC1295" w:rsidP="00466496">
      <w:pPr>
        <w:numPr>
          <w:ilvl w:val="0"/>
          <w:numId w:val="13"/>
        </w:numPr>
        <w:spacing w:line="240" w:lineRule="auto"/>
        <w:rPr>
          <w:lang w:val="en-GB"/>
        </w:rPr>
      </w:pPr>
      <w:proofErr w:type="gramStart"/>
      <w:r>
        <w:rPr>
          <w:i/>
          <w:lang w:val="en-GB"/>
        </w:rPr>
        <w:t>mzML</w:t>
      </w:r>
      <w:proofErr w:type="gramEnd"/>
      <w:r>
        <w:rPr>
          <w:i/>
          <w:lang w:val="en-GB"/>
        </w:rPr>
        <w:t xml:space="preserve"> </w:t>
      </w:r>
      <w:r>
        <w:rPr>
          <w:lang w:val="en-GB"/>
        </w:rPr>
        <w:t>(</w:t>
      </w:r>
      <w:hyperlink r:id="rId13" w:history="1">
        <w:r w:rsidR="00FD4536" w:rsidRPr="0001125C">
          <w:rPr>
            <w:rStyle w:val="Hyperlink"/>
            <w:lang w:val="en-GB"/>
          </w:rPr>
          <w:t>http://www.psidev.info/mzml/</w:t>
        </w:r>
      </w:hyperlink>
      <w:r w:rsidR="00FD4536">
        <w:rPr>
          <w:lang w:val="en-GB"/>
        </w:rPr>
        <w:t xml:space="preserve"> </w:t>
      </w:r>
      <w:r>
        <w:rPr>
          <w:lang w:val="en-GB"/>
        </w:rPr>
        <w:t xml:space="preserve">). </w:t>
      </w:r>
      <w:proofErr w:type="gramStart"/>
      <w:r>
        <w:rPr>
          <w:lang w:val="en-GB"/>
        </w:rPr>
        <w:t>mzML</w:t>
      </w:r>
      <w:proofErr w:type="gramEnd"/>
      <w:r>
        <w:rPr>
          <w:lang w:val="en-GB"/>
        </w:rPr>
        <w:t xml:space="preserve"> is the PSI standard for capturing </w:t>
      </w:r>
      <w:r w:rsidR="00C743E3">
        <w:rPr>
          <w:lang w:val="en-GB"/>
        </w:rPr>
        <w:t xml:space="preserve">mass spectra / </w:t>
      </w:r>
      <w:r>
        <w:rPr>
          <w:lang w:val="en-GB"/>
        </w:rPr>
        <w:t xml:space="preserve">peak lists resulting from mass spectrometry in proteomics. It is </w:t>
      </w:r>
      <w:r w:rsidR="00C743E3" w:rsidRPr="00C743E3">
        <w:rPr>
          <w:lang w:val="en-GB"/>
        </w:rPr>
        <w:t>RECOMMENDED</w:t>
      </w:r>
      <w:r>
        <w:rPr>
          <w:lang w:val="en-GB"/>
        </w:rPr>
        <w:t xml:space="preserve"> that </w:t>
      </w:r>
      <w:r w:rsidR="00CA43A1">
        <w:rPr>
          <w:lang w:val="en-GB"/>
        </w:rPr>
        <w:t>mzQuantML</w:t>
      </w:r>
      <w:r>
        <w:rPr>
          <w:lang w:val="en-GB"/>
        </w:rPr>
        <w:t xml:space="preserve"> </w:t>
      </w:r>
      <w:r w:rsidR="00C743E3">
        <w:rPr>
          <w:lang w:val="en-GB"/>
        </w:rPr>
        <w:t>should</w:t>
      </w:r>
      <w:r>
        <w:rPr>
          <w:lang w:val="en-GB"/>
        </w:rPr>
        <w:t xml:space="preserve"> be used in conjunction with mzML</w:t>
      </w:r>
      <w:r w:rsidR="00EC16E1">
        <w:rPr>
          <w:lang w:val="en-GB"/>
        </w:rPr>
        <w:t xml:space="preserve">, although </w:t>
      </w:r>
      <w:r w:rsidR="00C743E3">
        <w:rPr>
          <w:lang w:val="en-GB"/>
        </w:rPr>
        <w:t xml:space="preserve">it will be possible to </w:t>
      </w:r>
      <w:r w:rsidR="008B6F10">
        <w:rPr>
          <w:lang w:val="en-GB"/>
        </w:rPr>
        <w:t xml:space="preserve">use </w:t>
      </w:r>
      <w:r w:rsidR="00CA43A1">
        <w:rPr>
          <w:lang w:val="en-GB"/>
        </w:rPr>
        <w:t>mzQuantML</w:t>
      </w:r>
      <w:r w:rsidR="008B6F10">
        <w:rPr>
          <w:lang w:val="en-GB"/>
        </w:rPr>
        <w:t xml:space="preserve"> with other formats of mass spectra.</w:t>
      </w:r>
      <w:r>
        <w:rPr>
          <w:lang w:val="en-GB"/>
        </w:rPr>
        <w:t xml:space="preserve"> This document does not assume familiarity with mzML.</w:t>
      </w:r>
    </w:p>
    <w:p w:rsidR="002B5DB3" w:rsidRDefault="00292F7E" w:rsidP="002B5DB3">
      <w:pPr>
        <w:numPr>
          <w:ilvl w:val="0"/>
          <w:numId w:val="13"/>
        </w:numPr>
        <w:spacing w:line="240" w:lineRule="auto"/>
        <w:rPr>
          <w:lang w:val="en-GB"/>
        </w:rPr>
      </w:pPr>
      <w:proofErr w:type="gramStart"/>
      <w:r>
        <w:rPr>
          <w:i/>
          <w:lang w:val="en-GB"/>
        </w:rPr>
        <w:t>mzIdentML</w:t>
      </w:r>
      <w:proofErr w:type="gramEnd"/>
      <w:r>
        <w:rPr>
          <w:i/>
          <w:lang w:val="en-GB"/>
        </w:rPr>
        <w:t xml:space="preserve"> (</w:t>
      </w:r>
      <w:hyperlink r:id="rId14" w:history="1">
        <w:r w:rsidR="00FD4536" w:rsidRPr="0001125C">
          <w:rPr>
            <w:rStyle w:val="Hyperlink"/>
            <w:lang w:val="en-GB"/>
          </w:rPr>
          <w:t>http://www.psidev.info/mzidentml/</w:t>
        </w:r>
      </w:hyperlink>
      <w:r>
        <w:rPr>
          <w:i/>
          <w:lang w:val="en-GB"/>
        </w:rPr>
        <w:t xml:space="preserve">). </w:t>
      </w:r>
      <w:proofErr w:type="gramStart"/>
      <w:r>
        <w:rPr>
          <w:lang w:val="en-GB"/>
        </w:rPr>
        <w:t>mzIdentML</w:t>
      </w:r>
      <w:proofErr w:type="gramEnd"/>
      <w:r>
        <w:rPr>
          <w:lang w:val="en-GB"/>
        </w:rPr>
        <w:t xml:space="preserve"> is the PSI standard for peptide and protein identifications. </w:t>
      </w:r>
      <w:r w:rsidR="002B5DB3">
        <w:rPr>
          <w:lang w:val="en-GB"/>
        </w:rPr>
        <w:t xml:space="preserve">It is </w:t>
      </w:r>
      <w:r w:rsidR="002B5DB3" w:rsidRPr="00C743E3">
        <w:rPr>
          <w:lang w:val="en-GB"/>
        </w:rPr>
        <w:t>RECOMMENDED</w:t>
      </w:r>
      <w:r w:rsidR="002B5DB3">
        <w:rPr>
          <w:lang w:val="en-GB"/>
        </w:rPr>
        <w:t xml:space="preserve"> that mzQuantML should be used in conjunction with mzIdentML, although it will be possible to use mzQuantML without a separate document storing identification evidence data. </w:t>
      </w:r>
    </w:p>
    <w:p w:rsidR="00292F7E" w:rsidRDefault="00292F7E" w:rsidP="002B5DB3">
      <w:pPr>
        <w:spacing w:line="240" w:lineRule="auto"/>
        <w:ind w:left="780"/>
        <w:rPr>
          <w:lang w:val="en-GB"/>
        </w:rPr>
      </w:pPr>
    </w:p>
    <w:p w:rsidR="002E0228" w:rsidRDefault="002E0228" w:rsidP="00466496">
      <w:pPr>
        <w:spacing w:line="240" w:lineRule="auto"/>
        <w:rPr>
          <w:highlight w:val="yellow"/>
          <w:lang w:val="en-GB"/>
        </w:rPr>
      </w:pPr>
    </w:p>
    <w:p w:rsidR="008B6BE0" w:rsidRPr="00FA17E7" w:rsidRDefault="008B6BE0" w:rsidP="00466496">
      <w:pPr>
        <w:pStyle w:val="Heading2"/>
        <w:spacing w:line="240" w:lineRule="auto"/>
        <w:rPr>
          <w:lang w:val="en-GB"/>
        </w:rPr>
      </w:pPr>
      <w:bookmarkStart w:id="31" w:name="_Toc170636043"/>
      <w:bookmarkStart w:id="32" w:name="_Ref211663168"/>
      <w:bookmarkStart w:id="33" w:name="_Toc342391915"/>
      <w:bookmarkStart w:id="34" w:name="_Toc377391212"/>
      <w:r w:rsidRPr="00FA17E7">
        <w:rPr>
          <w:lang w:val="en-GB"/>
        </w:rPr>
        <w:t>Important concepts from FuGE</w:t>
      </w:r>
      <w:bookmarkEnd w:id="31"/>
      <w:bookmarkEnd w:id="32"/>
      <w:bookmarkEnd w:id="33"/>
      <w:bookmarkEnd w:id="34"/>
    </w:p>
    <w:p w:rsidR="003452BC" w:rsidRDefault="00CA43A1" w:rsidP="00D277F6">
      <w:pPr>
        <w:rPr>
          <w:lang w:val="en-GB"/>
        </w:rPr>
      </w:pPr>
      <w:proofErr w:type="gramStart"/>
      <w:r>
        <w:rPr>
          <w:lang w:val="en-GB"/>
        </w:rPr>
        <w:t>mzQuantML</w:t>
      </w:r>
      <w:proofErr w:type="gramEnd"/>
      <w:r w:rsidR="00FA17E7">
        <w:rPr>
          <w:lang w:val="en-GB"/>
        </w:rPr>
        <w:t xml:space="preserve"> makes use of several components from FuGE to allow the format to be more easily integrated with other FuGE-based formats. </w:t>
      </w:r>
      <w:r w:rsidR="004022D7">
        <w:rPr>
          <w:lang w:val="en-GB"/>
        </w:rPr>
        <w:t xml:space="preserve">However, FuGE is a large, flexible specification that can cover a variety of concepts not required for </w:t>
      </w:r>
      <w:r>
        <w:rPr>
          <w:lang w:val="en-GB"/>
        </w:rPr>
        <w:t>mzQuantML</w:t>
      </w:r>
      <w:r w:rsidR="004022D7">
        <w:rPr>
          <w:lang w:val="en-GB"/>
        </w:rPr>
        <w:t xml:space="preserve">. </w:t>
      </w:r>
      <w:r w:rsidR="00744AD0">
        <w:rPr>
          <w:lang w:val="en-GB"/>
        </w:rPr>
        <w:t xml:space="preserve">In this release, </w:t>
      </w:r>
      <w:r w:rsidR="00AB39E2">
        <w:rPr>
          <w:lang w:val="en-GB"/>
        </w:rPr>
        <w:t>various</w:t>
      </w:r>
      <w:r w:rsidR="00744AD0" w:rsidRPr="00744AD0">
        <w:rPr>
          <w:lang w:val="en-GB"/>
        </w:rPr>
        <w:t xml:space="preserve"> concepts from FuGE </w:t>
      </w:r>
      <w:r w:rsidR="00744AD0">
        <w:rPr>
          <w:lang w:val="en-GB"/>
        </w:rPr>
        <w:t xml:space="preserve">have been </w:t>
      </w:r>
      <w:r w:rsidR="00744AD0" w:rsidRPr="00744AD0">
        <w:rPr>
          <w:lang w:val="en-GB"/>
        </w:rPr>
        <w:t>directly incorporate</w:t>
      </w:r>
      <w:r w:rsidR="00744AD0">
        <w:rPr>
          <w:lang w:val="en-GB"/>
        </w:rPr>
        <w:t>d</w:t>
      </w:r>
      <w:r w:rsidR="00744AD0" w:rsidRPr="00744AD0">
        <w:rPr>
          <w:lang w:val="en-GB"/>
        </w:rPr>
        <w:t xml:space="preserve"> into the schema.</w:t>
      </w:r>
      <w:r w:rsidR="006564D7">
        <w:rPr>
          <w:lang w:val="en-GB"/>
        </w:rPr>
        <w:t xml:space="preserve"> Additional knowledge of FuGE is </w:t>
      </w:r>
      <w:r w:rsidR="00744AD0">
        <w:rPr>
          <w:lang w:val="en-GB"/>
        </w:rPr>
        <w:t xml:space="preserve">thus </w:t>
      </w:r>
      <w:r w:rsidR="006564D7">
        <w:rPr>
          <w:lang w:val="en-GB"/>
        </w:rPr>
        <w:t>not required beyond this specification document.</w:t>
      </w:r>
    </w:p>
    <w:p w:rsidR="003452BC" w:rsidRDefault="003452BC" w:rsidP="00466496">
      <w:pPr>
        <w:spacing w:line="240" w:lineRule="auto"/>
        <w:rPr>
          <w:lang w:val="en-GB"/>
        </w:rPr>
      </w:pPr>
    </w:p>
    <w:p w:rsidR="008B6BE0" w:rsidRDefault="008B6BE0" w:rsidP="00466496">
      <w:pPr>
        <w:spacing w:line="240" w:lineRule="auto"/>
        <w:rPr>
          <w:lang w:val="en-GB"/>
        </w:rPr>
      </w:pPr>
    </w:p>
    <w:p w:rsidR="008B6BE0" w:rsidRPr="009A02DC" w:rsidRDefault="008B6BE0" w:rsidP="00466496">
      <w:pPr>
        <w:pStyle w:val="Heading2"/>
        <w:spacing w:line="240" w:lineRule="auto"/>
        <w:rPr>
          <w:lang w:val="en-GB"/>
        </w:rPr>
      </w:pPr>
      <w:bookmarkStart w:id="35" w:name="_Toc342391916"/>
      <w:bookmarkStart w:id="36" w:name="_Toc377391213"/>
      <w:r w:rsidRPr="009A02DC">
        <w:rPr>
          <w:lang w:val="en-GB"/>
        </w:rPr>
        <w:t xml:space="preserve">The PSI </w:t>
      </w:r>
      <w:r w:rsidR="0004488F">
        <w:rPr>
          <w:lang w:val="en-GB"/>
        </w:rPr>
        <w:t>Mass Spectrometry</w:t>
      </w:r>
      <w:r w:rsidRPr="009A02DC">
        <w:rPr>
          <w:lang w:val="en-GB"/>
        </w:rPr>
        <w:t xml:space="preserve"> Controlled Vocabulary (CV)</w:t>
      </w:r>
      <w:bookmarkEnd w:id="35"/>
      <w:bookmarkEnd w:id="36"/>
    </w:p>
    <w:p w:rsidR="00583A14" w:rsidRDefault="00EF53DA" w:rsidP="00C97B60">
      <w:pPr>
        <w:rPr>
          <w:lang w:val="en-GB"/>
        </w:rPr>
      </w:pPr>
      <w:r>
        <w:rPr>
          <w:lang w:val="en-GB"/>
        </w:rPr>
        <w:t>The PSI-</w:t>
      </w:r>
      <w:r w:rsidR="00C6605C">
        <w:rPr>
          <w:lang w:val="en-GB"/>
        </w:rPr>
        <w:t>MS</w:t>
      </w:r>
      <w:r>
        <w:rPr>
          <w:lang w:val="en-GB"/>
        </w:rPr>
        <w:t xml:space="preserve"> controlled vocabulary is intended to provide terms for annotation of</w:t>
      </w:r>
      <w:r w:rsidR="005650CC">
        <w:rPr>
          <w:lang w:val="en-GB"/>
        </w:rPr>
        <w:t xml:space="preserve"> mzML and</w:t>
      </w:r>
      <w:r>
        <w:rPr>
          <w:lang w:val="en-GB"/>
        </w:rPr>
        <w:t xml:space="preserve"> </w:t>
      </w:r>
      <w:r w:rsidR="00CA43A1">
        <w:rPr>
          <w:lang w:val="en-GB"/>
        </w:rPr>
        <w:t>mzQuantML</w:t>
      </w:r>
      <w:r>
        <w:rPr>
          <w:lang w:val="en-GB"/>
        </w:rPr>
        <w:t xml:space="preserve"> files. </w:t>
      </w:r>
      <w:r w:rsidR="001922DF">
        <w:rPr>
          <w:lang w:val="en-GB"/>
        </w:rPr>
        <w:t>The CV has been generated by collection of terms from software vendors and academic groups working in the area of</w:t>
      </w:r>
      <w:r w:rsidR="00D97157">
        <w:rPr>
          <w:lang w:val="en-GB"/>
        </w:rPr>
        <w:t xml:space="preserve"> mass spectrometry</w:t>
      </w:r>
      <w:r w:rsidR="00E4150E">
        <w:rPr>
          <w:lang w:val="en-GB"/>
        </w:rPr>
        <w:t xml:space="preserve"> and</w:t>
      </w:r>
      <w:r w:rsidR="001922DF">
        <w:rPr>
          <w:lang w:val="en-GB"/>
        </w:rPr>
        <w:t xml:space="preserve"> proteome informatics. </w:t>
      </w:r>
      <w:r w:rsidR="0047525B">
        <w:rPr>
          <w:lang w:val="en-GB"/>
        </w:rPr>
        <w:t xml:space="preserve">Some terms describe attributes that must be coupled with a numerical value attribute in the </w:t>
      </w:r>
      <w:r w:rsidR="00C6483D">
        <w:rPr>
          <w:lang w:val="en-GB"/>
        </w:rPr>
        <w:t>&lt;</w:t>
      </w:r>
      <w:r w:rsidR="009A5C82">
        <w:rPr>
          <w:lang w:val="en-GB"/>
        </w:rPr>
        <w:t>c</w:t>
      </w:r>
      <w:r w:rsidR="0047525B">
        <w:rPr>
          <w:lang w:val="en-GB"/>
        </w:rPr>
        <w:t>vParam</w:t>
      </w:r>
      <w:r w:rsidR="00C6483D">
        <w:rPr>
          <w:lang w:val="en-GB"/>
        </w:rPr>
        <w:t>&gt;</w:t>
      </w:r>
      <w:r w:rsidR="0047525B">
        <w:rPr>
          <w:lang w:val="en-GB"/>
        </w:rPr>
        <w:t xml:space="preserve"> element (e.g. </w:t>
      </w:r>
      <w:r w:rsidR="00C97B60" w:rsidRPr="00C97B60">
        <w:rPr>
          <w:lang w:val="en-GB"/>
        </w:rPr>
        <w:t>MS</w:t>
      </w:r>
      <w:proofErr w:type="gramStart"/>
      <w:r w:rsidR="00C97B60" w:rsidRPr="00C97B60">
        <w:rPr>
          <w:lang w:val="en-GB"/>
        </w:rPr>
        <w:t>:1001870</w:t>
      </w:r>
      <w:proofErr w:type="gramEnd"/>
      <w:r w:rsidR="00C97B60">
        <w:rPr>
          <w:lang w:val="en-GB"/>
        </w:rPr>
        <w:t>, “p</w:t>
      </w:r>
      <w:r w:rsidR="00C97B60" w:rsidRPr="00C97B60">
        <w:rPr>
          <w:lang w:val="en-GB"/>
        </w:rPr>
        <w:t>-value for peptides</w:t>
      </w:r>
      <w:r w:rsidR="00C97B60" w:rsidRPr="00C97B60" w:rsidDel="00C97B60">
        <w:rPr>
          <w:lang w:val="en-GB"/>
        </w:rPr>
        <w:t xml:space="preserve"> </w:t>
      </w:r>
      <w:r w:rsidR="00D24377">
        <w:rPr>
          <w:lang w:val="en-GB"/>
        </w:rPr>
        <w:t xml:space="preserve">”) </w:t>
      </w:r>
      <w:r w:rsidR="0047525B">
        <w:rPr>
          <w:lang w:val="en-GB"/>
        </w:rPr>
        <w:t xml:space="preserve">and optionally a unit for that value (e.g. </w:t>
      </w:r>
      <w:r w:rsidR="005127EA" w:rsidRPr="005127EA">
        <w:rPr>
          <w:lang w:val="en-GB"/>
        </w:rPr>
        <w:t>MS:1001117</w:t>
      </w:r>
      <w:r w:rsidR="00003933">
        <w:rPr>
          <w:lang w:val="en-GB"/>
        </w:rPr>
        <w:t>, “</w:t>
      </w:r>
      <w:r w:rsidR="00003933" w:rsidRPr="00003933">
        <w:rPr>
          <w:lang w:val="en-GB"/>
        </w:rPr>
        <w:t>theoretical mass</w:t>
      </w:r>
      <w:r w:rsidR="005E0695">
        <w:rPr>
          <w:lang w:val="en-GB"/>
        </w:rPr>
        <w:t>”</w:t>
      </w:r>
      <w:r w:rsidR="00705E2D">
        <w:rPr>
          <w:lang w:val="en-GB"/>
        </w:rPr>
        <w:t>,</w:t>
      </w:r>
      <w:r w:rsidR="00003933">
        <w:rPr>
          <w:lang w:val="en-GB"/>
        </w:rPr>
        <w:t xml:space="preserve"> units = </w:t>
      </w:r>
      <w:r w:rsidR="00C6483D">
        <w:rPr>
          <w:lang w:val="en-GB"/>
        </w:rPr>
        <w:t>d</w:t>
      </w:r>
      <w:r w:rsidR="00003933">
        <w:rPr>
          <w:lang w:val="en-GB"/>
        </w:rPr>
        <w:t>alton</w:t>
      </w:r>
      <w:r w:rsidR="00C6483D">
        <w:rPr>
          <w:lang w:val="en-GB"/>
        </w:rPr>
        <w:t>)</w:t>
      </w:r>
      <w:r w:rsidR="0047525B">
        <w:rPr>
          <w:lang w:val="en-GB"/>
        </w:rPr>
        <w:t>. The terms that require a value are denoted by having a “datatype” key-value pair in the CV itself</w:t>
      </w:r>
      <w:r w:rsidR="00C1223F">
        <w:rPr>
          <w:lang w:val="en-GB"/>
        </w:rPr>
        <w:t>:</w:t>
      </w:r>
      <w:r w:rsidR="00DF1C2A">
        <w:rPr>
          <w:lang w:val="en-GB"/>
        </w:rPr>
        <w:t xml:space="preserve"> </w:t>
      </w:r>
      <w:r w:rsidR="006D76D2" w:rsidRPr="006D76D2">
        <w:rPr>
          <w:lang w:val="en-GB"/>
        </w:rPr>
        <w:t>MS</w:t>
      </w:r>
      <w:proofErr w:type="gramStart"/>
      <w:r w:rsidR="006D76D2" w:rsidRPr="006D76D2">
        <w:rPr>
          <w:lang w:val="en-GB"/>
        </w:rPr>
        <w:t>:1001172</w:t>
      </w:r>
      <w:proofErr w:type="gramEnd"/>
      <w:r w:rsidR="006D76D2" w:rsidRPr="006D76D2">
        <w:rPr>
          <w:lang w:val="en-GB"/>
        </w:rPr>
        <w:t xml:space="preserve"> </w:t>
      </w:r>
      <w:r w:rsidR="00C1223F" w:rsidRPr="00C1223F">
        <w:rPr>
          <w:lang w:val="en-GB"/>
        </w:rPr>
        <w:t>"</w:t>
      </w:r>
      <w:r w:rsidR="00421875" w:rsidRPr="00421875">
        <w:t xml:space="preserve"> </w:t>
      </w:r>
      <w:r w:rsidR="00421875" w:rsidRPr="00421875">
        <w:rPr>
          <w:lang w:val="en-GB"/>
        </w:rPr>
        <w:t>Mascot:expectation value</w:t>
      </w:r>
      <w:r w:rsidR="00C1223F" w:rsidRPr="00C1223F">
        <w:rPr>
          <w:lang w:val="en-GB"/>
        </w:rPr>
        <w:t>"  value-type:xsd:</w:t>
      </w:r>
      <w:r w:rsidR="00722456">
        <w:rPr>
          <w:lang w:val="en-GB"/>
        </w:rPr>
        <w:t>double</w:t>
      </w:r>
      <w:r w:rsidR="0047525B">
        <w:rPr>
          <w:lang w:val="en-GB"/>
        </w:rPr>
        <w:t xml:space="preserve">. </w:t>
      </w:r>
      <w:r w:rsidR="00B65D04">
        <w:rPr>
          <w:lang w:val="en-GB"/>
        </w:rPr>
        <w:t>T</w:t>
      </w:r>
      <w:r w:rsidR="0047525B">
        <w:rPr>
          <w:lang w:val="en-GB"/>
        </w:rPr>
        <w:t>erms that need to be qualified with units are denoted by have a “</w:t>
      </w:r>
      <w:r w:rsidR="00891007">
        <w:rPr>
          <w:lang w:val="en-GB"/>
        </w:rPr>
        <w:t>has</w:t>
      </w:r>
      <w:r w:rsidR="0047525B">
        <w:rPr>
          <w:lang w:val="en-GB"/>
        </w:rPr>
        <w:t>_units” key in the CV itself</w:t>
      </w:r>
      <w:r w:rsidR="009B730A">
        <w:rPr>
          <w:lang w:val="en-GB"/>
        </w:rPr>
        <w:t xml:space="preserve"> (</w:t>
      </w:r>
      <w:r w:rsidR="009B730A" w:rsidRPr="009B730A">
        <w:rPr>
          <w:lang w:val="en-GB"/>
        </w:rPr>
        <w:t>relationship: has_units: UO</w:t>
      </w:r>
      <w:proofErr w:type="gramStart"/>
      <w:r w:rsidR="009B730A" w:rsidRPr="009B730A">
        <w:rPr>
          <w:lang w:val="en-GB"/>
        </w:rPr>
        <w:t>:0000221</w:t>
      </w:r>
      <w:proofErr w:type="gramEnd"/>
      <w:r w:rsidR="009B730A" w:rsidRPr="009B730A">
        <w:rPr>
          <w:lang w:val="en-GB"/>
        </w:rPr>
        <w:t xml:space="preserve"> ! </w:t>
      </w:r>
      <w:r w:rsidR="00667192">
        <w:rPr>
          <w:lang w:val="en-GB"/>
        </w:rPr>
        <w:t>d</w:t>
      </w:r>
      <w:r w:rsidR="009B730A">
        <w:rPr>
          <w:lang w:val="en-GB"/>
        </w:rPr>
        <w:t>alton)</w:t>
      </w:r>
      <w:r w:rsidR="0047525B">
        <w:rPr>
          <w:lang w:val="en-GB"/>
        </w:rPr>
        <w:t>.</w:t>
      </w:r>
      <w:r w:rsidR="006166EA">
        <w:rPr>
          <w:lang w:val="en-GB"/>
        </w:rPr>
        <w:t xml:space="preserve"> </w:t>
      </w:r>
      <w:r w:rsidR="00B92D1E">
        <w:rPr>
          <w:lang w:val="en-GB"/>
        </w:rPr>
        <w:t>T</w:t>
      </w:r>
      <w:r w:rsidR="00583A14">
        <w:rPr>
          <w:lang w:val="en-GB"/>
        </w:rPr>
        <w:t>he details of which terms are allowed</w:t>
      </w:r>
      <w:r w:rsidR="00604518">
        <w:rPr>
          <w:lang w:val="en-GB"/>
        </w:rPr>
        <w:t xml:space="preserve"> or required</w:t>
      </w:r>
      <w:r w:rsidR="00583A14">
        <w:rPr>
          <w:lang w:val="en-GB"/>
        </w:rPr>
        <w:t xml:space="preserve"> in a given schema section is reported in the mapping file</w:t>
      </w:r>
      <w:r w:rsidR="009B4EBE">
        <w:rPr>
          <w:lang w:val="en-GB"/>
        </w:rPr>
        <w:t xml:space="preserve"> (Section </w:t>
      </w:r>
      <w:r w:rsidR="00B02E3C">
        <w:fldChar w:fldCharType="begin"/>
      </w:r>
      <w:r w:rsidR="00B02E3C">
        <w:instrText xml:space="preserve"> REF _Ref217200132 \r \h  \* MERGEFORMAT </w:instrText>
      </w:r>
      <w:r w:rsidR="00B02E3C">
        <w:fldChar w:fldCharType="separate"/>
      </w:r>
      <w:r w:rsidR="00284E58" w:rsidRPr="00284E58">
        <w:rPr>
          <w:lang w:val="en-GB"/>
        </w:rPr>
        <w:t>4.3</w:t>
      </w:r>
      <w:r w:rsidR="00B02E3C">
        <w:fldChar w:fldCharType="end"/>
      </w:r>
      <w:r w:rsidR="009B4EBE">
        <w:rPr>
          <w:lang w:val="en-GB"/>
        </w:rPr>
        <w:t>)</w:t>
      </w:r>
      <w:r w:rsidR="00583A14">
        <w:rPr>
          <w:lang w:val="en-GB"/>
        </w:rPr>
        <w:t xml:space="preserve">. </w:t>
      </w:r>
    </w:p>
    <w:p w:rsidR="00583A14" w:rsidRDefault="00583A14" w:rsidP="00466496">
      <w:pPr>
        <w:spacing w:line="240" w:lineRule="auto"/>
        <w:rPr>
          <w:lang w:val="en-GB"/>
        </w:rPr>
      </w:pPr>
    </w:p>
    <w:p w:rsidR="00583A14" w:rsidRDefault="00583A14" w:rsidP="00D277F6">
      <w:pPr>
        <w:rPr>
          <w:lang w:val="en-GB"/>
        </w:rPr>
      </w:pPr>
      <w:r>
        <w:rPr>
          <w:lang w:val="en-GB"/>
        </w:rPr>
        <w:t>As recommended by the PSI CV guidelines,</w:t>
      </w:r>
      <w:r w:rsidRPr="006C3251">
        <w:rPr>
          <w:lang w:val="en-GB"/>
        </w:rPr>
        <w:t xml:space="preserve"> </w:t>
      </w:r>
      <w:r>
        <w:rPr>
          <w:lang w:val="en-GB"/>
        </w:rPr>
        <w:t>psi-</w:t>
      </w:r>
      <w:r w:rsidR="00CF74F8">
        <w:rPr>
          <w:lang w:val="en-GB"/>
        </w:rPr>
        <w:t>ms</w:t>
      </w:r>
      <w:r>
        <w:rPr>
          <w:lang w:val="en-GB"/>
        </w:rPr>
        <w:t xml:space="preserve">.obo should be dynamically maintained via the </w:t>
      </w:r>
      <w:hyperlink r:id="rId15" w:history="1">
        <w:r w:rsidR="003F7B56" w:rsidRPr="003F7B56">
          <w:rPr>
            <w:rStyle w:val="Hyperlink"/>
          </w:rPr>
          <w:t>psidev-ms-vocab@lists.sourceforge.net</w:t>
        </w:r>
      </w:hyperlink>
      <w:r w:rsidR="0023446F">
        <w:rPr>
          <w:lang w:val="en-GB"/>
        </w:rPr>
        <w:t xml:space="preserve"> </w:t>
      </w:r>
      <w:r w:rsidRPr="006C3251">
        <w:rPr>
          <w:lang w:val="en-GB"/>
        </w:rPr>
        <w:t>mailing list that allow</w:t>
      </w:r>
      <w:r w:rsidR="00A86F1A">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00CC5EEA"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00493EDA" w:rsidRPr="00493EDA">
        <w:rPr>
          <w:lang w:val="en-GB"/>
        </w:rPr>
        <w:t>psi-</w:t>
      </w:r>
      <w:r w:rsidR="00BE177E">
        <w:rPr>
          <w:lang w:val="en-GB"/>
        </w:rPr>
        <w:t>ms</w:t>
      </w:r>
      <w:r w:rsidR="00493EDA"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583A14" w:rsidRDefault="00583A14" w:rsidP="00466496">
      <w:pPr>
        <w:numPr>
          <w:ilvl w:val="0"/>
          <w:numId w:val="21"/>
        </w:numPr>
        <w:spacing w:line="240" w:lineRule="auto"/>
        <w:rPr>
          <w:lang w:val="en-GB"/>
        </w:rPr>
      </w:pPr>
      <w:proofErr w:type="gramStart"/>
      <w:r>
        <w:rPr>
          <w:lang w:val="en-GB"/>
        </w:rPr>
        <w:t>x</w:t>
      </w:r>
      <w:proofErr w:type="gramEnd"/>
      <w:r>
        <w:rPr>
          <w:lang w:val="en-GB"/>
        </w:rPr>
        <w:t xml:space="preserve"> should be increased when a first level term </w:t>
      </w:r>
      <w:r w:rsidR="0079727A">
        <w:rPr>
          <w:lang w:val="en-GB"/>
        </w:rPr>
        <w:t xml:space="preserve">is </w:t>
      </w:r>
      <w:r>
        <w:rPr>
          <w:lang w:val="en-GB"/>
        </w:rPr>
        <w:t>renamed</w:t>
      </w:r>
      <w:r w:rsidR="0079727A">
        <w:rPr>
          <w:lang w:val="en-GB"/>
        </w:rPr>
        <w:t>,</w:t>
      </w:r>
      <w:r>
        <w:rPr>
          <w:lang w:val="en-GB"/>
        </w:rPr>
        <w:t xml:space="preserve"> added</w:t>
      </w:r>
      <w:r w:rsidR="0079727A">
        <w:rPr>
          <w:lang w:val="en-GB"/>
        </w:rPr>
        <w:t>,</w:t>
      </w:r>
      <w:r>
        <w:rPr>
          <w:lang w:val="en-GB"/>
        </w:rPr>
        <w:t xml:space="preserve"> deleted or rearranged in the structur</w:t>
      </w:r>
      <w:r w:rsidR="0079727A">
        <w:rPr>
          <w:lang w:val="en-GB"/>
        </w:rPr>
        <w:t xml:space="preserve">e. Such rearrangement will </w:t>
      </w:r>
      <w:r>
        <w:rPr>
          <w:lang w:val="en-GB"/>
        </w:rPr>
        <w:t>be rare and is very likely to have repercussion on the mapping.</w:t>
      </w:r>
    </w:p>
    <w:p w:rsidR="00583A14" w:rsidRDefault="00583A14" w:rsidP="00466496">
      <w:pPr>
        <w:numPr>
          <w:ilvl w:val="0"/>
          <w:numId w:val="21"/>
        </w:numPr>
        <w:spacing w:line="240" w:lineRule="auto"/>
        <w:rPr>
          <w:lang w:val="en-GB"/>
        </w:rPr>
      </w:pPr>
      <w:proofErr w:type="gramStart"/>
      <w:r>
        <w:rPr>
          <w:lang w:val="en-GB"/>
        </w:rPr>
        <w:t>y</w:t>
      </w:r>
      <w:proofErr w:type="gramEnd"/>
      <w:r>
        <w:rPr>
          <w:lang w:val="en-GB"/>
        </w:rPr>
        <w:t xml:space="preserve"> should be increased when any other term except the first level one is altered.</w:t>
      </w:r>
    </w:p>
    <w:p w:rsidR="00583A14" w:rsidRPr="00AA0EF9" w:rsidRDefault="00583A14" w:rsidP="00466496">
      <w:pPr>
        <w:numPr>
          <w:ilvl w:val="0"/>
          <w:numId w:val="21"/>
        </w:numPr>
        <w:spacing w:line="240" w:lineRule="auto"/>
        <w:rPr>
          <w:lang w:val="en-GB"/>
        </w:rPr>
      </w:pPr>
      <w:proofErr w:type="gramStart"/>
      <w:r w:rsidRPr="00AA0EF9">
        <w:rPr>
          <w:lang w:val="en-GB"/>
        </w:rPr>
        <w:lastRenderedPageBreak/>
        <w:t>z</w:t>
      </w:r>
      <w:proofErr w:type="gramEnd"/>
      <w:r w:rsidRPr="00AA0EF9">
        <w:rPr>
          <w:lang w:val="en-GB"/>
        </w:rPr>
        <w:t xml:space="preserve"> should be increased when there is no term addition or deletion but just editing on the definitions or other minor changes.</w:t>
      </w:r>
    </w:p>
    <w:p w:rsidR="0047525B" w:rsidRDefault="0047525B" w:rsidP="00466496">
      <w:pPr>
        <w:spacing w:line="240" w:lineRule="auto"/>
        <w:rPr>
          <w:lang w:val="en-GB"/>
        </w:rPr>
      </w:pPr>
    </w:p>
    <w:p w:rsidR="00EF53DA" w:rsidRPr="009C1236" w:rsidRDefault="00EF53DA" w:rsidP="00466496">
      <w:pPr>
        <w:spacing w:line="240" w:lineRule="auto"/>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EF53DA" w:rsidRPr="00A51BF8" w:rsidRDefault="00EF53DA" w:rsidP="00466496">
      <w:pPr>
        <w:numPr>
          <w:ilvl w:val="0"/>
          <w:numId w:val="15"/>
        </w:numPr>
        <w:spacing w:line="240" w:lineRule="auto"/>
        <w:rPr>
          <w:rFonts w:cs="Arial"/>
          <w:szCs w:val="20"/>
        </w:rPr>
      </w:pPr>
      <w:r w:rsidRPr="00A51BF8">
        <w:rPr>
          <w:rFonts w:cs="Arial"/>
          <w:szCs w:val="20"/>
        </w:rPr>
        <w:t>Unit Ontology (</w:t>
      </w:r>
      <w:hyperlink r:id="rId16" w:history="1">
        <w:r w:rsidR="00BC1FDF" w:rsidRPr="008D7EB4">
          <w:rPr>
            <w:rStyle w:val="Hyperlink"/>
            <w:rFonts w:cs="Arial"/>
            <w:szCs w:val="20"/>
          </w:rPr>
          <w:t>http://www.obofoundry.org/cgi-bin/detail.cgi?id=unit</w:t>
        </w:r>
      </w:hyperlink>
      <w:r w:rsidRPr="00A51BF8">
        <w:rPr>
          <w:rFonts w:cs="Arial"/>
          <w:szCs w:val="20"/>
        </w:rPr>
        <w:t>)</w:t>
      </w:r>
    </w:p>
    <w:p w:rsidR="00EF53DA" w:rsidRPr="006E4345" w:rsidRDefault="00EF53DA" w:rsidP="00466496">
      <w:pPr>
        <w:numPr>
          <w:ilvl w:val="0"/>
          <w:numId w:val="15"/>
        </w:numPr>
        <w:spacing w:line="240" w:lineRule="auto"/>
        <w:rPr>
          <w:rFonts w:cs="Arial"/>
          <w:szCs w:val="20"/>
          <w:lang w:val="pt-BR"/>
        </w:rPr>
      </w:pPr>
      <w:r w:rsidRPr="006E4345">
        <w:rPr>
          <w:rFonts w:cs="Arial"/>
          <w:szCs w:val="20"/>
          <w:lang w:val="pt-BR"/>
        </w:rPr>
        <w:t>ChEBI (</w:t>
      </w:r>
      <w:hyperlink r:id="rId17" w:history="1">
        <w:r w:rsidRPr="006E4345">
          <w:rPr>
            <w:rStyle w:val="Hyperlink"/>
            <w:rFonts w:cs="Arial"/>
            <w:szCs w:val="20"/>
            <w:lang w:val="pt-BR"/>
          </w:rPr>
          <w:t>http://www.ebi.ac.uk/chebi/</w:t>
        </w:r>
      </w:hyperlink>
      <w:r w:rsidRPr="006E4345">
        <w:rPr>
          <w:rFonts w:cs="Arial"/>
          <w:szCs w:val="20"/>
          <w:lang w:val="pt-BR"/>
        </w:rPr>
        <w:t>)</w:t>
      </w:r>
    </w:p>
    <w:p w:rsidR="00EF53DA" w:rsidRDefault="00EF53DA" w:rsidP="00466496">
      <w:pPr>
        <w:numPr>
          <w:ilvl w:val="0"/>
          <w:numId w:val="15"/>
        </w:numPr>
        <w:spacing w:line="240" w:lineRule="auto"/>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sidR="008F6D90">
        <w:rPr>
          <w:rFonts w:cs="Arial"/>
          <w:szCs w:val="20"/>
        </w:rPr>
        <w:t>)</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PSI Protein modifications workgroup - </w:t>
      </w:r>
      <w:hyperlink r:id="rId19" w:history="1">
        <w:r w:rsidR="00CF334E" w:rsidRPr="0001125C">
          <w:rPr>
            <w:rStyle w:val="Hyperlink"/>
            <w:rFonts w:cs="Arial"/>
            <w:szCs w:val="20"/>
          </w:rPr>
          <w:t>http://psidev.cvs.sourceforge.net/viewvc/psidev/psi/mod/data/PSI-MOD.obo</w:t>
        </w:r>
      </w:hyperlink>
      <w:r w:rsidR="00CF334E">
        <w:rPr>
          <w:rFonts w:cs="Arial"/>
          <w:szCs w:val="20"/>
        </w:rPr>
        <w:t xml:space="preserve"> </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Unimod modifications database - </w:t>
      </w:r>
      <w:hyperlink r:id="rId20" w:history="1">
        <w:r w:rsidR="004054F4" w:rsidRPr="009F0025">
          <w:rPr>
            <w:rStyle w:val="Hyperlink"/>
            <w:rFonts w:cs="Arial"/>
            <w:szCs w:val="20"/>
          </w:rPr>
          <w:t>http://www.unimod.org/obo/unimod.obo</w:t>
        </w:r>
      </w:hyperlink>
    </w:p>
    <w:p w:rsidR="00EF53DA" w:rsidRDefault="00EF53DA" w:rsidP="00466496">
      <w:pPr>
        <w:spacing w:line="240" w:lineRule="auto"/>
        <w:rPr>
          <w:lang w:val="en-GB"/>
        </w:rPr>
      </w:pPr>
    </w:p>
    <w:p w:rsidR="00145A50" w:rsidRDefault="00145A50" w:rsidP="00466496">
      <w:pPr>
        <w:spacing w:line="240" w:lineRule="auto"/>
        <w:rPr>
          <w:lang w:val="en-GB"/>
        </w:rPr>
      </w:pPr>
    </w:p>
    <w:p w:rsidR="0060744A" w:rsidRDefault="0060744A" w:rsidP="00466496">
      <w:pPr>
        <w:pStyle w:val="Heading2"/>
        <w:spacing w:line="240" w:lineRule="auto"/>
        <w:rPr>
          <w:lang w:val="en-GB"/>
        </w:rPr>
      </w:pPr>
      <w:bookmarkStart w:id="37" w:name="_Ref217200132"/>
      <w:bookmarkStart w:id="38" w:name="_Toc342391917"/>
      <w:bookmarkStart w:id="39" w:name="_Toc377391214"/>
      <w:r>
        <w:rPr>
          <w:lang w:val="en-GB"/>
        </w:rPr>
        <w:t>Validation of controlled vocabulary terms</w:t>
      </w:r>
      <w:bookmarkEnd w:id="37"/>
      <w:bookmarkEnd w:id="38"/>
      <w:bookmarkEnd w:id="39"/>
    </w:p>
    <w:p w:rsidR="005F1B2B" w:rsidRDefault="00DF1B7D" w:rsidP="00D277F6">
      <w:pPr>
        <w:rPr>
          <w:lang w:val="en-GB"/>
        </w:rPr>
      </w:pPr>
      <w:r>
        <w:rPr>
          <w:lang w:val="en-GB"/>
        </w:rPr>
        <w:t>The correct usage of c</w:t>
      </w:r>
      <w:r w:rsidR="00145A50">
        <w:rPr>
          <w:lang w:val="en-GB"/>
        </w:rPr>
        <w:t xml:space="preserve">ontrolled vocabulary terms </w:t>
      </w:r>
      <w:r>
        <w:rPr>
          <w:lang w:val="en-GB"/>
        </w:rPr>
        <w:t xml:space="preserve">within </w:t>
      </w:r>
      <w:r w:rsidR="00CA43A1">
        <w:rPr>
          <w:lang w:val="en-GB"/>
        </w:rPr>
        <w:t>mzQuantML</w:t>
      </w:r>
      <w:r>
        <w:rPr>
          <w:lang w:val="en-GB"/>
        </w:rPr>
        <w:t xml:space="preserve"> is governed by the use of a mapping file which defines each </w:t>
      </w:r>
      <w:r w:rsidR="00D861D4">
        <w:rPr>
          <w:lang w:val="en-GB"/>
        </w:rPr>
        <w:t>XML location (XPath)</w:t>
      </w:r>
      <w:r>
        <w:rPr>
          <w:lang w:val="en-GB"/>
        </w:rPr>
        <w:t xml:space="preserve"> where a &lt;cvParam&gt; instance can be used, and the allowed terms from the </w:t>
      </w:r>
      <w:r w:rsidR="00FC2ABA">
        <w:rPr>
          <w:lang w:val="en-GB"/>
        </w:rPr>
        <w:t>PSI-MS</w:t>
      </w:r>
      <w:r>
        <w:rPr>
          <w:lang w:val="en-GB"/>
        </w:rPr>
        <w:t>, or other, controlled vocabularies.</w:t>
      </w:r>
      <w:r w:rsidR="00D861D4" w:rsidRPr="00D861D4">
        <w:rPr>
          <w:lang w:val="en-GB"/>
        </w:rPr>
        <w:t xml:space="preserve"> Th</w:t>
      </w:r>
      <w:r w:rsidR="00D861D4">
        <w:rPr>
          <w:lang w:val="en-GB"/>
        </w:rPr>
        <w:t>e mapping</w:t>
      </w:r>
      <w:r w:rsidR="00D861D4" w:rsidRPr="00D861D4">
        <w:rPr>
          <w:lang w:val="en-GB"/>
        </w:rPr>
        <w:t xml:space="preserve"> file is read and interpreted by validation software, checking that the data annotation is consistent. The mapping file needs to be checked and updated when the structure of CV is changed, and in some instances when new terms are added to the CV.</w:t>
      </w:r>
      <w:r w:rsidR="007D5AB6">
        <w:rPr>
          <w:lang w:val="en-GB"/>
        </w:rPr>
        <w:t xml:space="preserve"> </w:t>
      </w:r>
      <w:r w:rsidR="004D0214">
        <w:rPr>
          <w:lang w:val="en-GB"/>
        </w:rPr>
        <w:t xml:space="preserve">The specifications for the mapping file can be found here: </w:t>
      </w:r>
      <w:hyperlink r:id="rId21" w:history="1">
        <w:r w:rsidR="00CF334E" w:rsidRPr="0001125C">
          <w:rPr>
            <w:rStyle w:val="Hyperlink"/>
            <w:lang w:val="en-GB"/>
          </w:rPr>
          <w:t>http://www.psidev.info/validator</w:t>
        </w:r>
      </w:hyperlink>
      <w:r w:rsidR="004D0214">
        <w:rPr>
          <w:lang w:val="en-GB"/>
        </w:rPr>
        <w:t>.</w:t>
      </w:r>
      <w:r>
        <w:rPr>
          <w:lang w:val="en-GB"/>
        </w:rPr>
        <w:t xml:space="preserve"> </w:t>
      </w:r>
      <w:r w:rsidR="005F1B2B">
        <w:rPr>
          <w:lang w:val="en-GB"/>
        </w:rPr>
        <w:t>XML paths are a</w:t>
      </w:r>
      <w:r w:rsidR="00D1777A">
        <w:rPr>
          <w:lang w:val="en-GB"/>
        </w:rPr>
        <w:t xml:space="preserve">ssociated with </w:t>
      </w:r>
      <w:r w:rsidR="005F1B2B">
        <w:rPr>
          <w:lang w:val="en-GB"/>
        </w:rPr>
        <w:t xml:space="preserve">CV terms along with a requirement level (MAY, SHOULD or MUST) defining what should be reported by validation software if one of the mapped terms is not </w:t>
      </w:r>
      <w:r w:rsidR="009214A0">
        <w:rPr>
          <w:lang w:val="en-GB"/>
        </w:rPr>
        <w:t xml:space="preserve">provided in an instance document. Example validation software based on the mapping file </w:t>
      </w:r>
      <w:r w:rsidR="00290117">
        <w:rPr>
          <w:lang w:val="en-GB"/>
        </w:rPr>
        <w:t xml:space="preserve">is available from </w:t>
      </w:r>
      <w:hyperlink r:id="rId22" w:history="1">
        <w:r w:rsidR="00BC6C0B" w:rsidRPr="0001125C">
          <w:rPr>
            <w:rStyle w:val="Hyperlink"/>
            <w:lang w:val="en-GB"/>
          </w:rPr>
          <w:t>http://code.google.com/p/mzquantml-validator/downloads/list</w:t>
        </w:r>
      </w:hyperlink>
      <w:r w:rsidR="009214A0">
        <w:rPr>
          <w:lang w:val="en-GB"/>
        </w:rPr>
        <w:t>.</w:t>
      </w:r>
    </w:p>
    <w:p w:rsidR="003D0D39" w:rsidRDefault="003D0D39" w:rsidP="00D277F6">
      <w:pPr>
        <w:rPr>
          <w:lang w:val="en-GB"/>
        </w:rPr>
      </w:pPr>
    </w:p>
    <w:p w:rsidR="003D0D39" w:rsidRPr="003D0D39" w:rsidRDefault="003D0D39" w:rsidP="00A42BAC">
      <w:pPr>
        <w:pStyle w:val="Heading3"/>
        <w:rPr>
          <w:lang w:val="en-GB"/>
        </w:rPr>
      </w:pPr>
      <w:bookmarkStart w:id="40" w:name="_Toc342391918"/>
      <w:bookmarkStart w:id="41" w:name="_Toc377391215"/>
      <w:r>
        <w:rPr>
          <w:lang w:val="en-GB"/>
        </w:rPr>
        <w:t>Validation of values used within CvParams</w:t>
      </w:r>
      <w:bookmarkEnd w:id="40"/>
      <w:bookmarkEnd w:id="41"/>
    </w:p>
    <w:p w:rsidR="009C311D" w:rsidRDefault="009C311D" w:rsidP="00466496">
      <w:pPr>
        <w:spacing w:line="240" w:lineRule="auto"/>
        <w:rPr>
          <w:lang w:val="en-GB"/>
        </w:rPr>
      </w:pPr>
    </w:p>
    <w:p w:rsidR="000B2162" w:rsidRDefault="00A42BAC" w:rsidP="006B3E6A">
      <w:pPr>
        <w:rPr>
          <w:lang w:val="en-GB"/>
        </w:rPr>
      </w:pPr>
      <w:r>
        <w:rPr>
          <w:lang w:val="en-GB"/>
        </w:rPr>
        <w:t xml:space="preserve">An important decision has been made with mzQuantML that implementers should be aware of, which is different to standard PSI practice. </w:t>
      </w:r>
      <w:r w:rsidR="00595AF3">
        <w:rPr>
          <w:lang w:val="en-GB"/>
        </w:rPr>
        <w:t xml:space="preserve">The PSI-MS CV </w:t>
      </w:r>
      <w:r w:rsidR="009C3B78">
        <w:rPr>
          <w:lang w:val="en-GB"/>
        </w:rPr>
        <w:t xml:space="preserve">can </w:t>
      </w:r>
      <w:r w:rsidR="00595AF3">
        <w:rPr>
          <w:lang w:val="en-GB"/>
        </w:rPr>
        <w:t xml:space="preserve">contain a specification </w:t>
      </w:r>
      <w:r w:rsidR="009C3B78">
        <w:rPr>
          <w:lang w:val="en-GB"/>
        </w:rPr>
        <w:t>for the</w:t>
      </w:r>
      <w:r w:rsidR="00595AF3">
        <w:rPr>
          <w:lang w:val="en-GB"/>
        </w:rPr>
        <w:t xml:space="preserve"> data type of a value that should be supplied in the value slot of the CvParam element.</w:t>
      </w:r>
    </w:p>
    <w:p w:rsidR="00595AF3" w:rsidRDefault="00595AF3" w:rsidP="00466496">
      <w:pPr>
        <w:spacing w:line="240" w:lineRule="auto"/>
        <w:rPr>
          <w:lang w:val="en-GB"/>
        </w:rPr>
      </w:pPr>
    </w:p>
    <w:p w:rsidR="00595AF3" w:rsidRPr="00221DAE" w:rsidRDefault="00221DAE"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w:t>
      </w:r>
      <w:r w:rsidR="00595AF3" w:rsidRPr="00221DAE">
        <w:rPr>
          <w:rFonts w:ascii="Courier New" w:hAnsi="Courier New" w:cs="Courier New"/>
          <w:sz w:val="18"/>
          <w:szCs w:val="18"/>
          <w:lang w:val="en-GB" w:eastAsia="en-GB"/>
        </w:rPr>
        <w:t>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id</w:t>
      </w:r>
      <w:proofErr w:type="gramEnd"/>
      <w:r w:rsidRPr="00221DAE">
        <w:rPr>
          <w:rFonts w:ascii="Courier New" w:hAnsi="Courier New" w:cs="Courier New"/>
          <w:sz w:val="18"/>
          <w:szCs w:val="18"/>
          <w:lang w:val="en-GB" w:eastAsia="en-GB"/>
        </w:rPr>
        <w:t>: MS:1001171</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name</w:t>
      </w:r>
      <w:proofErr w:type="gramEnd"/>
      <w:r w:rsidRPr="00221DAE">
        <w:rPr>
          <w:rFonts w:ascii="Courier New" w:hAnsi="Courier New" w:cs="Courier New"/>
          <w:sz w:val="18"/>
          <w:szCs w:val="18"/>
          <w:lang w:val="en-GB" w:eastAsia="en-GB"/>
        </w:rPr>
        <w:t>: Mascot:score</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def</w:t>
      </w:r>
      <w:proofErr w:type="gramEnd"/>
      <w:r w:rsidRPr="00221DAE">
        <w:rPr>
          <w:rFonts w:ascii="Courier New" w:hAnsi="Courier New" w:cs="Courier New"/>
          <w:sz w:val="18"/>
          <w:szCs w:val="18"/>
          <w:lang w:val="en-GB" w:eastAsia="en-GB"/>
        </w:rPr>
        <w:t>: "The Mascot result 'Score'." [PSI</w:t>
      </w:r>
      <w:proofErr w:type="gramStart"/>
      <w:r w:rsidRPr="00221DAE">
        <w:rPr>
          <w:rFonts w:ascii="Courier New" w:hAnsi="Courier New" w:cs="Courier New"/>
          <w:sz w:val="18"/>
          <w:szCs w:val="18"/>
          <w:lang w:val="en-GB" w:eastAsia="en-GB"/>
        </w:rPr>
        <w:t>:PI</w:t>
      </w:r>
      <w:proofErr w:type="gramEnd"/>
      <w:r w:rsidRPr="00221DAE">
        <w:rPr>
          <w:rFonts w:ascii="Courier New" w:hAnsi="Courier New" w:cs="Courier New"/>
          <w:sz w:val="18"/>
          <w:szCs w:val="18"/>
          <w:lang w:val="en-GB" w:eastAsia="en-GB"/>
        </w:rPr>
        <w:t>]</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proofErr w:type="gramStart"/>
      <w:r w:rsidRPr="00221DAE">
        <w:rPr>
          <w:rFonts w:ascii="Courier New" w:hAnsi="Courier New" w:cs="Courier New"/>
          <w:sz w:val="18"/>
          <w:szCs w:val="18"/>
          <w:lang w:val="en-GB" w:eastAsia="en-GB"/>
        </w:rPr>
        <w:t>xref</w:t>
      </w:r>
      <w:proofErr w:type="gramEnd"/>
      <w:r w:rsidRPr="00221DAE">
        <w:rPr>
          <w:rFonts w:ascii="Courier New" w:hAnsi="Courier New" w:cs="Courier New"/>
          <w:sz w:val="18"/>
          <w:szCs w:val="18"/>
          <w:lang w:val="en-GB" w:eastAsia="en-GB"/>
        </w:rPr>
        <w:t>: value-type:xsd\:double "The allowed value-type for this CV 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:1001116</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single</w:t>
      </w:r>
      <w:proofErr w:type="gramEnd"/>
      <w:r w:rsidRPr="00221DAE">
        <w:rPr>
          <w:rFonts w:ascii="Courier New" w:hAnsi="Courier New" w:cs="Courier New"/>
          <w:sz w:val="18"/>
          <w:szCs w:val="18"/>
          <w:lang w:val="en-GB" w:eastAsia="en-GB"/>
        </w:rPr>
        <w:t xml:space="preserve"> protein result details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:1001143</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search</w:t>
      </w:r>
      <w:proofErr w:type="gramEnd"/>
      <w:r w:rsidRPr="00221DAE">
        <w:rPr>
          <w:rFonts w:ascii="Courier New" w:hAnsi="Courier New" w:cs="Courier New"/>
          <w:sz w:val="18"/>
          <w:szCs w:val="18"/>
          <w:lang w:val="en-GB" w:eastAsia="en-GB"/>
        </w:rPr>
        <w:t xml:space="preserve"> engine specific score for peptides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w:t>
      </w:r>
      <w:proofErr w:type="gramStart"/>
      <w:r w:rsidRPr="00221DAE">
        <w:rPr>
          <w:rFonts w:ascii="Courier New" w:hAnsi="Courier New" w:cs="Courier New"/>
          <w:sz w:val="18"/>
          <w:szCs w:val="18"/>
          <w:lang w:val="en-GB" w:eastAsia="en-GB"/>
        </w:rPr>
        <w:t>:1001153</w:t>
      </w:r>
      <w:proofErr w:type="gramEnd"/>
      <w:r w:rsidRPr="00221DAE">
        <w:rPr>
          <w:rFonts w:ascii="Courier New" w:hAnsi="Courier New" w:cs="Courier New"/>
          <w:sz w:val="18"/>
          <w:szCs w:val="18"/>
          <w:lang w:val="en-GB" w:eastAsia="en-GB"/>
        </w:rPr>
        <w:t xml:space="preserve"> ! </w:t>
      </w:r>
      <w:proofErr w:type="gramStart"/>
      <w:r w:rsidRPr="00221DAE">
        <w:rPr>
          <w:rFonts w:ascii="Courier New" w:hAnsi="Courier New" w:cs="Courier New"/>
          <w:sz w:val="18"/>
          <w:szCs w:val="18"/>
          <w:lang w:val="en-GB" w:eastAsia="en-GB"/>
        </w:rPr>
        <w:t>search</w:t>
      </w:r>
      <w:proofErr w:type="gramEnd"/>
      <w:r w:rsidRPr="00221DAE">
        <w:rPr>
          <w:rFonts w:ascii="Courier New" w:hAnsi="Courier New" w:cs="Courier New"/>
          <w:sz w:val="18"/>
          <w:szCs w:val="18"/>
          <w:lang w:val="en-GB" w:eastAsia="en-GB"/>
        </w:rPr>
        <w:t xml:space="preserve"> engine specific score</w:t>
      </w:r>
    </w:p>
    <w:p w:rsidR="00595AF3" w:rsidRDefault="00595AF3" w:rsidP="00466496">
      <w:pPr>
        <w:spacing w:line="240" w:lineRule="auto"/>
        <w:rPr>
          <w:lang w:val="en-GB"/>
        </w:rPr>
      </w:pPr>
    </w:p>
    <w:p w:rsidR="00A42BAC" w:rsidRDefault="00A42BAC" w:rsidP="00466496">
      <w:pPr>
        <w:spacing w:line="240" w:lineRule="auto"/>
        <w:rPr>
          <w:lang w:val="en-GB"/>
        </w:rPr>
      </w:pPr>
    </w:p>
    <w:p w:rsidR="00595AF3" w:rsidRDefault="009C3B78" w:rsidP="00466496">
      <w:pPr>
        <w:spacing w:line="240" w:lineRule="auto"/>
        <w:rPr>
          <w:lang w:val="en-GB"/>
        </w:rPr>
      </w:pPr>
      <w:r>
        <w:rPr>
          <w:lang w:val="en-GB"/>
        </w:rPr>
        <w:t>In the example, t</w:t>
      </w:r>
      <w:r w:rsidR="00595AF3">
        <w:rPr>
          <w:lang w:val="en-GB"/>
        </w:rPr>
        <w:t xml:space="preserve">he presence of the xref implies that if the CV term is used within a format, a value </w:t>
      </w:r>
      <w:r w:rsidR="006369FC">
        <w:rPr>
          <w:lang w:val="en-GB"/>
        </w:rPr>
        <w:t>is to</w:t>
      </w:r>
      <w:r w:rsidR="00595AF3">
        <w:rPr>
          <w:lang w:val="en-GB"/>
        </w:rPr>
        <w:t xml:space="preserve"> be provided according to the xsd</w:t>
      </w:r>
      <w:proofErr w:type="gramStart"/>
      <w:r w:rsidR="00595AF3">
        <w:rPr>
          <w:lang w:val="en-GB"/>
        </w:rPr>
        <w:t>:double</w:t>
      </w:r>
      <w:proofErr w:type="gramEnd"/>
      <w:r w:rsidR="00595AF3">
        <w:rPr>
          <w:lang w:val="en-GB"/>
        </w:rPr>
        <w:t xml:space="preserve"> data type. As an example:</w:t>
      </w:r>
    </w:p>
    <w:p w:rsidR="00595AF3" w:rsidRDefault="00595AF3" w:rsidP="00466496">
      <w:pPr>
        <w:spacing w:line="240" w:lineRule="auto"/>
        <w:rPr>
          <w:lang w:val="en-GB"/>
        </w:rPr>
      </w:pPr>
    </w:p>
    <w:p w:rsidR="00595AF3" w:rsidRPr="00E634DB" w:rsidRDefault="00595AF3" w:rsidP="00466496">
      <w:pPr>
        <w:spacing w:line="240" w:lineRule="auto"/>
        <w:rPr>
          <w:rFonts w:ascii="Courier New" w:hAnsi="Courier New" w:cs="Courier New"/>
          <w:sz w:val="18"/>
          <w:szCs w:val="18"/>
          <w:lang w:val="en-GB"/>
        </w:rPr>
      </w:pPr>
      <w:r w:rsidRPr="00E634DB">
        <w:rPr>
          <w:rFonts w:ascii="Courier New" w:hAnsi="Courier New" w:cs="Courier New"/>
          <w:sz w:val="18"/>
          <w:szCs w:val="18"/>
          <w:lang w:val="en-GB"/>
        </w:rPr>
        <w:t>&lt;cvParam accession="MS</w:t>
      </w:r>
      <w:proofErr w:type="gramStart"/>
      <w:r w:rsidRPr="00E634DB">
        <w:rPr>
          <w:rFonts w:ascii="Courier New" w:hAnsi="Courier New" w:cs="Courier New"/>
          <w:sz w:val="18"/>
          <w:szCs w:val="18"/>
          <w:lang w:val="en-GB"/>
        </w:rPr>
        <w:t>:1001171</w:t>
      </w:r>
      <w:proofErr w:type="gramEnd"/>
      <w:r w:rsidRPr="00E634DB">
        <w:rPr>
          <w:rFonts w:ascii="Courier New" w:hAnsi="Courier New" w:cs="Courier New"/>
          <w:sz w:val="18"/>
          <w:szCs w:val="18"/>
          <w:lang w:val="en-GB"/>
        </w:rPr>
        <w:t>" name="mascot:score" cvRef="PSI-MS" value="13.49"/&gt;</w:t>
      </w:r>
    </w:p>
    <w:p w:rsidR="00595AF3" w:rsidRDefault="00595AF3" w:rsidP="00466496">
      <w:pPr>
        <w:spacing w:line="240" w:lineRule="auto"/>
        <w:rPr>
          <w:lang w:val="en-GB"/>
        </w:rPr>
      </w:pPr>
    </w:p>
    <w:p w:rsidR="0058398F" w:rsidRDefault="00595AF3" w:rsidP="00466496">
      <w:pPr>
        <w:spacing w:line="240" w:lineRule="auto"/>
        <w:rPr>
          <w:lang w:val="en-GB"/>
        </w:rPr>
      </w:pPr>
      <w:r>
        <w:rPr>
          <w:lang w:val="en-GB"/>
        </w:rPr>
        <w:t>In other PSI standards, the presence of the datatype xref within a CV term has been taken to mean</w:t>
      </w:r>
      <w:r w:rsidR="002200A6">
        <w:rPr>
          <w:lang w:val="en-GB"/>
        </w:rPr>
        <w:t>:</w:t>
      </w:r>
      <w:r>
        <w:rPr>
          <w:lang w:val="en-GB"/>
        </w:rPr>
        <w:t xml:space="preserve"> a value MUST be provided otherwise the cvParam element is deemed invalid.</w:t>
      </w:r>
      <w:r w:rsidR="00F95F83">
        <w:rPr>
          <w:lang w:val="en-GB"/>
        </w:rPr>
        <w:t xml:space="preserve"> In the context of mzQuantML, data values are typically provided in &lt;QuantLayer&gt; elements, rather than within &lt;cvParam&gt;. As such, the data type specified by xref is implemented as meaning</w:t>
      </w:r>
      <w:r w:rsidR="007E79EE">
        <w:rPr>
          <w:lang w:val="en-GB"/>
        </w:rPr>
        <w:t xml:space="preserve"> in mzQuantML</w:t>
      </w:r>
      <w:r w:rsidR="0058398F">
        <w:rPr>
          <w:lang w:val="en-GB"/>
        </w:rPr>
        <w:t>:</w:t>
      </w:r>
    </w:p>
    <w:p w:rsidR="0058398F" w:rsidRDefault="0058398F" w:rsidP="00466496">
      <w:pPr>
        <w:spacing w:line="240" w:lineRule="auto"/>
        <w:rPr>
          <w:lang w:val="en-GB"/>
        </w:rPr>
      </w:pPr>
    </w:p>
    <w:p w:rsidR="00595AF3" w:rsidRPr="00C644C8" w:rsidRDefault="0058398F" w:rsidP="00466496">
      <w:pPr>
        <w:spacing w:line="240" w:lineRule="auto"/>
        <w:rPr>
          <w:b/>
          <w:lang w:val="en-GB"/>
        </w:rPr>
      </w:pPr>
      <w:r w:rsidRPr="00C644C8">
        <w:rPr>
          <w:b/>
          <w:lang w:val="en-GB"/>
        </w:rPr>
        <w:t>If</w:t>
      </w:r>
      <w:r w:rsidR="00384D0A" w:rsidRPr="00C644C8">
        <w:rPr>
          <w:b/>
          <w:lang w:val="en-GB"/>
        </w:rPr>
        <w:t xml:space="preserve"> a value is provided</w:t>
      </w:r>
      <w:r w:rsidR="007E79EE">
        <w:rPr>
          <w:b/>
          <w:lang w:val="en-GB"/>
        </w:rPr>
        <w:t xml:space="preserve"> within a &lt;cvParam&gt; element</w:t>
      </w:r>
      <w:r w:rsidR="00384D0A" w:rsidRPr="00C644C8">
        <w:rPr>
          <w:b/>
          <w:lang w:val="en-GB"/>
        </w:rPr>
        <w:t xml:space="preserve">, it MUST follow </w:t>
      </w:r>
      <w:r w:rsidR="00F95F83" w:rsidRPr="00C644C8">
        <w:rPr>
          <w:b/>
          <w:lang w:val="en-GB"/>
        </w:rPr>
        <w:t>the RECOMMENDED data type, but the presence of a value within &lt;cvParam&gt; is OPTIONAL</w:t>
      </w:r>
      <w:r w:rsidRPr="00C644C8">
        <w:rPr>
          <w:b/>
          <w:lang w:val="en-GB"/>
        </w:rPr>
        <w:t xml:space="preserve"> in all cases</w:t>
      </w:r>
      <w:r w:rsidR="00F95F83" w:rsidRPr="00C644C8">
        <w:rPr>
          <w:b/>
          <w:lang w:val="en-GB"/>
        </w:rPr>
        <w:t>.</w:t>
      </w:r>
      <w:r w:rsidR="00384D0A" w:rsidRPr="00C644C8">
        <w:rPr>
          <w:b/>
          <w:lang w:val="en-GB"/>
        </w:rPr>
        <w:t xml:space="preserve"> Validator implementations </w:t>
      </w:r>
      <w:r w:rsidR="00892757">
        <w:rPr>
          <w:b/>
          <w:lang w:val="en-GB"/>
        </w:rPr>
        <w:t>SHOULD NOT</w:t>
      </w:r>
      <w:r w:rsidR="00384D0A" w:rsidRPr="00C644C8">
        <w:rPr>
          <w:b/>
          <w:lang w:val="en-GB"/>
        </w:rPr>
        <w:t xml:space="preserve"> take the presence of the data type</w:t>
      </w:r>
      <w:r w:rsidR="00325771">
        <w:rPr>
          <w:b/>
          <w:lang w:val="en-GB"/>
        </w:rPr>
        <w:t xml:space="preserve"> xref in the CV</w:t>
      </w:r>
      <w:r w:rsidR="00384D0A" w:rsidRPr="00C644C8">
        <w:rPr>
          <w:b/>
          <w:lang w:val="en-GB"/>
        </w:rPr>
        <w:t xml:space="preserve"> to imply that a value must be provided</w:t>
      </w:r>
      <w:r w:rsidR="00C644C8">
        <w:rPr>
          <w:b/>
          <w:lang w:val="en-GB"/>
        </w:rPr>
        <w:t>.</w:t>
      </w:r>
    </w:p>
    <w:p w:rsidR="00595AF3" w:rsidRDefault="00595AF3" w:rsidP="00466496">
      <w:pPr>
        <w:spacing w:line="240" w:lineRule="auto"/>
        <w:rPr>
          <w:lang w:val="en-GB"/>
        </w:rPr>
      </w:pPr>
    </w:p>
    <w:p w:rsidR="00595AF3" w:rsidRDefault="00216241" w:rsidP="00466496">
      <w:pPr>
        <w:spacing w:line="240" w:lineRule="auto"/>
        <w:rPr>
          <w:lang w:val="en-GB"/>
        </w:rPr>
      </w:pPr>
      <w:r>
        <w:rPr>
          <w:lang w:val="en-GB"/>
        </w:rPr>
        <w:t>As an example, the following is valid mzQuantML:</w:t>
      </w:r>
    </w:p>
    <w:p w:rsidR="00216241" w:rsidRDefault="00216241" w:rsidP="00466496">
      <w:pPr>
        <w:spacing w:line="240" w:lineRule="auto"/>
        <w:rPr>
          <w:lang w:val="en-GB"/>
        </w:rPr>
      </w:pP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lastRenderedPageBreak/>
        <w:t>&lt;GlobalQuantLayer id="Pep_GQL1"&gt;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 index="0"&gt;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&lt;cvParam accession="MS</w:t>
      </w:r>
      <w:proofErr w:type="gramStart"/>
      <w:r w:rsidRPr="00F96FD3">
        <w:rPr>
          <w:rFonts w:ascii="Courier New" w:hAnsi="Courier New" w:cs="Courier New"/>
          <w:sz w:val="18"/>
          <w:szCs w:val="18"/>
          <w:lang w:val="en-GB"/>
        </w:rPr>
        <w:t>:1001171</w:t>
      </w:r>
      <w:proofErr w:type="gramEnd"/>
      <w:r w:rsidRPr="00F96FD3">
        <w:rPr>
          <w:rFonts w:ascii="Courier New" w:hAnsi="Courier New" w:cs="Courier New"/>
          <w:sz w:val="18"/>
          <w:szCs w:val="18"/>
          <w:lang w:val="en-GB"/>
        </w:rPr>
        <w:t>" cvRef="PSI-MS" name="Mascot:score"/&gt;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&lt;DataMatrix&gt;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object_ref="pep_GAPEIDVLEGETDTK_2_21711"&gt;83.67&lt;/Row&gt;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object_ref="pep_QSTTFADCPVVPADPDILLAK_2_48178"&gt;52.13&lt;/Row&gt;</w:t>
      </w:r>
    </w:p>
    <w:p w:rsidR="00216241"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w:t>
      </w:r>
    </w:p>
    <w:p w:rsidR="00507DBD" w:rsidRDefault="00507DBD" w:rsidP="00F96FD3">
      <w:pPr>
        <w:spacing w:line="240" w:lineRule="auto"/>
        <w:rPr>
          <w:rFonts w:ascii="Courier New" w:hAnsi="Courier New" w:cs="Courier New"/>
          <w:sz w:val="18"/>
          <w:szCs w:val="18"/>
          <w:lang w:val="en-GB"/>
        </w:rPr>
      </w:pPr>
    </w:p>
    <w:p w:rsidR="00AF334C" w:rsidRDefault="00221DAE" w:rsidP="00221DAE">
      <w:pPr>
        <w:rPr>
          <w:ins w:id="42" w:author="ddq" w:date="2014-01-10T09:29:00Z"/>
          <w:lang w:val="en-GB"/>
        </w:rPr>
      </w:pPr>
      <w:r>
        <w:rPr>
          <w:lang w:val="en-GB"/>
        </w:rPr>
        <w:t>It is recognized that this situation is not optimal. A preferable scenario would be to state in the CV mapping file whether the values should be provided or not. This will be a topic for future cross-PSI discussions and further development of the PSI validator framework.</w:t>
      </w:r>
    </w:p>
    <w:p w:rsidR="00AF334C" w:rsidRPr="00AF334C" w:rsidRDefault="00AF334C" w:rsidP="00AF334C">
      <w:pPr>
        <w:pStyle w:val="ListParagraph"/>
        <w:numPr>
          <w:ilvl w:val="0"/>
          <w:numId w:val="48"/>
        </w:numPr>
        <w:rPr>
          <w:ins w:id="43" w:author="ddq" w:date="2014-01-10T09:35:00Z"/>
          <w:vanish/>
          <w:lang w:val="en-GB"/>
        </w:rPr>
      </w:pPr>
    </w:p>
    <w:p w:rsidR="00AF334C" w:rsidRPr="00AF334C" w:rsidRDefault="00AF334C" w:rsidP="00AF334C">
      <w:pPr>
        <w:pStyle w:val="ListParagraph"/>
        <w:numPr>
          <w:ilvl w:val="0"/>
          <w:numId w:val="48"/>
        </w:numPr>
        <w:rPr>
          <w:ins w:id="44" w:author="ddq" w:date="2014-01-10T09:35:00Z"/>
          <w:vanish/>
          <w:lang w:val="en-GB"/>
        </w:rPr>
      </w:pPr>
    </w:p>
    <w:p w:rsidR="00AF334C" w:rsidRPr="00AF334C" w:rsidRDefault="00AF334C" w:rsidP="00AF334C">
      <w:pPr>
        <w:pStyle w:val="ListParagraph"/>
        <w:numPr>
          <w:ilvl w:val="0"/>
          <w:numId w:val="48"/>
        </w:numPr>
        <w:rPr>
          <w:ins w:id="45" w:author="ddq" w:date="2014-01-10T09:35:00Z"/>
          <w:vanish/>
          <w:lang w:val="en-GB"/>
        </w:rPr>
      </w:pPr>
    </w:p>
    <w:p w:rsidR="00AF334C" w:rsidRDefault="00AF334C" w:rsidP="00AF334C">
      <w:pPr>
        <w:rPr>
          <w:ins w:id="46" w:author="ddq" w:date="2014-01-10T09:36:00Z"/>
          <w:lang w:val="en-GB"/>
        </w:rPr>
      </w:pPr>
    </w:p>
    <w:p w:rsidR="00AF334C" w:rsidRDefault="00AF334C">
      <w:pPr>
        <w:pStyle w:val="Heading2"/>
        <w:rPr>
          <w:ins w:id="47" w:author="ddq" w:date="2014-01-10T09:36:00Z"/>
          <w:lang w:val="en-GB"/>
        </w:rPr>
        <w:pPrChange w:id="48" w:author="ddq" w:date="2014-01-10T09:36:00Z">
          <w:pPr/>
        </w:pPrChange>
      </w:pPr>
      <w:bookmarkStart w:id="49" w:name="_Toc377391216"/>
      <w:ins w:id="50" w:author="ddq" w:date="2014-01-10T09:36:00Z">
        <w:r>
          <w:rPr>
            <w:lang w:val="en-GB"/>
          </w:rPr>
          <w:t>Change from version 1.0.0</w:t>
        </w:r>
        <w:bookmarkEnd w:id="49"/>
      </w:ins>
    </w:p>
    <w:p w:rsidR="00AF334C" w:rsidRPr="00AF334C" w:rsidRDefault="000130F1" w:rsidP="00AF334C">
      <w:pPr>
        <w:rPr>
          <w:lang w:val="en-GB"/>
        </w:rPr>
      </w:pPr>
      <w:ins w:id="51" w:author="ddq" w:date="2014-01-10T09:43:00Z">
        <w:r>
          <w:rPr>
            <w:lang w:val="en-GB"/>
          </w:rPr>
          <w:t xml:space="preserve">The main change </w:t>
        </w:r>
      </w:ins>
      <w:ins w:id="52" w:author="ddq" w:date="2014-01-13T15:34:00Z">
        <w:r w:rsidR="00771494">
          <w:rPr>
            <w:lang w:val="en-GB"/>
          </w:rPr>
          <w:t xml:space="preserve">from version 1.0.0 to version 1.0.1 is the </w:t>
        </w:r>
      </w:ins>
      <w:ins w:id="53" w:author="ddq" w:date="2014-01-13T15:35:00Z">
        <w:r w:rsidR="00771494">
          <w:rPr>
            <w:lang w:val="en-GB"/>
          </w:rPr>
          <w:t xml:space="preserve">extended </w:t>
        </w:r>
      </w:ins>
      <w:ins w:id="54" w:author="ddq" w:date="2014-01-13T15:34:00Z">
        <w:r w:rsidR="00771494">
          <w:rPr>
            <w:lang w:val="en-GB"/>
          </w:rPr>
          <w:t>support</w:t>
        </w:r>
      </w:ins>
      <w:ins w:id="55" w:author="ddq" w:date="2014-01-13T15:35:00Z">
        <w:r w:rsidR="00771494">
          <w:rPr>
            <w:lang w:val="en-GB"/>
          </w:rPr>
          <w:t xml:space="preserve"> for SRM technique. T</w:t>
        </w:r>
      </w:ins>
      <w:ins w:id="56" w:author="ddq" w:date="2014-01-13T15:36:00Z">
        <w:r w:rsidR="00771494">
          <w:rPr>
            <w:lang w:val="en-GB"/>
          </w:rPr>
          <w:t>his includes the structural representation of transitions, specific semantic rules, additional CV terms and validation</w:t>
        </w:r>
      </w:ins>
      <w:ins w:id="57" w:author="ddq" w:date="2014-01-13T15:37:00Z">
        <w:r w:rsidR="00771494">
          <w:rPr>
            <w:lang w:val="en-GB"/>
          </w:rPr>
          <w:t xml:space="preserve">. </w:t>
        </w:r>
      </w:ins>
      <w:ins w:id="58" w:author="ddq" w:date="2014-01-13T15:38:00Z">
        <w:r w:rsidR="00771494">
          <w:rPr>
            <w:lang w:val="en-GB"/>
          </w:rPr>
          <w:t xml:space="preserve">Details can be found in </w:t>
        </w:r>
      </w:ins>
      <w:ins w:id="59" w:author="ddq" w:date="2014-01-13T15:39:00Z">
        <w:r w:rsidR="00771494">
          <w:rPr>
            <w:lang w:val="en-GB"/>
          </w:rPr>
          <w:t xml:space="preserve">Section </w:t>
        </w:r>
      </w:ins>
      <w:ins w:id="60" w:author="ddq" w:date="2014-01-13T15:38:00Z">
        <w:r w:rsidR="00771494">
          <w:rPr>
            <w:lang w:val="en-GB"/>
          </w:rPr>
          <w:fldChar w:fldCharType="begin"/>
        </w:r>
        <w:r w:rsidR="00771494">
          <w:rPr>
            <w:lang w:val="en-GB"/>
          </w:rPr>
          <w:instrText xml:space="preserve"> REF _Ref377390865 \r \h </w:instrText>
        </w:r>
      </w:ins>
      <w:r w:rsidR="00771494">
        <w:rPr>
          <w:lang w:val="en-GB"/>
        </w:rPr>
      </w:r>
      <w:r w:rsidR="00771494">
        <w:rPr>
          <w:lang w:val="en-GB"/>
        </w:rPr>
        <w:fldChar w:fldCharType="separate"/>
      </w:r>
      <w:ins w:id="61" w:author="ddq" w:date="2014-01-13T15:38:00Z">
        <w:r w:rsidR="00771494">
          <w:rPr>
            <w:lang w:val="en-GB"/>
          </w:rPr>
          <w:t>5.4.5</w:t>
        </w:r>
        <w:r w:rsidR="00771494">
          <w:rPr>
            <w:lang w:val="en-GB"/>
          </w:rPr>
          <w:fldChar w:fldCharType="end"/>
        </w:r>
      </w:ins>
      <w:ins w:id="62" w:author="ddq" w:date="2014-01-13T15:39:00Z">
        <w:r w:rsidR="00771494">
          <w:rPr>
            <w:lang w:val="en-GB"/>
          </w:rPr>
          <w:t>.</w:t>
        </w:r>
      </w:ins>
    </w:p>
    <w:p w:rsidR="00221DAE" w:rsidRPr="00F96FD3" w:rsidRDefault="00221DAE" w:rsidP="00F96FD3">
      <w:pPr>
        <w:spacing w:line="240" w:lineRule="auto"/>
        <w:rPr>
          <w:rFonts w:ascii="Courier New" w:hAnsi="Courier New" w:cs="Courier New"/>
          <w:sz w:val="18"/>
          <w:szCs w:val="18"/>
          <w:lang w:val="en-GB"/>
        </w:rPr>
      </w:pPr>
    </w:p>
    <w:p w:rsidR="00637045" w:rsidRPr="00637045" w:rsidRDefault="00637045" w:rsidP="00466496">
      <w:pPr>
        <w:pStyle w:val="Heading1"/>
        <w:spacing w:line="240" w:lineRule="auto"/>
        <w:rPr>
          <w:lang w:val="en-GB"/>
        </w:rPr>
      </w:pPr>
      <w:bookmarkStart w:id="63" w:name="_Ref217199251"/>
      <w:bookmarkStart w:id="64" w:name="_Toc342391919"/>
      <w:bookmarkStart w:id="65" w:name="_Toc377391217"/>
      <w:r w:rsidRPr="00637045">
        <w:rPr>
          <w:lang w:val="en-GB"/>
        </w:rPr>
        <w:t xml:space="preserve">Resolved Design and scope </w:t>
      </w:r>
      <w:r>
        <w:rPr>
          <w:lang w:val="en-GB"/>
        </w:rPr>
        <w:t>i</w:t>
      </w:r>
      <w:r w:rsidRPr="00637045">
        <w:rPr>
          <w:lang w:val="en-GB"/>
        </w:rPr>
        <w:t>ssues</w:t>
      </w:r>
      <w:bookmarkEnd w:id="63"/>
      <w:bookmarkEnd w:id="64"/>
      <w:bookmarkEnd w:id="65"/>
    </w:p>
    <w:p w:rsidR="008B6BE0" w:rsidRPr="008B6BE0" w:rsidRDefault="008B6BE0" w:rsidP="00466496">
      <w:pPr>
        <w:spacing w:line="240" w:lineRule="auto"/>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sidR="000E7AFE">
        <w:rPr>
          <w:lang w:val="en-GB"/>
        </w:rPr>
        <w:t xml:space="preserve">here </w:t>
      </w:r>
      <w:r w:rsidRPr="008B6BE0">
        <w:rPr>
          <w:lang w:val="en-GB"/>
        </w:rPr>
        <w:t>and why the decision that</w:t>
      </w:r>
      <w:r w:rsidR="00BC6C0B">
        <w:rPr>
          <w:lang w:val="en-GB"/>
        </w:rPr>
        <w:t xml:space="preserve"> has been</w:t>
      </w:r>
      <w:r w:rsidRPr="008B6BE0">
        <w:rPr>
          <w:lang w:val="en-GB"/>
        </w:rPr>
        <w:t xml:space="preserve"> implemented was made.</w:t>
      </w:r>
    </w:p>
    <w:p w:rsidR="008B6BE0" w:rsidRPr="008B6BE0" w:rsidRDefault="008B6BE0" w:rsidP="00466496">
      <w:pPr>
        <w:spacing w:line="240" w:lineRule="auto"/>
        <w:rPr>
          <w:lang w:val="en-GB"/>
        </w:rPr>
      </w:pPr>
    </w:p>
    <w:p w:rsidR="008B6BE0" w:rsidRPr="003A3150" w:rsidRDefault="00F33978" w:rsidP="00466496">
      <w:pPr>
        <w:pStyle w:val="Heading3"/>
        <w:spacing w:line="240" w:lineRule="auto"/>
        <w:rPr>
          <w:lang w:val="en-GB"/>
        </w:rPr>
      </w:pPr>
      <w:bookmarkStart w:id="66" w:name="_Toc342391920"/>
      <w:bookmarkStart w:id="67" w:name="_Toc377391218"/>
      <w:r w:rsidRPr="003A3150">
        <w:rPr>
          <w:lang w:val="en-GB"/>
        </w:rPr>
        <w:t>Handling updates to the controlled vocabulary</w:t>
      </w:r>
      <w:bookmarkEnd w:id="66"/>
      <w:bookmarkEnd w:id="67"/>
    </w:p>
    <w:p w:rsidR="00481062" w:rsidRDefault="00481062" w:rsidP="00D277F6">
      <w:pPr>
        <w:rPr>
          <w:lang w:val="en-GB"/>
        </w:rPr>
      </w:pPr>
      <w:r w:rsidRPr="0004397E">
        <w:rPr>
          <w:lang w:val="en-GB"/>
        </w:rPr>
        <w:t>There is a difficult issue with respect to how software should encode</w:t>
      </w:r>
      <w:r w:rsidR="0004397E">
        <w:rPr>
          <w:lang w:val="en-GB"/>
        </w:rPr>
        <w:t xml:space="preserve"> CV terms</w:t>
      </w:r>
      <w:r w:rsidR="00500D56">
        <w:rPr>
          <w:lang w:val="en-GB"/>
        </w:rPr>
        <w:t>, such that changes to core can be accommodated. This issue is discussed at length in the mzML specification document [</w:t>
      </w:r>
      <w:r w:rsidR="00B33F77">
        <w:rPr>
          <w:lang w:val="en-GB"/>
        </w:rPr>
        <w:t>Martens11</w:t>
      </w:r>
      <w:r w:rsidR="00500D56">
        <w:rPr>
          <w:lang w:val="en-GB"/>
        </w:rPr>
        <w:t xml:space="preserve">], and </w:t>
      </w:r>
      <w:r w:rsidR="00CA43A1">
        <w:rPr>
          <w:lang w:val="en-GB"/>
        </w:rPr>
        <w:t>mzQuantML</w:t>
      </w:r>
      <w:r w:rsidR="00500D56">
        <w:rPr>
          <w:lang w:val="en-GB"/>
        </w:rPr>
        <w:t xml:space="preserve"> follows the same convention. </w:t>
      </w:r>
      <w:r w:rsidR="009D6398">
        <w:rPr>
          <w:lang w:val="en-GB"/>
        </w:rPr>
        <w:t xml:space="preserve">In brief, </w:t>
      </w:r>
      <w:r w:rsidR="003B40E4">
        <w:rPr>
          <w:lang w:val="en-GB"/>
        </w:rPr>
        <w:t xml:space="preserve">when a new term is required, the file producers must contact the CV working group </w:t>
      </w:r>
      <w:r w:rsidR="00F5671B">
        <w:rPr>
          <w:lang w:val="en-GB"/>
        </w:rPr>
        <w:t xml:space="preserve">(via </w:t>
      </w:r>
      <w:hyperlink r:id="rId23" w:history="1">
        <w:r w:rsidR="00693F22" w:rsidRPr="003F7B56">
          <w:rPr>
            <w:rStyle w:val="Hyperlink"/>
          </w:rPr>
          <w:t>psidev-ms-vocab@lists.sourceforge.net</w:t>
        </w:r>
      </w:hyperlink>
      <w:r w:rsidR="00F5671B">
        <w:rPr>
          <w:lang w:val="en-GB"/>
        </w:rPr>
        <w:t xml:space="preserve">) </w:t>
      </w:r>
      <w:r w:rsidR="003B40E4">
        <w:rPr>
          <w:lang w:val="en-GB"/>
        </w:rPr>
        <w:t xml:space="preserve">and request the new term. </w:t>
      </w:r>
      <w:r w:rsidR="00EC44DB">
        <w:rPr>
          <w:lang w:val="en-GB"/>
        </w:rPr>
        <w:t xml:space="preserve">It is anticipated that problems may arise if a consumer of the file </w:t>
      </w:r>
      <w:r w:rsidR="00B067EF">
        <w:rPr>
          <w:lang w:val="en-GB"/>
        </w:rPr>
        <w:t>encounters a new CV term and they are not working from the latest version of the CV file.</w:t>
      </w:r>
      <w:r w:rsidR="009432A1">
        <w:rPr>
          <w:lang w:val="en-GB"/>
        </w:rPr>
        <w:t xml:space="preserve"> </w:t>
      </w:r>
      <w:r w:rsidR="004D0FE2">
        <w:rPr>
          <w:lang w:val="en-GB"/>
        </w:rPr>
        <w:t xml:space="preserve">It has been decided that rather than aim for a workaround to this issue, </w:t>
      </w:r>
      <w:r w:rsidR="00134123">
        <w:rPr>
          <w:lang w:val="en-GB"/>
        </w:rPr>
        <w:t>it can be expected that data file consumers must ensure that the OBO file is up-to-date.</w:t>
      </w:r>
      <w:r w:rsidR="00B067EF">
        <w:rPr>
          <w:lang w:val="en-GB"/>
        </w:rPr>
        <w:t xml:space="preserve"> </w:t>
      </w:r>
    </w:p>
    <w:p w:rsidR="00E24CA1" w:rsidRDefault="00E24CA1" w:rsidP="00466496">
      <w:pPr>
        <w:spacing w:line="240" w:lineRule="auto"/>
        <w:rPr>
          <w:lang w:val="en-GB"/>
        </w:rPr>
      </w:pPr>
    </w:p>
    <w:p w:rsidR="00BB2784" w:rsidRDefault="00EF16FD" w:rsidP="00466496">
      <w:pPr>
        <w:pStyle w:val="Heading3"/>
        <w:spacing w:line="240" w:lineRule="auto"/>
      </w:pPr>
      <w:bookmarkStart w:id="68" w:name="_Toc342391921"/>
      <w:bookmarkStart w:id="69" w:name="_Toc377391219"/>
      <w:r>
        <w:t>Use of mzQuantML for analysis pipelines</w:t>
      </w:r>
      <w:bookmarkEnd w:id="68"/>
      <w:bookmarkEnd w:id="69"/>
    </w:p>
    <w:p w:rsidR="00F71AF2" w:rsidRDefault="004F0E62" w:rsidP="00D277F6">
      <w:r>
        <w:t xml:space="preserve">The primary use case driving the development of mzQuantML is to allow reporting of </w:t>
      </w:r>
      <w:r w:rsidR="001677BB">
        <w:t>quantitation</w:t>
      </w:r>
      <w:r>
        <w:t xml:space="preserve"> values and to allow data to be shared between different tools. It is clear that the proteome bioinformatics community would benefit from a format that can be used internally for capturing the associations between features, peptides and proteins. </w:t>
      </w:r>
      <w:r w:rsidR="00E1353A">
        <w:t>As such, there is limited support for using mzQuantML for software pipelines, for example by allowing multiple &lt;PeptideConsensusList&gt; elements</w:t>
      </w:r>
      <w:r w:rsidR="00D277F6">
        <w:t>, which can be mapped as inputs and outputs of a software pipeline using &lt;DataProcessingList&gt;.</w:t>
      </w:r>
      <w:r w:rsidR="007F6732">
        <w:t xml:space="preserve"> A mandatory Boolean attribute is provided on &lt;PeptideConsensusList&gt; called finalResult, which allows a consumer of the data file to know which list of peptide results is considered the final result, for example for loading into a database where intermediate results are not required.</w:t>
      </w:r>
    </w:p>
    <w:p w:rsidR="00D12D41" w:rsidRDefault="00D12D41" w:rsidP="00466496">
      <w:pPr>
        <w:spacing w:line="240" w:lineRule="auto"/>
      </w:pPr>
    </w:p>
    <w:p w:rsidR="00D51A00" w:rsidRDefault="00D51A00" w:rsidP="00D51A00">
      <w:pPr>
        <w:pStyle w:val="Heading2"/>
      </w:pPr>
      <w:bookmarkStart w:id="70" w:name="_Ref301953446"/>
      <w:bookmarkStart w:id="71" w:name="_Toc342391922"/>
      <w:bookmarkStart w:id="72" w:name="_Toc377391220"/>
      <w:r>
        <w:t>Encoding zero</w:t>
      </w:r>
      <w:r w:rsidR="00AC6498">
        <w:t>es,</w:t>
      </w:r>
      <w:r>
        <w:t xml:space="preserve"> null</w:t>
      </w:r>
      <w:r w:rsidR="00AC6498">
        <w:t>s, infinity and calculation errors</w:t>
      </w:r>
      <w:bookmarkEnd w:id="70"/>
      <w:bookmarkEnd w:id="71"/>
      <w:bookmarkEnd w:id="72"/>
    </w:p>
    <w:p w:rsidR="0072151E" w:rsidRDefault="00A7398B" w:rsidP="0072151E">
      <w:pPr>
        <w:pStyle w:val="nobreak"/>
      </w:pPr>
      <w:r>
        <w:t>In various parts of the schema, most notably in &lt;DataMatrix&gt; within QuantLayers, numerical values must be provided</w:t>
      </w:r>
      <w:r w:rsidR="006D0B85">
        <w:t xml:space="preserve">. </w:t>
      </w:r>
      <w:r w:rsidR="00AC6498">
        <w:t>In data analysis, it is possible that different types of value arise: null values where an entity has not been measured, a zero value where the entity has been measured but has zero value, infi</w:t>
      </w:r>
      <w:r w:rsidR="00F94BE6">
        <w:t xml:space="preserve">nity </w:t>
      </w:r>
      <w:r w:rsidR="002005E0">
        <w:t xml:space="preserve">values for example in ratios where the denominator is zero, or calculation errors resulting in the common </w:t>
      </w:r>
      <w:r w:rsidR="0004571F">
        <w:t>“</w:t>
      </w:r>
      <w:r w:rsidR="002005E0">
        <w:t>not a number</w:t>
      </w:r>
      <w:r w:rsidR="0004571F">
        <w:t>”</w:t>
      </w:r>
      <w:r w:rsidR="002005E0">
        <w:t xml:space="preserve"> (NaN type). In some cases, there is ambiguity with respect to these cases: e.g. in spectral counting if no peptide-</w:t>
      </w:r>
      <w:r w:rsidR="002005E0">
        <w:lastRenderedPageBreak/>
        <w:t xml:space="preserve">spectrum matches are observed for a given protein, </w:t>
      </w:r>
      <w:r w:rsidR="00C902BC">
        <w:t xml:space="preserve">it is open for debate as to whether </w:t>
      </w:r>
      <w:r w:rsidR="002005E0">
        <w:t xml:space="preserve">its abundance </w:t>
      </w:r>
      <w:r w:rsidR="00C902BC">
        <w:t xml:space="preserve">is </w:t>
      </w:r>
      <w:r w:rsidR="002005E0">
        <w:t>zero or null</w:t>
      </w:r>
      <w:r w:rsidR="00C902BC">
        <w:t xml:space="preserve">. </w:t>
      </w:r>
      <w:r w:rsidR="002005E0">
        <w:t xml:space="preserve"> </w:t>
      </w:r>
    </w:p>
    <w:p w:rsidR="002005E0" w:rsidRDefault="002005E0" w:rsidP="002005E0"/>
    <w:p w:rsidR="002005E0" w:rsidRDefault="002005E0" w:rsidP="002005E0">
      <w:r>
        <w:t>In the XML Schema specifications</w:t>
      </w:r>
      <w:r w:rsidR="00C6716D">
        <w:t xml:space="preserve"> under the xsd</w:t>
      </w:r>
      <w:proofErr w:type="gramStart"/>
      <w:r w:rsidR="00C6716D">
        <w:t>:double</w:t>
      </w:r>
      <w:proofErr w:type="gramEnd"/>
      <w:r w:rsidR="00C6716D">
        <w:t xml:space="preserve"> type</w:t>
      </w:r>
      <w:r>
        <w:t>, there is a clear mapping for some of these concepts but not all</w:t>
      </w:r>
      <w:r w:rsidR="00C6716D">
        <w:t>. As such, rows within a &lt;DataMatrix&gt; can contain a list of a union data type between xsd</w:t>
      </w:r>
      <w:proofErr w:type="gramStart"/>
      <w:r w:rsidR="00C6716D">
        <w:t>:double</w:t>
      </w:r>
      <w:proofErr w:type="gramEnd"/>
      <w:r w:rsidR="00C6716D">
        <w:t xml:space="preserve"> and the token “null” to allow nulls to be adequately captured. </w:t>
      </w:r>
      <w:r w:rsidR="004A3311">
        <w:t xml:space="preserve">The encodings are summarized in </w:t>
      </w:r>
      <w:r w:rsidR="00DA3655">
        <w:fldChar w:fldCharType="begin"/>
      </w:r>
      <w:r w:rsidR="004731F3">
        <w:instrText xml:space="preserve"> REF _Ref301958209 \h </w:instrText>
      </w:r>
      <w:r w:rsidR="00DA3655">
        <w:fldChar w:fldCharType="separate"/>
      </w:r>
      <w:ins w:id="73" w:author="jonesar" w:date="2013-02-15T10:24:00Z">
        <w:r w:rsidR="00284E58">
          <w:t xml:space="preserve">Table </w:t>
        </w:r>
        <w:r w:rsidR="00284E58">
          <w:rPr>
            <w:noProof/>
          </w:rPr>
          <w:t>1</w:t>
        </w:r>
      </w:ins>
      <w:r w:rsidR="00DA3655">
        <w:fldChar w:fldCharType="end"/>
      </w:r>
      <w:r w:rsidR="004731F3">
        <w:t>.</w:t>
      </w:r>
    </w:p>
    <w:p w:rsidR="002005E0" w:rsidRDefault="002005E0" w:rsidP="002005E0"/>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809"/>
        <w:gridCol w:w="2410"/>
        <w:gridCol w:w="5969"/>
      </w:tblGrid>
      <w:tr w:rsidR="002005E0" w:rsidTr="007F3800">
        <w:tc>
          <w:tcPr>
            <w:tcW w:w="1809" w:type="dxa"/>
            <w:tcBorders>
              <w:bottom w:val="single" w:sz="12" w:space="0" w:color="000000"/>
            </w:tcBorders>
            <w:shd w:val="clear" w:color="auto" w:fill="auto"/>
          </w:tcPr>
          <w:p w:rsidR="002005E0" w:rsidRDefault="002005E0" w:rsidP="002005E0">
            <w:r>
              <w:t>Value type</w:t>
            </w:r>
          </w:p>
        </w:tc>
        <w:tc>
          <w:tcPr>
            <w:tcW w:w="2410" w:type="dxa"/>
            <w:tcBorders>
              <w:bottom w:val="single" w:sz="12" w:space="0" w:color="000000"/>
            </w:tcBorders>
            <w:shd w:val="clear" w:color="auto" w:fill="auto"/>
          </w:tcPr>
          <w:p w:rsidR="002005E0" w:rsidRDefault="00494DA1" w:rsidP="002005E0">
            <w:r>
              <w:t>mzQuantML</w:t>
            </w:r>
            <w:r w:rsidR="002005E0">
              <w:t xml:space="preserve"> encoding</w:t>
            </w:r>
          </w:p>
        </w:tc>
        <w:tc>
          <w:tcPr>
            <w:tcW w:w="5969" w:type="dxa"/>
            <w:tcBorders>
              <w:bottom w:val="single" w:sz="12" w:space="0" w:color="000000"/>
            </w:tcBorders>
            <w:shd w:val="clear" w:color="auto" w:fill="auto"/>
          </w:tcPr>
          <w:p w:rsidR="002005E0" w:rsidRDefault="002005E0" w:rsidP="002005E0">
            <w:r>
              <w:t>Notes</w:t>
            </w:r>
          </w:p>
        </w:tc>
      </w:tr>
      <w:tr w:rsidR="002005E0" w:rsidTr="007F3800">
        <w:tc>
          <w:tcPr>
            <w:tcW w:w="1809" w:type="dxa"/>
            <w:shd w:val="clear" w:color="auto" w:fill="auto"/>
          </w:tcPr>
          <w:p w:rsidR="002005E0" w:rsidRDefault="004A3311" w:rsidP="002005E0">
            <w:r>
              <w:t>Z</w:t>
            </w:r>
            <w:r w:rsidR="002005E0">
              <w:t>ero</w:t>
            </w:r>
          </w:p>
        </w:tc>
        <w:tc>
          <w:tcPr>
            <w:tcW w:w="2410" w:type="dxa"/>
            <w:shd w:val="clear" w:color="auto" w:fill="auto"/>
          </w:tcPr>
          <w:p w:rsidR="002005E0" w:rsidRDefault="002005E0" w:rsidP="002005E0">
            <w:r>
              <w:t>0.0</w:t>
            </w:r>
          </w:p>
        </w:tc>
        <w:tc>
          <w:tcPr>
            <w:tcW w:w="5969" w:type="dxa"/>
            <w:shd w:val="clear" w:color="auto" w:fill="auto"/>
          </w:tcPr>
          <w:p w:rsidR="002005E0" w:rsidRDefault="002005E0" w:rsidP="002005E0">
            <w:r>
              <w:t>For intensity-based approaches, where a feature has been measured but there is no intensity, the “0.0”</w:t>
            </w:r>
            <w:r w:rsidR="00211996">
              <w:t xml:space="preserve"> value MUST be given</w:t>
            </w:r>
            <w:r>
              <w:t>.</w:t>
            </w:r>
          </w:p>
        </w:tc>
      </w:tr>
      <w:tr w:rsidR="002005E0" w:rsidTr="007F3800">
        <w:tc>
          <w:tcPr>
            <w:tcW w:w="1809" w:type="dxa"/>
            <w:shd w:val="clear" w:color="auto" w:fill="auto"/>
          </w:tcPr>
          <w:p w:rsidR="002005E0" w:rsidRDefault="004B7F98" w:rsidP="002005E0">
            <w:r>
              <w:t>infinity</w:t>
            </w:r>
          </w:p>
        </w:tc>
        <w:tc>
          <w:tcPr>
            <w:tcW w:w="2410" w:type="dxa"/>
            <w:shd w:val="clear" w:color="auto" w:fill="auto"/>
          </w:tcPr>
          <w:p w:rsidR="002005E0" w:rsidRDefault="004B7F98" w:rsidP="002005E0">
            <w:r>
              <w:t>INF</w:t>
            </w:r>
          </w:p>
        </w:tc>
        <w:tc>
          <w:tcPr>
            <w:tcW w:w="5969" w:type="dxa"/>
            <w:shd w:val="clear" w:color="auto" w:fill="auto"/>
          </w:tcPr>
          <w:p w:rsidR="002005E0" w:rsidRDefault="004B7F98" w:rsidP="004B7F98">
            <w:r>
              <w:t>If ratios are included and the denominator is zero, the “INF”</w:t>
            </w:r>
            <w:r w:rsidR="00211996">
              <w:t xml:space="preserve"> value MUST be given</w:t>
            </w:r>
            <w:r>
              <w:t>.</w:t>
            </w:r>
          </w:p>
        </w:tc>
      </w:tr>
      <w:tr w:rsidR="002005E0" w:rsidTr="007F3800">
        <w:tc>
          <w:tcPr>
            <w:tcW w:w="1809" w:type="dxa"/>
            <w:shd w:val="clear" w:color="auto" w:fill="auto"/>
          </w:tcPr>
          <w:p w:rsidR="002005E0" w:rsidRDefault="006A7007" w:rsidP="002005E0">
            <w:r>
              <w:t>Null</w:t>
            </w:r>
          </w:p>
        </w:tc>
        <w:tc>
          <w:tcPr>
            <w:tcW w:w="2410" w:type="dxa"/>
            <w:shd w:val="clear" w:color="auto" w:fill="auto"/>
          </w:tcPr>
          <w:p w:rsidR="002005E0" w:rsidRDefault="0022479C" w:rsidP="002005E0">
            <w:r>
              <w:t>N</w:t>
            </w:r>
            <w:r w:rsidR="001206B3">
              <w:t>ull</w:t>
            </w:r>
          </w:p>
        </w:tc>
        <w:tc>
          <w:tcPr>
            <w:tcW w:w="5969" w:type="dxa"/>
            <w:shd w:val="clear" w:color="auto" w:fill="auto"/>
          </w:tcPr>
          <w:p w:rsidR="002005E0" w:rsidRDefault="006A7007" w:rsidP="00BA6FF0">
            <w:r>
              <w:t>If an entity has not been measured, for example in an &lt;AssayQuantLayer&gt; where a certain peptide was found for some but not all assays, the “</w:t>
            </w:r>
            <w:r w:rsidR="00CC51CB">
              <w:t>null</w:t>
            </w:r>
            <w:r>
              <w:t xml:space="preserve">” value MUST be given. </w:t>
            </w:r>
            <w:r w:rsidR="00072BA7">
              <w:t xml:space="preserve">A zero value is not appropriate since, in this example, </w:t>
            </w:r>
            <w:r w:rsidR="00B509EA">
              <w:t>the peptide may have been ionised but was not measured in one or more assays.</w:t>
            </w:r>
            <w:r w:rsidR="00BA6FF0">
              <w:t xml:space="preserve"> Programming language bindings for </w:t>
            </w:r>
            <w:r w:rsidR="00426359">
              <w:t>mzQuantML MUST handle this explicitly, since “null” is technically encoded in mzQuantML as an xsd</w:t>
            </w:r>
            <w:proofErr w:type="gramStart"/>
            <w:r w:rsidR="00426359">
              <w:t>:token</w:t>
            </w:r>
            <w:proofErr w:type="gramEnd"/>
            <w:r w:rsidR="00426359">
              <w:t xml:space="preserve">, and automated data type bindings will fail. </w:t>
            </w:r>
          </w:p>
        </w:tc>
      </w:tr>
      <w:tr w:rsidR="00072BA7" w:rsidTr="007F3800">
        <w:tc>
          <w:tcPr>
            <w:tcW w:w="1809" w:type="dxa"/>
            <w:shd w:val="clear" w:color="auto" w:fill="auto"/>
          </w:tcPr>
          <w:p w:rsidR="00072BA7" w:rsidRDefault="00B65D94" w:rsidP="002005E0">
            <w:r>
              <w:t>Result of calculation error</w:t>
            </w:r>
          </w:p>
        </w:tc>
        <w:tc>
          <w:tcPr>
            <w:tcW w:w="2410" w:type="dxa"/>
            <w:shd w:val="clear" w:color="auto" w:fill="auto"/>
          </w:tcPr>
          <w:p w:rsidR="00072BA7" w:rsidRDefault="00BC236F" w:rsidP="002005E0">
            <w:r>
              <w:t>NaN</w:t>
            </w:r>
          </w:p>
        </w:tc>
        <w:tc>
          <w:tcPr>
            <w:tcW w:w="5969" w:type="dxa"/>
            <w:shd w:val="clear" w:color="auto" w:fill="auto"/>
          </w:tcPr>
          <w:p w:rsidR="00072BA7" w:rsidRDefault="00D958F9" w:rsidP="002005E0">
            <w:r>
              <w:t>If a calculation error has occurred that does not result in a true null, INF or zero value, the value “NaN” must be given.</w:t>
            </w:r>
          </w:p>
        </w:tc>
      </w:tr>
    </w:tbl>
    <w:p w:rsidR="002005E0" w:rsidRPr="002005E0" w:rsidRDefault="004A3311" w:rsidP="004A3311">
      <w:pPr>
        <w:pStyle w:val="Caption"/>
      </w:pPr>
      <w:bookmarkStart w:id="74" w:name="_Ref301958209"/>
      <w:r>
        <w:t xml:space="preserve">Table </w:t>
      </w:r>
      <w:r w:rsidR="00B02E3C">
        <w:fldChar w:fldCharType="begin"/>
      </w:r>
      <w:r w:rsidR="00B02E3C">
        <w:instrText xml:space="preserve"> SEQ Table \* ARABIC </w:instrText>
      </w:r>
      <w:r w:rsidR="00B02E3C">
        <w:fldChar w:fldCharType="separate"/>
      </w:r>
      <w:r w:rsidR="00284E58">
        <w:rPr>
          <w:noProof/>
        </w:rPr>
        <w:t>1</w:t>
      </w:r>
      <w:r w:rsidR="00B02E3C">
        <w:rPr>
          <w:noProof/>
        </w:rPr>
        <w:fldChar w:fldCharType="end"/>
      </w:r>
      <w:bookmarkEnd w:id="74"/>
      <w:r>
        <w:t xml:space="preserve"> </w:t>
      </w:r>
      <w:proofErr w:type="gramStart"/>
      <w:r>
        <w:t>The</w:t>
      </w:r>
      <w:proofErr w:type="gramEnd"/>
      <w:r>
        <w:t xml:space="preserve"> RECOMMENDED methods for encoding zero values, "not a number"</w:t>
      </w:r>
      <w:r w:rsidR="007D39E2">
        <w:t xml:space="preserve"> (NaN)</w:t>
      </w:r>
      <w:r>
        <w:t>, nulls and infinity values in mzQuantML.</w:t>
      </w:r>
    </w:p>
    <w:p w:rsidR="00D51A00" w:rsidRDefault="00271D24" w:rsidP="00271D24">
      <w:pPr>
        <w:pStyle w:val="Heading2"/>
      </w:pPr>
      <w:bookmarkStart w:id="75" w:name="_Toc342391923"/>
      <w:bookmarkStart w:id="76" w:name="_Toc377391221"/>
      <w:r>
        <w:t>Protein grouping</w:t>
      </w:r>
      <w:bookmarkEnd w:id="75"/>
      <w:bookmarkEnd w:id="76"/>
    </w:p>
    <w:p w:rsidR="00271D24" w:rsidRDefault="00271D24" w:rsidP="00271D24">
      <w:r>
        <w:t xml:space="preserve">Software exporting results into mzQuantML MAY include results at the protein level or protein group level, depending on method or analysis software used. However, exporters SHOULD NOT include quant layers at both levels. It is expected that an import utility, such as a </w:t>
      </w:r>
      <w:r w:rsidR="002A2A5A">
        <w:t xml:space="preserve">public </w:t>
      </w:r>
      <w:r>
        <w:t>database will import results at the protein group level in preference to results at the protein level if a file contains both types of quant layer.</w:t>
      </w:r>
    </w:p>
    <w:p w:rsidR="00271D24" w:rsidRDefault="00271D24" w:rsidP="00271D24"/>
    <w:p w:rsidR="00271D24" w:rsidRDefault="00271D24" w:rsidP="00271D24">
      <w:r>
        <w:t xml:space="preserve">The CV mapping file contain a rule indicating that terms SHOULD be attached to the referenced proteins within a &lt;ProteinGroup&gt; describing their role within the group, such as the </w:t>
      </w:r>
      <w:r w:rsidR="00CF56EC">
        <w:t>arbitrary</w:t>
      </w:r>
      <w:r w:rsidR="00AE10C9">
        <w:t xml:space="preserve"> </w:t>
      </w:r>
      <w:r>
        <w:t>group representative (currently “anchor protein”), “sequence same-set” and so on. In tandem with efforts to improve protein grouping representation in mzIdentML, these terms may be subject to change through future PSI Informational Documents. It is likely that a rule will be introduced ensuring that exactly one proteins within each group is flagged as the group representative and, as such, exporters are RECOMMENDED to include exactly one &lt;ProteinRef&gt; element within each &lt;ProteinGroup&gt; with the CV term “anchor protein” (</w:t>
      </w:r>
      <w:r w:rsidRPr="002B3968">
        <w:t>MS:1001591</w:t>
      </w:r>
      <w:r>
        <w:t>).</w:t>
      </w:r>
    </w:p>
    <w:p w:rsidR="00D77D22" w:rsidRPr="00D77D22" w:rsidRDefault="00D77D22" w:rsidP="00466496">
      <w:pPr>
        <w:spacing w:line="240" w:lineRule="auto"/>
        <w:rPr>
          <w:highlight w:val="yellow"/>
          <w:lang w:val="en-GB"/>
        </w:rPr>
      </w:pPr>
    </w:p>
    <w:p w:rsidR="00D77D22" w:rsidRPr="00D77D22" w:rsidRDefault="00D77D22" w:rsidP="00466496">
      <w:pPr>
        <w:pStyle w:val="Heading2"/>
        <w:tabs>
          <w:tab w:val="num" w:pos="709"/>
        </w:tabs>
        <w:spacing w:line="240" w:lineRule="auto"/>
        <w:ind w:left="709" w:hanging="709"/>
        <w:rPr>
          <w:lang w:val="en-GB"/>
        </w:rPr>
      </w:pPr>
      <w:bookmarkStart w:id="77" w:name="_Ref301951726"/>
      <w:bookmarkStart w:id="78" w:name="_Ref301951738"/>
      <w:bookmarkStart w:id="79" w:name="_Toc342391924"/>
      <w:bookmarkStart w:id="80" w:name="_Toc377391222"/>
      <w:bookmarkStart w:id="81" w:name="_GoBack"/>
      <w:bookmarkEnd w:id="81"/>
      <w:r w:rsidRPr="00D77D22">
        <w:rPr>
          <w:lang w:val="en-GB"/>
        </w:rPr>
        <w:t>Comments on Specific Use Cases</w:t>
      </w:r>
      <w:bookmarkEnd w:id="77"/>
      <w:bookmarkEnd w:id="78"/>
      <w:bookmarkEnd w:id="79"/>
      <w:bookmarkEnd w:id="80"/>
    </w:p>
    <w:p w:rsidR="00661CEA" w:rsidRDefault="002327F7" w:rsidP="008866BF">
      <w:pPr>
        <w:rPr>
          <w:lang w:val="en-GB"/>
        </w:rPr>
      </w:pPr>
      <w:r>
        <w:rPr>
          <w:lang w:val="en-GB"/>
        </w:rPr>
        <w:t>Several</w:t>
      </w:r>
      <w:r w:rsidR="00661CEA" w:rsidRPr="00D77D22">
        <w:rPr>
          <w:lang w:val="en-GB"/>
        </w:rPr>
        <w:t xml:space="preserve"> use cases for </w:t>
      </w:r>
      <w:r w:rsidR="00CA43A1">
        <w:rPr>
          <w:lang w:val="en-GB"/>
        </w:rPr>
        <w:t>mzQuantML</w:t>
      </w:r>
      <w:r w:rsidR="00661CEA" w:rsidRPr="00D77D22">
        <w:rPr>
          <w:lang w:val="en-GB"/>
        </w:rPr>
        <w:t xml:space="preserve"> were considered during its development. </w:t>
      </w:r>
      <w:r w:rsidR="00661CEA">
        <w:rPr>
          <w:lang w:val="en-GB"/>
        </w:rPr>
        <w:t>Each</w:t>
      </w:r>
      <w:r w:rsidR="00661CEA" w:rsidRPr="00D77D22">
        <w:rPr>
          <w:lang w:val="en-GB"/>
        </w:rPr>
        <w:t xml:space="preserve"> of these use cases ha</w:t>
      </w:r>
      <w:r w:rsidR="00661CEA">
        <w:rPr>
          <w:lang w:val="en-GB"/>
        </w:rPr>
        <w:t>s</w:t>
      </w:r>
      <w:r w:rsidR="00661CEA" w:rsidRPr="00D77D22">
        <w:rPr>
          <w:lang w:val="en-GB"/>
        </w:rPr>
        <w:t xml:space="preserve"> a corresponding example file that exercise</w:t>
      </w:r>
      <w:r w:rsidR="00661CEA">
        <w:rPr>
          <w:lang w:val="en-GB"/>
        </w:rPr>
        <w:t>s</w:t>
      </w:r>
      <w:r w:rsidR="00661CEA" w:rsidRPr="00D77D22">
        <w:rPr>
          <w:lang w:val="en-GB"/>
        </w:rPr>
        <w:t xml:space="preserve"> the relevant part of the schema and provide</w:t>
      </w:r>
      <w:r w:rsidR="00661CEA">
        <w:rPr>
          <w:lang w:val="en-GB"/>
        </w:rPr>
        <w:t>s</w:t>
      </w:r>
      <w:r w:rsidR="00661CEA" w:rsidRPr="00D77D22">
        <w:rPr>
          <w:lang w:val="en-GB"/>
        </w:rPr>
        <w:t xml:space="preserve"> a reference implementation example</w:t>
      </w:r>
      <w:r w:rsidR="00661CEA">
        <w:rPr>
          <w:lang w:val="en-GB"/>
        </w:rPr>
        <w:t xml:space="preserve"> (see supporting documentation)</w:t>
      </w:r>
      <w:r w:rsidR="00661CEA" w:rsidRPr="00D77D22">
        <w:rPr>
          <w:lang w:val="en-GB"/>
        </w:rPr>
        <w:t xml:space="preserve">. Authors of software </w:t>
      </w:r>
      <w:r w:rsidR="00661CEA">
        <w:rPr>
          <w:lang w:val="en-GB"/>
        </w:rPr>
        <w:t xml:space="preserve">that create </w:t>
      </w:r>
      <w:r w:rsidR="00CA43A1">
        <w:rPr>
          <w:lang w:val="en-GB"/>
        </w:rPr>
        <w:t>mzQuantML</w:t>
      </w:r>
      <w:r w:rsidR="00661CEA">
        <w:rPr>
          <w:lang w:val="en-GB"/>
        </w:rPr>
        <w:t xml:space="preserve"> </w:t>
      </w:r>
      <w:r w:rsidR="00661CEA" w:rsidRPr="00D77D22">
        <w:rPr>
          <w:lang w:val="en-GB"/>
        </w:rPr>
        <w:t>are encouraged to examine the examples that accompany this format release before implementing the writer. Further, such authors are encouraged to use the validator</w:t>
      </w:r>
      <w:r w:rsidR="00287678">
        <w:rPr>
          <w:lang w:val="en-GB"/>
        </w:rPr>
        <w:t xml:space="preserve"> (</w:t>
      </w:r>
      <w:r w:rsidR="00C56207">
        <w:rPr>
          <w:lang w:val="en-GB"/>
        </w:rPr>
        <w:t>S</w:t>
      </w:r>
      <w:r w:rsidR="00287678">
        <w:rPr>
          <w:lang w:val="en-GB"/>
        </w:rPr>
        <w:t>ection</w:t>
      </w:r>
      <w:r w:rsidR="00C56207">
        <w:rPr>
          <w:lang w:val="en-GB"/>
        </w:rPr>
        <w:t xml:space="preserve"> </w:t>
      </w:r>
      <w:r w:rsidR="00DA3655">
        <w:rPr>
          <w:lang w:val="en-GB"/>
        </w:rPr>
        <w:fldChar w:fldCharType="begin"/>
      </w:r>
      <w:r w:rsidR="00C56207">
        <w:rPr>
          <w:lang w:val="en-GB"/>
        </w:rPr>
        <w:instrText xml:space="preserve"> REF _Ref342390091 \r \h </w:instrText>
      </w:r>
      <w:r w:rsidR="00DA3655">
        <w:rPr>
          <w:lang w:val="en-GB"/>
        </w:rPr>
      </w:r>
      <w:r w:rsidR="00DA3655">
        <w:rPr>
          <w:lang w:val="en-GB"/>
        </w:rPr>
        <w:fldChar w:fldCharType="separate"/>
      </w:r>
      <w:r w:rsidR="00284E58">
        <w:rPr>
          <w:lang w:val="en-GB"/>
        </w:rPr>
        <w:t>5.5</w:t>
      </w:r>
      <w:r w:rsidR="00DA3655">
        <w:rPr>
          <w:lang w:val="en-GB"/>
        </w:rPr>
        <w:fldChar w:fldCharType="end"/>
      </w:r>
      <w:r w:rsidR="00C56207">
        <w:rPr>
          <w:lang w:val="en-GB"/>
        </w:rPr>
        <w:t>)</w:t>
      </w:r>
      <w:r w:rsidR="00661CEA" w:rsidRPr="00D77D22">
        <w:rPr>
          <w:lang w:val="en-GB"/>
        </w:rPr>
        <w:t xml:space="preserve"> before releasing any new</w:t>
      </w:r>
      <w:r w:rsidR="00611B2E">
        <w:rPr>
          <w:lang w:val="en-GB"/>
        </w:rPr>
        <w:t xml:space="preserve"> mzQuantML</w:t>
      </w:r>
      <w:r w:rsidR="00661CEA" w:rsidRPr="00D77D22">
        <w:rPr>
          <w:lang w:val="en-GB"/>
        </w:rPr>
        <w:t xml:space="preserve"> </w:t>
      </w:r>
      <w:r w:rsidR="000316AF">
        <w:rPr>
          <w:lang w:val="en-GB"/>
        </w:rPr>
        <w:lastRenderedPageBreak/>
        <w:t>export</w:t>
      </w:r>
      <w:r w:rsidR="00661CEA" w:rsidRPr="00D77D22">
        <w:rPr>
          <w:lang w:val="en-GB"/>
        </w:rPr>
        <w:t xml:space="preserve"> code and working with the PSI PI Working Group to resolve an</w:t>
      </w:r>
      <w:r w:rsidR="00661CEA">
        <w:rPr>
          <w:lang w:val="en-GB"/>
        </w:rPr>
        <w:t>y</w:t>
      </w:r>
      <w:r w:rsidR="00661CEA" w:rsidRPr="00D77D22">
        <w:rPr>
          <w:lang w:val="en-GB"/>
        </w:rPr>
        <w:t xml:space="preserve"> issues. In the subsections below, we </w:t>
      </w:r>
      <w:r w:rsidR="00C56207">
        <w:rPr>
          <w:lang w:val="en-GB"/>
        </w:rPr>
        <w:t>describe the use cases supported in version 1.0</w:t>
      </w:r>
      <w:r w:rsidR="00661CEA" w:rsidRPr="00D77D22">
        <w:rPr>
          <w:lang w:val="en-GB"/>
        </w:rPr>
        <w:t>.</w:t>
      </w:r>
    </w:p>
    <w:p w:rsidR="00561510" w:rsidRDefault="00561510" w:rsidP="008866BF">
      <w:pPr>
        <w:rPr>
          <w:lang w:val="en-GB"/>
        </w:rPr>
      </w:pPr>
    </w:p>
    <w:p w:rsidR="00561510" w:rsidRDefault="00561510" w:rsidP="002200A6">
      <w:pPr>
        <w:rPr>
          <w:lang w:val="en-GB"/>
        </w:rPr>
      </w:pPr>
      <w:r>
        <w:rPr>
          <w:lang w:val="en-GB"/>
        </w:rPr>
        <w:t>In the version 1.0 release of mzQuantML, four techniques are included</w:t>
      </w:r>
      <w:r w:rsidR="0079272C">
        <w:rPr>
          <w:lang w:val="en-GB"/>
        </w:rPr>
        <w:t xml:space="preserve"> i) MS1 label-free intensity, ii) MS1 label-based (e.g. SILAC), iii) MS2 tag-based (e.g. iTRAQ / TMT) and </w:t>
      </w:r>
      <w:proofErr w:type="gramStart"/>
      <w:r w:rsidR="0079272C">
        <w:rPr>
          <w:lang w:val="en-GB"/>
        </w:rPr>
        <w:t>iv) spectral</w:t>
      </w:r>
      <w:proofErr w:type="gramEnd"/>
      <w:r w:rsidR="0079272C">
        <w:rPr>
          <w:lang w:val="en-GB"/>
        </w:rPr>
        <w:t xml:space="preserve"> counting label free</w:t>
      </w:r>
      <w:r>
        <w:rPr>
          <w:lang w:val="en-GB"/>
        </w:rPr>
        <w:t>. Exactly one of four specific CV terms MUST be included in the &lt;AnalysisSummary&gt; element, allowing the validation software to determine which semantic rule set to apply:</w:t>
      </w:r>
    </w:p>
    <w:p w:rsidR="00561510" w:rsidRDefault="00561510" w:rsidP="00561510">
      <w:pPr>
        <w:spacing w:line="240" w:lineRule="auto"/>
        <w:rPr>
          <w:lang w:val="en-GB"/>
        </w:rPr>
      </w:pP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:1002018</w:t>
      </w:r>
      <w:proofErr w:type="gramEnd"/>
      <w:r w:rsidRPr="00C05DB7">
        <w:rPr>
          <w:rFonts w:ascii="Courier New" w:hAnsi="Courier New" w:cs="Courier New"/>
          <w:sz w:val="16"/>
          <w:szCs w:val="16"/>
        </w:rPr>
        <w:t>" cvRef="PSI-MS" name="MS1 label-based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:1001834</w:t>
      </w:r>
      <w:proofErr w:type="gramEnd"/>
      <w:r w:rsidRPr="00C05DB7">
        <w:rPr>
          <w:rFonts w:ascii="Courier New" w:hAnsi="Courier New" w:cs="Courier New"/>
          <w:sz w:val="16"/>
          <w:szCs w:val="16"/>
        </w:rPr>
        <w:t>" cvRef="PSI-MS" name="LC-MS label-free quantitation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w:t>
      </w:r>
      <w:proofErr w:type="gramStart"/>
      <w:r w:rsidRPr="00C05DB7">
        <w:rPr>
          <w:rFonts w:ascii="Courier New" w:hAnsi="Courier New" w:cs="Courier New"/>
          <w:sz w:val="16"/>
          <w:szCs w:val="16"/>
        </w:rPr>
        <w:t>:1002023</w:t>
      </w:r>
      <w:proofErr w:type="gramEnd"/>
      <w:r w:rsidRPr="00C05DB7">
        <w:rPr>
          <w:rFonts w:ascii="Courier New" w:hAnsi="Courier New" w:cs="Courier New"/>
          <w:sz w:val="16"/>
          <w:szCs w:val="16"/>
        </w:rPr>
        <w:t>" cvRef="PSI-MS" name="MS2 tag-based analysis"/&gt;</w:t>
      </w:r>
    </w:p>
    <w:p w:rsidR="00561510" w:rsidRPr="00C05DB7" w:rsidRDefault="00561510" w:rsidP="00561510">
      <w:pPr>
        <w:spacing w:line="240" w:lineRule="auto"/>
        <w:jc w:val="left"/>
        <w:rPr>
          <w:rFonts w:ascii="Courier New" w:hAnsi="Courier New" w:cs="Courier New"/>
          <w:sz w:val="16"/>
          <w:szCs w:val="16"/>
        </w:rPr>
      </w:pPr>
      <w:r>
        <w:rPr>
          <w:rFonts w:ascii="Courier New" w:hAnsi="Courier New" w:cs="Courier New"/>
          <w:sz w:val="16"/>
          <w:szCs w:val="16"/>
        </w:rPr>
        <w:t xml:space="preserve">&lt;cvParam </w:t>
      </w:r>
      <w:r w:rsidRPr="00C05DB7">
        <w:rPr>
          <w:rFonts w:ascii="Courier New" w:hAnsi="Courier New" w:cs="Courier New"/>
          <w:sz w:val="16"/>
          <w:szCs w:val="16"/>
        </w:rPr>
        <w:t>accession="MS</w:t>
      </w:r>
      <w:proofErr w:type="gramStart"/>
      <w:r w:rsidRPr="00C05DB7">
        <w:rPr>
          <w:rFonts w:ascii="Courier New" w:hAnsi="Courier New" w:cs="Courier New"/>
          <w:sz w:val="16"/>
          <w:szCs w:val="16"/>
        </w:rPr>
        <w:t>:1001836</w:t>
      </w:r>
      <w:proofErr w:type="gramEnd"/>
      <w:r w:rsidRPr="00C05DB7">
        <w:rPr>
          <w:rFonts w:ascii="Courier New" w:hAnsi="Courier New" w:cs="Courier New"/>
          <w:sz w:val="16"/>
          <w:szCs w:val="16"/>
        </w:rPr>
        <w:t>" cvRef="PSI-MS" name="spectral counting quantitation analysis"/&gt;</w:t>
      </w:r>
    </w:p>
    <w:p w:rsidR="00561510" w:rsidRDefault="00561510" w:rsidP="00561510">
      <w:pPr>
        <w:spacing w:line="240" w:lineRule="auto"/>
        <w:rPr>
          <w:lang w:val="en-GB"/>
        </w:rPr>
      </w:pPr>
    </w:p>
    <w:p w:rsidR="00561510" w:rsidRPr="00D77D22" w:rsidRDefault="00561510" w:rsidP="00471C04">
      <w:pPr>
        <w:spacing w:line="240" w:lineRule="auto"/>
        <w:rPr>
          <w:lang w:val="en-GB"/>
        </w:rPr>
      </w:pPr>
      <w:commentRangeStart w:id="82"/>
      <w:r>
        <w:rPr>
          <w:lang w:val="en-GB"/>
        </w:rPr>
        <w:t xml:space="preserve">As such, </w:t>
      </w:r>
      <w:r w:rsidR="0079272C">
        <w:rPr>
          <w:lang w:val="en-GB"/>
        </w:rPr>
        <w:t xml:space="preserve">if </w:t>
      </w:r>
      <w:r w:rsidR="00C15078">
        <w:rPr>
          <w:lang w:val="en-GB"/>
        </w:rPr>
        <w:t>a software</w:t>
      </w:r>
      <w:r w:rsidR="002205F7">
        <w:rPr>
          <w:lang w:val="en-GB"/>
        </w:rPr>
        <w:t xml:space="preserve"> package</w:t>
      </w:r>
      <w:r w:rsidR="00C15078">
        <w:rPr>
          <w:lang w:val="en-GB"/>
        </w:rPr>
        <w:t xml:space="preserve"> has employed more than one technique in the same analysis, these MUST be encoded in separate file</w:t>
      </w:r>
      <w:r w:rsidR="001C3555">
        <w:rPr>
          <w:lang w:val="en-GB"/>
        </w:rPr>
        <w:t>s.</w:t>
      </w:r>
      <w:commentRangeEnd w:id="82"/>
      <w:r w:rsidR="00CE6ACE">
        <w:rPr>
          <w:rStyle w:val="CommentReference"/>
        </w:rPr>
        <w:commentReference w:id="82"/>
      </w:r>
      <w:r w:rsidR="00971642">
        <w:rPr>
          <w:lang w:val="en-GB"/>
        </w:rPr>
        <w:t xml:space="preserve"> Additional techniques will be supported in the near future, through the release of updated semantic validation rules.</w:t>
      </w:r>
    </w:p>
    <w:p w:rsidR="00D77D22" w:rsidRDefault="00D77D22" w:rsidP="00466496">
      <w:pPr>
        <w:spacing w:line="240" w:lineRule="auto"/>
        <w:rPr>
          <w:lang w:val="en-GB"/>
        </w:rPr>
      </w:pPr>
    </w:p>
    <w:p w:rsidR="0053349C" w:rsidRDefault="0053349C" w:rsidP="00466496">
      <w:pPr>
        <w:spacing w:line="240" w:lineRule="auto"/>
        <w:rPr>
          <w:lang w:val="en-GB"/>
        </w:rPr>
      </w:pPr>
    </w:p>
    <w:p w:rsidR="009075AB" w:rsidRDefault="00204953" w:rsidP="00204953">
      <w:pPr>
        <w:pStyle w:val="Heading3"/>
        <w:rPr>
          <w:lang w:val="en-GB"/>
        </w:rPr>
      </w:pPr>
      <w:bookmarkStart w:id="83" w:name="_Toc342391925"/>
      <w:bookmarkStart w:id="84" w:name="_Toc377391223"/>
      <w:r>
        <w:rPr>
          <w:lang w:val="en-GB"/>
        </w:rPr>
        <w:t xml:space="preserve">MS1 </w:t>
      </w:r>
      <w:r w:rsidR="0053349C" w:rsidRPr="0053349C">
        <w:rPr>
          <w:lang w:val="en-GB"/>
        </w:rPr>
        <w:t>label-free intensity</w:t>
      </w:r>
      <w:bookmarkEnd w:id="83"/>
      <w:bookmarkEnd w:id="84"/>
    </w:p>
    <w:p w:rsidR="00204953" w:rsidRDefault="005631CB" w:rsidP="008866BF">
      <w:pPr>
        <w:rPr>
          <w:lang w:val="en-GB"/>
        </w:rPr>
      </w:pPr>
      <w:r>
        <w:rPr>
          <w:lang w:val="en-GB"/>
        </w:rPr>
        <w:t xml:space="preserve">Certain </w:t>
      </w:r>
      <w:r w:rsidR="00D277F6">
        <w:rPr>
          <w:lang w:val="en-GB"/>
        </w:rPr>
        <w:t>software packages (such as Progenesis LC-MS), align</w:t>
      </w:r>
      <w:r w:rsidR="00887A03">
        <w:rPr>
          <w:lang w:val="en-GB"/>
        </w:rPr>
        <w:t xml:space="preserve"> parallel runs</w:t>
      </w:r>
      <w:r w:rsidR="00D277F6">
        <w:rPr>
          <w:lang w:val="en-GB"/>
        </w:rPr>
        <w:t xml:space="preserve"> in the ret</w:t>
      </w:r>
      <w:r w:rsidR="00887A03">
        <w:rPr>
          <w:lang w:val="en-GB"/>
        </w:rPr>
        <w:t xml:space="preserve">ention time axis, and then quantify the </w:t>
      </w:r>
      <w:r w:rsidR="00441CCA">
        <w:rPr>
          <w:lang w:val="en-GB"/>
        </w:rPr>
        <w:t xml:space="preserve">identical </w:t>
      </w:r>
      <w:r w:rsidR="00887A03">
        <w:rPr>
          <w:lang w:val="en-GB"/>
        </w:rPr>
        <w:t>feature region in all runs</w:t>
      </w:r>
      <w:r w:rsidR="00FA68CF">
        <w:rPr>
          <w:lang w:val="en-GB"/>
        </w:rPr>
        <w:t>, even if there is no intensity in that region (</w:t>
      </w:r>
      <w:r w:rsidR="00057D6D">
        <w:rPr>
          <w:lang w:val="en-GB"/>
        </w:rPr>
        <w:t xml:space="preserve">thus </w:t>
      </w:r>
      <w:r w:rsidR="00FA68CF">
        <w:rPr>
          <w:lang w:val="en-GB"/>
        </w:rPr>
        <w:t>giving a zero value)</w:t>
      </w:r>
      <w:r w:rsidR="00887A03">
        <w:rPr>
          <w:lang w:val="en-GB"/>
        </w:rPr>
        <w:t xml:space="preserve">. As such, </w:t>
      </w:r>
      <w:r w:rsidR="009A6FA0">
        <w:rPr>
          <w:lang w:val="en-GB"/>
        </w:rPr>
        <w:t xml:space="preserve">the data can be represented in a regular fashion with a </w:t>
      </w:r>
      <w:r w:rsidR="00FA68CF">
        <w:rPr>
          <w:lang w:val="en-GB"/>
        </w:rPr>
        <w:t>&lt;</w:t>
      </w:r>
      <w:r w:rsidR="009A6FA0">
        <w:rPr>
          <w:lang w:val="en-GB"/>
        </w:rPr>
        <w:t>PeptideConsensus</w:t>
      </w:r>
      <w:r w:rsidR="00FA68CF">
        <w:rPr>
          <w:lang w:val="en-GB"/>
        </w:rPr>
        <w:t>&gt; element</w:t>
      </w:r>
      <w:r w:rsidR="009A6FA0">
        <w:rPr>
          <w:lang w:val="en-GB"/>
        </w:rPr>
        <w:t xml:space="preserve"> </w:t>
      </w:r>
      <w:r w:rsidR="0025726C">
        <w:rPr>
          <w:lang w:val="en-GB"/>
        </w:rPr>
        <w:t>referencing</w:t>
      </w:r>
      <w:r w:rsidR="009A6FA0">
        <w:rPr>
          <w:lang w:val="en-GB"/>
        </w:rPr>
        <w:t xml:space="preserve"> exactly one feature </w:t>
      </w:r>
      <w:r w:rsidR="00FA68CF">
        <w:rPr>
          <w:lang w:val="en-GB"/>
        </w:rPr>
        <w:t>for each</w:t>
      </w:r>
      <w:r w:rsidR="009A6FA0">
        <w:rPr>
          <w:lang w:val="en-GB"/>
        </w:rPr>
        <w:t xml:space="preserve"> assay</w:t>
      </w:r>
      <w:r w:rsidR="00FA68CF">
        <w:rPr>
          <w:lang w:val="en-GB"/>
        </w:rPr>
        <w:t xml:space="preserve">. If the same peptide occurs in a different charge state or with a different modification, this </w:t>
      </w:r>
      <w:r w:rsidR="009355EC">
        <w:rPr>
          <w:lang w:val="en-GB"/>
        </w:rPr>
        <w:t xml:space="preserve">is modelled by a different &lt;PeptideConsensus&gt; element. No attempt is made in the &lt;PeptideConsensusList&gt; to model the summed abundance of different features within the same assay that report on the same peptide. </w:t>
      </w:r>
      <w:r w:rsidR="00CF56EC">
        <w:rPr>
          <w:lang w:val="en-GB"/>
        </w:rPr>
        <w:t xml:space="preserve">Other packages that, for example, only quantify the peptides that have been confidently identified SHOULD use the same </w:t>
      </w:r>
      <w:proofErr w:type="gramStart"/>
      <w:r w:rsidR="00CF56EC">
        <w:rPr>
          <w:lang w:val="en-GB"/>
        </w:rPr>
        <w:t>encoding,</w:t>
      </w:r>
      <w:proofErr w:type="gramEnd"/>
      <w:r w:rsidR="00CF56EC">
        <w:rPr>
          <w:lang w:val="en-GB"/>
        </w:rPr>
        <w:t xml:space="preserve"> reporting the “null” datatype for any peptides not identified in particular assays. </w:t>
      </w:r>
    </w:p>
    <w:p w:rsidR="0042473E" w:rsidRDefault="0042473E" w:rsidP="008866BF">
      <w:pPr>
        <w:rPr>
          <w:lang w:val="en-GB"/>
        </w:rPr>
      </w:pPr>
    </w:p>
    <w:p w:rsidR="0042473E" w:rsidRDefault="0042473E" w:rsidP="0042473E">
      <w:pPr>
        <w:rPr>
          <w:lang w:val="en-GB"/>
        </w:rPr>
      </w:pPr>
      <w:r>
        <w:rPr>
          <w:lang w:val="en-GB"/>
        </w:rPr>
        <w:t>QuantLayers SHOULD be provided on the &lt;PeptideConsensusList&gt; and the &lt;ProteinGroupList&gt; or &lt;ProteinList&gt;. QuantLayers MAY be provided on the &lt;FeatureList&gt; for reporting additional data types about the features calculated prior to the feature matching process. However, adding QuantLayers to the &lt;FeatureList&gt; can lead to verbose files, so this method</w:t>
      </w:r>
      <w:r w:rsidR="00C47CE6">
        <w:rPr>
          <w:lang w:val="en-GB"/>
        </w:rPr>
        <w:t xml:space="preserve"> of encoding is NOT RECOMMENDED.</w:t>
      </w:r>
    </w:p>
    <w:p w:rsidR="008866BF" w:rsidRDefault="008866BF" w:rsidP="008866BF">
      <w:pPr>
        <w:rPr>
          <w:lang w:val="en-GB"/>
        </w:rPr>
      </w:pPr>
    </w:p>
    <w:p w:rsidR="00D34AED" w:rsidRDefault="00E60780" w:rsidP="00204953">
      <w:pPr>
        <w:rPr>
          <w:lang w:val="en-GB"/>
        </w:rPr>
      </w:pPr>
      <w:r w:rsidRPr="00D34AED">
        <w:rPr>
          <w:lang w:val="en-GB"/>
        </w:rPr>
        <w:t>Example files are provided from export of the same MS data analysed with both Progenesis LC-MS and MaxQuant</w:t>
      </w:r>
      <w:r w:rsidR="00656EC4" w:rsidRPr="00D34AED">
        <w:rPr>
          <w:lang w:val="en-GB"/>
        </w:rPr>
        <w:t xml:space="preserve"> </w:t>
      </w:r>
      <w:r w:rsidR="006E7049">
        <w:rPr>
          <w:lang w:val="en-GB"/>
        </w:rPr>
        <w:t>at</w:t>
      </w:r>
      <w:r w:rsidR="0042473E">
        <w:rPr>
          <w:lang w:val="en-GB"/>
        </w:rPr>
        <w:t xml:space="preserve"> </w:t>
      </w:r>
      <w:hyperlink r:id="rId24" w:history="1">
        <w:r w:rsidR="0042473E" w:rsidRPr="0001125C">
          <w:rPr>
            <w:rStyle w:val="Hyperlink"/>
            <w:lang w:val="en-GB"/>
          </w:rPr>
          <w:t>http://code.google.com/p/mzquantml/source/browse/trunk/examples/version1.0-rc3/label-free/</w:t>
        </w:r>
      </w:hyperlink>
      <w:r w:rsidR="0042473E">
        <w:rPr>
          <w:lang w:val="en-GB"/>
        </w:rPr>
        <w:t xml:space="preserve"> </w:t>
      </w:r>
      <w:r w:rsidR="00D34AED">
        <w:rPr>
          <w:lang w:val="en-GB"/>
        </w:rPr>
        <w:t xml:space="preserve"> </w:t>
      </w:r>
    </w:p>
    <w:p w:rsidR="009355EC" w:rsidRDefault="009355EC" w:rsidP="00204953">
      <w:pPr>
        <w:rPr>
          <w:lang w:val="en-GB"/>
        </w:rPr>
      </w:pPr>
    </w:p>
    <w:p w:rsidR="003B099D" w:rsidRDefault="0053349C" w:rsidP="00500CFD">
      <w:pPr>
        <w:pStyle w:val="Heading3"/>
        <w:rPr>
          <w:lang w:val="en-GB"/>
        </w:rPr>
      </w:pPr>
      <w:bookmarkStart w:id="85" w:name="_Toc342391926"/>
      <w:bookmarkStart w:id="86" w:name="_Toc377391224"/>
      <w:r w:rsidRPr="0053349C">
        <w:rPr>
          <w:lang w:val="en-GB"/>
        </w:rPr>
        <w:t>MS1 l</w:t>
      </w:r>
      <w:r>
        <w:rPr>
          <w:lang w:val="en-GB"/>
        </w:rPr>
        <w:t>abel-based</w:t>
      </w:r>
      <w:bookmarkEnd w:id="85"/>
      <w:bookmarkEnd w:id="86"/>
    </w:p>
    <w:p w:rsidR="00D34AED" w:rsidRDefault="003827FA" w:rsidP="00500CFD">
      <w:pPr>
        <w:pStyle w:val="nobreak"/>
        <w:rPr>
          <w:lang w:val="en-GB"/>
        </w:rPr>
      </w:pPr>
      <w:r>
        <w:rPr>
          <w:lang w:val="en-GB"/>
        </w:rPr>
        <w:t xml:space="preserve">In MS1 label-based approaches two </w:t>
      </w:r>
      <w:r w:rsidR="00E3109D">
        <w:rPr>
          <w:lang w:val="en-GB"/>
        </w:rPr>
        <w:t>(</w:t>
      </w:r>
      <w:r>
        <w:rPr>
          <w:lang w:val="en-GB"/>
        </w:rPr>
        <w:t>or more</w:t>
      </w:r>
      <w:r w:rsidR="00E3109D">
        <w:rPr>
          <w:lang w:val="en-GB"/>
        </w:rPr>
        <w:t>)</w:t>
      </w:r>
      <w:r>
        <w:rPr>
          <w:lang w:val="en-GB"/>
        </w:rPr>
        <w:t xml:space="preserve"> samples are mixed and anal</w:t>
      </w:r>
      <w:r w:rsidR="00FE5448">
        <w:rPr>
          <w:lang w:val="en-GB"/>
        </w:rPr>
        <w:t>ysed once by MS.</w:t>
      </w:r>
      <w:r w:rsidR="0084392F">
        <w:rPr>
          <w:lang w:val="en-GB"/>
        </w:rPr>
        <w:t xml:space="preserve"> </w:t>
      </w:r>
      <w:r w:rsidR="005A46F9">
        <w:rPr>
          <w:lang w:val="en-GB"/>
        </w:rPr>
        <w:t>In many approaches, p</w:t>
      </w:r>
      <w:r w:rsidR="0084392F">
        <w:rPr>
          <w:lang w:val="en-GB"/>
        </w:rPr>
        <w:t>airs of features</w:t>
      </w:r>
      <w:r w:rsidR="005A46F9">
        <w:rPr>
          <w:lang w:val="en-GB"/>
        </w:rPr>
        <w:t xml:space="preserve"> separated by a predictable mass shift</w:t>
      </w:r>
      <w:r w:rsidR="0084392F">
        <w:rPr>
          <w:lang w:val="en-GB"/>
        </w:rPr>
        <w:t xml:space="preserve"> are identified that report the relative abundance of the same peptide, from which a ratio can be calculated.</w:t>
      </w:r>
      <w:r w:rsidR="00FE5448">
        <w:rPr>
          <w:lang w:val="en-GB"/>
        </w:rPr>
        <w:t xml:space="preserve"> </w:t>
      </w:r>
      <w:r w:rsidR="00D82C69">
        <w:rPr>
          <w:lang w:val="en-GB"/>
        </w:rPr>
        <w:t xml:space="preserve">To illustrate how mzQuantML encodes such an approach, the following text describes the encoding of a SILAC approach with a +8 shift for Lys and +10 shift for Arg, </w:t>
      </w:r>
      <w:r w:rsidR="00B144CB">
        <w:rPr>
          <w:lang w:val="en-GB"/>
        </w:rPr>
        <w:t>analysed in 3 replicates</w:t>
      </w:r>
      <w:r w:rsidR="00640D82">
        <w:rPr>
          <w:lang w:val="en-GB"/>
        </w:rPr>
        <w:t xml:space="preserve"> runs</w:t>
      </w:r>
      <w:r w:rsidR="00D34AED">
        <w:rPr>
          <w:lang w:val="en-GB"/>
        </w:rPr>
        <w:t>.</w:t>
      </w:r>
    </w:p>
    <w:p w:rsidR="00D34AED" w:rsidRDefault="00D34AED" w:rsidP="00500CFD">
      <w:pPr>
        <w:pStyle w:val="nobreak"/>
        <w:rPr>
          <w:lang w:val="en-GB"/>
        </w:rPr>
      </w:pPr>
    </w:p>
    <w:p w:rsidR="00D34AED" w:rsidRPr="00D34AED" w:rsidRDefault="00D34AED" w:rsidP="00500CFD">
      <w:pPr>
        <w:pStyle w:val="nobreak"/>
        <w:rPr>
          <w:i/>
          <w:lang w:val="en-GB"/>
        </w:rPr>
      </w:pPr>
      <w:r w:rsidRPr="00D34AED">
        <w:rPr>
          <w:i/>
          <w:lang w:val="en-GB"/>
        </w:rPr>
        <w:t xml:space="preserve">See </w:t>
      </w:r>
      <w:r w:rsidR="00A32892" w:rsidRPr="00D34AED">
        <w:rPr>
          <w:i/>
          <w:lang w:val="en-GB"/>
        </w:rPr>
        <w:t>example</w:t>
      </w:r>
      <w:r w:rsidR="007D3F63">
        <w:rPr>
          <w:i/>
          <w:lang w:val="en-GB"/>
        </w:rPr>
        <w:t>s</w:t>
      </w:r>
      <w:r w:rsidRPr="00D34AED">
        <w:rPr>
          <w:i/>
          <w:lang w:val="en-GB"/>
        </w:rPr>
        <w:t>:</w:t>
      </w:r>
      <w:r w:rsidR="00DD60AB">
        <w:rPr>
          <w:i/>
          <w:lang w:val="en-GB"/>
        </w:rPr>
        <w:t xml:space="preserve"> </w:t>
      </w:r>
      <w:hyperlink r:id="rId25" w:history="1">
        <w:r w:rsidR="00DD60AB" w:rsidRPr="0001125C">
          <w:rPr>
            <w:rStyle w:val="Hyperlink"/>
            <w:i/>
            <w:lang w:val="en-GB"/>
          </w:rPr>
          <w:t>http://code.google.com/p/mzquantml/source/browse/trunk/examples/version1.0-rc3/MS1Label/</w:t>
        </w:r>
      </w:hyperlink>
      <w:r w:rsidR="00DD60AB">
        <w:rPr>
          <w:i/>
          <w:lang w:val="en-GB"/>
        </w:rPr>
        <w:t xml:space="preserve"> </w:t>
      </w:r>
    </w:p>
    <w:p w:rsidR="00056223" w:rsidRDefault="00056223" w:rsidP="00056223">
      <w:pPr>
        <w:rPr>
          <w:lang w:val="en-GB"/>
        </w:rPr>
      </w:pPr>
    </w:p>
    <w:p w:rsidR="00056223" w:rsidRDefault="00056223" w:rsidP="00500CFD">
      <w:pPr>
        <w:pStyle w:val="nobreak"/>
        <w:rPr>
          <w:lang w:val="en-GB"/>
        </w:rPr>
      </w:pPr>
      <w:r>
        <w:rPr>
          <w:lang w:val="en-GB"/>
        </w:rPr>
        <w:lastRenderedPageBreak/>
        <w:t xml:space="preserve">For each replicate, there SHOULD be </w:t>
      </w:r>
      <w:r w:rsidR="00E3109D">
        <w:rPr>
          <w:lang w:val="en-GB"/>
        </w:rPr>
        <w:t xml:space="preserve">two </w:t>
      </w:r>
      <w:r>
        <w:rPr>
          <w:lang w:val="en-GB"/>
        </w:rPr>
        <w:t>&lt;A</w:t>
      </w:r>
      <w:r w:rsidR="00E3109D">
        <w:rPr>
          <w:lang w:val="en-GB"/>
        </w:rPr>
        <w:t>ssay</w:t>
      </w:r>
      <w:r>
        <w:rPr>
          <w:lang w:val="en-GB"/>
        </w:rPr>
        <w:t>&gt; element</w:t>
      </w:r>
      <w:r w:rsidR="007F03D1">
        <w:rPr>
          <w:lang w:val="en-GB"/>
        </w:rPr>
        <w:t>s</w:t>
      </w:r>
      <w:r>
        <w:rPr>
          <w:lang w:val="en-GB"/>
        </w:rPr>
        <w:t xml:space="preserve">, each of which </w:t>
      </w:r>
      <w:r w:rsidR="00FA4910">
        <w:rPr>
          <w:lang w:val="en-GB"/>
        </w:rPr>
        <w:t xml:space="preserve">MUST </w:t>
      </w:r>
      <w:r w:rsidR="00E3109D">
        <w:rPr>
          <w:lang w:val="en-GB"/>
        </w:rPr>
        <w:t>refer to the same</w:t>
      </w:r>
      <w:r w:rsidR="00FA4910">
        <w:rPr>
          <w:lang w:val="en-GB"/>
        </w:rPr>
        <w:t xml:space="preserve"> raw file(s)</w:t>
      </w:r>
      <w:r w:rsidR="00ED0675">
        <w:rPr>
          <w:lang w:val="en-GB"/>
        </w:rPr>
        <w:t xml:space="preserve"> in</w:t>
      </w:r>
      <w:r w:rsidR="00FA4910">
        <w:rPr>
          <w:lang w:val="en-GB"/>
        </w:rPr>
        <w:t xml:space="preserve"> </w:t>
      </w:r>
      <w:r w:rsidR="00C602FB">
        <w:rPr>
          <w:lang w:val="en-GB"/>
        </w:rPr>
        <w:t>&lt;RawFileGroup&gt;</w:t>
      </w:r>
      <w:r>
        <w:rPr>
          <w:lang w:val="en-GB"/>
        </w:rPr>
        <w:t xml:space="preserve">. One of the &lt;Assay&gt; elements MUST contain </w:t>
      </w:r>
      <w:r w:rsidR="00C602FB">
        <w:rPr>
          <w:lang w:val="en-GB"/>
        </w:rPr>
        <w:t>details of the modification used to differentiate the peptide, such as</w:t>
      </w:r>
      <w:r>
        <w:rPr>
          <w:lang w:val="en-GB"/>
        </w:rPr>
        <w:t xml:space="preserve"> the mass shift for the</w:t>
      </w:r>
      <w:r w:rsidR="00C602FB">
        <w:rPr>
          <w:lang w:val="en-GB"/>
        </w:rPr>
        <w:t xml:space="preserve"> heavy lys/arg</w:t>
      </w:r>
      <w:r>
        <w:rPr>
          <w:lang w:val="en-GB"/>
        </w:rPr>
        <w:t>.</w:t>
      </w:r>
      <w:r w:rsidR="00C602FB">
        <w:rPr>
          <w:lang w:val="en-GB"/>
        </w:rPr>
        <w:t xml:space="preserve"> </w:t>
      </w:r>
      <w:r w:rsidR="00314040">
        <w:rPr>
          <w:lang w:val="en-GB"/>
        </w:rPr>
        <w:t xml:space="preserve">The other &lt;Assay&gt; must include the CV term </w:t>
      </w:r>
      <w:r w:rsidR="00AB7571">
        <w:rPr>
          <w:lang w:val="en-GB"/>
        </w:rPr>
        <w:t>“</w:t>
      </w:r>
      <w:r w:rsidR="00AB7571" w:rsidRPr="00AB7571">
        <w:rPr>
          <w:lang w:val="en-GB"/>
        </w:rPr>
        <w:t>unlabeled sample</w:t>
      </w:r>
      <w:r w:rsidR="00AB7571">
        <w:rPr>
          <w:lang w:val="en-GB"/>
        </w:rPr>
        <w:t>” (</w:t>
      </w:r>
      <w:r w:rsidR="00AB7571" w:rsidRPr="00AB7571">
        <w:rPr>
          <w:lang w:val="en-GB"/>
        </w:rPr>
        <w:t>MS</w:t>
      </w:r>
      <w:proofErr w:type="gramStart"/>
      <w:r w:rsidR="00AB7571" w:rsidRPr="00AB7571">
        <w:rPr>
          <w:lang w:val="en-GB"/>
        </w:rPr>
        <w:t>:1002038</w:t>
      </w:r>
      <w:proofErr w:type="gramEnd"/>
      <w:r w:rsidR="00AB7571">
        <w:rPr>
          <w:lang w:val="en-GB"/>
        </w:rPr>
        <w:t xml:space="preserve">). </w:t>
      </w:r>
    </w:p>
    <w:p w:rsidR="00056223" w:rsidRDefault="00056223" w:rsidP="00500CFD">
      <w:pPr>
        <w:pStyle w:val="nobreak"/>
        <w:rPr>
          <w:lang w:val="en-GB"/>
        </w:rPr>
      </w:pPr>
    </w:p>
    <w:p w:rsidR="000328B9" w:rsidRDefault="00A82BFA" w:rsidP="00500CFD">
      <w:pPr>
        <w:pStyle w:val="nobreak"/>
        <w:rPr>
          <w:lang w:val="en-GB"/>
        </w:rPr>
      </w:pPr>
      <w:r>
        <w:rPr>
          <w:lang w:val="en-GB"/>
        </w:rPr>
        <w:t>If the data exporter wishes to communicate the full evidence trail, t</w:t>
      </w:r>
      <w:r w:rsidR="00A50052">
        <w:rPr>
          <w:lang w:val="en-GB"/>
        </w:rPr>
        <w:t xml:space="preserve">he primary results from analysis of </w:t>
      </w:r>
      <w:r w:rsidR="001A02AA">
        <w:rPr>
          <w:lang w:val="en-GB"/>
        </w:rPr>
        <w:t>each</w:t>
      </w:r>
      <w:r w:rsidR="00A50052">
        <w:rPr>
          <w:lang w:val="en-GB"/>
        </w:rPr>
        <w:t xml:space="preserve"> &lt;RawFileGroup&gt; SHOULD be represented as a &lt;FeatureList&gt;</w:t>
      </w:r>
      <w:r w:rsidR="001F04CF">
        <w:rPr>
          <w:lang w:val="en-GB"/>
        </w:rPr>
        <w:t xml:space="preserve">. The &lt;FeatureList&gt; MAY contain data types about these features, including their raw intensity value. </w:t>
      </w:r>
      <w:r w:rsidR="006B44E3">
        <w:rPr>
          <w:lang w:val="en-GB"/>
        </w:rPr>
        <w:t xml:space="preserve">The next stage of the analysis is the finding of pairs of features that report on the same peptide (one of which has the expected mass shift). </w:t>
      </w:r>
      <w:r w:rsidR="006A7A2C">
        <w:rPr>
          <w:lang w:val="en-GB"/>
        </w:rPr>
        <w:t>The result of this analysis for the three replicates SHOULD be captured by one or more &lt;PeptideConsensusList&gt; elements.</w:t>
      </w:r>
      <w:r w:rsidR="000F47D7">
        <w:rPr>
          <w:lang w:val="en-GB"/>
        </w:rPr>
        <w:t xml:space="preserve"> </w:t>
      </w:r>
    </w:p>
    <w:p w:rsidR="000328B9" w:rsidRDefault="000328B9" w:rsidP="00500CFD">
      <w:pPr>
        <w:pStyle w:val="nobreak"/>
        <w:rPr>
          <w:lang w:val="en-GB"/>
        </w:rPr>
      </w:pPr>
    </w:p>
    <w:p w:rsidR="007018DB" w:rsidRPr="00571CFC" w:rsidRDefault="007018DB" w:rsidP="00571CFC">
      <w:pPr>
        <w:rPr>
          <w:lang w:val="en-GB"/>
        </w:rPr>
      </w:pPr>
      <w:r w:rsidRPr="00571CFC">
        <w:rPr>
          <w:lang w:val="en-GB"/>
        </w:rPr>
        <w:t>The exporter MAY encode results matched across replicate runs in one single &lt;PeptideConsensusList&gt; or maintain separate lists for each replicate</w:t>
      </w:r>
      <w:r w:rsidR="00571CFC" w:rsidRPr="00571CFC">
        <w:rPr>
          <w:lang w:val="en-GB"/>
        </w:rPr>
        <w:t xml:space="preserve"> run</w:t>
      </w:r>
      <w:r w:rsidRPr="00571CFC">
        <w:rPr>
          <w:lang w:val="en-GB"/>
        </w:rPr>
        <w:t xml:space="preserve">, however, it is REQUIRED that there is exactly one &lt;PeptideConsensusList&gt; with finalResult = “true”, if the file </w:t>
      </w:r>
      <w:r w:rsidR="00D21581">
        <w:rPr>
          <w:lang w:val="en-GB"/>
        </w:rPr>
        <w:t>could</w:t>
      </w:r>
      <w:r w:rsidRPr="00571CFC">
        <w:rPr>
          <w:lang w:val="en-GB"/>
        </w:rPr>
        <w:t xml:space="preserve"> be imported </w:t>
      </w:r>
      <w:r w:rsidR="00D21581">
        <w:rPr>
          <w:lang w:val="en-GB"/>
        </w:rPr>
        <w:t>by</w:t>
      </w:r>
      <w:r w:rsidRPr="00571CFC">
        <w:rPr>
          <w:lang w:val="en-GB"/>
        </w:rPr>
        <w:t xml:space="preserve"> a </w:t>
      </w:r>
      <w:r w:rsidR="00571CFC" w:rsidRPr="00571CFC">
        <w:rPr>
          <w:lang w:val="en-GB"/>
        </w:rPr>
        <w:t xml:space="preserve">public </w:t>
      </w:r>
      <w:r w:rsidRPr="00571CFC">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r w:rsidR="00AB7571">
        <w:rPr>
          <w:lang w:val="en-GB"/>
        </w:rPr>
        <w:t xml:space="preserve"> </w:t>
      </w:r>
    </w:p>
    <w:p w:rsidR="00903720" w:rsidRPr="00903720" w:rsidRDefault="00903720" w:rsidP="00903720">
      <w:pPr>
        <w:rPr>
          <w:lang w:val="en-GB"/>
        </w:rPr>
      </w:pPr>
    </w:p>
    <w:p w:rsidR="0078237B" w:rsidRDefault="0078237B" w:rsidP="0078237B">
      <w:pPr>
        <w:rPr>
          <w:lang w:val="en-GB"/>
        </w:rPr>
      </w:pPr>
      <w:r>
        <w:rPr>
          <w:lang w:val="en-GB"/>
        </w:rPr>
        <w:t xml:space="preserve">The schema only allows one &lt;ProteinGroupList&gt; and/or one &lt;ProteinList&gt; and as such, if the exporter wishes to communicate values about proteins, the instance MUST contain </w:t>
      </w:r>
      <w:r w:rsidRPr="0078237B">
        <w:rPr>
          <w:lang w:val="en-GB"/>
        </w:rPr>
        <w:t>one &lt;ProteinGroupList&gt; and/or one &lt;Protei</w:t>
      </w:r>
      <w:r>
        <w:rPr>
          <w:lang w:val="en-GB"/>
        </w:rPr>
        <w:t>nList&gt;, including the relevant QuantLayers for assays or study variables.</w:t>
      </w:r>
    </w:p>
    <w:p w:rsidR="00A32892" w:rsidRPr="0078237B" w:rsidRDefault="00A32892" w:rsidP="0078237B">
      <w:pPr>
        <w:rPr>
          <w:lang w:val="en-GB"/>
        </w:rPr>
      </w:pPr>
    </w:p>
    <w:p w:rsidR="003B099D" w:rsidRDefault="003B099D" w:rsidP="00204953">
      <w:pPr>
        <w:rPr>
          <w:lang w:val="en-GB"/>
        </w:rPr>
      </w:pPr>
    </w:p>
    <w:p w:rsidR="00E60780" w:rsidRDefault="00E60780" w:rsidP="00E60780">
      <w:pPr>
        <w:pStyle w:val="Heading3"/>
        <w:rPr>
          <w:lang w:val="en-GB"/>
        </w:rPr>
      </w:pPr>
      <w:bookmarkStart w:id="87" w:name="_Toc342391927"/>
      <w:bookmarkStart w:id="88" w:name="_Toc377391225"/>
      <w:r>
        <w:rPr>
          <w:lang w:val="en-GB"/>
        </w:rPr>
        <w:t xml:space="preserve">MS2 </w:t>
      </w:r>
      <w:r w:rsidR="0053349C">
        <w:rPr>
          <w:lang w:val="en-GB"/>
        </w:rPr>
        <w:t>s</w:t>
      </w:r>
      <w:r>
        <w:rPr>
          <w:lang w:val="en-GB"/>
        </w:rPr>
        <w:t xml:space="preserve">pectral </w:t>
      </w:r>
      <w:r w:rsidR="0053349C">
        <w:rPr>
          <w:lang w:val="en-GB"/>
        </w:rPr>
        <w:t>c</w:t>
      </w:r>
      <w:r>
        <w:rPr>
          <w:lang w:val="en-GB"/>
        </w:rPr>
        <w:t>ounting</w:t>
      </w:r>
      <w:bookmarkEnd w:id="87"/>
      <w:bookmarkEnd w:id="88"/>
    </w:p>
    <w:p w:rsidR="00E60780" w:rsidRDefault="00E60780" w:rsidP="00E60780">
      <w:pPr>
        <w:pStyle w:val="nobreak"/>
        <w:rPr>
          <w:lang w:val="en-GB"/>
        </w:rPr>
      </w:pPr>
      <w:r>
        <w:rPr>
          <w:lang w:val="en-GB"/>
        </w:rPr>
        <w:t xml:space="preserve">MS2 spectral counting approaches use the </w:t>
      </w:r>
      <w:r w:rsidR="00A748A2">
        <w:rPr>
          <w:lang w:val="en-GB"/>
        </w:rPr>
        <w:t xml:space="preserve">number of peptide-spectrum matches assigned to a given protein to estimate the protein abundance in the sample, following a variety of different normalisation schemes. </w:t>
      </w:r>
      <w:r w:rsidR="00A83B21">
        <w:rPr>
          <w:lang w:val="en-GB"/>
        </w:rPr>
        <w:t>As such, there is no requirement to model the intensity of MS1 features or provide QuantLayers on the &lt;PeptideConsensusList&gt;. A &lt;PeptideConsensusList&gt; MAY be provided to report the peptide sequences identified, although if accompanying mzIdentML files exist, it is not REQUIRED. QuantLayers SHOULD only be provided on the &lt;ProteinGroupList&gt; and/or &lt;ProteinList&gt;</w:t>
      </w:r>
      <w:r w:rsidR="00BF3526">
        <w:rPr>
          <w:lang w:val="en-GB"/>
        </w:rPr>
        <w:t xml:space="preserve"> to capture the abundance of proteins within </w:t>
      </w:r>
      <w:r w:rsidR="00543631">
        <w:rPr>
          <w:lang w:val="en-GB"/>
        </w:rPr>
        <w:t xml:space="preserve">assays or study variables. </w:t>
      </w:r>
    </w:p>
    <w:p w:rsidR="00CE0CEF" w:rsidRDefault="00CE0CEF" w:rsidP="00D34AED">
      <w:pPr>
        <w:rPr>
          <w:i/>
          <w:lang w:val="en-GB"/>
        </w:rPr>
      </w:pPr>
    </w:p>
    <w:p w:rsidR="00D34AED" w:rsidRPr="00D34AED" w:rsidRDefault="00D34AED" w:rsidP="00D34AED">
      <w:pPr>
        <w:rPr>
          <w:lang w:val="en-GB"/>
        </w:rPr>
      </w:pPr>
      <w:r w:rsidRPr="00D34AED">
        <w:rPr>
          <w:i/>
          <w:lang w:val="en-GB"/>
        </w:rPr>
        <w:t>See example</w:t>
      </w:r>
      <w:r w:rsidR="00CE0CEF">
        <w:rPr>
          <w:i/>
          <w:lang w:val="en-GB"/>
        </w:rPr>
        <w:t>s</w:t>
      </w:r>
      <w:r w:rsidRPr="00D34AED">
        <w:rPr>
          <w:i/>
          <w:lang w:val="en-GB"/>
        </w:rPr>
        <w:t>:</w:t>
      </w:r>
    </w:p>
    <w:p w:rsidR="00D34AED" w:rsidRPr="00D34AED" w:rsidRDefault="00304629" w:rsidP="00D34AED">
      <w:pPr>
        <w:rPr>
          <w:lang w:val="en-GB"/>
        </w:rPr>
      </w:pPr>
      <w:hyperlink r:id="rId26" w:history="1">
        <w:r w:rsidR="00CE0CEF" w:rsidRPr="0001125C">
          <w:rPr>
            <w:rStyle w:val="Hyperlink"/>
            <w:lang w:val="en-GB"/>
          </w:rPr>
          <w:t>http://code.google.com/p/mzquantml/source/browse/trunk/examples/version1.0-rc3/spectral-count/</w:t>
        </w:r>
      </w:hyperlink>
      <w:r w:rsidR="00CE0CEF">
        <w:rPr>
          <w:lang w:val="en-GB"/>
        </w:rPr>
        <w:t xml:space="preserve"> </w:t>
      </w:r>
      <w:r w:rsidR="00CE0CEF" w:rsidDel="00CE0CEF">
        <w:rPr>
          <w:lang w:val="en-GB"/>
        </w:rPr>
        <w:t xml:space="preserve"> </w:t>
      </w:r>
    </w:p>
    <w:p w:rsidR="00204953" w:rsidRDefault="00204953" w:rsidP="00466496">
      <w:pPr>
        <w:spacing w:line="240" w:lineRule="auto"/>
        <w:rPr>
          <w:lang w:val="en-GB"/>
        </w:rPr>
      </w:pPr>
    </w:p>
    <w:p w:rsidR="0053349C" w:rsidRDefault="007C44FC" w:rsidP="007C44FC">
      <w:pPr>
        <w:pStyle w:val="Heading3"/>
        <w:rPr>
          <w:lang w:val="en-GB"/>
        </w:rPr>
      </w:pPr>
      <w:bookmarkStart w:id="89" w:name="_Toc342391928"/>
      <w:bookmarkStart w:id="90" w:name="_Toc377391226"/>
      <w:r w:rsidRPr="0053349C">
        <w:rPr>
          <w:lang w:val="en-GB"/>
        </w:rPr>
        <w:t xml:space="preserve">MS2 </w:t>
      </w:r>
      <w:r w:rsidR="00CA0346" w:rsidRPr="0053349C">
        <w:rPr>
          <w:lang w:val="en-GB"/>
        </w:rPr>
        <w:t>t</w:t>
      </w:r>
      <w:r w:rsidRPr="0053349C">
        <w:rPr>
          <w:lang w:val="en-GB"/>
        </w:rPr>
        <w:t>ag-based</w:t>
      </w:r>
      <w:bookmarkEnd w:id="89"/>
      <w:bookmarkEnd w:id="90"/>
      <w:r w:rsidRPr="0053349C">
        <w:rPr>
          <w:lang w:val="en-GB"/>
        </w:rPr>
        <w:t xml:space="preserve"> </w:t>
      </w:r>
    </w:p>
    <w:p w:rsidR="00C24081" w:rsidRDefault="00CA0346" w:rsidP="0057753A">
      <w:pPr>
        <w:rPr>
          <w:lang w:val="en-GB"/>
        </w:rPr>
      </w:pPr>
      <w:r w:rsidRPr="0053349C">
        <w:rPr>
          <w:lang w:val="en-GB"/>
        </w:rPr>
        <w:t>In MS2 tag</w:t>
      </w:r>
      <w:r w:rsidR="0053349C">
        <w:rPr>
          <w:lang w:val="en-GB"/>
        </w:rPr>
        <w:t>-based approaches multiple samples are initially prepared in parallel and each set of peptides is modified by a chemical tag (such as an isobaric tag used in iTRAQ) by which it can be differentiated in MS2.</w:t>
      </w:r>
      <w:r w:rsidR="00C24081">
        <w:rPr>
          <w:lang w:val="en-GB"/>
        </w:rPr>
        <w:t xml:space="preserve"> The samples are mixed and analysed once by MS</w:t>
      </w:r>
      <w:r w:rsidR="00DC2AB3">
        <w:rPr>
          <w:lang w:val="en-GB"/>
        </w:rPr>
        <w:t>/MS</w:t>
      </w:r>
      <w:r w:rsidR="00C24081">
        <w:rPr>
          <w:lang w:val="en-GB"/>
        </w:rPr>
        <w:t>, using the relative intensities of the tags when measured in MS2 to calculate the relative intensities of the tagged peptide in each of the source samples.</w:t>
      </w:r>
    </w:p>
    <w:p w:rsidR="00C24081" w:rsidRDefault="00C24081" w:rsidP="0053349C">
      <w:pPr>
        <w:rPr>
          <w:lang w:val="en-GB"/>
        </w:rPr>
      </w:pPr>
    </w:p>
    <w:p w:rsidR="00E35070" w:rsidRDefault="00C24081" w:rsidP="0057753A">
      <w:pPr>
        <w:rPr>
          <w:lang w:val="en-GB"/>
        </w:rPr>
      </w:pPr>
      <w:r>
        <w:rPr>
          <w:lang w:val="en-GB"/>
        </w:rPr>
        <w:t>In this example, the use of iTRAQ with tags 114, 115, 116 and 117 Daltons</w:t>
      </w:r>
      <w:r w:rsidR="002F65F7">
        <w:rPr>
          <w:lang w:val="en-GB"/>
        </w:rPr>
        <w:t xml:space="preserve"> in three replicates</w:t>
      </w:r>
      <w:r>
        <w:rPr>
          <w:lang w:val="en-GB"/>
        </w:rPr>
        <w:t xml:space="preserve"> </w:t>
      </w:r>
      <w:proofErr w:type="gramStart"/>
      <w:r>
        <w:rPr>
          <w:lang w:val="en-GB"/>
        </w:rPr>
        <w:t>is</w:t>
      </w:r>
      <w:proofErr w:type="gramEnd"/>
      <w:r>
        <w:rPr>
          <w:lang w:val="en-GB"/>
        </w:rPr>
        <w:t xml:space="preserve"> described. </w:t>
      </w:r>
      <w:r w:rsidR="009937E0">
        <w:rPr>
          <w:lang w:val="en-GB"/>
        </w:rPr>
        <w:t>T</w:t>
      </w:r>
      <w:r w:rsidR="00334700" w:rsidRPr="00334700">
        <w:rPr>
          <w:lang w:val="en-GB"/>
        </w:rPr>
        <w:t>he primary results from analysis of each &lt;RawFileGroup&gt; SHOULD be represented as a &lt;FeatureList&gt;</w:t>
      </w:r>
      <w:r w:rsidR="00A50A56">
        <w:rPr>
          <w:lang w:val="en-GB"/>
        </w:rPr>
        <w:t xml:space="preserve">, as such producing three lists, </w:t>
      </w:r>
      <w:proofErr w:type="gramStart"/>
      <w:r w:rsidR="00A50A56">
        <w:rPr>
          <w:lang w:val="en-GB"/>
        </w:rPr>
        <w:t>one</w:t>
      </w:r>
      <w:proofErr w:type="gramEnd"/>
      <w:r w:rsidR="00A50A56">
        <w:rPr>
          <w:lang w:val="en-GB"/>
        </w:rPr>
        <w:t xml:space="preserve"> for each replicate</w:t>
      </w:r>
      <w:r w:rsidR="00334700" w:rsidRPr="00334700">
        <w:rPr>
          <w:lang w:val="en-GB"/>
        </w:rPr>
        <w:t>.</w:t>
      </w:r>
      <w:r w:rsidR="00334700">
        <w:rPr>
          <w:lang w:val="en-GB"/>
        </w:rPr>
        <w:t xml:space="preserve"> </w:t>
      </w:r>
      <w:r w:rsidR="00A50A56">
        <w:rPr>
          <w:lang w:val="en-GB"/>
        </w:rPr>
        <w:t>Each &lt;FeatureList&gt; SHOULD contain at least one quant layer, of type &lt;MS2AssayQuantLayer&gt;</w:t>
      </w:r>
      <w:r w:rsidR="0097450E">
        <w:rPr>
          <w:lang w:val="en-GB"/>
        </w:rPr>
        <w:t xml:space="preserve"> </w:t>
      </w:r>
      <w:r w:rsidR="00A50A56">
        <w:rPr>
          <w:lang w:val="en-GB"/>
        </w:rPr>
        <w:t xml:space="preserve">or </w:t>
      </w:r>
      <w:r w:rsidR="00A50A56" w:rsidRPr="00A50A56">
        <w:rPr>
          <w:lang w:val="en-GB"/>
        </w:rPr>
        <w:t>&lt;MS2</w:t>
      </w:r>
      <w:r w:rsidR="00A50A56">
        <w:rPr>
          <w:lang w:val="en-GB"/>
        </w:rPr>
        <w:t>Ratio</w:t>
      </w:r>
      <w:r w:rsidR="00A50A56" w:rsidRPr="00A50A56">
        <w:rPr>
          <w:lang w:val="en-GB"/>
        </w:rPr>
        <w:t>QuantLayer&gt;</w:t>
      </w:r>
      <w:r w:rsidR="00725AC0">
        <w:rPr>
          <w:lang w:val="en-GB"/>
        </w:rPr>
        <w:t xml:space="preserve"> (where the ratio</w:t>
      </w:r>
      <w:r w:rsidR="008E297F">
        <w:rPr>
          <w:lang w:val="en-GB"/>
        </w:rPr>
        <w:t>s</w:t>
      </w:r>
      <w:r w:rsidR="00725AC0">
        <w:rPr>
          <w:lang w:val="en-GB"/>
        </w:rPr>
        <w:t xml:space="preserve"> </w:t>
      </w:r>
      <w:r w:rsidR="008E297F">
        <w:rPr>
          <w:lang w:val="en-GB"/>
        </w:rPr>
        <w:t xml:space="preserve">captured describe all </w:t>
      </w:r>
      <w:r w:rsidR="00725AC0">
        <w:rPr>
          <w:lang w:val="en-GB"/>
        </w:rPr>
        <w:t>assays</w:t>
      </w:r>
      <w:r w:rsidR="007A5778">
        <w:rPr>
          <w:lang w:val="en-GB"/>
        </w:rPr>
        <w:t xml:space="preserve"> e.g. 117/114, 116/114, 115/114</w:t>
      </w:r>
      <w:r w:rsidR="00725AC0">
        <w:rPr>
          <w:lang w:val="en-GB"/>
        </w:rPr>
        <w:t>)</w:t>
      </w:r>
      <w:r w:rsidR="00A50A56">
        <w:rPr>
          <w:lang w:val="en-GB"/>
        </w:rPr>
        <w:t xml:space="preserve"> depending on what the data exporter wishes to communicate.</w:t>
      </w:r>
      <w:r w:rsidR="0097450E">
        <w:rPr>
          <w:lang w:val="en-GB"/>
        </w:rPr>
        <w:t xml:space="preserve"> The exporter MAY also include an</w:t>
      </w:r>
      <w:r w:rsidR="00A50A56" w:rsidRPr="0097450E">
        <w:rPr>
          <w:lang w:val="en-GB"/>
        </w:rPr>
        <w:t xml:space="preserve"> &lt;MS2StudyVariableQuantLayer&gt;</w:t>
      </w:r>
      <w:r w:rsidR="0097450E">
        <w:rPr>
          <w:lang w:val="en-GB"/>
        </w:rPr>
        <w:t>.</w:t>
      </w:r>
      <w:r w:rsidR="00CC360A">
        <w:rPr>
          <w:lang w:val="en-GB"/>
        </w:rPr>
        <w:t xml:space="preserve"> I</w:t>
      </w:r>
      <w:r w:rsidR="00E35070">
        <w:rPr>
          <w:lang w:val="en-GB"/>
        </w:rPr>
        <w:t>t</w:t>
      </w:r>
      <w:r w:rsidR="00CC360A">
        <w:rPr>
          <w:lang w:val="en-GB"/>
        </w:rPr>
        <w:t xml:space="preserve"> is REQUIRED that each &lt;Assay&gt; element describes the</w:t>
      </w:r>
      <w:r w:rsidR="00E35070">
        <w:rPr>
          <w:lang w:val="en-GB"/>
        </w:rPr>
        <w:t xml:space="preserve"> </w:t>
      </w:r>
      <w:r w:rsidR="00E35070">
        <w:rPr>
          <w:lang w:val="en-GB"/>
        </w:rPr>
        <w:lastRenderedPageBreak/>
        <w:t>iTRAQ tag contained, and as such, in a</w:t>
      </w:r>
      <w:r w:rsidR="005340E7">
        <w:rPr>
          <w:lang w:val="en-GB"/>
        </w:rPr>
        <w:t xml:space="preserve">n </w:t>
      </w:r>
      <w:r w:rsidR="00E35070">
        <w:rPr>
          <w:lang w:val="en-GB"/>
        </w:rPr>
        <w:t>&lt;MS2</w:t>
      </w:r>
      <w:r w:rsidR="0097450E">
        <w:rPr>
          <w:lang w:val="en-GB"/>
        </w:rPr>
        <w:t>AssayQ</w:t>
      </w:r>
      <w:r w:rsidR="00E35070">
        <w:rPr>
          <w:lang w:val="en-GB"/>
        </w:rPr>
        <w:t>uantLayer&gt;</w:t>
      </w:r>
      <w:r w:rsidR="005340E7">
        <w:rPr>
          <w:lang w:val="en-GB"/>
        </w:rPr>
        <w:t xml:space="preserve"> or &lt;MS2RatioQuantLayer&gt;</w:t>
      </w:r>
      <w:r w:rsidR="00E35070">
        <w:rPr>
          <w:lang w:val="en-GB"/>
        </w:rPr>
        <w:t xml:space="preserve"> a data consumer could work out </w:t>
      </w:r>
      <w:r w:rsidR="005340E7">
        <w:rPr>
          <w:lang w:val="en-GB"/>
        </w:rPr>
        <w:t>the correspondence between an intensity value given for an assay (or ratio of assays) and the source intensity (or ratio of intensity) of the tag in the MS2 spectrum.</w:t>
      </w:r>
    </w:p>
    <w:p w:rsidR="00E35070" w:rsidRDefault="00E35070" w:rsidP="0057753A">
      <w:pPr>
        <w:rPr>
          <w:lang w:val="en-GB"/>
        </w:rPr>
      </w:pPr>
    </w:p>
    <w:p w:rsidR="00696CA5" w:rsidRDefault="00CE0CEF" w:rsidP="0057753A">
      <w:pPr>
        <w:rPr>
          <w:ins w:id="91" w:author="ddq" w:date="2014-01-13T15:26:00Z"/>
          <w:lang w:val="en-GB"/>
        </w:rPr>
      </w:pPr>
      <w:r>
        <w:rPr>
          <w:lang w:val="en-GB"/>
        </w:rPr>
        <w:t xml:space="preserve">In many MS2 tagging approaches, quantitative values can be obtained for the same peptide in multiple different </w:t>
      </w:r>
      <w:r w:rsidR="00AF24E5">
        <w:rPr>
          <w:lang w:val="en-GB"/>
        </w:rPr>
        <w:t xml:space="preserve">MS2 scans. In this instance, the exporter SHOULD represent the raw intensity values obtained from </w:t>
      </w:r>
      <w:r w:rsidR="00140304">
        <w:rPr>
          <w:lang w:val="en-GB"/>
        </w:rPr>
        <w:t xml:space="preserve">each scan within the </w:t>
      </w:r>
      <w:r w:rsidR="00240EAE">
        <w:rPr>
          <w:lang w:val="en-GB"/>
        </w:rPr>
        <w:t xml:space="preserve">&lt;MS2AssayQuantLayer&gt; under &lt;FeatureList&gt; and the final intensity values for peptides (summed or averaged over the different scans) within &lt;AssayQuantLayer&gt; </w:t>
      </w:r>
      <w:r w:rsidR="005B3DDF">
        <w:rPr>
          <w:lang w:val="en-GB"/>
        </w:rPr>
        <w:t>under &lt;PeptideConsensusList&gt;</w:t>
      </w:r>
      <w:r w:rsidR="00D0461F">
        <w:rPr>
          <w:lang w:val="en-GB"/>
        </w:rPr>
        <w:t xml:space="preserve">. </w:t>
      </w:r>
    </w:p>
    <w:p w:rsidR="00696CA5" w:rsidRDefault="00696CA5" w:rsidP="0057753A">
      <w:pPr>
        <w:rPr>
          <w:ins w:id="92" w:author="ddq" w:date="2014-01-13T15:26:00Z"/>
          <w:lang w:val="en-GB"/>
        </w:rPr>
      </w:pPr>
    </w:p>
    <w:p w:rsidR="002D66C8" w:rsidRDefault="002D66C8" w:rsidP="0057753A">
      <w:pPr>
        <w:rPr>
          <w:lang w:val="en-GB"/>
        </w:rPr>
      </w:pPr>
      <w:r>
        <w:rPr>
          <w:lang w:val="en-GB"/>
        </w:rPr>
        <w:t xml:space="preserve">See example file: </w:t>
      </w:r>
      <w:hyperlink r:id="rId27" w:history="1">
        <w:r w:rsidR="00D0461F" w:rsidRPr="0001125C">
          <w:rPr>
            <w:rStyle w:val="Hyperlink"/>
            <w:lang w:val="en-GB"/>
          </w:rPr>
          <w:t>http://code.google.com/p/mzquantml/source/browse/trunk/examples/version1.0-rc3/MS2Tag/iTraq_4plex_example_from_xTracker.mzq</w:t>
        </w:r>
      </w:hyperlink>
      <w:r w:rsidR="00D0461F">
        <w:rPr>
          <w:lang w:val="en-GB"/>
        </w:rPr>
        <w:t xml:space="preserve"> where this approach has been followed.</w:t>
      </w:r>
    </w:p>
    <w:p w:rsidR="00CE0CEF" w:rsidRDefault="00CE0CEF" w:rsidP="0057753A">
      <w:pPr>
        <w:rPr>
          <w:lang w:val="en-GB"/>
        </w:rPr>
      </w:pPr>
    </w:p>
    <w:p w:rsidR="00C24081" w:rsidRDefault="009937E0" w:rsidP="0057753A">
      <w:pPr>
        <w:rPr>
          <w:lang w:val="en-GB"/>
        </w:rPr>
      </w:pPr>
      <w:r>
        <w:rPr>
          <w:lang w:val="en-GB"/>
        </w:rPr>
        <w:t xml:space="preserve">The concept of a &lt;Feature&gt; in mzQuantML </w:t>
      </w:r>
      <w:r w:rsidR="0012101E">
        <w:rPr>
          <w:lang w:val="en-GB"/>
        </w:rPr>
        <w:t>describes a region on a</w:t>
      </w:r>
      <w:r w:rsidR="009C1515">
        <w:rPr>
          <w:lang w:val="en-GB"/>
        </w:rPr>
        <w:t>n</w:t>
      </w:r>
      <w:r w:rsidR="0012101E">
        <w:rPr>
          <w:lang w:val="en-GB"/>
        </w:rPr>
        <w:t xml:space="preserve"> MS1 spectrum/spectra </w:t>
      </w:r>
      <w:r w:rsidR="00AD2897">
        <w:rPr>
          <w:lang w:val="en-GB"/>
        </w:rPr>
        <w:t xml:space="preserve">and as such elements of &lt;Feature&gt; SHOULD be created to capture only the </w:t>
      </w:r>
      <w:r w:rsidR="00A87351">
        <w:rPr>
          <w:lang w:val="en-GB"/>
        </w:rPr>
        <w:t>m</w:t>
      </w:r>
      <w:r w:rsidR="00AD2897">
        <w:rPr>
          <w:lang w:val="en-GB"/>
        </w:rPr>
        <w:t>/</w:t>
      </w:r>
      <w:r w:rsidR="00A87351">
        <w:rPr>
          <w:lang w:val="en-GB"/>
        </w:rPr>
        <w:t>z</w:t>
      </w:r>
      <w:r w:rsidR="00AD2897">
        <w:rPr>
          <w:lang w:val="en-GB"/>
        </w:rPr>
        <w:t xml:space="preserve"> and charge of the parent ion from which the iTRAQ intensities </w:t>
      </w:r>
      <w:r w:rsidR="000F1681">
        <w:rPr>
          <w:lang w:val="en-GB"/>
        </w:rPr>
        <w:t xml:space="preserve">are calculated. </w:t>
      </w:r>
      <w:r w:rsidR="006C50D9">
        <w:rPr>
          <w:lang w:val="en-GB"/>
        </w:rPr>
        <w:t xml:space="preserve">It is noted that in some cases, the retention time of the </w:t>
      </w:r>
      <w:r w:rsidR="008866BF">
        <w:rPr>
          <w:lang w:val="en-GB"/>
        </w:rPr>
        <w:t>MS1 features are not known in iTRAQ yet the RT attribute is mandatory on &lt;Feature&gt;. In this case, the “</w:t>
      </w:r>
      <w:r w:rsidR="00B93643">
        <w:rPr>
          <w:lang w:val="en-GB"/>
        </w:rPr>
        <w:t>null</w:t>
      </w:r>
      <w:r w:rsidR="008866BF">
        <w:rPr>
          <w:lang w:val="en-GB"/>
        </w:rPr>
        <w:t xml:space="preserve">” value should be used, as discussed in section </w:t>
      </w:r>
      <w:r w:rsidR="00DA3655">
        <w:rPr>
          <w:lang w:val="en-GB"/>
        </w:rPr>
        <w:fldChar w:fldCharType="begin"/>
      </w:r>
      <w:r w:rsidR="00604E29">
        <w:rPr>
          <w:lang w:val="en-GB"/>
        </w:rPr>
        <w:instrText xml:space="preserve"> REF _Ref301953446 \r \h </w:instrText>
      </w:r>
      <w:r w:rsidR="00DA3655">
        <w:rPr>
          <w:lang w:val="en-GB"/>
        </w:rPr>
      </w:r>
      <w:r w:rsidR="00DA3655">
        <w:rPr>
          <w:lang w:val="en-GB"/>
        </w:rPr>
        <w:fldChar w:fldCharType="separate"/>
      </w:r>
      <w:r w:rsidR="00284E58">
        <w:rPr>
          <w:lang w:val="en-GB"/>
        </w:rPr>
        <w:t>5.2</w:t>
      </w:r>
      <w:r w:rsidR="00DA3655">
        <w:rPr>
          <w:lang w:val="en-GB"/>
        </w:rPr>
        <w:fldChar w:fldCharType="end"/>
      </w:r>
      <w:r w:rsidR="00604E29">
        <w:rPr>
          <w:lang w:val="en-GB"/>
        </w:rPr>
        <w:t>.</w:t>
      </w:r>
    </w:p>
    <w:p w:rsidR="001971AA" w:rsidRDefault="001971AA" w:rsidP="0053349C"/>
    <w:p w:rsidR="007018DB" w:rsidRPr="007018DB" w:rsidRDefault="007018DB" w:rsidP="00D1089B">
      <w:pPr>
        <w:rPr>
          <w:lang w:val="en-GB"/>
        </w:rPr>
      </w:pPr>
      <w:r w:rsidRPr="007018DB">
        <w:rPr>
          <w:lang w:val="en-GB"/>
        </w:rPr>
        <w:t>The exporter MAY encode results matched across replicate runs in one single &lt;PeptideConsensusList&gt; or maintain separate lists for each replicate</w:t>
      </w:r>
      <w:r w:rsidR="00847ECC">
        <w:rPr>
          <w:lang w:val="en-GB"/>
        </w:rPr>
        <w:t xml:space="preserve"> run</w:t>
      </w:r>
      <w:r w:rsidRPr="007018DB">
        <w:rPr>
          <w:lang w:val="en-GB"/>
        </w:rPr>
        <w:t xml:space="preserve">, however, it is REQUIRED that there is exactly one &lt;PeptideConsensusList&gt; with finalResult = “true”, if the file may be imported to a </w:t>
      </w:r>
      <w:r w:rsidR="004C17C2">
        <w:rPr>
          <w:lang w:val="en-GB"/>
        </w:rPr>
        <w:t xml:space="preserve">public </w:t>
      </w:r>
      <w:r w:rsidRPr="007018DB">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p>
    <w:p w:rsidR="003B099D" w:rsidRDefault="003B099D" w:rsidP="00466496">
      <w:pPr>
        <w:spacing w:line="240" w:lineRule="auto"/>
        <w:rPr>
          <w:lang w:val="en-GB"/>
        </w:rPr>
      </w:pPr>
    </w:p>
    <w:p w:rsidR="00B63969" w:rsidRDefault="00B63969" w:rsidP="00466496">
      <w:pPr>
        <w:spacing w:line="240" w:lineRule="auto"/>
        <w:rPr>
          <w:lang w:val="en-GB"/>
        </w:rPr>
      </w:pPr>
      <w:r>
        <w:rPr>
          <w:lang w:val="en-GB"/>
        </w:rPr>
        <w:t xml:space="preserve">Examples: </w:t>
      </w:r>
      <w:hyperlink r:id="rId28" w:history="1">
        <w:r w:rsidR="0019084C" w:rsidRPr="00A315E1">
          <w:rPr>
            <w:rStyle w:val="Hyperlink"/>
            <w:lang w:val="en-GB"/>
          </w:rPr>
          <w:t>http://code.google.com/p/mzquantml/source/browse/trunk/examples/version1.0-rc3/MS2Tag/</w:t>
        </w:r>
      </w:hyperlink>
    </w:p>
    <w:p w:rsidR="0019084C" w:rsidRDefault="0019084C" w:rsidP="00466496">
      <w:pPr>
        <w:spacing w:line="240" w:lineRule="auto"/>
        <w:rPr>
          <w:lang w:val="en-GB"/>
        </w:rPr>
      </w:pPr>
    </w:p>
    <w:p w:rsidR="0019084C" w:rsidRDefault="00837E62">
      <w:pPr>
        <w:pStyle w:val="Heading3"/>
        <w:rPr>
          <w:ins w:id="93" w:author="D Q" w:date="2014-01-10T10:39:00Z"/>
          <w:lang w:val="en-GB"/>
        </w:rPr>
        <w:pPrChange w:id="94" w:author="ddq" w:date="2014-01-10T09:52:00Z">
          <w:pPr>
            <w:spacing w:line="240" w:lineRule="auto"/>
          </w:pPr>
        </w:pPrChange>
      </w:pPr>
      <w:bookmarkStart w:id="95" w:name="_Ref377390865"/>
      <w:bookmarkStart w:id="96" w:name="_Toc377391227"/>
      <w:ins w:id="97" w:author="ddq" w:date="2014-01-10T09:52:00Z">
        <w:r>
          <w:rPr>
            <w:lang w:val="en-GB"/>
          </w:rPr>
          <w:t>Selected Reaction Monitoring (SRM)</w:t>
        </w:r>
      </w:ins>
      <w:bookmarkEnd w:id="95"/>
      <w:bookmarkEnd w:id="96"/>
    </w:p>
    <w:p w:rsidR="0022479C" w:rsidRDefault="0022479C">
      <w:pPr>
        <w:pStyle w:val="nobreak"/>
        <w:rPr>
          <w:ins w:id="98" w:author="D Q" w:date="2014-01-10T10:48:00Z"/>
          <w:lang w:val="en-GB"/>
        </w:rPr>
        <w:pPrChange w:id="99" w:author="D Q" w:date="2014-01-10T10:39:00Z">
          <w:pPr>
            <w:spacing w:line="240" w:lineRule="auto"/>
          </w:pPr>
        </w:pPrChange>
      </w:pPr>
      <w:ins w:id="100" w:author="D Q" w:date="2014-01-10T10:39:00Z">
        <w:r>
          <w:rPr>
            <w:lang w:val="en-GB"/>
          </w:rPr>
          <w:t>This is the additional support</w:t>
        </w:r>
      </w:ins>
      <w:ins w:id="101" w:author="D Q" w:date="2014-01-10T10:40:00Z">
        <w:r>
          <w:rPr>
            <w:lang w:val="en-GB"/>
          </w:rPr>
          <w:t xml:space="preserve"> from version 1.0.0. </w:t>
        </w:r>
      </w:ins>
      <w:ins w:id="102" w:author="D Q" w:date="2014-01-10T10:39:00Z">
        <w:r>
          <w:rPr>
            <w:lang w:val="en-GB"/>
          </w:rPr>
          <w:t xml:space="preserve"> </w:t>
        </w:r>
      </w:ins>
    </w:p>
    <w:p w:rsidR="006A49B3" w:rsidRDefault="006A49B3" w:rsidP="006A49B3">
      <w:r>
        <w:t>The mzQuantML file for SRM is identified by a compulsory CV term: “SRM quantitation analysis” presented under the &lt;AnalysisSummary&gt; element of the schema. The experimental design may also be in label-based or label free mode, and a second term is thus required</w:t>
      </w:r>
      <w:del w:id="103" w:author="D Q" w:date="2014-01-10T10:49:00Z">
        <w:r w:rsidDel="006A49B3">
          <w:delText xml:space="preserve"> </w:delText>
        </w:r>
      </w:del>
      <w:del w:id="104" w:author="D Q" w:date="2014-01-10T10:48:00Z">
        <w:r w:rsidDel="006A49B3">
          <w:delText>(discussed in validation section below)</w:delText>
        </w:r>
      </w:del>
      <w:r>
        <w:t>.</w:t>
      </w:r>
      <w:ins w:id="105" w:author="D Q" w:date="2014-01-10T10:49:00Z">
        <w:r>
          <w:t xml:space="preserve"> </w:t>
        </w:r>
      </w:ins>
      <w:ins w:id="106" w:author="D Q" w:date="2014-01-10T10:51:00Z">
        <w:r w:rsidR="00CE6ACE">
          <w:t>The validator can determine which semantic rule set to apply by these CV terms.</w:t>
        </w:r>
      </w:ins>
    </w:p>
    <w:p w:rsidR="006A49B3" w:rsidRDefault="006A49B3" w:rsidP="006A49B3"/>
    <w:p w:rsidR="006A49B3" w:rsidRDefault="006A49B3" w:rsidP="006A49B3">
      <w:pPr>
        <w:rPr>
          <w:rFonts w:ascii="Courier New" w:hAnsi="Courier New" w:cs="Courier New"/>
          <w:sz w:val="16"/>
          <w:szCs w:val="16"/>
        </w:rPr>
      </w:pPr>
      <w:r w:rsidRPr="00903099">
        <w:rPr>
          <w:rFonts w:ascii="Courier New" w:hAnsi="Courier New" w:cs="Courier New"/>
          <w:sz w:val="16"/>
          <w:szCs w:val="16"/>
        </w:rPr>
        <w:t>&lt;cvParam cvRef="PSI-MS" accession="MS</w:t>
      </w:r>
      <w:proofErr w:type="gramStart"/>
      <w:r w:rsidRPr="00903099">
        <w:rPr>
          <w:rFonts w:ascii="Courier New" w:hAnsi="Courier New" w:cs="Courier New"/>
          <w:sz w:val="16"/>
          <w:szCs w:val="16"/>
        </w:rPr>
        <w:t>:1001838</w:t>
      </w:r>
      <w:proofErr w:type="gramEnd"/>
      <w:r w:rsidRPr="00903099">
        <w:rPr>
          <w:rFonts w:ascii="Courier New" w:hAnsi="Courier New" w:cs="Courier New"/>
          <w:sz w:val="16"/>
          <w:szCs w:val="16"/>
        </w:rPr>
        <w:t>" name="SRM quantitation analysis"/&gt;</w:t>
      </w:r>
    </w:p>
    <w:p w:rsidR="006A49B3" w:rsidRDefault="006A49B3" w:rsidP="006A49B3">
      <w:pPr>
        <w:rPr>
          <w:rFonts w:ascii="Courier New" w:hAnsi="Courier New" w:cs="Courier New"/>
          <w:sz w:val="16"/>
          <w:szCs w:val="16"/>
        </w:rPr>
      </w:pPr>
      <w:r>
        <w:rPr>
          <w:rFonts w:ascii="Courier New" w:hAnsi="Courier New" w:cs="Courier New"/>
          <w:sz w:val="16"/>
          <w:szCs w:val="16"/>
        </w:rPr>
        <w:t>AND</w:t>
      </w:r>
    </w:p>
    <w:p w:rsidR="006A49B3" w:rsidRDefault="006A49B3" w:rsidP="006A49B3">
      <w:pPr>
        <w:rPr>
          <w:rFonts w:ascii="Courier New" w:hAnsi="Courier New" w:cs="Courier New"/>
          <w:sz w:val="16"/>
          <w:szCs w:val="16"/>
        </w:rPr>
      </w:pPr>
      <w:r w:rsidRPr="004C7590">
        <w:rPr>
          <w:rFonts w:ascii="Courier New" w:hAnsi="Courier New" w:cs="Courier New"/>
          <w:sz w:val="16"/>
          <w:szCs w:val="16"/>
        </w:rPr>
        <w:t>&lt;cvParam cvRef="PSI-MS" accession="MS</w:t>
      </w:r>
      <w:proofErr w:type="gramStart"/>
      <w:r w:rsidRPr="004C7590">
        <w:rPr>
          <w:rFonts w:ascii="Courier New" w:hAnsi="Courier New" w:cs="Courier New"/>
          <w:sz w:val="16"/>
          <w:szCs w:val="16"/>
        </w:rPr>
        <w:t>:1002018</w:t>
      </w:r>
      <w:proofErr w:type="gramEnd"/>
      <w:r w:rsidRPr="004C7590">
        <w:rPr>
          <w:rFonts w:ascii="Courier New" w:hAnsi="Courier New" w:cs="Courier New"/>
          <w:sz w:val="16"/>
          <w:szCs w:val="16"/>
        </w:rPr>
        <w:t>" name="MS1 Label-based analysis"/&gt;</w:t>
      </w:r>
    </w:p>
    <w:p w:rsidR="006A49B3" w:rsidRDefault="006A49B3" w:rsidP="006A49B3">
      <w:pPr>
        <w:rPr>
          <w:rFonts w:ascii="Courier New" w:hAnsi="Courier New" w:cs="Courier New"/>
          <w:sz w:val="16"/>
          <w:szCs w:val="16"/>
        </w:rPr>
      </w:pPr>
      <w:r>
        <w:rPr>
          <w:rFonts w:ascii="Courier New" w:hAnsi="Courier New" w:cs="Courier New"/>
          <w:sz w:val="16"/>
          <w:szCs w:val="16"/>
        </w:rPr>
        <w:t>OR</w:t>
      </w:r>
    </w:p>
    <w:p w:rsidR="006A49B3" w:rsidRDefault="006A49B3" w:rsidP="006A49B3">
      <w:pPr>
        <w:rPr>
          <w:rFonts w:ascii="Courier New" w:hAnsi="Courier New" w:cs="Courier New"/>
          <w:sz w:val="16"/>
          <w:szCs w:val="16"/>
        </w:rPr>
      </w:pPr>
      <w:r w:rsidRPr="00CE2348">
        <w:rPr>
          <w:rFonts w:ascii="Courier New" w:hAnsi="Courier New" w:cs="Courier New"/>
          <w:sz w:val="16"/>
          <w:szCs w:val="16"/>
        </w:rPr>
        <w:t>&lt;cvParam accession="MS</w:t>
      </w:r>
      <w:proofErr w:type="gramStart"/>
      <w:r w:rsidRPr="00CE2348">
        <w:rPr>
          <w:rFonts w:ascii="Courier New" w:hAnsi="Courier New" w:cs="Courier New"/>
          <w:sz w:val="16"/>
          <w:szCs w:val="16"/>
        </w:rPr>
        <w:t>:1001834</w:t>
      </w:r>
      <w:proofErr w:type="gramEnd"/>
      <w:r w:rsidRPr="00CE2348">
        <w:rPr>
          <w:rFonts w:ascii="Courier New" w:hAnsi="Courier New" w:cs="Courier New"/>
          <w:sz w:val="16"/>
          <w:szCs w:val="16"/>
        </w:rPr>
        <w:t>" cvRef="PSI-MS" name="LC-MS label-free quantitation analysis"/&gt;</w:t>
      </w:r>
    </w:p>
    <w:p w:rsidR="006A49B3" w:rsidDel="006A49B3" w:rsidRDefault="006A49B3" w:rsidP="006A49B3">
      <w:pPr>
        <w:rPr>
          <w:del w:id="107" w:author="D Q" w:date="2014-01-10T10:48:00Z"/>
          <w:b/>
          <w:sz w:val="16"/>
          <w:szCs w:val="16"/>
        </w:rPr>
      </w:pPr>
    </w:p>
    <w:p w:rsidR="006A49B3" w:rsidRPr="00970F4E" w:rsidRDefault="006A49B3" w:rsidP="006A49B3">
      <w:pPr>
        <w:rPr>
          <w:b/>
          <w:sz w:val="16"/>
          <w:szCs w:val="16"/>
        </w:rPr>
      </w:pPr>
      <w:del w:id="108" w:author="D Q" w:date="2014-01-10T10:48:00Z">
        <w:r w:rsidRPr="00970F4E" w:rsidDel="006A49B3">
          <w:rPr>
            <w:b/>
            <w:sz w:val="16"/>
            <w:szCs w:val="16"/>
          </w:rPr>
          <w:delText xml:space="preserve">Example 2. </w:delText>
        </w:r>
        <w:r w:rsidDel="006A49B3">
          <w:rPr>
            <w:b/>
            <w:sz w:val="16"/>
            <w:szCs w:val="16"/>
          </w:rPr>
          <w:delText>CV terms required for defining the type of experimental design in the header of the file</w:delText>
        </w:r>
        <w:r w:rsidRPr="00970F4E" w:rsidDel="006A49B3">
          <w:rPr>
            <w:b/>
            <w:sz w:val="16"/>
            <w:szCs w:val="16"/>
          </w:rPr>
          <w:delText>.</w:delText>
        </w:r>
      </w:del>
    </w:p>
    <w:p w:rsidR="0022479C" w:rsidRPr="00EE153C" w:rsidRDefault="0022479C" w:rsidP="0022479C">
      <w:pPr>
        <w:rPr>
          <w:ins w:id="109" w:author="D Q" w:date="2014-01-10T10:44:00Z"/>
          <w:rFonts w:cs="Arial"/>
          <w:szCs w:val="20"/>
          <w:rPrChange w:id="110" w:author="D Q" w:date="2014-01-10T10:53:00Z">
            <w:rPr>
              <w:ins w:id="111" w:author="D Q" w:date="2014-01-10T10:44:00Z"/>
              <w:rFonts w:ascii="Courier New" w:hAnsi="Courier New" w:cs="Courier New"/>
              <w:sz w:val="16"/>
              <w:szCs w:val="16"/>
            </w:rPr>
          </w:rPrChange>
        </w:rPr>
      </w:pPr>
    </w:p>
    <w:p w:rsidR="0022479C" w:rsidRDefault="0022479C">
      <w:pPr>
        <w:rPr>
          <w:ins w:id="112" w:author="D Q" w:date="2014-01-10T10:53:00Z"/>
          <w:rFonts w:cs="Arial"/>
          <w:szCs w:val="20"/>
        </w:rPr>
        <w:pPrChange w:id="113" w:author="D Q" w:date="2014-01-10T10:44:00Z">
          <w:pPr>
            <w:spacing w:line="240" w:lineRule="auto"/>
          </w:pPr>
        </w:pPrChange>
      </w:pPr>
      <w:ins w:id="114" w:author="D Q" w:date="2014-01-10T10:44:00Z">
        <w:r w:rsidRPr="00EE153C">
          <w:rPr>
            <w:rFonts w:cs="Arial"/>
            <w:szCs w:val="20"/>
            <w:rPrChange w:id="115" w:author="D Q" w:date="2014-01-10T10:53:00Z">
              <w:rPr>
                <w:rFonts w:ascii="Courier New" w:hAnsi="Courier New" w:cs="Courier New"/>
                <w:sz w:val="16"/>
                <w:szCs w:val="16"/>
              </w:rPr>
            </w:rPrChange>
          </w:rPr>
          <w:t>There MUST be at least one &lt;FeatureList&gt; in SRM mzQuantML as measurements of transition are represented in &lt;Feature&gt;.</w:t>
        </w:r>
      </w:ins>
    </w:p>
    <w:p w:rsidR="00EE153C" w:rsidRPr="00EE153C" w:rsidRDefault="00EE153C">
      <w:pPr>
        <w:rPr>
          <w:ins w:id="116" w:author="ddq" w:date="2014-01-10T09:52:00Z"/>
          <w:rFonts w:cs="Arial"/>
          <w:szCs w:val="20"/>
          <w:lang w:val="en-GB"/>
        </w:rPr>
        <w:pPrChange w:id="117" w:author="D Q" w:date="2014-01-10T10:44:00Z">
          <w:pPr>
            <w:spacing w:line="240" w:lineRule="auto"/>
          </w:pPr>
        </w:pPrChange>
      </w:pPr>
    </w:p>
    <w:p w:rsidR="00573ADD" w:rsidRDefault="00573ADD" w:rsidP="00573ADD">
      <w:pPr>
        <w:rPr>
          <w:ins w:id="118" w:author="ddq" w:date="2014-01-10T10:02:00Z"/>
        </w:rPr>
      </w:pPr>
      <w:ins w:id="119" w:author="ddq" w:date="2014-01-10T10:02:00Z">
        <w:r>
          <w:t>SRM data presents a different set of challenges to other techniques encoded in mzQuantML so far. The primary difference is that data about “features” in both the MS</w:t>
        </w:r>
        <w:r>
          <w:rPr>
            <w:vertAlign w:val="superscript"/>
          </w:rPr>
          <w:t>1</w:t>
        </w:r>
        <w:r>
          <w:t xml:space="preserve"> and MS</w:t>
        </w:r>
        <w:r>
          <w:rPr>
            <w:vertAlign w:val="superscript"/>
          </w:rPr>
          <w:t>2</w:t>
        </w:r>
        <w:r>
          <w:t xml:space="preserve"> domain are required. Several software packages exist for SRM analysis, including Skyline (</w:t>
        </w:r>
        <w:r>
          <w:fldChar w:fldCharType="begin"/>
        </w:r>
        <w:r>
          <w:instrText xml:space="preserve"> HYPERLINK "</w:instrText>
        </w:r>
        <w:r w:rsidRPr="00D65EFD">
          <w:instrText>http</w:instrText>
        </w:r>
        <w:r>
          <w:instrText xml:space="preserve">://proteome.gs.washington.edu/software/skyline" </w:instrText>
        </w:r>
        <w:r>
          <w:fldChar w:fldCharType="separate"/>
        </w:r>
        <w:r w:rsidRPr="00B953C1">
          <w:rPr>
            <w:rStyle w:val="Hyperlink"/>
          </w:rPr>
          <w:t>http://proteome.gs.washington.edu/software/skyline</w:t>
        </w:r>
        <w:r>
          <w:fldChar w:fldCharType="end"/>
        </w:r>
        <w:r>
          <w:t>) and Anubis (</w:t>
        </w:r>
        <w:r>
          <w:fldChar w:fldCharType="begin"/>
        </w:r>
        <w:r>
          <w:instrText xml:space="preserve"> HYPERLINK "</w:instrText>
        </w:r>
        <w:r w:rsidRPr="00D65EFD">
          <w:instrText>http://quantitativeproteomics.org/anubis</w:instrText>
        </w:r>
        <w:r>
          <w:instrText xml:space="preserve">" </w:instrText>
        </w:r>
        <w:r>
          <w:fldChar w:fldCharType="separate"/>
        </w:r>
        <w:r w:rsidRPr="00B953C1">
          <w:rPr>
            <w:rStyle w:val="Hyperlink"/>
          </w:rPr>
          <w:t>http://quantitativeproteomics.org/anubis</w:t>
        </w:r>
        <w:r>
          <w:fldChar w:fldCharType="end"/>
        </w:r>
        <w:r>
          <w:t xml:space="preserve">). Our primary use case is to ensure that data types produced </w:t>
        </w:r>
        <w:r>
          <w:lastRenderedPageBreak/>
          <w:t xml:space="preserve">from these packages (and others) can be converted to a valid mzQuantML file, maintaining all the essential data and metadata. </w:t>
        </w:r>
      </w:ins>
    </w:p>
    <w:p w:rsidR="00573ADD" w:rsidRDefault="00573ADD" w:rsidP="00573ADD">
      <w:pPr>
        <w:rPr>
          <w:ins w:id="120" w:author="ddq" w:date="2014-01-10T10:02:00Z"/>
        </w:rPr>
      </w:pPr>
    </w:p>
    <w:p w:rsidR="00573ADD" w:rsidRDefault="00573ADD" w:rsidP="00573ADD">
      <w:pPr>
        <w:rPr>
          <w:ins w:id="121" w:author="ddq" w:date="2014-01-10T10:02:00Z"/>
        </w:rPr>
      </w:pPr>
      <w:ins w:id="122" w:author="ddq" w:date="2014-01-10T10:02:00Z">
        <w:r>
          <w:t>One of the basic data types in mzQuantML is &lt;Feature&gt;, which is defined to mean a one or two-dimensional feature in the MS</w:t>
        </w:r>
        <w:r>
          <w:rPr>
            <w:vertAlign w:val="superscript"/>
          </w:rPr>
          <w:t>1</w:t>
        </w:r>
        <w:r>
          <w:t xml:space="preserve"> domain. As such, we needed to find a mechanism such that the &lt;Feature&gt; could capture the essential attributes of the MS</w:t>
        </w:r>
        <w:r>
          <w:rPr>
            <w:vertAlign w:val="superscript"/>
          </w:rPr>
          <w:t>2</w:t>
        </w:r>
        <w:r>
          <w:t xml:space="preserve"> data as well. For this part, we have been able to re-use controlled vocabulary (CV) terms from the PSI-MS CV, which are used in TraML (the standard format capturing the input to the instrument in the SRM technique) to capture the required data. An example follows:</w:t>
        </w:r>
      </w:ins>
    </w:p>
    <w:p w:rsidR="00573ADD" w:rsidRDefault="00573ADD" w:rsidP="00573ADD">
      <w:pPr>
        <w:rPr>
          <w:ins w:id="123" w:author="ddq" w:date="2014-01-10T10:02:00Z"/>
        </w:rPr>
      </w:pPr>
    </w:p>
    <w:p w:rsidR="00573ADD" w:rsidRDefault="00573ADD" w:rsidP="00573ADD">
      <w:pPr>
        <w:rPr>
          <w:ins w:id="124" w:author="ddq" w:date="2014-01-10T10:02:00Z"/>
          <w:rFonts w:ascii="Courier New" w:hAnsi="Courier New" w:cs="Courier New"/>
          <w:sz w:val="16"/>
          <w:szCs w:val="16"/>
        </w:rPr>
      </w:pPr>
      <w:ins w:id="125" w:author="ddq" w:date="2014-01-10T10:02:00Z">
        <w:r w:rsidRPr="00132FBE">
          <w:rPr>
            <w:rFonts w:ascii="Courier New" w:hAnsi="Courier New" w:cs="Courier New"/>
            <w:sz w:val="16"/>
            <w:szCs w:val="16"/>
          </w:rPr>
          <w:t xml:space="preserve">&lt;Feature </w:t>
        </w:r>
        <w:proofErr w:type="gramStart"/>
        <w:r w:rsidRPr="00132FBE">
          <w:rPr>
            <w:rFonts w:ascii="Courier New" w:hAnsi="Courier New" w:cs="Courier New"/>
            <w:sz w:val="16"/>
            <w:szCs w:val="16"/>
          </w:rPr>
          <w:t>rt</w:t>
        </w:r>
        <w:proofErr w:type="gramEnd"/>
        <w:r w:rsidRPr="00132FBE">
          <w:rPr>
            <w:rFonts w:ascii="Courier New" w:hAnsi="Courier New" w:cs="Courier New"/>
            <w:sz w:val="16"/>
            <w:szCs w:val="16"/>
          </w:rPr>
          <w:t>="52.51" mz="1140.056696" charge="2" id="ft_29"&gt;</w:t>
        </w:r>
      </w:ins>
    </w:p>
    <w:p w:rsidR="00573ADD" w:rsidRPr="00132FBE" w:rsidRDefault="00573ADD" w:rsidP="00573ADD">
      <w:pPr>
        <w:rPr>
          <w:ins w:id="126" w:author="ddq" w:date="2014-01-10T10:02:00Z"/>
          <w:rFonts w:ascii="Courier New" w:hAnsi="Courier New" w:cs="Courier New"/>
          <w:sz w:val="16"/>
          <w:szCs w:val="16"/>
        </w:rPr>
      </w:pPr>
      <w:ins w:id="127" w:author="ddq" w:date="2014-01-10T10:02:00Z">
        <w:r>
          <w:rPr>
            <w:rFonts w:ascii="Courier New" w:hAnsi="Courier New" w:cs="Courier New"/>
            <w:sz w:val="16"/>
            <w:szCs w:val="16"/>
          </w:rPr>
          <w:t xml:space="preserve">  </w:t>
        </w:r>
        <w:r w:rsidRPr="00B52D8A">
          <w:rPr>
            <w:rFonts w:ascii="Courier New" w:hAnsi="Courier New" w:cs="Courier New"/>
            <w:sz w:val="16"/>
            <w:szCs w:val="16"/>
          </w:rPr>
          <w:t>&lt;cvParam cvRef="PSI-MS" accession="MS</w:t>
        </w:r>
        <w:proofErr w:type="gramStart"/>
        <w:r w:rsidRPr="00B52D8A">
          <w:rPr>
            <w:rFonts w:ascii="Courier New" w:hAnsi="Courier New" w:cs="Courier New"/>
            <w:sz w:val="16"/>
            <w:szCs w:val="16"/>
          </w:rPr>
          <w:t>:1000827</w:t>
        </w:r>
        <w:proofErr w:type="gramEnd"/>
        <w:r w:rsidRPr="00B52D8A">
          <w:rPr>
            <w:rFonts w:ascii="Courier New" w:hAnsi="Courier New" w:cs="Courier New"/>
            <w:sz w:val="16"/>
            <w:szCs w:val="16"/>
          </w:rPr>
          <w:t>" name="isolation wind</w:t>
        </w:r>
        <w:r>
          <w:rPr>
            <w:rFonts w:ascii="Courier New" w:hAnsi="Courier New" w:cs="Courier New"/>
            <w:sz w:val="16"/>
            <w:szCs w:val="16"/>
          </w:rPr>
          <w:t>ow target m/z" value="787.39</w:t>
        </w:r>
        <w:r w:rsidRPr="00B52D8A">
          <w:rPr>
            <w:rFonts w:ascii="Courier New" w:hAnsi="Courier New" w:cs="Courier New"/>
            <w:sz w:val="16"/>
            <w:szCs w:val="16"/>
          </w:rPr>
          <w:t>"/&gt;</w:t>
        </w:r>
      </w:ins>
    </w:p>
    <w:p w:rsidR="00573ADD" w:rsidRPr="00132FBE" w:rsidRDefault="00573ADD" w:rsidP="00573ADD">
      <w:pPr>
        <w:rPr>
          <w:ins w:id="128" w:author="ddq" w:date="2014-01-10T10:02:00Z"/>
          <w:rFonts w:ascii="Courier New" w:hAnsi="Courier New" w:cs="Courier New"/>
          <w:sz w:val="16"/>
          <w:szCs w:val="16"/>
        </w:rPr>
      </w:pPr>
      <w:ins w:id="129" w:author="ddq" w:date="2014-01-10T10:02:00Z">
        <w:r>
          <w:rPr>
            <w:rFonts w:ascii="Courier New" w:hAnsi="Courier New" w:cs="Courier New"/>
            <w:sz w:val="16"/>
            <w:szCs w:val="16"/>
          </w:rPr>
          <w:t xml:space="preserve">  </w:t>
        </w:r>
        <w:r w:rsidRPr="00132FBE">
          <w:rPr>
            <w:rFonts w:ascii="Courier New" w:hAnsi="Courier New" w:cs="Courier New"/>
            <w:sz w:val="16"/>
            <w:szCs w:val="16"/>
          </w:rPr>
          <w:t>&lt;cvParam cvRef="PSI-MS" accession="MS</w:t>
        </w:r>
        <w:proofErr w:type="gramStart"/>
        <w:r w:rsidRPr="00132FBE">
          <w:rPr>
            <w:rFonts w:ascii="Courier New" w:hAnsi="Courier New" w:cs="Courier New"/>
            <w:sz w:val="16"/>
            <w:szCs w:val="16"/>
          </w:rPr>
          <w:t>:1000041</w:t>
        </w:r>
        <w:proofErr w:type="gramEnd"/>
        <w:r w:rsidRPr="00132FBE">
          <w:rPr>
            <w:rFonts w:ascii="Courier New" w:hAnsi="Courier New" w:cs="Courier New"/>
            <w:sz w:val="16"/>
            <w:szCs w:val="16"/>
          </w:rPr>
          <w:t>" name="charge state" value="1"/&gt;</w:t>
        </w:r>
      </w:ins>
    </w:p>
    <w:p w:rsidR="00573ADD" w:rsidRPr="00132FBE" w:rsidRDefault="00573ADD" w:rsidP="00573ADD">
      <w:pPr>
        <w:rPr>
          <w:ins w:id="130" w:author="ddq" w:date="2014-01-10T10:02:00Z"/>
          <w:rFonts w:ascii="Courier New" w:hAnsi="Courier New" w:cs="Courier New"/>
          <w:sz w:val="16"/>
          <w:szCs w:val="16"/>
        </w:rPr>
      </w:pPr>
      <w:ins w:id="131" w:author="ddq" w:date="2014-01-10T10:02:00Z">
        <w:r>
          <w:rPr>
            <w:rFonts w:ascii="Courier New" w:hAnsi="Courier New" w:cs="Courier New"/>
            <w:sz w:val="16"/>
            <w:szCs w:val="16"/>
          </w:rPr>
          <w:t xml:space="preserve">  </w:t>
        </w:r>
        <w:r w:rsidRPr="00132FBE">
          <w:rPr>
            <w:rFonts w:ascii="Courier New" w:hAnsi="Courier New" w:cs="Courier New"/>
            <w:sz w:val="16"/>
            <w:szCs w:val="16"/>
          </w:rPr>
          <w:t>&lt;cvParam cvRef</w:t>
        </w:r>
        <w:r>
          <w:rPr>
            <w:rFonts w:ascii="Courier New" w:hAnsi="Courier New" w:cs="Courier New"/>
            <w:sz w:val="16"/>
            <w:szCs w:val="16"/>
          </w:rPr>
          <w:t>="PSI-MS" accession="MS</w:t>
        </w:r>
        <w:proofErr w:type="gramStart"/>
        <w:r>
          <w:rPr>
            <w:rFonts w:ascii="Courier New" w:hAnsi="Courier New" w:cs="Courier New"/>
            <w:sz w:val="16"/>
            <w:szCs w:val="16"/>
          </w:rPr>
          <w:t>:1000895</w:t>
        </w:r>
        <w:proofErr w:type="gramEnd"/>
        <w:r w:rsidRPr="00132FBE">
          <w:rPr>
            <w:rFonts w:ascii="Courier New" w:hAnsi="Courier New" w:cs="Courier New"/>
            <w:sz w:val="16"/>
            <w:szCs w:val="16"/>
          </w:rPr>
          <w:t>" name="</w:t>
        </w:r>
        <w:r>
          <w:rPr>
            <w:rFonts w:ascii="Courier New" w:hAnsi="Courier New" w:cs="Courier New"/>
            <w:sz w:val="16"/>
            <w:szCs w:val="16"/>
          </w:rPr>
          <w:t>local</w:t>
        </w:r>
        <w:r w:rsidRPr="00132FBE">
          <w:rPr>
            <w:rFonts w:ascii="Courier New" w:hAnsi="Courier New" w:cs="Courier New"/>
            <w:sz w:val="16"/>
            <w:szCs w:val="16"/>
          </w:rPr>
          <w:t xml:space="preserve"> retention time" value="52.56"/&gt;</w:t>
        </w:r>
      </w:ins>
    </w:p>
    <w:p w:rsidR="00573ADD" w:rsidRDefault="00573ADD" w:rsidP="00573ADD">
      <w:pPr>
        <w:rPr>
          <w:ins w:id="132" w:author="ddq" w:date="2014-01-10T10:02:00Z"/>
          <w:rFonts w:ascii="Courier New" w:hAnsi="Courier New" w:cs="Courier New"/>
          <w:sz w:val="16"/>
          <w:szCs w:val="16"/>
        </w:rPr>
      </w:pPr>
      <w:ins w:id="133" w:author="ddq" w:date="2014-01-10T10:02:00Z">
        <w:r w:rsidRPr="00132FBE">
          <w:rPr>
            <w:rFonts w:ascii="Courier New" w:hAnsi="Courier New" w:cs="Courier New"/>
            <w:sz w:val="16"/>
            <w:szCs w:val="16"/>
          </w:rPr>
          <w:t>&lt;/Feature&gt;</w:t>
        </w:r>
      </w:ins>
    </w:p>
    <w:p w:rsidR="00573ADD" w:rsidRDefault="00573ADD" w:rsidP="00573ADD">
      <w:pPr>
        <w:rPr>
          <w:ins w:id="134" w:author="ddq" w:date="2014-01-10T10:02:00Z"/>
          <w:b/>
          <w:sz w:val="16"/>
          <w:szCs w:val="16"/>
        </w:rPr>
      </w:pPr>
    </w:p>
    <w:p w:rsidR="00573ADD" w:rsidRPr="00970F4E" w:rsidRDefault="00573ADD" w:rsidP="00573ADD">
      <w:pPr>
        <w:rPr>
          <w:ins w:id="135" w:author="ddq" w:date="2014-01-10T10:02:00Z"/>
          <w:b/>
          <w:sz w:val="16"/>
          <w:szCs w:val="16"/>
        </w:rPr>
      </w:pPr>
      <w:proofErr w:type="gramStart"/>
      <w:ins w:id="136" w:author="ddq" w:date="2014-01-10T10:02:00Z">
        <w:r w:rsidRPr="00970F4E">
          <w:rPr>
            <w:b/>
            <w:sz w:val="16"/>
            <w:szCs w:val="16"/>
          </w:rPr>
          <w:t>Example 1.</w:t>
        </w:r>
        <w:proofErr w:type="gramEnd"/>
        <w:r w:rsidRPr="00970F4E">
          <w:rPr>
            <w:b/>
            <w:sz w:val="16"/>
            <w:szCs w:val="16"/>
          </w:rPr>
          <w:t xml:space="preserve"> A measured transition captured in mzQuantML.</w:t>
        </w:r>
      </w:ins>
    </w:p>
    <w:p w:rsidR="00573ADD" w:rsidRDefault="00573ADD" w:rsidP="00573ADD">
      <w:pPr>
        <w:rPr>
          <w:ins w:id="137" w:author="ddq" w:date="2014-01-10T10:02:00Z"/>
        </w:rPr>
      </w:pPr>
    </w:p>
    <w:p w:rsidR="00573ADD" w:rsidRPr="00970F4E" w:rsidDel="00696CA5" w:rsidRDefault="00573ADD">
      <w:pPr>
        <w:rPr>
          <w:del w:id="138" w:author="ddq" w:date="2014-01-13T15:21:00Z"/>
          <w:b/>
          <w:sz w:val="16"/>
          <w:szCs w:val="16"/>
        </w:rPr>
      </w:pPr>
      <w:ins w:id="139" w:author="ddq" w:date="2014-01-10T10:02:00Z">
        <w:r>
          <w:t xml:space="preserve">The attributes “rt”, “mz” and “charge” on the Feature are defined to mean the retention </w:t>
        </w:r>
        <w:proofErr w:type="gramStart"/>
        <w:r>
          <w:t>time,</w:t>
        </w:r>
        <w:proofErr w:type="gramEnd"/>
        <w:r>
          <w:t xml:space="preserve"> mass /charge and charge of the MS</w:t>
        </w:r>
        <w:r>
          <w:rPr>
            <w:vertAlign w:val="superscript"/>
          </w:rPr>
          <w:t>1</w:t>
        </w:r>
        <w:r>
          <w:t xml:space="preserve"> feature and the three CV terms capture the same data for the MS</w:t>
        </w:r>
        <w:r>
          <w:rPr>
            <w:vertAlign w:val="superscript"/>
          </w:rPr>
          <w:t>2</w:t>
        </w:r>
        <w:r>
          <w:t xml:space="preserve"> feature that is quantified by the software. The validation software (mentioned below) has been designed such that high-level controlled vocabulary terms are mandatory, describing the type of</w:t>
        </w:r>
        <w:r w:rsidR="00696CA5">
          <w:t xml:space="preserve"> experimental design performed.</w:t>
        </w:r>
      </w:ins>
    </w:p>
    <w:p w:rsidR="00573ADD" w:rsidRDefault="00573ADD" w:rsidP="00573ADD">
      <w:pPr>
        <w:rPr>
          <w:ins w:id="140" w:author="ddq" w:date="2014-01-10T10:02:00Z"/>
          <w:rFonts w:ascii="Courier New" w:hAnsi="Courier New" w:cs="Courier New"/>
          <w:sz w:val="16"/>
          <w:szCs w:val="16"/>
        </w:rPr>
      </w:pPr>
    </w:p>
    <w:p w:rsidR="00573ADD" w:rsidRDefault="00573ADD" w:rsidP="00573ADD">
      <w:pPr>
        <w:rPr>
          <w:ins w:id="141" w:author="ddq" w:date="2014-01-10T10:02:00Z"/>
          <w:rFonts w:ascii="Courier New" w:hAnsi="Courier New" w:cs="Courier New"/>
          <w:sz w:val="16"/>
          <w:szCs w:val="16"/>
        </w:rPr>
      </w:pPr>
    </w:p>
    <w:p w:rsidR="00573ADD" w:rsidRDefault="00573ADD" w:rsidP="00573ADD">
      <w:pPr>
        <w:rPr>
          <w:ins w:id="142" w:author="ddq" w:date="2014-01-10T10:02:00Z"/>
          <w:szCs w:val="20"/>
        </w:rPr>
      </w:pPr>
      <w:ins w:id="143" w:author="ddq" w:date="2014-01-10T10:02:00Z">
        <w:r>
          <w:rPr>
            <w:szCs w:val="20"/>
          </w:rPr>
          <w:t>The actual SRM “raw” data is quantifications of transition measurements, which should be represented using the &lt;FeatureQuantLayer&gt; structure (inside the &lt;FeatureList&gt;), as shown below:</w:t>
        </w:r>
      </w:ins>
    </w:p>
    <w:p w:rsidR="00573ADD" w:rsidRDefault="00573ADD" w:rsidP="00573ADD">
      <w:pPr>
        <w:rPr>
          <w:ins w:id="144" w:author="ddq" w:date="2014-01-10T10:02:00Z"/>
          <w:szCs w:val="20"/>
        </w:rPr>
      </w:pPr>
    </w:p>
    <w:p w:rsidR="00573ADD" w:rsidRPr="00AB7B05" w:rsidRDefault="00573ADD" w:rsidP="00573ADD">
      <w:pPr>
        <w:rPr>
          <w:ins w:id="145" w:author="ddq" w:date="2014-01-10T10:02:00Z"/>
          <w:rFonts w:ascii="Courier New" w:hAnsi="Courier New" w:cs="Courier New"/>
          <w:sz w:val="16"/>
          <w:szCs w:val="16"/>
        </w:rPr>
      </w:pPr>
      <w:ins w:id="146" w:author="ddq" w:date="2014-01-10T10:02:00Z">
        <w:r w:rsidRPr="00AB7B05">
          <w:rPr>
            <w:rFonts w:ascii="Courier New" w:hAnsi="Courier New" w:cs="Courier New"/>
            <w:sz w:val="16"/>
            <w:szCs w:val="16"/>
          </w:rPr>
          <w:t>&lt;FeatureQuantLayer id="FQL_0"&gt;</w:t>
        </w:r>
      </w:ins>
    </w:p>
    <w:p w:rsidR="00573ADD" w:rsidRPr="00AB7B05" w:rsidRDefault="00573ADD" w:rsidP="00573ADD">
      <w:pPr>
        <w:rPr>
          <w:ins w:id="147" w:author="ddq" w:date="2014-01-10T10:02:00Z"/>
          <w:rFonts w:ascii="Courier New" w:hAnsi="Courier New" w:cs="Courier New"/>
          <w:sz w:val="16"/>
          <w:szCs w:val="16"/>
        </w:rPr>
      </w:pPr>
      <w:ins w:id="148" w:author="ddq" w:date="2014-01-10T10:02:00Z">
        <w:r>
          <w:rPr>
            <w:rFonts w:ascii="Courier New" w:hAnsi="Courier New" w:cs="Courier New"/>
            <w:sz w:val="16"/>
            <w:szCs w:val="16"/>
          </w:rPr>
          <w:t xml:space="preserve">   </w:t>
        </w:r>
        <w:r w:rsidRPr="00AB7B05">
          <w:rPr>
            <w:rFonts w:ascii="Courier New" w:hAnsi="Courier New" w:cs="Courier New"/>
            <w:sz w:val="16"/>
            <w:szCs w:val="16"/>
          </w:rPr>
          <w:t>&lt;ColumnDefinition&gt;</w:t>
        </w:r>
      </w:ins>
    </w:p>
    <w:p w:rsidR="00573ADD" w:rsidRPr="00AB7B05" w:rsidRDefault="00573ADD" w:rsidP="00573ADD">
      <w:pPr>
        <w:rPr>
          <w:ins w:id="149" w:author="ddq" w:date="2014-01-10T10:02:00Z"/>
          <w:rFonts w:ascii="Courier New" w:hAnsi="Courier New" w:cs="Courier New"/>
          <w:sz w:val="16"/>
          <w:szCs w:val="16"/>
        </w:rPr>
      </w:pPr>
      <w:ins w:id="150"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index="0"&gt;</w:t>
        </w:r>
      </w:ins>
    </w:p>
    <w:p w:rsidR="00573ADD" w:rsidRPr="00AB7B05" w:rsidRDefault="00573ADD" w:rsidP="00573ADD">
      <w:pPr>
        <w:rPr>
          <w:ins w:id="151" w:author="ddq" w:date="2014-01-10T10:02:00Z"/>
          <w:rFonts w:ascii="Courier New" w:hAnsi="Courier New" w:cs="Courier New"/>
          <w:sz w:val="16"/>
          <w:szCs w:val="16"/>
        </w:rPr>
      </w:pPr>
      <w:ins w:id="152"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53" w:author="ddq" w:date="2014-01-10T10:02:00Z"/>
          <w:rFonts w:ascii="Courier New" w:hAnsi="Courier New" w:cs="Courier New"/>
          <w:sz w:val="16"/>
          <w:szCs w:val="16"/>
        </w:rPr>
      </w:pPr>
      <w:ins w:id="154"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:1001858</w:t>
        </w:r>
        <w:proofErr w:type="gramEnd"/>
        <w:r w:rsidRPr="00AB7B05">
          <w:rPr>
            <w:rFonts w:ascii="Courier New" w:hAnsi="Courier New" w:cs="Courier New"/>
            <w:sz w:val="16"/>
            <w:szCs w:val="16"/>
          </w:rPr>
          <w:t>" name="XIC area"/&gt;</w:t>
        </w:r>
      </w:ins>
    </w:p>
    <w:p w:rsidR="00573ADD" w:rsidRPr="00AB7B05" w:rsidRDefault="00573ADD" w:rsidP="00573ADD">
      <w:pPr>
        <w:rPr>
          <w:ins w:id="155" w:author="ddq" w:date="2014-01-10T10:02:00Z"/>
          <w:rFonts w:ascii="Courier New" w:hAnsi="Courier New" w:cs="Courier New"/>
          <w:sz w:val="16"/>
          <w:szCs w:val="16"/>
        </w:rPr>
      </w:pPr>
      <w:ins w:id="156"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57" w:author="ddq" w:date="2014-01-10T10:02:00Z"/>
          <w:rFonts w:ascii="Courier New" w:hAnsi="Courier New" w:cs="Courier New"/>
          <w:sz w:val="16"/>
          <w:szCs w:val="16"/>
        </w:rPr>
      </w:pPr>
      <w:ins w:id="158"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59" w:author="ddq" w:date="2014-01-10T10:02:00Z"/>
          <w:rFonts w:ascii="Courier New" w:hAnsi="Courier New" w:cs="Courier New"/>
          <w:sz w:val="16"/>
          <w:szCs w:val="16"/>
        </w:rPr>
      </w:pPr>
      <w:ins w:id="160"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index="1"&gt;</w:t>
        </w:r>
      </w:ins>
    </w:p>
    <w:p w:rsidR="00573ADD" w:rsidRPr="00AB7B05" w:rsidRDefault="00573ADD" w:rsidP="00573ADD">
      <w:pPr>
        <w:rPr>
          <w:ins w:id="161" w:author="ddq" w:date="2014-01-10T10:02:00Z"/>
          <w:rFonts w:ascii="Courier New" w:hAnsi="Courier New" w:cs="Courier New"/>
          <w:sz w:val="16"/>
          <w:szCs w:val="16"/>
        </w:rPr>
      </w:pPr>
      <w:ins w:id="162"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63" w:author="ddq" w:date="2014-01-10T10:02:00Z"/>
          <w:rFonts w:ascii="Courier New" w:hAnsi="Courier New" w:cs="Courier New"/>
          <w:sz w:val="16"/>
          <w:szCs w:val="16"/>
        </w:rPr>
      </w:pPr>
      <w:ins w:id="164"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w:t>
        </w:r>
        <w:r>
          <w:rPr>
            <w:rFonts w:ascii="Courier New" w:hAnsi="Courier New" w:cs="Courier New"/>
            <w:sz w:val="16"/>
            <w:szCs w:val="16"/>
          </w:rPr>
          <w:t>MS</w:t>
        </w:r>
        <w:proofErr w:type="gramStart"/>
        <w:r>
          <w:rPr>
            <w:rFonts w:ascii="Courier New" w:hAnsi="Courier New" w:cs="Courier New"/>
            <w:sz w:val="16"/>
            <w:szCs w:val="16"/>
          </w:rPr>
          <w:t>:</w:t>
        </w:r>
        <w:r w:rsidRPr="00DB26BE">
          <w:rPr>
            <w:rFonts w:ascii="Courier New" w:hAnsi="Courier New" w:cs="Courier New"/>
            <w:sz w:val="16"/>
            <w:szCs w:val="16"/>
          </w:rPr>
          <w:t>1002414</w:t>
        </w:r>
        <w:proofErr w:type="gramEnd"/>
        <w:r w:rsidRPr="00AB7B05">
          <w:rPr>
            <w:rFonts w:ascii="Courier New" w:hAnsi="Courier New" w:cs="Courier New"/>
            <w:sz w:val="16"/>
            <w:szCs w:val="16"/>
          </w:rPr>
          <w:t>" name="product background"/&gt;</w:t>
        </w:r>
      </w:ins>
    </w:p>
    <w:p w:rsidR="00573ADD" w:rsidRPr="00AB7B05" w:rsidRDefault="00573ADD" w:rsidP="00573ADD">
      <w:pPr>
        <w:rPr>
          <w:ins w:id="165" w:author="ddq" w:date="2014-01-10T10:02:00Z"/>
          <w:rFonts w:ascii="Courier New" w:hAnsi="Courier New" w:cs="Courier New"/>
          <w:sz w:val="16"/>
          <w:szCs w:val="16"/>
        </w:rPr>
      </w:pPr>
      <w:ins w:id="166" w:author="ddq" w:date="2014-01-10T10:02:00Z">
        <w:r w:rsidRPr="00AB7B05">
          <w:rPr>
            <w:rFonts w:ascii="Courier New" w:hAnsi="Courier New" w:cs="Courier New"/>
            <w:sz w:val="16"/>
            <w:szCs w:val="16"/>
          </w:rPr>
          <w:t xml:space="preserve">   </w:t>
        </w:r>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67" w:author="ddq" w:date="2014-01-10T10:02:00Z"/>
          <w:rFonts w:ascii="Courier New" w:hAnsi="Courier New" w:cs="Courier New"/>
          <w:sz w:val="16"/>
          <w:szCs w:val="16"/>
        </w:rPr>
      </w:pPr>
      <w:ins w:id="168"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69" w:author="ddq" w:date="2014-01-10T10:02:00Z"/>
          <w:rFonts w:ascii="Courier New" w:hAnsi="Courier New" w:cs="Courier New"/>
          <w:sz w:val="16"/>
          <w:szCs w:val="16"/>
        </w:rPr>
      </w:pPr>
      <w:ins w:id="170"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index="2"&gt;</w:t>
        </w:r>
      </w:ins>
    </w:p>
    <w:p w:rsidR="00573ADD" w:rsidRPr="00AB7B05" w:rsidRDefault="00573ADD" w:rsidP="00573ADD">
      <w:pPr>
        <w:rPr>
          <w:ins w:id="171" w:author="ddq" w:date="2014-01-10T10:02:00Z"/>
          <w:rFonts w:ascii="Courier New" w:hAnsi="Courier New" w:cs="Courier New"/>
          <w:sz w:val="16"/>
          <w:szCs w:val="16"/>
        </w:rPr>
      </w:pPr>
      <w:ins w:id="172"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73" w:author="ddq" w:date="2014-01-10T10:02:00Z"/>
          <w:rFonts w:ascii="Courier New" w:hAnsi="Courier New" w:cs="Courier New"/>
          <w:sz w:val="16"/>
          <w:szCs w:val="16"/>
        </w:rPr>
      </w:pPr>
      <w:ins w:id="174"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:1000926</w:t>
        </w:r>
        <w:proofErr w:type="gramEnd"/>
        <w:r w:rsidRPr="00AB7B05">
          <w:rPr>
            <w:rFonts w:ascii="Courier New" w:hAnsi="Courier New" w:cs="Courier New"/>
            <w:sz w:val="16"/>
            <w:szCs w:val="16"/>
          </w:rPr>
          <w:t>" name="product interpretation rank"/&gt;</w:t>
        </w:r>
      </w:ins>
    </w:p>
    <w:p w:rsidR="00573ADD" w:rsidRPr="00AB7B05" w:rsidRDefault="00573ADD" w:rsidP="00573ADD">
      <w:pPr>
        <w:rPr>
          <w:ins w:id="175" w:author="ddq" w:date="2014-01-10T10:02:00Z"/>
          <w:rFonts w:ascii="Courier New" w:hAnsi="Courier New" w:cs="Courier New"/>
          <w:sz w:val="16"/>
          <w:szCs w:val="16"/>
        </w:rPr>
      </w:pPr>
      <w:ins w:id="176"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77" w:author="ddq" w:date="2014-01-10T10:02:00Z"/>
          <w:rFonts w:ascii="Courier New" w:hAnsi="Courier New" w:cs="Courier New"/>
          <w:sz w:val="16"/>
          <w:szCs w:val="16"/>
        </w:rPr>
      </w:pPr>
      <w:ins w:id="178"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79" w:author="ddq" w:date="2014-01-10T10:02:00Z"/>
          <w:rFonts w:ascii="Courier New" w:hAnsi="Courier New" w:cs="Courier New"/>
          <w:sz w:val="16"/>
          <w:szCs w:val="16"/>
        </w:rPr>
      </w:pPr>
      <w:ins w:id="180"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index="3"&gt;</w:t>
        </w:r>
      </w:ins>
    </w:p>
    <w:p w:rsidR="00573ADD" w:rsidRPr="00AB7B05" w:rsidRDefault="00573ADD" w:rsidP="00573ADD">
      <w:pPr>
        <w:rPr>
          <w:ins w:id="181" w:author="ddq" w:date="2014-01-10T10:02:00Z"/>
          <w:rFonts w:ascii="Courier New" w:hAnsi="Courier New" w:cs="Courier New"/>
          <w:sz w:val="16"/>
          <w:szCs w:val="16"/>
        </w:rPr>
      </w:pPr>
      <w:ins w:id="182"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83" w:author="ddq" w:date="2014-01-10T10:02:00Z"/>
          <w:rFonts w:ascii="Courier New" w:hAnsi="Courier New" w:cs="Courier New"/>
          <w:sz w:val="16"/>
          <w:szCs w:val="16"/>
        </w:rPr>
      </w:pPr>
      <w:ins w:id="184"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:1000042</w:t>
        </w:r>
        <w:proofErr w:type="gramEnd"/>
        <w:r w:rsidRPr="00AB7B05">
          <w:rPr>
            <w:rFonts w:ascii="Courier New" w:hAnsi="Courier New" w:cs="Courier New"/>
            <w:sz w:val="16"/>
            <w:szCs w:val="16"/>
          </w:rPr>
          <w:t>" name="product intensity"/&gt;</w:t>
        </w:r>
      </w:ins>
    </w:p>
    <w:p w:rsidR="00573ADD" w:rsidRPr="00AB7B05" w:rsidRDefault="00573ADD" w:rsidP="00573ADD">
      <w:pPr>
        <w:rPr>
          <w:ins w:id="185" w:author="ddq" w:date="2014-01-10T10:02:00Z"/>
          <w:rFonts w:ascii="Courier New" w:hAnsi="Courier New" w:cs="Courier New"/>
          <w:sz w:val="16"/>
          <w:szCs w:val="16"/>
        </w:rPr>
      </w:pPr>
      <w:ins w:id="186"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87" w:author="ddq" w:date="2014-01-10T10:02:00Z"/>
          <w:rFonts w:ascii="Courier New" w:hAnsi="Courier New" w:cs="Courier New"/>
          <w:sz w:val="16"/>
          <w:szCs w:val="16"/>
        </w:rPr>
      </w:pPr>
      <w:ins w:id="188"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89" w:author="ddq" w:date="2014-01-10T10:02:00Z"/>
          <w:rFonts w:ascii="Courier New" w:hAnsi="Courier New" w:cs="Courier New"/>
          <w:sz w:val="16"/>
          <w:szCs w:val="16"/>
        </w:rPr>
      </w:pPr>
      <w:ins w:id="190" w:author="ddq" w:date="2014-01-10T10:02:00Z">
        <w:r>
          <w:rPr>
            <w:rFonts w:ascii="Courier New" w:hAnsi="Courier New" w:cs="Courier New"/>
            <w:sz w:val="16"/>
            <w:szCs w:val="16"/>
          </w:rPr>
          <w:t xml:space="preserve">       </w:t>
        </w:r>
        <w:r w:rsidRPr="00AB7B05">
          <w:rPr>
            <w:rFonts w:ascii="Courier New" w:hAnsi="Courier New" w:cs="Courier New"/>
            <w:sz w:val="16"/>
            <w:szCs w:val="16"/>
          </w:rPr>
          <w:t>&lt;Column index="4"&gt;</w:t>
        </w:r>
      </w:ins>
    </w:p>
    <w:p w:rsidR="00573ADD" w:rsidRPr="00AB7B05" w:rsidRDefault="00573ADD" w:rsidP="00573ADD">
      <w:pPr>
        <w:rPr>
          <w:ins w:id="191" w:author="ddq" w:date="2014-01-10T10:02:00Z"/>
          <w:rFonts w:ascii="Courier New" w:hAnsi="Courier New" w:cs="Courier New"/>
          <w:sz w:val="16"/>
          <w:szCs w:val="16"/>
        </w:rPr>
      </w:pPr>
      <w:ins w:id="192"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93" w:author="ddq" w:date="2014-01-10T10:02:00Z"/>
          <w:rFonts w:ascii="Courier New" w:hAnsi="Courier New" w:cs="Courier New"/>
          <w:sz w:val="16"/>
          <w:szCs w:val="16"/>
        </w:rPr>
      </w:pPr>
      <w:ins w:id="194" w:author="ddq" w:date="2014-01-10T10:02:00Z">
        <w:r>
          <w:rPr>
            <w:rFonts w:ascii="Courier New" w:hAnsi="Courier New" w:cs="Courier New"/>
            <w:sz w:val="16"/>
            <w:szCs w:val="16"/>
          </w:rPr>
          <w:t xml:space="preserve">               </w:t>
        </w:r>
        <w:r w:rsidRPr="00AB7B05">
          <w:rPr>
            <w:rFonts w:ascii="Courier New" w:hAnsi="Courier New" w:cs="Courier New"/>
            <w:sz w:val="16"/>
            <w:szCs w:val="16"/>
          </w:rPr>
          <w:t>&lt;cvParam cvRef="PSI-MS" accession="MS</w:t>
        </w:r>
        <w:proofErr w:type="gramStart"/>
        <w:r w:rsidRPr="00AB7B05">
          <w:rPr>
            <w:rFonts w:ascii="Courier New" w:hAnsi="Courier New" w:cs="Courier New"/>
            <w:sz w:val="16"/>
            <w:szCs w:val="16"/>
          </w:rPr>
          <w:t>:1001859</w:t>
        </w:r>
        <w:proofErr w:type="gramEnd"/>
        <w:r w:rsidRPr="00AB7B05">
          <w:rPr>
            <w:rFonts w:ascii="Courier New" w:hAnsi="Courier New" w:cs="Courier New"/>
            <w:sz w:val="16"/>
            <w:szCs w:val="16"/>
          </w:rPr>
          <w:t>" name="normalized XIC area"/&gt;</w:t>
        </w:r>
      </w:ins>
    </w:p>
    <w:p w:rsidR="00573ADD" w:rsidRPr="00AB7B05" w:rsidRDefault="00573ADD" w:rsidP="00573ADD">
      <w:pPr>
        <w:rPr>
          <w:ins w:id="195" w:author="ddq" w:date="2014-01-10T10:02:00Z"/>
          <w:rFonts w:ascii="Courier New" w:hAnsi="Courier New" w:cs="Courier New"/>
          <w:sz w:val="16"/>
          <w:szCs w:val="16"/>
        </w:rPr>
      </w:pPr>
      <w:ins w:id="196" w:author="ddq" w:date="2014-01-10T10:02:00Z">
        <w:r>
          <w:rPr>
            <w:rFonts w:ascii="Courier New" w:hAnsi="Courier New" w:cs="Courier New"/>
            <w:sz w:val="16"/>
            <w:szCs w:val="16"/>
          </w:rPr>
          <w:t xml:space="preserve">           </w:t>
        </w:r>
        <w:r w:rsidRPr="00AB7B05">
          <w:rPr>
            <w:rFonts w:ascii="Courier New" w:hAnsi="Courier New" w:cs="Courier New"/>
            <w:sz w:val="16"/>
            <w:szCs w:val="16"/>
          </w:rPr>
          <w:t>&lt;/DataType&gt;</w:t>
        </w:r>
      </w:ins>
    </w:p>
    <w:p w:rsidR="00573ADD" w:rsidRPr="00AB7B05" w:rsidRDefault="00573ADD" w:rsidP="00573ADD">
      <w:pPr>
        <w:rPr>
          <w:ins w:id="197" w:author="ddq" w:date="2014-01-10T10:02:00Z"/>
          <w:rFonts w:ascii="Courier New" w:hAnsi="Courier New" w:cs="Courier New"/>
          <w:sz w:val="16"/>
          <w:szCs w:val="16"/>
        </w:rPr>
      </w:pPr>
      <w:ins w:id="198" w:author="ddq" w:date="2014-01-10T10:02:00Z">
        <w:r>
          <w:rPr>
            <w:rFonts w:ascii="Courier New" w:hAnsi="Courier New" w:cs="Courier New"/>
            <w:sz w:val="16"/>
            <w:szCs w:val="16"/>
          </w:rPr>
          <w:t xml:space="preserve">       </w:t>
        </w:r>
        <w:r w:rsidRPr="00AB7B05">
          <w:rPr>
            <w:rFonts w:ascii="Courier New" w:hAnsi="Courier New" w:cs="Courier New"/>
            <w:sz w:val="16"/>
            <w:szCs w:val="16"/>
          </w:rPr>
          <w:t>&lt;/Column&gt;</w:t>
        </w:r>
      </w:ins>
    </w:p>
    <w:p w:rsidR="00573ADD" w:rsidRPr="00AB7B05" w:rsidRDefault="00573ADD" w:rsidP="00573ADD">
      <w:pPr>
        <w:rPr>
          <w:ins w:id="199" w:author="ddq" w:date="2014-01-10T10:02:00Z"/>
          <w:rFonts w:ascii="Courier New" w:hAnsi="Courier New" w:cs="Courier New"/>
          <w:sz w:val="16"/>
          <w:szCs w:val="16"/>
        </w:rPr>
      </w:pPr>
      <w:ins w:id="200" w:author="ddq" w:date="2014-01-10T10:02:00Z">
        <w:r>
          <w:rPr>
            <w:rFonts w:ascii="Courier New" w:hAnsi="Courier New" w:cs="Courier New"/>
            <w:sz w:val="16"/>
            <w:szCs w:val="16"/>
          </w:rPr>
          <w:t xml:space="preserve">   </w:t>
        </w:r>
        <w:r w:rsidRPr="00AB7B05">
          <w:rPr>
            <w:rFonts w:ascii="Courier New" w:hAnsi="Courier New" w:cs="Courier New"/>
            <w:sz w:val="16"/>
            <w:szCs w:val="16"/>
          </w:rPr>
          <w:t>&lt;/ColumnDefinition&gt;</w:t>
        </w:r>
      </w:ins>
    </w:p>
    <w:p w:rsidR="00573ADD" w:rsidRPr="00AB7B05" w:rsidRDefault="00573ADD" w:rsidP="00573ADD">
      <w:pPr>
        <w:rPr>
          <w:ins w:id="201" w:author="ddq" w:date="2014-01-10T10:02:00Z"/>
          <w:rFonts w:ascii="Courier New" w:hAnsi="Courier New" w:cs="Courier New"/>
          <w:sz w:val="16"/>
          <w:szCs w:val="16"/>
        </w:rPr>
      </w:pPr>
      <w:ins w:id="202" w:author="ddq" w:date="2014-01-10T10:02:00Z">
        <w:r>
          <w:rPr>
            <w:rFonts w:ascii="Courier New" w:hAnsi="Courier New" w:cs="Courier New"/>
            <w:sz w:val="16"/>
            <w:szCs w:val="16"/>
          </w:rPr>
          <w:t xml:space="preserve">   </w:t>
        </w:r>
        <w:r w:rsidRPr="00AB7B05">
          <w:rPr>
            <w:rFonts w:ascii="Courier New" w:hAnsi="Courier New" w:cs="Courier New"/>
            <w:sz w:val="16"/>
            <w:szCs w:val="16"/>
          </w:rPr>
          <w:t>&lt;DataMatrix&gt;</w:t>
        </w:r>
      </w:ins>
    </w:p>
    <w:p w:rsidR="00573ADD" w:rsidRPr="00AB7B05" w:rsidRDefault="00573ADD" w:rsidP="00573ADD">
      <w:pPr>
        <w:rPr>
          <w:ins w:id="203" w:author="ddq" w:date="2014-01-10T10:02:00Z"/>
          <w:rFonts w:ascii="Courier New" w:hAnsi="Courier New" w:cs="Courier New"/>
          <w:sz w:val="16"/>
          <w:szCs w:val="16"/>
        </w:rPr>
      </w:pPr>
      <w:ins w:id="204"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object_ref="ft_19"&gt;3969 934 2 592 3.2399999999999996E-4&lt;/Row&gt;</w:t>
        </w:r>
      </w:ins>
    </w:p>
    <w:p w:rsidR="00573ADD" w:rsidRPr="00AB7B05" w:rsidRDefault="00573ADD" w:rsidP="00573ADD">
      <w:pPr>
        <w:rPr>
          <w:ins w:id="205" w:author="ddq" w:date="2014-01-10T10:02:00Z"/>
          <w:rFonts w:ascii="Courier New" w:hAnsi="Courier New" w:cs="Courier New"/>
          <w:sz w:val="16"/>
          <w:szCs w:val="16"/>
        </w:rPr>
      </w:pPr>
      <w:ins w:id="206"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object_ref="ft_17"&gt;545277 23261 2 52279 0.045141999999999995&lt;/Row&gt;</w:t>
        </w:r>
      </w:ins>
    </w:p>
    <w:p w:rsidR="00573ADD" w:rsidRPr="00AB7B05" w:rsidRDefault="00573ADD" w:rsidP="00573ADD">
      <w:pPr>
        <w:rPr>
          <w:ins w:id="207" w:author="ddq" w:date="2014-01-10T10:02:00Z"/>
          <w:rFonts w:ascii="Courier New" w:hAnsi="Courier New" w:cs="Courier New"/>
          <w:sz w:val="16"/>
          <w:szCs w:val="16"/>
        </w:rPr>
      </w:pPr>
      <w:ins w:id="208" w:author="ddq" w:date="2014-01-10T10:02:00Z">
        <w:r>
          <w:rPr>
            <w:rFonts w:ascii="Courier New" w:hAnsi="Courier New" w:cs="Courier New"/>
            <w:sz w:val="16"/>
            <w:szCs w:val="16"/>
          </w:rPr>
          <w:lastRenderedPageBreak/>
          <w:t xml:space="preserve">       </w:t>
        </w:r>
        <w:r w:rsidRPr="00AB7B05">
          <w:rPr>
            <w:rFonts w:ascii="Courier New" w:hAnsi="Courier New" w:cs="Courier New"/>
            <w:sz w:val="16"/>
            <w:szCs w:val="16"/>
          </w:rPr>
          <w:t>&lt;Row object_ref="ft_18"&gt;7346 2052 1 1701 6.0E-4&lt;/Row&gt;</w:t>
        </w:r>
      </w:ins>
    </w:p>
    <w:p w:rsidR="00573ADD" w:rsidRPr="00AB7B05" w:rsidRDefault="00573ADD" w:rsidP="00573ADD">
      <w:pPr>
        <w:rPr>
          <w:ins w:id="209" w:author="ddq" w:date="2014-01-10T10:02:00Z"/>
          <w:rFonts w:ascii="Courier New" w:hAnsi="Courier New" w:cs="Courier New"/>
          <w:sz w:val="16"/>
          <w:szCs w:val="16"/>
        </w:rPr>
      </w:pPr>
      <w:ins w:id="210"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object_ref="ft_15"&gt;412632 15592 3 38733 0.034159999999999996&lt;/Row&gt;</w:t>
        </w:r>
      </w:ins>
    </w:p>
    <w:p w:rsidR="00573ADD" w:rsidRPr="00AB7B05" w:rsidRDefault="00573ADD" w:rsidP="00573ADD">
      <w:pPr>
        <w:rPr>
          <w:ins w:id="211" w:author="ddq" w:date="2014-01-10T10:02:00Z"/>
          <w:rFonts w:ascii="Courier New" w:hAnsi="Courier New" w:cs="Courier New"/>
          <w:sz w:val="16"/>
          <w:szCs w:val="16"/>
        </w:rPr>
      </w:pPr>
      <w:ins w:id="212"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object_ref="ft_16"&gt;3201454 161677 1 307042 0.265038&lt;/Row&gt;</w:t>
        </w:r>
      </w:ins>
    </w:p>
    <w:p w:rsidR="00573ADD" w:rsidRPr="00AB7B05" w:rsidRDefault="00573ADD" w:rsidP="00573ADD">
      <w:pPr>
        <w:rPr>
          <w:ins w:id="213" w:author="ddq" w:date="2014-01-10T10:02:00Z"/>
          <w:rFonts w:ascii="Courier New" w:hAnsi="Courier New" w:cs="Courier New"/>
          <w:sz w:val="16"/>
          <w:szCs w:val="16"/>
        </w:rPr>
      </w:pPr>
      <w:ins w:id="214"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object_ref="ft_13"&gt;5357665 123180 1 460149 0.437427&lt;/Row&gt;</w:t>
        </w:r>
      </w:ins>
    </w:p>
    <w:p w:rsidR="00573ADD" w:rsidRPr="00AB7B05" w:rsidRDefault="00573ADD" w:rsidP="00573ADD">
      <w:pPr>
        <w:rPr>
          <w:ins w:id="215" w:author="ddq" w:date="2014-01-10T10:02:00Z"/>
          <w:rFonts w:ascii="Courier New" w:hAnsi="Courier New" w:cs="Courier New"/>
          <w:sz w:val="16"/>
          <w:szCs w:val="16"/>
        </w:rPr>
      </w:pPr>
      <w:ins w:id="216" w:author="ddq" w:date="2014-01-10T10:02:00Z">
        <w:r w:rsidRPr="00AB7B05">
          <w:rPr>
            <w:rFonts w:ascii="Courier New" w:hAnsi="Courier New" w:cs="Courier New"/>
            <w:sz w:val="16"/>
            <w:szCs w:val="16"/>
          </w:rPr>
          <w:t xml:space="preserve">  </w:t>
        </w:r>
        <w:r>
          <w:rPr>
            <w:rFonts w:ascii="Courier New" w:hAnsi="Courier New" w:cs="Courier New"/>
            <w:sz w:val="16"/>
            <w:szCs w:val="16"/>
          </w:rPr>
          <w:t xml:space="preserve">     </w:t>
        </w:r>
        <w:r w:rsidRPr="00AB7B05">
          <w:rPr>
            <w:rFonts w:ascii="Courier New" w:hAnsi="Courier New" w:cs="Courier New"/>
            <w:sz w:val="16"/>
            <w:szCs w:val="16"/>
          </w:rPr>
          <w:t>&lt;Row object_ref="ft_14"&gt;943204 58872 2 79480 0.07700800000000001&lt;/Row&gt;</w:t>
        </w:r>
      </w:ins>
    </w:p>
    <w:p w:rsidR="00573ADD" w:rsidRPr="00AB7B05" w:rsidRDefault="00573ADD" w:rsidP="00573ADD">
      <w:pPr>
        <w:rPr>
          <w:ins w:id="217" w:author="ddq" w:date="2014-01-10T10:02:00Z"/>
          <w:rFonts w:ascii="Courier New" w:hAnsi="Courier New" w:cs="Courier New"/>
          <w:sz w:val="16"/>
          <w:szCs w:val="16"/>
        </w:rPr>
      </w:pPr>
      <w:ins w:id="218"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object_ref="ft_11"&gt;87319 2778 2 7010 0.007229&lt;/Row&gt;</w:t>
        </w:r>
      </w:ins>
    </w:p>
    <w:p w:rsidR="00573ADD" w:rsidRPr="00AB7B05" w:rsidRDefault="00573ADD" w:rsidP="00573ADD">
      <w:pPr>
        <w:rPr>
          <w:ins w:id="219" w:author="ddq" w:date="2014-01-10T10:02:00Z"/>
          <w:rFonts w:ascii="Courier New" w:hAnsi="Courier New" w:cs="Courier New"/>
          <w:sz w:val="16"/>
          <w:szCs w:val="16"/>
        </w:rPr>
      </w:pPr>
      <w:ins w:id="220"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object_ref="ft_12"&gt;645524 34431 3 59076 0.052704&lt;/Row&gt;</w:t>
        </w:r>
      </w:ins>
    </w:p>
    <w:p w:rsidR="00573ADD" w:rsidRPr="00AB7B05" w:rsidRDefault="00573ADD" w:rsidP="00573ADD">
      <w:pPr>
        <w:rPr>
          <w:ins w:id="221" w:author="ddq" w:date="2014-01-10T10:02:00Z"/>
          <w:rFonts w:ascii="Courier New" w:hAnsi="Courier New" w:cs="Courier New"/>
          <w:sz w:val="16"/>
          <w:szCs w:val="16"/>
        </w:rPr>
      </w:pPr>
      <w:ins w:id="222"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object_ref="ft_2"&gt;577761 26196 2 66654 0.047171000000000005&lt;/Row&gt;</w:t>
        </w:r>
      </w:ins>
    </w:p>
    <w:p w:rsidR="00573ADD" w:rsidRPr="00AB7B05" w:rsidRDefault="00573ADD" w:rsidP="00573ADD">
      <w:pPr>
        <w:rPr>
          <w:ins w:id="223" w:author="ddq" w:date="2014-01-10T10:02:00Z"/>
          <w:rFonts w:ascii="Courier New" w:hAnsi="Courier New" w:cs="Courier New"/>
          <w:sz w:val="16"/>
          <w:szCs w:val="16"/>
        </w:rPr>
      </w:pPr>
      <w:ins w:id="224"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object_ref="ft_10"&gt;51216 4029 3 3942 0.00424&lt;/Row&gt;</w:t>
        </w:r>
      </w:ins>
    </w:p>
    <w:p w:rsidR="00573ADD" w:rsidRPr="00AB7B05" w:rsidRDefault="00573ADD" w:rsidP="00573ADD">
      <w:pPr>
        <w:rPr>
          <w:ins w:id="225" w:author="ddq" w:date="2014-01-10T10:02:00Z"/>
          <w:rFonts w:ascii="Courier New" w:hAnsi="Courier New" w:cs="Courier New"/>
          <w:sz w:val="16"/>
          <w:szCs w:val="16"/>
        </w:rPr>
      </w:pPr>
      <w:ins w:id="226"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object_ref="ft_1"&gt;1317551 14338 1 138735 0.107571&lt;/Row&gt;</w:t>
        </w:r>
      </w:ins>
    </w:p>
    <w:p w:rsidR="00573ADD" w:rsidRPr="00AB7B05" w:rsidRDefault="00573ADD" w:rsidP="00573ADD">
      <w:pPr>
        <w:rPr>
          <w:ins w:id="227" w:author="ddq" w:date="2014-01-10T10:02:00Z"/>
          <w:rFonts w:ascii="Courier New" w:hAnsi="Courier New" w:cs="Courier New"/>
          <w:sz w:val="16"/>
          <w:szCs w:val="16"/>
        </w:rPr>
      </w:pPr>
      <w:ins w:id="228"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object_ref="ft_0"&gt;328336 3496 3 29344 0.026806999999999997&lt;/Row&gt;</w:t>
        </w:r>
      </w:ins>
    </w:p>
    <w:p w:rsidR="00573ADD" w:rsidRPr="00AB7B05" w:rsidRDefault="00573ADD" w:rsidP="00573ADD">
      <w:pPr>
        <w:rPr>
          <w:ins w:id="229" w:author="ddq" w:date="2014-01-10T10:02:00Z"/>
          <w:rFonts w:ascii="Courier New" w:hAnsi="Courier New" w:cs="Courier New"/>
          <w:sz w:val="16"/>
          <w:szCs w:val="16"/>
        </w:rPr>
      </w:pPr>
      <w:ins w:id="230"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object_ref="ft_7"&gt;37812 3081 3 3086 0.003087&lt;/Row&gt;</w:t>
        </w:r>
      </w:ins>
    </w:p>
    <w:p w:rsidR="00573ADD" w:rsidRPr="00AB7B05" w:rsidRDefault="00573ADD" w:rsidP="00573ADD">
      <w:pPr>
        <w:rPr>
          <w:ins w:id="231" w:author="ddq" w:date="2014-01-10T10:02:00Z"/>
          <w:rFonts w:ascii="Courier New" w:hAnsi="Courier New" w:cs="Courier New"/>
          <w:sz w:val="16"/>
          <w:szCs w:val="16"/>
        </w:rPr>
      </w:pPr>
      <w:ins w:id="232"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object_ref="ft_6"&gt;106467 2456 1 10922 0.008693&lt;/Row&gt;</w:t>
        </w:r>
      </w:ins>
    </w:p>
    <w:p w:rsidR="00573ADD" w:rsidRPr="00AB7B05" w:rsidRDefault="00573ADD" w:rsidP="00573ADD">
      <w:pPr>
        <w:rPr>
          <w:ins w:id="233" w:author="ddq" w:date="2014-01-10T10:02:00Z"/>
          <w:rFonts w:ascii="Courier New" w:hAnsi="Courier New" w:cs="Courier New"/>
          <w:sz w:val="16"/>
          <w:szCs w:val="16"/>
        </w:rPr>
      </w:pPr>
      <w:ins w:id="234"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object_ref="ft_5"&gt;408951 14572 2 42223 0.033856000000000004&lt;/Row&gt;</w:t>
        </w:r>
      </w:ins>
    </w:p>
    <w:p w:rsidR="00573ADD" w:rsidRPr="00AB7B05" w:rsidRDefault="00573ADD" w:rsidP="00573ADD">
      <w:pPr>
        <w:rPr>
          <w:ins w:id="235" w:author="ddq" w:date="2014-01-10T10:02:00Z"/>
          <w:rFonts w:ascii="Courier New" w:hAnsi="Courier New" w:cs="Courier New"/>
          <w:sz w:val="16"/>
          <w:szCs w:val="16"/>
        </w:rPr>
      </w:pPr>
      <w:ins w:id="236"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object_ref="ft_4"&gt;889469 20326 1 85889 0.073636&lt;/Row&gt;</w:t>
        </w:r>
      </w:ins>
    </w:p>
    <w:p w:rsidR="00573ADD" w:rsidRPr="00AB7B05" w:rsidRDefault="00573ADD" w:rsidP="00573ADD">
      <w:pPr>
        <w:rPr>
          <w:ins w:id="237" w:author="ddq" w:date="2014-01-10T10:02:00Z"/>
          <w:rFonts w:ascii="Courier New" w:hAnsi="Courier New" w:cs="Courier New"/>
          <w:sz w:val="16"/>
          <w:szCs w:val="16"/>
        </w:rPr>
      </w:pPr>
      <w:ins w:id="238"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object_ref="ft_9"&gt;113267 3384 1 8017 0.009377&lt;/Row&gt;</w:t>
        </w:r>
      </w:ins>
    </w:p>
    <w:p w:rsidR="00573ADD" w:rsidRPr="00AB7B05" w:rsidRDefault="00573ADD" w:rsidP="00573ADD">
      <w:pPr>
        <w:rPr>
          <w:ins w:id="239" w:author="ddq" w:date="2014-01-10T10:02:00Z"/>
          <w:rFonts w:ascii="Courier New" w:hAnsi="Courier New" w:cs="Courier New"/>
          <w:sz w:val="16"/>
          <w:szCs w:val="16"/>
        </w:rPr>
      </w:pPr>
      <w:ins w:id="240" w:author="ddq" w:date="2014-01-10T10:02:00Z">
        <w:r>
          <w:rPr>
            <w:rFonts w:ascii="Courier New" w:hAnsi="Courier New" w:cs="Courier New"/>
            <w:sz w:val="16"/>
            <w:szCs w:val="16"/>
          </w:rPr>
          <w:t xml:space="preserve">       </w:t>
        </w:r>
        <w:r w:rsidRPr="00AB7B05">
          <w:rPr>
            <w:rFonts w:ascii="Courier New" w:hAnsi="Courier New" w:cs="Courier New"/>
            <w:sz w:val="16"/>
            <w:szCs w:val="16"/>
          </w:rPr>
          <w:t>&lt;Row object_ref="ft_8"&gt;85776 2166 2 7006 0.0070030000000000005&lt;/Row&gt;</w:t>
        </w:r>
      </w:ins>
    </w:p>
    <w:p w:rsidR="00573ADD" w:rsidRPr="00AB7B05" w:rsidRDefault="00573ADD" w:rsidP="00573ADD">
      <w:pPr>
        <w:rPr>
          <w:ins w:id="241" w:author="ddq" w:date="2014-01-10T10:02:00Z"/>
          <w:rFonts w:ascii="Courier New" w:hAnsi="Courier New" w:cs="Courier New"/>
          <w:sz w:val="16"/>
          <w:szCs w:val="16"/>
        </w:rPr>
      </w:pPr>
      <w:ins w:id="242" w:author="ddq" w:date="2014-01-10T10:02:00Z">
        <w:r>
          <w:rPr>
            <w:rFonts w:ascii="Courier New" w:hAnsi="Courier New" w:cs="Courier New"/>
            <w:sz w:val="16"/>
            <w:szCs w:val="16"/>
          </w:rPr>
          <w:t xml:space="preserve">   </w:t>
        </w:r>
        <w:r w:rsidRPr="00AB7B05">
          <w:rPr>
            <w:rFonts w:ascii="Courier New" w:hAnsi="Courier New" w:cs="Courier New"/>
            <w:sz w:val="16"/>
            <w:szCs w:val="16"/>
          </w:rPr>
          <w:t>&lt;/DataMatrix&gt;</w:t>
        </w:r>
      </w:ins>
    </w:p>
    <w:p w:rsidR="00573ADD" w:rsidRPr="00AB7B05" w:rsidRDefault="00573ADD" w:rsidP="00573ADD">
      <w:pPr>
        <w:rPr>
          <w:ins w:id="243" w:author="ddq" w:date="2014-01-10T10:02:00Z"/>
          <w:rFonts w:ascii="Courier New" w:hAnsi="Courier New" w:cs="Courier New"/>
          <w:sz w:val="16"/>
          <w:szCs w:val="16"/>
        </w:rPr>
      </w:pPr>
      <w:ins w:id="244" w:author="ddq" w:date="2014-01-10T10:02:00Z">
        <w:r w:rsidRPr="00AB7B05">
          <w:rPr>
            <w:rFonts w:ascii="Courier New" w:hAnsi="Courier New" w:cs="Courier New"/>
            <w:sz w:val="16"/>
            <w:szCs w:val="16"/>
          </w:rPr>
          <w:t xml:space="preserve">&lt;/FeatureQuantLayer&gt; </w:t>
        </w:r>
      </w:ins>
    </w:p>
    <w:p w:rsidR="00573ADD" w:rsidRDefault="00573ADD" w:rsidP="00573ADD">
      <w:pPr>
        <w:rPr>
          <w:ins w:id="245" w:author="ddq" w:date="2014-01-10T10:02:00Z"/>
          <w:b/>
          <w:sz w:val="16"/>
          <w:szCs w:val="16"/>
        </w:rPr>
      </w:pPr>
    </w:p>
    <w:p w:rsidR="00573ADD" w:rsidRPr="00970F4E" w:rsidRDefault="00573ADD" w:rsidP="00573ADD">
      <w:pPr>
        <w:rPr>
          <w:ins w:id="246" w:author="ddq" w:date="2014-01-10T10:02:00Z"/>
          <w:b/>
          <w:sz w:val="16"/>
          <w:szCs w:val="16"/>
        </w:rPr>
      </w:pPr>
      <w:proofErr w:type="gramStart"/>
      <w:ins w:id="247" w:author="ddq" w:date="2014-01-10T10:02:00Z">
        <w:r w:rsidRPr="00970F4E">
          <w:rPr>
            <w:b/>
            <w:sz w:val="16"/>
            <w:szCs w:val="16"/>
          </w:rPr>
          <w:t>Example 3.</w:t>
        </w:r>
        <w:proofErr w:type="gramEnd"/>
        <w:r w:rsidRPr="00970F4E">
          <w:rPr>
            <w:b/>
            <w:sz w:val="16"/>
            <w:szCs w:val="16"/>
          </w:rPr>
          <w:t xml:space="preserve"> A measured transition captured in mzQuantML.</w:t>
        </w:r>
      </w:ins>
    </w:p>
    <w:p w:rsidR="00573ADD" w:rsidRPr="00970F4E" w:rsidRDefault="00573ADD" w:rsidP="00573ADD">
      <w:pPr>
        <w:rPr>
          <w:ins w:id="248" w:author="ddq" w:date="2014-01-10T10:02:00Z"/>
          <w:rFonts w:ascii="Courier New" w:hAnsi="Courier New" w:cs="Courier New"/>
          <w:b/>
          <w:sz w:val="16"/>
          <w:szCs w:val="16"/>
        </w:rPr>
      </w:pPr>
    </w:p>
    <w:p w:rsidR="00573ADD" w:rsidRDefault="00573ADD" w:rsidP="00573ADD">
      <w:pPr>
        <w:rPr>
          <w:ins w:id="249" w:author="ddq" w:date="2014-01-10T10:02:00Z"/>
          <w:rFonts w:ascii="Courier New" w:hAnsi="Courier New" w:cs="Courier New"/>
          <w:sz w:val="16"/>
          <w:szCs w:val="16"/>
        </w:rPr>
      </w:pPr>
    </w:p>
    <w:p w:rsidR="00573ADD" w:rsidRDefault="00573ADD" w:rsidP="00573ADD">
      <w:pPr>
        <w:rPr>
          <w:ins w:id="250" w:author="ddq" w:date="2014-01-10T10:02:00Z"/>
          <w:szCs w:val="20"/>
        </w:rPr>
      </w:pPr>
      <w:ins w:id="251" w:author="ddq" w:date="2014-01-10T10:02:00Z">
        <w:r w:rsidRPr="00970F4E">
          <w:rPr>
            <w:szCs w:val="20"/>
          </w:rPr>
          <w:t xml:space="preserve">The </w:t>
        </w:r>
        <w:r>
          <w:rPr>
            <w:szCs w:val="20"/>
          </w:rPr>
          <w:t>&lt;</w:t>
        </w:r>
        <w:r w:rsidRPr="00970F4E">
          <w:rPr>
            <w:szCs w:val="20"/>
          </w:rPr>
          <w:t>FeatureQuantLayer</w:t>
        </w:r>
        <w:r>
          <w:rPr>
            <w:szCs w:val="20"/>
          </w:rPr>
          <w:t>&gt;</w:t>
        </w:r>
        <w:r w:rsidRPr="00970F4E">
          <w:rPr>
            <w:szCs w:val="20"/>
          </w:rPr>
          <w:t xml:space="preserve"> is able to captur</w:t>
        </w:r>
        <w:r>
          <w:rPr>
            <w:szCs w:val="20"/>
          </w:rPr>
          <w:t xml:space="preserve">e several different data types in the column definitions, unlike other types of </w:t>
        </w:r>
        <w:r w:rsidRPr="006848FE">
          <w:rPr>
            <w:i/>
            <w:szCs w:val="20"/>
          </w:rPr>
          <w:t>QuantLayer</w:t>
        </w:r>
        <w:r>
          <w:rPr>
            <w:szCs w:val="20"/>
          </w:rPr>
          <w:t xml:space="preserve"> for peptides, proteins or protein groups that can have only a single data type (and columns are </w:t>
        </w:r>
        <w:r w:rsidRPr="006848FE">
          <w:rPr>
            <w:i/>
            <w:szCs w:val="20"/>
          </w:rPr>
          <w:t>Assays</w:t>
        </w:r>
        <w:r>
          <w:rPr>
            <w:szCs w:val="20"/>
          </w:rPr>
          <w:t xml:space="preserve">, </w:t>
        </w:r>
        <w:r w:rsidRPr="006848FE">
          <w:rPr>
            <w:i/>
            <w:szCs w:val="20"/>
          </w:rPr>
          <w:t>Ratios</w:t>
        </w:r>
        <w:r>
          <w:rPr>
            <w:szCs w:val="20"/>
          </w:rPr>
          <w:t xml:space="preserve"> or </w:t>
        </w:r>
        <w:r w:rsidRPr="006848FE">
          <w:rPr>
            <w:i/>
            <w:szCs w:val="20"/>
          </w:rPr>
          <w:t>StudyVariables</w:t>
        </w:r>
        <w:r>
          <w:rPr>
            <w:szCs w:val="20"/>
          </w:rPr>
          <w:t xml:space="preserve">). In this example, five different data types produced by the Skyline software are described using CV terms. The &lt;DataMatrix&gt; then stores the actual values as arrays of values. Each row references to a &lt;Feature&gt; (as shown in Example 1) and each set of values must match the number of columns above (and this is checked by the validation software). </w:t>
        </w:r>
      </w:ins>
    </w:p>
    <w:p w:rsidR="00573ADD" w:rsidRDefault="00573ADD" w:rsidP="00573ADD">
      <w:pPr>
        <w:rPr>
          <w:ins w:id="252" w:author="ddq" w:date="2014-01-10T10:02:00Z"/>
          <w:szCs w:val="20"/>
        </w:rPr>
      </w:pPr>
    </w:p>
    <w:p w:rsidR="00573ADD" w:rsidRDefault="00573ADD" w:rsidP="00573ADD">
      <w:pPr>
        <w:rPr>
          <w:ins w:id="253" w:author="ddq" w:date="2014-01-10T10:02:00Z"/>
          <w:szCs w:val="20"/>
        </w:rPr>
      </w:pPr>
      <w:ins w:id="254" w:author="ddq" w:date="2014-01-10T10:02:00Z">
        <w:r>
          <w:rPr>
            <w:szCs w:val="20"/>
          </w:rPr>
          <w:t>SRM quantification software often also takes a mean, sum or weighted mean of different quantified transitions for the same peptide, to produce a peptide-level quantification value, then software may also average different peptide values to produce protein-level values. The following example shows how peptide-level quantification values can be captured in mzQuantML with references to all the features from which the quantitative values have been derived.</w:t>
        </w:r>
      </w:ins>
    </w:p>
    <w:p w:rsidR="00573ADD" w:rsidRDefault="00573ADD" w:rsidP="00573ADD">
      <w:pPr>
        <w:rPr>
          <w:ins w:id="255" w:author="ddq" w:date="2014-01-10T10:02:00Z"/>
          <w:szCs w:val="20"/>
        </w:rPr>
      </w:pPr>
    </w:p>
    <w:p w:rsidR="00573ADD" w:rsidRDefault="00573ADD" w:rsidP="00573ADD">
      <w:pPr>
        <w:rPr>
          <w:ins w:id="256" w:author="ddq" w:date="2014-01-10T10:02:00Z"/>
          <w:szCs w:val="20"/>
        </w:rPr>
      </w:pPr>
      <w:ins w:id="257" w:author="ddq" w:date="2014-01-10T10:02:00Z">
        <w:r>
          <w:rPr>
            <w:szCs w:val="20"/>
          </w:rPr>
          <w:t xml:space="preserve">            …</w:t>
        </w:r>
      </w:ins>
    </w:p>
    <w:p w:rsidR="00573ADD" w:rsidRPr="00970F4E" w:rsidRDefault="00573ADD" w:rsidP="00573ADD">
      <w:pPr>
        <w:rPr>
          <w:ins w:id="258" w:author="ddq" w:date="2014-01-10T10:02:00Z"/>
          <w:rFonts w:ascii="Courier New" w:hAnsi="Courier New" w:cs="Courier New"/>
          <w:sz w:val="16"/>
          <w:szCs w:val="16"/>
        </w:rPr>
      </w:pPr>
      <w:ins w:id="259" w:author="ddq" w:date="2014-01-10T10:02:00Z">
        <w:r w:rsidRPr="00970F4E">
          <w:rPr>
            <w:rFonts w:ascii="Courier New" w:hAnsi="Courier New" w:cs="Courier New"/>
            <w:sz w:val="16"/>
            <w:szCs w:val="16"/>
          </w:rPr>
          <w:t xml:space="preserve">       &lt;PeptideConsensus charge="2" searchDatabase_ref="SD1" id="pep_FDTSAQSDR"&gt;</w:t>
        </w:r>
      </w:ins>
    </w:p>
    <w:p w:rsidR="00573ADD" w:rsidRPr="00970F4E" w:rsidRDefault="00573ADD" w:rsidP="00573ADD">
      <w:pPr>
        <w:rPr>
          <w:ins w:id="260" w:author="ddq" w:date="2014-01-10T10:02:00Z"/>
          <w:rFonts w:ascii="Courier New" w:hAnsi="Courier New" w:cs="Courier New"/>
          <w:sz w:val="16"/>
          <w:szCs w:val="16"/>
        </w:rPr>
      </w:pPr>
      <w:ins w:id="261" w:author="ddq" w:date="2014-01-10T10:02:00Z">
        <w:r w:rsidRPr="00970F4E">
          <w:rPr>
            <w:rFonts w:ascii="Courier New" w:hAnsi="Courier New" w:cs="Courier New"/>
            <w:sz w:val="16"/>
            <w:szCs w:val="16"/>
          </w:rPr>
          <w:t xml:space="preserve">            &lt;PeptideSequence&gt;FDTSAQSDR&lt;/PeptideSequence&gt;</w:t>
        </w:r>
      </w:ins>
    </w:p>
    <w:p w:rsidR="00573ADD" w:rsidRPr="00970F4E" w:rsidRDefault="00573ADD" w:rsidP="00573ADD">
      <w:pPr>
        <w:rPr>
          <w:ins w:id="262" w:author="ddq" w:date="2014-01-10T10:02:00Z"/>
          <w:rFonts w:ascii="Courier New" w:hAnsi="Courier New" w:cs="Courier New"/>
          <w:sz w:val="16"/>
          <w:szCs w:val="16"/>
        </w:rPr>
      </w:pPr>
      <w:ins w:id="263" w:author="ddq" w:date="2014-01-10T10:02:00Z">
        <w:r w:rsidRPr="00970F4E">
          <w:rPr>
            <w:rFonts w:ascii="Courier New" w:hAnsi="Courier New" w:cs="Courier New"/>
            <w:sz w:val="16"/>
            <w:szCs w:val="16"/>
          </w:rPr>
          <w:t xml:space="preserve">            &lt;EvidenceRef assay_refs="ass_0" feature_ref="ft_19"/&gt;</w:t>
        </w:r>
      </w:ins>
    </w:p>
    <w:p w:rsidR="00573ADD" w:rsidRPr="00970F4E" w:rsidRDefault="00573ADD" w:rsidP="00573ADD">
      <w:pPr>
        <w:rPr>
          <w:ins w:id="264" w:author="ddq" w:date="2014-01-10T10:02:00Z"/>
          <w:rFonts w:ascii="Courier New" w:hAnsi="Courier New" w:cs="Courier New"/>
          <w:sz w:val="16"/>
          <w:szCs w:val="16"/>
        </w:rPr>
      </w:pPr>
      <w:ins w:id="265" w:author="ddq" w:date="2014-01-10T10:02:00Z">
        <w:r w:rsidRPr="00970F4E">
          <w:rPr>
            <w:rFonts w:ascii="Courier New" w:hAnsi="Courier New" w:cs="Courier New"/>
            <w:sz w:val="16"/>
            <w:szCs w:val="16"/>
          </w:rPr>
          <w:t xml:space="preserve">            &lt;EvidenceRef assay_refs="ass_0" feature_ref="ft_18"/&gt;</w:t>
        </w:r>
      </w:ins>
    </w:p>
    <w:p w:rsidR="00573ADD" w:rsidRPr="00970F4E" w:rsidRDefault="00573ADD" w:rsidP="00573ADD">
      <w:pPr>
        <w:rPr>
          <w:ins w:id="266" w:author="ddq" w:date="2014-01-10T10:02:00Z"/>
          <w:rFonts w:ascii="Courier New" w:hAnsi="Courier New" w:cs="Courier New"/>
          <w:sz w:val="16"/>
          <w:szCs w:val="16"/>
        </w:rPr>
      </w:pPr>
      <w:ins w:id="267" w:author="ddq" w:date="2014-01-10T10:02:00Z">
        <w:r w:rsidRPr="00970F4E">
          <w:rPr>
            <w:rFonts w:ascii="Courier New" w:hAnsi="Courier New" w:cs="Courier New"/>
            <w:sz w:val="16"/>
            <w:szCs w:val="16"/>
          </w:rPr>
          <w:t xml:space="preserve">            &lt;EvidenceRef assay_refs="ass_1" feature_ref="ft_21"/&gt;</w:t>
        </w:r>
      </w:ins>
    </w:p>
    <w:p w:rsidR="00573ADD" w:rsidRPr="00970F4E" w:rsidRDefault="00573ADD" w:rsidP="00573ADD">
      <w:pPr>
        <w:rPr>
          <w:ins w:id="268" w:author="ddq" w:date="2014-01-10T10:02:00Z"/>
          <w:rFonts w:ascii="Courier New" w:hAnsi="Courier New" w:cs="Courier New"/>
          <w:sz w:val="16"/>
          <w:szCs w:val="16"/>
        </w:rPr>
      </w:pPr>
      <w:ins w:id="269" w:author="ddq" w:date="2014-01-10T10:02:00Z">
        <w:r w:rsidRPr="00970F4E">
          <w:rPr>
            <w:rFonts w:ascii="Courier New" w:hAnsi="Courier New" w:cs="Courier New"/>
            <w:sz w:val="16"/>
            <w:szCs w:val="16"/>
          </w:rPr>
          <w:t xml:space="preserve">            &lt;EvidenceRef assay_refs="ass_0" feature_ref="ft_20"/&gt;</w:t>
        </w:r>
      </w:ins>
    </w:p>
    <w:p w:rsidR="00573ADD" w:rsidRPr="00970F4E" w:rsidRDefault="00573ADD" w:rsidP="00573ADD">
      <w:pPr>
        <w:rPr>
          <w:ins w:id="270" w:author="ddq" w:date="2014-01-10T10:02:00Z"/>
          <w:rFonts w:ascii="Courier New" w:hAnsi="Courier New" w:cs="Courier New"/>
          <w:sz w:val="16"/>
          <w:szCs w:val="16"/>
        </w:rPr>
      </w:pPr>
      <w:ins w:id="271" w:author="ddq" w:date="2014-01-10T10:02:00Z">
        <w:r w:rsidRPr="00970F4E">
          <w:rPr>
            <w:rFonts w:ascii="Courier New" w:hAnsi="Courier New" w:cs="Courier New"/>
            <w:sz w:val="16"/>
            <w:szCs w:val="16"/>
          </w:rPr>
          <w:t xml:space="preserve">            &lt;EvidenceRef assay_refs="ass_1" feature_ref="ft_22"/&gt;</w:t>
        </w:r>
      </w:ins>
    </w:p>
    <w:p w:rsidR="00573ADD" w:rsidRPr="00970F4E" w:rsidRDefault="00573ADD" w:rsidP="00573ADD">
      <w:pPr>
        <w:rPr>
          <w:ins w:id="272" w:author="ddq" w:date="2014-01-10T10:02:00Z"/>
          <w:rFonts w:ascii="Courier New" w:hAnsi="Courier New" w:cs="Courier New"/>
          <w:sz w:val="16"/>
          <w:szCs w:val="16"/>
        </w:rPr>
      </w:pPr>
      <w:ins w:id="273" w:author="ddq" w:date="2014-01-10T10:02:00Z">
        <w:r w:rsidRPr="00970F4E">
          <w:rPr>
            <w:rFonts w:ascii="Courier New" w:hAnsi="Courier New" w:cs="Courier New"/>
            <w:sz w:val="16"/>
            <w:szCs w:val="16"/>
          </w:rPr>
          <w:t xml:space="preserve">            &lt;EvidenceRef assay_refs="ass_1" feature_ref="ft_23"/&gt;</w:t>
        </w:r>
      </w:ins>
    </w:p>
    <w:p w:rsidR="00573ADD" w:rsidRPr="00970F4E" w:rsidRDefault="00573ADD" w:rsidP="00573ADD">
      <w:pPr>
        <w:rPr>
          <w:ins w:id="274" w:author="ddq" w:date="2014-01-10T10:02:00Z"/>
          <w:rFonts w:ascii="Courier New" w:hAnsi="Courier New" w:cs="Courier New"/>
          <w:sz w:val="16"/>
          <w:szCs w:val="16"/>
        </w:rPr>
      </w:pPr>
      <w:ins w:id="275" w:author="ddq" w:date="2014-01-10T10:02:00Z">
        <w:r w:rsidRPr="00970F4E">
          <w:rPr>
            <w:rFonts w:ascii="Courier New" w:hAnsi="Courier New" w:cs="Courier New"/>
            <w:sz w:val="16"/>
            <w:szCs w:val="16"/>
          </w:rPr>
          <w:t xml:space="preserve">        &lt;/PeptideConsensus&gt;</w:t>
        </w:r>
      </w:ins>
    </w:p>
    <w:p w:rsidR="00573ADD" w:rsidRPr="00970F4E" w:rsidRDefault="00573ADD" w:rsidP="00573ADD">
      <w:pPr>
        <w:rPr>
          <w:ins w:id="276" w:author="ddq" w:date="2014-01-10T10:02:00Z"/>
          <w:rFonts w:ascii="Courier New" w:hAnsi="Courier New" w:cs="Courier New"/>
          <w:sz w:val="16"/>
          <w:szCs w:val="16"/>
        </w:rPr>
      </w:pPr>
      <w:ins w:id="277" w:author="ddq" w:date="2014-01-10T10:02:00Z">
        <w:r w:rsidRPr="00970F4E">
          <w:rPr>
            <w:rFonts w:ascii="Courier New" w:hAnsi="Courier New" w:cs="Courier New"/>
            <w:sz w:val="16"/>
            <w:szCs w:val="16"/>
          </w:rPr>
          <w:t xml:space="preserve">        &lt;RatioQuantLayer id="PepRQL_1"&gt;</w:t>
        </w:r>
      </w:ins>
    </w:p>
    <w:p w:rsidR="00573ADD" w:rsidRPr="00970F4E" w:rsidRDefault="00573ADD" w:rsidP="00573ADD">
      <w:pPr>
        <w:rPr>
          <w:ins w:id="278" w:author="ddq" w:date="2014-01-10T10:02:00Z"/>
          <w:rFonts w:ascii="Courier New" w:hAnsi="Courier New" w:cs="Courier New"/>
          <w:sz w:val="16"/>
          <w:szCs w:val="16"/>
        </w:rPr>
      </w:pPr>
      <w:ins w:id="279" w:author="ddq" w:date="2014-01-10T10:02:00Z">
        <w:r w:rsidRPr="00970F4E">
          <w:rPr>
            <w:rFonts w:ascii="Courier New" w:hAnsi="Courier New" w:cs="Courier New"/>
            <w:sz w:val="16"/>
            <w:szCs w:val="16"/>
          </w:rPr>
          <w:t xml:space="preserve">            &lt;ColumnIndex&gt;ratio1&lt;/ColumnIndex&gt;</w:t>
        </w:r>
      </w:ins>
    </w:p>
    <w:p w:rsidR="00573ADD" w:rsidRPr="00970F4E" w:rsidRDefault="00573ADD" w:rsidP="00573ADD">
      <w:pPr>
        <w:rPr>
          <w:ins w:id="280" w:author="ddq" w:date="2014-01-10T10:02:00Z"/>
          <w:rFonts w:ascii="Courier New" w:hAnsi="Courier New" w:cs="Courier New"/>
          <w:sz w:val="16"/>
          <w:szCs w:val="16"/>
        </w:rPr>
      </w:pPr>
      <w:ins w:id="281" w:author="ddq" w:date="2014-01-10T10:02:00Z">
        <w:r w:rsidRPr="00970F4E">
          <w:rPr>
            <w:rFonts w:ascii="Courier New" w:hAnsi="Courier New" w:cs="Courier New"/>
            <w:sz w:val="16"/>
            <w:szCs w:val="16"/>
          </w:rPr>
          <w:t xml:space="preserve">            &lt;DataMatrix&gt;</w:t>
        </w:r>
      </w:ins>
    </w:p>
    <w:p w:rsidR="00573ADD" w:rsidRPr="00970F4E" w:rsidRDefault="00573ADD" w:rsidP="00573ADD">
      <w:pPr>
        <w:rPr>
          <w:ins w:id="282" w:author="ddq" w:date="2014-01-10T10:02:00Z"/>
          <w:rFonts w:ascii="Courier New" w:hAnsi="Courier New" w:cs="Courier New"/>
          <w:sz w:val="16"/>
          <w:szCs w:val="16"/>
        </w:rPr>
      </w:pPr>
      <w:ins w:id="283" w:author="ddq" w:date="2014-01-10T10:02:00Z">
        <w:r w:rsidRPr="00970F4E">
          <w:rPr>
            <w:rFonts w:ascii="Courier New" w:hAnsi="Courier New" w:cs="Courier New"/>
            <w:sz w:val="16"/>
            <w:szCs w:val="16"/>
          </w:rPr>
          <w:t xml:space="preserve">                &lt;Row object_ref="pep_EVDIGIPDATGR"&gt;1.4664&lt;/Row&gt;</w:t>
        </w:r>
      </w:ins>
    </w:p>
    <w:p w:rsidR="00573ADD" w:rsidRPr="00970F4E" w:rsidRDefault="00573ADD" w:rsidP="00573ADD">
      <w:pPr>
        <w:rPr>
          <w:ins w:id="284" w:author="ddq" w:date="2014-01-10T10:02:00Z"/>
          <w:rFonts w:ascii="Courier New" w:hAnsi="Courier New" w:cs="Courier New"/>
          <w:sz w:val="16"/>
          <w:szCs w:val="16"/>
        </w:rPr>
      </w:pPr>
      <w:ins w:id="285" w:author="ddq" w:date="2014-01-10T10:02:00Z">
        <w:r w:rsidRPr="00970F4E">
          <w:rPr>
            <w:rFonts w:ascii="Courier New" w:hAnsi="Courier New" w:cs="Courier New"/>
            <w:sz w:val="16"/>
            <w:szCs w:val="16"/>
          </w:rPr>
          <w:t xml:space="preserve">                &lt;Row object_ref="pep_IDESEVGEFIIPYYVQDEK"&gt;0.1855&lt;/Row&gt;</w:t>
        </w:r>
      </w:ins>
    </w:p>
    <w:p w:rsidR="00573ADD" w:rsidRPr="00970F4E" w:rsidRDefault="00573ADD" w:rsidP="00573ADD">
      <w:pPr>
        <w:rPr>
          <w:ins w:id="286" w:author="ddq" w:date="2014-01-10T10:02:00Z"/>
          <w:rFonts w:ascii="Courier New" w:hAnsi="Courier New" w:cs="Courier New"/>
          <w:sz w:val="16"/>
          <w:szCs w:val="16"/>
        </w:rPr>
      </w:pPr>
      <w:ins w:id="287" w:author="ddq" w:date="2014-01-10T10:02:00Z">
        <w:r w:rsidRPr="00970F4E">
          <w:rPr>
            <w:rFonts w:ascii="Courier New" w:hAnsi="Courier New" w:cs="Courier New"/>
            <w:sz w:val="16"/>
            <w:szCs w:val="16"/>
          </w:rPr>
          <w:t xml:space="preserve">                &lt;Row object_ref="pep_TFTDCFNCLPIAAIIDEK"&gt;0.9136&lt;/Row&gt;</w:t>
        </w:r>
      </w:ins>
    </w:p>
    <w:p w:rsidR="00573ADD" w:rsidRPr="00970F4E" w:rsidRDefault="00573ADD" w:rsidP="00573ADD">
      <w:pPr>
        <w:rPr>
          <w:ins w:id="288" w:author="ddq" w:date="2014-01-10T10:02:00Z"/>
          <w:rFonts w:ascii="Courier New" w:hAnsi="Courier New" w:cs="Courier New"/>
          <w:sz w:val="16"/>
          <w:szCs w:val="16"/>
        </w:rPr>
      </w:pPr>
      <w:ins w:id="289" w:author="ddq" w:date="2014-01-10T10:02:00Z">
        <w:r w:rsidRPr="00970F4E">
          <w:rPr>
            <w:rFonts w:ascii="Courier New" w:hAnsi="Courier New" w:cs="Courier New"/>
            <w:sz w:val="16"/>
            <w:szCs w:val="16"/>
          </w:rPr>
          <w:t xml:space="preserve">                &lt;Row object_ref="pep_EAVSGILGK"&gt;0.6757&lt;/Row&gt;</w:t>
        </w:r>
      </w:ins>
    </w:p>
    <w:p w:rsidR="00573ADD" w:rsidRPr="00970F4E" w:rsidRDefault="00573ADD" w:rsidP="00573ADD">
      <w:pPr>
        <w:rPr>
          <w:ins w:id="290" w:author="ddq" w:date="2014-01-10T10:02:00Z"/>
          <w:rFonts w:ascii="Courier New" w:hAnsi="Courier New" w:cs="Courier New"/>
          <w:sz w:val="16"/>
          <w:szCs w:val="16"/>
        </w:rPr>
      </w:pPr>
      <w:ins w:id="291" w:author="ddq" w:date="2014-01-10T10:02:00Z">
        <w:r w:rsidRPr="00970F4E">
          <w:rPr>
            <w:rFonts w:ascii="Courier New" w:hAnsi="Courier New" w:cs="Courier New"/>
            <w:sz w:val="16"/>
            <w:szCs w:val="16"/>
          </w:rPr>
          <w:t xml:space="preserve">                &lt;Row object_ref="pep_FLYDGIR"&gt;1.6701&lt;/Row&gt;</w:t>
        </w:r>
      </w:ins>
    </w:p>
    <w:p w:rsidR="00573ADD" w:rsidRPr="00970F4E" w:rsidRDefault="00573ADD" w:rsidP="00573ADD">
      <w:pPr>
        <w:rPr>
          <w:ins w:id="292" w:author="ddq" w:date="2014-01-10T10:02:00Z"/>
          <w:rFonts w:ascii="Courier New" w:hAnsi="Courier New" w:cs="Courier New"/>
          <w:sz w:val="16"/>
          <w:szCs w:val="16"/>
        </w:rPr>
      </w:pPr>
      <w:ins w:id="293" w:author="ddq" w:date="2014-01-10T10:02:00Z">
        <w:r w:rsidRPr="00970F4E">
          <w:rPr>
            <w:rFonts w:ascii="Courier New" w:hAnsi="Courier New" w:cs="Courier New"/>
            <w:sz w:val="16"/>
            <w:szCs w:val="16"/>
          </w:rPr>
          <w:t xml:space="preserve">                &lt;Row object_ref="pep_FDTSAQSDR"&gt;0.0079&lt;/Row&gt;</w:t>
        </w:r>
      </w:ins>
    </w:p>
    <w:p w:rsidR="00573ADD" w:rsidRPr="00970F4E" w:rsidRDefault="00573ADD" w:rsidP="00573ADD">
      <w:pPr>
        <w:rPr>
          <w:ins w:id="294" w:author="ddq" w:date="2014-01-10T10:02:00Z"/>
          <w:rFonts w:ascii="Courier New" w:hAnsi="Courier New" w:cs="Courier New"/>
          <w:sz w:val="16"/>
          <w:szCs w:val="16"/>
        </w:rPr>
      </w:pPr>
      <w:ins w:id="295" w:author="ddq" w:date="2014-01-10T10:02:00Z">
        <w:r w:rsidRPr="00970F4E">
          <w:rPr>
            <w:rFonts w:ascii="Courier New" w:hAnsi="Courier New" w:cs="Courier New"/>
            <w:sz w:val="16"/>
            <w:szCs w:val="16"/>
          </w:rPr>
          <w:t xml:space="preserve">            &lt;/DataMatrix&gt;</w:t>
        </w:r>
      </w:ins>
    </w:p>
    <w:p w:rsidR="00573ADD" w:rsidRPr="00970F4E" w:rsidRDefault="00573ADD" w:rsidP="00573ADD">
      <w:pPr>
        <w:rPr>
          <w:ins w:id="296" w:author="ddq" w:date="2014-01-10T10:02:00Z"/>
          <w:rFonts w:ascii="Courier New" w:hAnsi="Courier New" w:cs="Courier New"/>
          <w:sz w:val="16"/>
          <w:szCs w:val="16"/>
        </w:rPr>
      </w:pPr>
      <w:ins w:id="297" w:author="ddq" w:date="2014-01-10T10:02:00Z">
        <w:r w:rsidRPr="00970F4E">
          <w:rPr>
            <w:rFonts w:ascii="Courier New" w:hAnsi="Courier New" w:cs="Courier New"/>
            <w:sz w:val="16"/>
            <w:szCs w:val="16"/>
          </w:rPr>
          <w:t xml:space="preserve">        &lt;/RatioQuantLayer&gt;</w:t>
        </w:r>
      </w:ins>
    </w:p>
    <w:p w:rsidR="00573ADD" w:rsidRPr="00970F4E" w:rsidRDefault="00573ADD" w:rsidP="00573ADD">
      <w:pPr>
        <w:rPr>
          <w:ins w:id="298" w:author="ddq" w:date="2014-01-10T10:02:00Z"/>
          <w:rFonts w:ascii="Courier New" w:hAnsi="Courier New" w:cs="Courier New"/>
          <w:sz w:val="16"/>
          <w:szCs w:val="16"/>
        </w:rPr>
      </w:pPr>
      <w:ins w:id="299" w:author="ddq" w:date="2014-01-10T10:02:00Z">
        <w:r w:rsidRPr="00970F4E">
          <w:rPr>
            <w:rFonts w:ascii="Courier New" w:hAnsi="Courier New" w:cs="Courier New"/>
            <w:sz w:val="16"/>
            <w:szCs w:val="16"/>
          </w:rPr>
          <w:t xml:space="preserve">    &lt;/PeptideConsensusList&gt;</w:t>
        </w:r>
      </w:ins>
    </w:p>
    <w:p w:rsidR="00573ADD" w:rsidRDefault="00573ADD" w:rsidP="00573ADD">
      <w:pPr>
        <w:rPr>
          <w:ins w:id="300" w:author="ddq" w:date="2014-01-10T10:02:00Z"/>
          <w:b/>
          <w:sz w:val="16"/>
          <w:szCs w:val="16"/>
        </w:rPr>
      </w:pPr>
    </w:p>
    <w:p w:rsidR="00573ADD" w:rsidRPr="00160A3C" w:rsidRDefault="00573ADD" w:rsidP="00573ADD">
      <w:pPr>
        <w:rPr>
          <w:ins w:id="301" w:author="ddq" w:date="2014-01-10T10:02:00Z"/>
          <w:b/>
          <w:sz w:val="16"/>
          <w:szCs w:val="16"/>
        </w:rPr>
      </w:pPr>
      <w:proofErr w:type="gramStart"/>
      <w:ins w:id="302" w:author="ddq" w:date="2014-01-10T10:02:00Z">
        <w:r w:rsidRPr="00160A3C">
          <w:rPr>
            <w:b/>
            <w:sz w:val="16"/>
            <w:szCs w:val="16"/>
          </w:rPr>
          <w:t xml:space="preserve">Example </w:t>
        </w:r>
        <w:r>
          <w:rPr>
            <w:b/>
            <w:sz w:val="16"/>
            <w:szCs w:val="16"/>
          </w:rPr>
          <w:t>4</w:t>
        </w:r>
        <w:r w:rsidRPr="00160A3C">
          <w:rPr>
            <w:b/>
            <w:sz w:val="16"/>
            <w:szCs w:val="16"/>
          </w:rPr>
          <w:t>.</w:t>
        </w:r>
        <w:proofErr w:type="gramEnd"/>
        <w:r w:rsidRPr="00160A3C">
          <w:rPr>
            <w:b/>
            <w:sz w:val="16"/>
            <w:szCs w:val="16"/>
          </w:rPr>
          <w:t xml:space="preserve"> </w:t>
        </w:r>
        <w:r>
          <w:rPr>
            <w:b/>
            <w:sz w:val="16"/>
            <w:szCs w:val="16"/>
          </w:rPr>
          <w:t>Peptide-level ratios derived from multiple (paired) transitions in an SRM experiment in which “light” and “heavy” SILAC labels were used, represented in mzQuantML</w:t>
        </w:r>
      </w:ins>
    </w:p>
    <w:p w:rsidR="00837E62" w:rsidRPr="00573ADD" w:rsidRDefault="00837E62" w:rsidP="00466496">
      <w:pPr>
        <w:spacing w:line="240" w:lineRule="auto"/>
        <w:rPr>
          <w:ins w:id="303" w:author="ddq" w:date="2014-01-10T09:51:00Z"/>
          <w:rPrChange w:id="304" w:author="ddq" w:date="2014-01-10T10:03:00Z">
            <w:rPr>
              <w:ins w:id="305" w:author="ddq" w:date="2014-01-10T09:51:00Z"/>
              <w:lang w:val="en-GB"/>
            </w:rPr>
          </w:rPrChange>
        </w:rPr>
      </w:pPr>
    </w:p>
    <w:p w:rsidR="00837E62" w:rsidRDefault="00837E62" w:rsidP="00466496">
      <w:pPr>
        <w:spacing w:line="240" w:lineRule="auto"/>
        <w:rPr>
          <w:ins w:id="306" w:author="ddq" w:date="2014-01-13T15:29:00Z"/>
          <w:lang w:val="en-GB"/>
        </w:rPr>
      </w:pPr>
    </w:p>
    <w:p w:rsidR="00696CA5" w:rsidRDefault="00696CA5" w:rsidP="00466496">
      <w:pPr>
        <w:spacing w:line="240" w:lineRule="auto"/>
        <w:rPr>
          <w:ins w:id="307" w:author="ddq" w:date="2014-01-13T15:29:00Z"/>
          <w:lang w:val="en-GB"/>
        </w:rPr>
      </w:pPr>
      <w:ins w:id="308" w:author="ddq" w:date="2014-01-13T15:29:00Z">
        <w:r>
          <w:rPr>
            <w:lang w:val="en-GB"/>
          </w:rPr>
          <w:t xml:space="preserve">Examples: </w:t>
        </w:r>
      </w:ins>
      <w:ins w:id="309" w:author="ddq" w:date="2014-01-13T15:30:00Z">
        <w:r w:rsidR="00323616" w:rsidRPr="00323616">
          <w:rPr>
            <w:lang w:val="en-GB"/>
          </w:rPr>
          <w:t>http://code.google.com/p/mzquantml/source/browse/trunk/examples/version1.0/files_under_development/SRM/</w:t>
        </w:r>
      </w:ins>
    </w:p>
    <w:p w:rsidR="00323616" w:rsidRDefault="00323616" w:rsidP="00466496">
      <w:pPr>
        <w:spacing w:line="240" w:lineRule="auto"/>
        <w:rPr>
          <w:lang w:val="en-GB"/>
        </w:rPr>
      </w:pPr>
    </w:p>
    <w:p w:rsidR="0019084C" w:rsidRDefault="0019084C" w:rsidP="00DA07DB">
      <w:pPr>
        <w:pStyle w:val="Heading2"/>
        <w:rPr>
          <w:lang w:val="en-GB"/>
        </w:rPr>
      </w:pPr>
      <w:bookmarkStart w:id="310" w:name="_Ref342390091"/>
      <w:bookmarkStart w:id="311" w:name="_Toc342391929"/>
      <w:bookmarkStart w:id="312" w:name="_Toc377391228"/>
      <w:r>
        <w:rPr>
          <w:lang w:val="en-GB"/>
        </w:rPr>
        <w:t>Semantic validation</w:t>
      </w:r>
      <w:r w:rsidR="00932274">
        <w:rPr>
          <w:lang w:val="en-GB"/>
        </w:rPr>
        <w:t xml:space="preserve"> rules</w:t>
      </w:r>
      <w:bookmarkEnd w:id="310"/>
      <w:bookmarkEnd w:id="311"/>
      <w:bookmarkEnd w:id="312"/>
    </w:p>
    <w:p w:rsidR="0019084C" w:rsidRDefault="00467726" w:rsidP="00466496">
      <w:pPr>
        <w:spacing w:line="240" w:lineRule="auto"/>
        <w:rPr>
          <w:lang w:val="en-GB"/>
        </w:rPr>
      </w:pPr>
      <w:r>
        <w:rPr>
          <w:lang w:val="en-GB"/>
        </w:rPr>
        <w:t xml:space="preserve">In tandem with the </w:t>
      </w:r>
      <w:r w:rsidR="00334E44">
        <w:rPr>
          <w:lang w:val="en-GB"/>
        </w:rPr>
        <w:t>CV mapping file, a set of additional semantic validation rules have been written in natural language, and encoded in the mzQuantML validation software</w:t>
      </w:r>
      <w:r w:rsidR="006E3638">
        <w:rPr>
          <w:lang w:val="en-GB"/>
        </w:rPr>
        <w:t>,</w:t>
      </w:r>
      <w:r w:rsidR="00334E44">
        <w:rPr>
          <w:lang w:val="en-GB"/>
        </w:rPr>
        <w:t xml:space="preserve"> to ensure that specific rules are followed for the four types of technique</w:t>
      </w:r>
      <w:r w:rsidR="006743EE">
        <w:rPr>
          <w:lang w:val="en-GB"/>
        </w:rPr>
        <w:t xml:space="preserve"> that are</w:t>
      </w:r>
      <w:r w:rsidR="00334E44">
        <w:rPr>
          <w:lang w:val="en-GB"/>
        </w:rPr>
        <w:t xml:space="preserve"> included in the version 1.0 release (Section </w:t>
      </w:r>
      <w:r w:rsidR="00DA3655">
        <w:rPr>
          <w:lang w:val="en-GB"/>
        </w:rPr>
        <w:fldChar w:fldCharType="begin"/>
      </w:r>
      <w:r w:rsidR="009B63DB">
        <w:rPr>
          <w:lang w:val="en-GB"/>
        </w:rPr>
        <w:instrText xml:space="preserve"> REF _Ref301951726 \r \h </w:instrText>
      </w:r>
      <w:r w:rsidR="00DA3655">
        <w:rPr>
          <w:lang w:val="en-GB"/>
        </w:rPr>
      </w:r>
      <w:r w:rsidR="00DA3655">
        <w:rPr>
          <w:lang w:val="en-GB"/>
        </w:rPr>
        <w:fldChar w:fldCharType="separate"/>
      </w:r>
      <w:r w:rsidR="00284E58">
        <w:rPr>
          <w:lang w:val="en-GB"/>
        </w:rPr>
        <w:t>5.4</w:t>
      </w:r>
      <w:r w:rsidR="00DA3655">
        <w:rPr>
          <w:lang w:val="en-GB"/>
        </w:rPr>
        <w:fldChar w:fldCharType="end"/>
      </w:r>
      <w:r w:rsidR="009B63DB">
        <w:rPr>
          <w:lang w:val="en-GB"/>
        </w:rPr>
        <w:t xml:space="preserve">). </w:t>
      </w:r>
    </w:p>
    <w:p w:rsidR="006743EE" w:rsidRDefault="006743EE" w:rsidP="00466496">
      <w:pPr>
        <w:spacing w:line="240" w:lineRule="auto"/>
        <w:rPr>
          <w:lang w:val="en-GB"/>
        </w:rPr>
      </w:pPr>
    </w:p>
    <w:p w:rsidR="00084E94" w:rsidRDefault="006743EE" w:rsidP="00466496">
      <w:pPr>
        <w:spacing w:line="240" w:lineRule="auto"/>
        <w:rPr>
          <w:lang w:val="en-GB"/>
        </w:rPr>
      </w:pPr>
      <w:r>
        <w:rPr>
          <w:lang w:val="en-GB"/>
        </w:rPr>
        <w:t xml:space="preserve">The semantic validation rules are given here: </w:t>
      </w:r>
      <w:hyperlink r:id="rId29" w:history="1">
        <w:r w:rsidR="00084E94" w:rsidRPr="00A315E1">
          <w:rPr>
            <w:rStyle w:val="Hyperlink"/>
            <w:lang w:val="en-GB"/>
          </w:rPr>
          <w:t>http://code.google.com/p/mzquantml/source/browse/trunk/schema/</w:t>
        </w:r>
      </w:hyperlink>
      <w:r w:rsidR="00084E94">
        <w:rPr>
          <w:lang w:val="en-GB"/>
        </w:rPr>
        <w:t xml:space="preserve"> and validation software is available from here: </w:t>
      </w:r>
      <w:hyperlink r:id="rId30" w:history="1">
        <w:r w:rsidR="006E3638" w:rsidRPr="00A315E1">
          <w:rPr>
            <w:rStyle w:val="Hyperlink"/>
            <w:lang w:val="en-GB"/>
          </w:rPr>
          <w:t>http://code.google.com/p/mzquantml-validator/</w:t>
        </w:r>
      </w:hyperlink>
      <w:r w:rsidR="006E3638">
        <w:rPr>
          <w:lang w:val="en-GB"/>
        </w:rPr>
        <w:t>.</w:t>
      </w:r>
    </w:p>
    <w:p w:rsidR="00D77D22" w:rsidRDefault="00D77D22" w:rsidP="00466496">
      <w:pPr>
        <w:spacing w:line="240" w:lineRule="auto"/>
        <w:rPr>
          <w:lang w:val="en-GB"/>
        </w:rPr>
      </w:pPr>
    </w:p>
    <w:p w:rsidR="00F011CD" w:rsidRDefault="00F011CD" w:rsidP="00466496">
      <w:pPr>
        <w:spacing w:line="240" w:lineRule="auto"/>
        <w:rPr>
          <w:lang w:val="en-GB"/>
        </w:rPr>
      </w:pPr>
      <w:r>
        <w:rPr>
          <w:lang w:val="en-GB"/>
        </w:rPr>
        <w:t xml:space="preserve">The use of semantic validation rules to place additional constraints on the core </w:t>
      </w:r>
      <w:proofErr w:type="gramStart"/>
      <w:r>
        <w:rPr>
          <w:lang w:val="en-GB"/>
        </w:rPr>
        <w:t>schema,</w:t>
      </w:r>
      <w:proofErr w:type="gramEnd"/>
      <w:r>
        <w:rPr>
          <w:lang w:val="en-GB"/>
        </w:rPr>
        <w:t xml:space="preserve"> means that support for additional techniques, </w:t>
      </w:r>
      <w:commentRangeStart w:id="313"/>
      <w:r>
        <w:rPr>
          <w:lang w:val="en-GB"/>
        </w:rPr>
        <w:t xml:space="preserve">such as SRM can be added to mzQuantML without requiring updates to the core schema. </w:t>
      </w:r>
      <w:commentRangeEnd w:id="313"/>
      <w:r w:rsidR="00944657">
        <w:rPr>
          <w:rStyle w:val="CommentReference"/>
        </w:rPr>
        <w:commentReference w:id="313"/>
      </w:r>
      <w:r>
        <w:rPr>
          <w:lang w:val="en-GB"/>
        </w:rPr>
        <w:t xml:space="preserve">We anticipate that this will </w:t>
      </w:r>
      <w:proofErr w:type="gramStart"/>
      <w:r>
        <w:rPr>
          <w:lang w:val="en-GB"/>
        </w:rPr>
        <w:t>standardised</w:t>
      </w:r>
      <w:proofErr w:type="gramEnd"/>
      <w:r>
        <w:rPr>
          <w:lang w:val="en-GB"/>
        </w:rPr>
        <w:t xml:space="preserve"> through the release of a new Appendix to this document or a PSI Informational document.</w:t>
      </w:r>
    </w:p>
    <w:p w:rsidR="00467726" w:rsidRDefault="00467726" w:rsidP="00466496">
      <w:pPr>
        <w:spacing w:line="240" w:lineRule="auto"/>
        <w:rPr>
          <w:lang w:val="en-GB"/>
        </w:rPr>
      </w:pPr>
    </w:p>
    <w:p w:rsidR="009D60F9" w:rsidRDefault="009D60F9" w:rsidP="00466496">
      <w:pPr>
        <w:pStyle w:val="Heading2"/>
        <w:spacing w:line="240" w:lineRule="auto"/>
        <w:rPr>
          <w:lang w:val="en-GB"/>
        </w:rPr>
      </w:pPr>
      <w:bookmarkStart w:id="314" w:name="_Ref216762256"/>
      <w:bookmarkStart w:id="315" w:name="_Ref216762262"/>
      <w:bookmarkStart w:id="316" w:name="_Toc342391930"/>
      <w:bookmarkStart w:id="317" w:name="_Toc377391229"/>
      <w:bookmarkStart w:id="318" w:name="_Ref116791004"/>
      <w:bookmarkStart w:id="319" w:name="_Ref116791133"/>
      <w:bookmarkStart w:id="320" w:name="_Toc118017565"/>
      <w:bookmarkStart w:id="321" w:name="_Toc170636044"/>
      <w:r w:rsidRPr="007E50C5">
        <w:rPr>
          <w:lang w:val="en-GB"/>
        </w:rPr>
        <w:t>Other supporting materials</w:t>
      </w:r>
      <w:bookmarkEnd w:id="314"/>
      <w:bookmarkEnd w:id="315"/>
      <w:bookmarkEnd w:id="316"/>
      <w:bookmarkEnd w:id="317"/>
    </w:p>
    <w:p w:rsidR="00F10313" w:rsidRDefault="00F10313" w:rsidP="00466496">
      <w:pPr>
        <w:pStyle w:val="nobreak"/>
        <w:spacing w:line="240" w:lineRule="auto"/>
        <w:rPr>
          <w:lang w:val="en-GB"/>
        </w:rPr>
      </w:pPr>
      <w:r>
        <w:rPr>
          <w:lang w:val="en-GB"/>
        </w:rPr>
        <w:t xml:space="preserve">The following example instance documents </w:t>
      </w:r>
      <w:r w:rsidR="001A7224">
        <w:rPr>
          <w:lang w:val="en-GB"/>
        </w:rPr>
        <w:t xml:space="preserve">are available and between them cover all the </w:t>
      </w:r>
      <w:r w:rsidR="00D1089B">
        <w:rPr>
          <w:lang w:val="en-GB"/>
        </w:rPr>
        <w:t>techniques and use cases</w:t>
      </w:r>
      <w:r w:rsidR="001A7224">
        <w:rPr>
          <w:lang w:val="en-GB"/>
        </w:rPr>
        <w:t xml:space="preserve"> supported</w:t>
      </w:r>
      <w:r w:rsidR="00715748">
        <w:rPr>
          <w:lang w:val="en-GB"/>
        </w:rPr>
        <w:t xml:space="preserve">, including working examples for techniques not formally supported at this time (Section </w:t>
      </w:r>
      <w:r w:rsidR="00DA3655">
        <w:rPr>
          <w:lang w:val="en-GB"/>
        </w:rPr>
        <w:fldChar w:fldCharType="begin"/>
      </w:r>
      <w:r w:rsidR="00D754F1">
        <w:rPr>
          <w:lang w:val="en-GB"/>
        </w:rPr>
        <w:instrText xml:space="preserve"> REF _Ref341783389 \r \h </w:instrText>
      </w:r>
      <w:r w:rsidR="00DA3655">
        <w:rPr>
          <w:lang w:val="en-GB"/>
        </w:rPr>
      </w:r>
      <w:r w:rsidR="00DA3655">
        <w:rPr>
          <w:lang w:val="en-GB"/>
        </w:rPr>
        <w:fldChar w:fldCharType="separate"/>
      </w:r>
      <w:r w:rsidR="00284E58">
        <w:rPr>
          <w:lang w:val="en-GB"/>
        </w:rPr>
        <w:t>2</w:t>
      </w:r>
      <w:r w:rsidR="00DA3655">
        <w:rPr>
          <w:lang w:val="en-GB"/>
        </w:rPr>
        <w:fldChar w:fldCharType="end"/>
      </w:r>
      <w:r w:rsidR="00D754F1">
        <w:rPr>
          <w:lang w:val="en-GB"/>
        </w:rPr>
        <w:t>)</w:t>
      </w:r>
      <w:r w:rsidR="001A7224">
        <w:rPr>
          <w:lang w:val="en-GB"/>
        </w:rPr>
        <w:t>.</w:t>
      </w:r>
    </w:p>
    <w:p w:rsidR="00F10313" w:rsidRPr="00F10313" w:rsidRDefault="00F10313" w:rsidP="00466496">
      <w:pPr>
        <w:spacing w:line="240" w:lineRule="auto"/>
        <w:rPr>
          <w:lang w:val="en-GB"/>
        </w:rPr>
      </w:pPr>
    </w:p>
    <w:p w:rsidR="00247A93" w:rsidRPr="00E93764" w:rsidRDefault="00247A93" w:rsidP="00466496">
      <w:pPr>
        <w:spacing w:line="240" w:lineRule="auto"/>
      </w:pPr>
      <w:r>
        <w:t>All e</w:t>
      </w:r>
      <w:r w:rsidRPr="00E93764">
        <w:t>xample files can be downloaded manually from:</w:t>
      </w:r>
    </w:p>
    <w:p w:rsidR="00D34AED" w:rsidRDefault="00304629" w:rsidP="00466496">
      <w:pPr>
        <w:spacing w:after="120" w:line="240" w:lineRule="auto"/>
      </w:pPr>
      <w:hyperlink r:id="rId31" w:history="1">
        <w:r w:rsidR="00247D20" w:rsidRPr="0001125C">
          <w:rPr>
            <w:rStyle w:val="Hyperlink"/>
          </w:rPr>
          <w:t>http://code.google.com/p/mzquantml/source/browse/trunk/examples/version1.0-rc3/</w:t>
        </w:r>
      </w:hyperlink>
      <w:r w:rsidR="00247D20">
        <w:t xml:space="preserve"> </w:t>
      </w:r>
    </w:p>
    <w:p w:rsidR="00D34AED" w:rsidRDefault="00D34AED" w:rsidP="00466496">
      <w:pPr>
        <w:spacing w:after="120" w:line="240" w:lineRule="auto"/>
      </w:pPr>
    </w:p>
    <w:p w:rsidR="00D51A00" w:rsidRPr="0000307D" w:rsidRDefault="00D51A00" w:rsidP="00D51A00">
      <w:pPr>
        <w:pStyle w:val="Heading2"/>
        <w:spacing w:line="240" w:lineRule="auto"/>
        <w:rPr>
          <w:lang w:val="en-GB"/>
        </w:rPr>
      </w:pPr>
      <w:bookmarkStart w:id="322" w:name="_Toc342391931"/>
      <w:bookmarkStart w:id="323" w:name="_Toc377391230"/>
      <w:r w:rsidRPr="0000307D">
        <w:rPr>
          <w:lang w:val="en-GB"/>
        </w:rPr>
        <w:t>Open Issues</w:t>
      </w:r>
      <w:bookmarkEnd w:id="322"/>
      <w:bookmarkEnd w:id="323"/>
    </w:p>
    <w:p w:rsidR="00830689" w:rsidRDefault="00830689" w:rsidP="00D51A00">
      <w:pPr>
        <w:spacing w:line="240" w:lineRule="auto"/>
        <w:rPr>
          <w:lang w:val="en-GB"/>
        </w:rPr>
      </w:pPr>
    </w:p>
    <w:p w:rsidR="00830689" w:rsidRPr="004E5AF3" w:rsidRDefault="00830689" w:rsidP="004E5AF3">
      <w:pPr>
        <w:pStyle w:val="Heading3"/>
        <w:rPr>
          <w:lang w:val="en-GB"/>
        </w:rPr>
      </w:pPr>
      <w:bookmarkStart w:id="324" w:name="_Toc342391932"/>
      <w:bookmarkStart w:id="325" w:name="_Toc377391231"/>
      <w:r w:rsidRPr="004E5AF3">
        <w:rPr>
          <w:lang w:val="en-GB"/>
        </w:rPr>
        <w:t>Support for metabolomics</w:t>
      </w:r>
      <w:bookmarkEnd w:id="324"/>
      <w:bookmarkEnd w:id="325"/>
    </w:p>
    <w:p w:rsidR="00F472C4" w:rsidRDefault="00C640A5" w:rsidP="00A87351">
      <w:r>
        <w:t>During the development process for mzQuantML, it has been noted that while this is primarily developed as a format for representing peptide and protein quantitative values, si</w:t>
      </w:r>
      <w:r w:rsidR="002228DD">
        <w:t xml:space="preserve">milar structures are required for representing small molecules for metabolomic studies. </w:t>
      </w:r>
      <w:r w:rsidR="00575645">
        <w:t>As such, an extension has been created to the schema</w:t>
      </w:r>
      <w:r w:rsidR="003A3850">
        <w:t xml:space="preserve"> that attempts to model small molecules, although it should be noted that at this stage, this has not been tested to the same extent as other parts of the model. </w:t>
      </w:r>
      <w:r w:rsidR="007E2373">
        <w:t xml:space="preserve">The decision was taken to </w:t>
      </w:r>
      <w:r w:rsidR="00F63515">
        <w:t xml:space="preserve">include </w:t>
      </w:r>
      <w:r w:rsidR="00A87351">
        <w:t>the core structures</w:t>
      </w:r>
      <w:r w:rsidR="00F63515">
        <w:t xml:space="preserve"> in the version 1.0 release</w:t>
      </w:r>
      <w:r w:rsidR="00A87351">
        <w:t xml:space="preserve"> (but no semantic validation rules)</w:t>
      </w:r>
      <w:r w:rsidR="007E2373">
        <w:t xml:space="preserve">, thus allowing groups working in this field to test a release version of the format, </w:t>
      </w:r>
      <w:r w:rsidR="00244882">
        <w:t xml:space="preserve">although no guarantee is made that </w:t>
      </w:r>
      <w:r w:rsidR="001762F2">
        <w:t>this structure is yet optimal.</w:t>
      </w:r>
      <w:r w:rsidR="002469ED">
        <w:t xml:space="preserve"> We </w:t>
      </w:r>
      <w:r w:rsidR="002B6B11">
        <w:t>encourage further input from researchers working in the small molecule field.</w:t>
      </w:r>
    </w:p>
    <w:p w:rsidR="004E5AF3" w:rsidRPr="004E5AF3" w:rsidRDefault="004E5AF3" w:rsidP="00466496">
      <w:pPr>
        <w:spacing w:after="120" w:line="240" w:lineRule="auto"/>
      </w:pPr>
    </w:p>
    <w:p w:rsidR="008B6BE0" w:rsidRDefault="008B6BE0" w:rsidP="00466496">
      <w:pPr>
        <w:pStyle w:val="Heading1"/>
        <w:spacing w:line="240" w:lineRule="auto"/>
        <w:rPr>
          <w:lang w:val="en-GB"/>
        </w:rPr>
      </w:pPr>
      <w:bookmarkStart w:id="326" w:name="_Ref116791170"/>
      <w:bookmarkStart w:id="327" w:name="_Ref116792072"/>
      <w:bookmarkStart w:id="328" w:name="_Toc118017568"/>
      <w:bookmarkStart w:id="329" w:name="_Toc170636045"/>
      <w:bookmarkStart w:id="330" w:name="_Toc342391933"/>
      <w:bookmarkStart w:id="331" w:name="_Toc377391232"/>
      <w:bookmarkEnd w:id="318"/>
      <w:bookmarkEnd w:id="319"/>
      <w:bookmarkEnd w:id="320"/>
      <w:bookmarkEnd w:id="321"/>
      <w:r w:rsidRPr="004E5AF3">
        <w:rPr>
          <w:lang w:val="en-GB"/>
        </w:rPr>
        <w:t>Model in XML</w:t>
      </w:r>
      <w:r>
        <w:rPr>
          <w:lang w:val="en-GB"/>
        </w:rPr>
        <w:t xml:space="preserve"> Schema</w:t>
      </w:r>
      <w:bookmarkEnd w:id="326"/>
      <w:bookmarkEnd w:id="327"/>
      <w:bookmarkEnd w:id="328"/>
      <w:bookmarkEnd w:id="329"/>
      <w:bookmarkEnd w:id="330"/>
      <w:bookmarkEnd w:id="331"/>
    </w:p>
    <w:p w:rsidR="00BC4A15" w:rsidRDefault="00BC4A15" w:rsidP="00466496">
      <w:pPr>
        <w:spacing w:line="240" w:lineRule="auto"/>
      </w:pPr>
      <w:bookmarkStart w:id="332" w:name="_Ref217199331"/>
    </w:p>
    <w:p w:rsidR="00240FCF" w:rsidRPr="00EA77F0" w:rsidRDefault="00240FCF" w:rsidP="00240FCF">
      <w:pPr>
        <w:pStyle w:val="nobreak"/>
        <w:spacing w:line="240" w:lineRule="auto"/>
        <w:rPr>
          <w:lang w:val="en-GB"/>
        </w:rPr>
      </w:pPr>
      <w:r>
        <w:rPr>
          <w:lang w:val="en-GB"/>
        </w:rPr>
        <w:t xml:space="preserve">An overview of the schema is presented in </w:t>
      </w:r>
      <w:r w:rsidR="00B02E3C">
        <w:fldChar w:fldCharType="begin"/>
      </w:r>
      <w:r w:rsidR="00B02E3C">
        <w:instrText xml:space="preserve"> REF _Ref295300568 \h  \* MERGEFORMAT </w:instrText>
      </w:r>
      <w:r w:rsidR="00B02E3C">
        <w:fldChar w:fldCharType="separate"/>
      </w:r>
      <w:ins w:id="333" w:author="jonesar" w:date="2013-02-15T10:24:00Z">
        <w:r w:rsidR="00284E58">
          <w:t>Figure 1</w:t>
        </w:r>
      </w:ins>
      <w:r w:rsidR="00B02E3C">
        <w:fldChar w:fldCharType="end"/>
      </w:r>
      <w:r>
        <w:rPr>
          <w:lang w:val="en-GB"/>
        </w:rPr>
        <w:t xml:space="preserve">. </w:t>
      </w:r>
      <w:r w:rsidRPr="00EA77F0">
        <w:rPr>
          <w:lang w:val="en-GB"/>
        </w:rPr>
        <w:t xml:space="preserve">The following documentation is automatically generated from the XML Schema. </w:t>
      </w:r>
    </w:p>
    <w:p w:rsidR="00240FCF" w:rsidRDefault="00240FCF" w:rsidP="00240FCF">
      <w:pPr>
        <w:pStyle w:val="nobreak"/>
        <w:spacing w:line="240" w:lineRule="auto"/>
        <w:rPr>
          <w:lang w:val="en-GB"/>
        </w:rPr>
      </w:pPr>
    </w:p>
    <w:p w:rsidR="00240FCF" w:rsidRDefault="00240FCF" w:rsidP="00240FCF">
      <w:pPr>
        <w:spacing w:line="240" w:lineRule="auto"/>
        <w:rPr>
          <w:lang w:val="en-GB"/>
        </w:rPr>
      </w:pPr>
    </w:p>
    <w:p w:rsidR="00240FCF" w:rsidRDefault="00C07317" w:rsidP="00240FCF">
      <w:pPr>
        <w:keepNext/>
        <w:spacing w:line="240" w:lineRule="auto"/>
      </w:pPr>
      <w:r>
        <w:rPr>
          <w:noProof/>
          <w:lang w:val="en-GB" w:eastAsia="zh-CN"/>
        </w:rPr>
        <w:lastRenderedPageBreak/>
        <w:drawing>
          <wp:inline distT="0" distB="0" distL="0" distR="0" wp14:anchorId="708BCE9D" wp14:editId="3E8250CD">
            <wp:extent cx="6322060" cy="3158490"/>
            <wp:effectExtent l="19050" t="0" r="2540" b="0"/>
            <wp:docPr id="1" name="Picture 1" descr="Figure_mzQuan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mzQuantML"/>
                    <pic:cNvPicPr>
                      <a:picLocks noChangeAspect="1" noChangeArrowheads="1"/>
                    </pic:cNvPicPr>
                  </pic:nvPicPr>
                  <pic:blipFill>
                    <a:blip r:embed="rId32" cstate="print"/>
                    <a:srcRect/>
                    <a:stretch>
                      <a:fillRect/>
                    </a:stretch>
                  </pic:blipFill>
                  <pic:spPr bwMode="auto">
                    <a:xfrm>
                      <a:off x="0" y="0"/>
                      <a:ext cx="6322060" cy="3158490"/>
                    </a:xfrm>
                    <a:prstGeom prst="rect">
                      <a:avLst/>
                    </a:prstGeom>
                    <a:noFill/>
                    <a:ln w="9525">
                      <a:noFill/>
                      <a:miter lim="800000"/>
                      <a:headEnd/>
                      <a:tailEnd/>
                    </a:ln>
                  </pic:spPr>
                </pic:pic>
              </a:graphicData>
            </a:graphic>
          </wp:inline>
        </w:drawing>
      </w:r>
    </w:p>
    <w:p w:rsidR="00240FCF" w:rsidRDefault="00240FCF" w:rsidP="00240FCF">
      <w:pPr>
        <w:pStyle w:val="Caption"/>
        <w:spacing w:line="240" w:lineRule="auto"/>
      </w:pPr>
      <w:bookmarkStart w:id="334" w:name="_Ref295300568"/>
      <w:r>
        <w:t xml:space="preserve">Figure </w:t>
      </w:r>
      <w:r w:rsidR="00B02E3C">
        <w:fldChar w:fldCharType="begin"/>
      </w:r>
      <w:r w:rsidR="00B02E3C">
        <w:instrText xml:space="preserve"> SEQ Figure \* ARABIC </w:instrText>
      </w:r>
      <w:r w:rsidR="00B02E3C">
        <w:fldChar w:fldCharType="separate"/>
      </w:r>
      <w:r w:rsidR="00284E58">
        <w:rPr>
          <w:noProof/>
        </w:rPr>
        <w:t>1</w:t>
      </w:r>
      <w:r w:rsidR="00B02E3C">
        <w:rPr>
          <w:noProof/>
        </w:rPr>
        <w:fldChar w:fldCharType="end"/>
      </w:r>
      <w:bookmarkEnd w:id="334"/>
      <w:r>
        <w:t xml:space="preserve"> A diagrammatic overview of the mzQuantML schema.</w:t>
      </w:r>
    </w:p>
    <w:p w:rsidR="00E1353A" w:rsidRDefault="00E1353A" w:rsidP="00466496">
      <w:pPr>
        <w:spacing w:line="240" w:lineRule="auto"/>
      </w:pPr>
    </w:p>
    <w:p w:rsidR="008A0493" w:rsidRDefault="008A0493" w:rsidP="00466496">
      <w:pPr>
        <w:spacing w:line="240" w:lineRule="auto"/>
      </w:pPr>
    </w:p>
    <w:p w:rsidR="00D0245A" w:rsidRDefault="00D0245A" w:rsidP="00D0245A">
      <w:pPr>
        <w:pStyle w:val="Heading2"/>
      </w:pPr>
      <w:bookmarkStart w:id="335" w:name="_Toc342391934"/>
      <w:bookmarkStart w:id="336" w:name="_Toc377391233"/>
      <w:r>
        <w:t>Element &lt;</w:t>
      </w:r>
      <w:bookmarkStart w:id="337" w:name="MzQuantML"/>
      <w:r>
        <w:t>MzQuantML</w:t>
      </w:r>
      <w:bookmarkEnd w:id="337"/>
      <w:r>
        <w:t>&gt;</w:t>
      </w:r>
      <w:bookmarkEnd w:id="335"/>
      <w:bookmarkEnd w:id="3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863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Root element of the instance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MzQuantMLType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1"/>
              <w:gridCol w:w="1313"/>
              <w:gridCol w:w="824"/>
              <w:gridCol w:w="50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creationDate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date on which the file was produced.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mzQuantML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version of the schema this instance document refers to, in the format x.y.z. Changes to z should not affect prevent instance documents from validating.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3"/>
              <w:gridCol w:w="1135"/>
              <w:gridCol w:w="1180"/>
              <w:gridCol w:w="40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33" w:anchor="CvList" w:history="1">
                    <w:r w:rsidR="00D0245A">
                      <w:rPr>
                        <w:rStyle w:val="Hyperlink"/>
                      </w:rPr>
                      <w:t>CvList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controlled vocabularies used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34" w:anchor="Provider" w:history="1">
                    <w:r w:rsidR="00D0245A">
                      <w:rPr>
                        <w:rStyle w:val="Hyperlink"/>
                      </w:rPr>
                      <w:t>Provider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provider of the document in terms of the Contact and the software the produced the document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35" w:anchor="AuditCollection" w:history="1">
                    <w:r w:rsidR="00D0245A">
                      <w:rPr>
                        <w:rStyle w:val="Hyperlink"/>
                      </w:rPr>
                      <w:t>AuditCollection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complete set of Contacts (people and organisations) for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36" w:anchor="AnalysisSummary" w:history="1">
                    <w:r w:rsidR="00D0245A">
                      <w:rPr>
                        <w:rStyle w:val="Hyperlink"/>
                      </w:rPr>
                      <w:t>AnalysisSummary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Summary information about the analysis in terms of the type of analysis, any global scores or metrics and global thresholds </w:t>
                  </w:r>
                  <w:r>
                    <w:lastRenderedPageBreak/>
                    <w:t>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37" w:anchor="InputFiles" w:history="1">
                    <w:r w:rsidR="00D0245A">
                      <w:rPr>
                        <w:rStyle w:val="Hyperlink"/>
                      </w:rPr>
                      <w:t>InputFiles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raw files, identification files and databases used in the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38" w:anchor="SoftwareList" w:history="1">
                    <w:r w:rsidR="00D0245A">
                      <w:rPr>
                        <w:rStyle w:val="Hyperlink"/>
                      </w:rPr>
                      <w:t>SoftwareList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software used to acquire and/or process the data in this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39" w:anchor="DataProcessingList" w:history="1">
                    <w:r w:rsidR="00D0245A">
                      <w:rPr>
                        <w:rStyle w:val="Hyperlink"/>
                      </w:rPr>
                      <w:t>DataProcessingList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data processing applied to this data.</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0" w:anchor="BibliographicReference" w:history="1">
                    <w:r w:rsidR="00D0245A">
                      <w:rPr>
                        <w:rStyle w:val="Hyperlink"/>
                      </w:rPr>
                      <w:t>BibliographicReference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Represents bibliographic references.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1" w:anchor="AssayList" w:history="1">
                    <w:r w:rsidR="00D0245A">
                      <w:rPr>
                        <w:rStyle w:val="Hyperlink"/>
                      </w:rPr>
                      <w:t>AssayList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assays represented by the file, where each assay captures the concept of one sample analysed - this can be one or more raw files.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2" w:anchor="StudyVariableList" w:history="1">
                    <w:r w:rsidR="00D0245A">
                      <w:rPr>
                        <w:rStyle w:val="Hyperlink"/>
                      </w:rPr>
                      <w:t>StudyVariableList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experimental conditions used to group results.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3" w:anchor="RatioList" w:history="1">
                    <w:r w:rsidR="00D0245A">
                      <w:rPr>
                        <w:rStyle w:val="Hyperlink"/>
                      </w:rPr>
                      <w:t>RatioList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definition of ratios of study variables or assays, referenced elsewhere in the document.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4" w:anchor="ProteinGroupList" w:history="1">
                    <w:r w:rsidR="00D0245A">
                      <w:rPr>
                        <w:rStyle w:val="Hyperlink"/>
                      </w:rPr>
                      <w:t>ProteinGroupList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groups of proteins with conflicting evidence for which quantitation values are being reported along with quantitative values about those protein groups. If quantitation is done on individual proteins only, ProteinGroupsList should not be included.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5" w:anchor="ProteinList" w:history="1">
                    <w:r w:rsidR="00D0245A">
                      <w:rPr>
                        <w:rStyle w:val="Hyperlink"/>
                      </w:rPr>
                      <w:t>ProteinList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individual proteins (i.e. ungrouped) for which quantitation values are being reported. If quantitation is done on protein groups, the constituent proteins should be listed here with no QuantLayers.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6" w:anchor="PeptideConsensusList" w:history="1">
                    <w:r w:rsidR="00D0245A">
                      <w:rPr>
                        <w:rStyle w:val="Hyperlink"/>
                      </w:rPr>
                      <w:t>PeptideConsensusList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peptides objects for which quantitation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7" w:anchor="SmallMoleculeList" w:history="1">
                    <w:r w:rsidR="00D0245A">
                      <w:rPr>
                        <w:rStyle w:val="Hyperlink"/>
                      </w:rPr>
                      <w:t>SmallMoleculeList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of small molecules and associated data values.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8" w:anchor="FeatureList" w:history="1">
                    <w:r w:rsidR="00D0245A">
                      <w:rPr>
                        <w:rStyle w:val="Hyperlink"/>
                      </w:rPr>
                      <w:t>FeatureList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features identified on a single raw file or raw file group.</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28629460" wp14:editId="68E300C9">
                  <wp:extent cx="3438525" cy="8566150"/>
                  <wp:effectExtent l="19050" t="0" r="9525" b="0"/>
                  <wp:docPr id="2" name="Picture 2" descr="MzQuantM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QuantML10"/>
                          <pic:cNvPicPr>
                            <a:picLocks noChangeAspect="1" noChangeArrowheads="1"/>
                          </pic:cNvPicPr>
                        </pic:nvPicPr>
                        <pic:blipFill>
                          <a:blip r:embed="rId49" cstate="print"/>
                          <a:srcRect/>
                          <a:stretch>
                            <a:fillRect/>
                          </a:stretch>
                        </pic:blipFill>
                        <pic:spPr bwMode="auto">
                          <a:xfrm>
                            <a:off x="0" y="0"/>
                            <a:ext cx="343852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&lt;MzQuantML creationDate="2012-11-30T00:00:00.000+01:00" version="1.0.0" id="MZQ_SPC_EX1" xsi:schemaLocation="http://psidev.info/psi/pi/mzQuantML/1.0.0-</w:t>
            </w:r>
            <w:proofErr w:type="gramStart"/>
            <w:r>
              <w:t>rc3 ..</w:t>
            </w:r>
            <w:proofErr w:type="gramEnd"/>
            <w:r>
              <w:t>/../../schema/mzQuantML_1_0_0-rc3.xsd" xmlns="http://psidev.info/psi/pi/mzQuantML/1.0.0-rc3" xmlns:xsi="http://www.w3.org/2001/XMLSchema-instance"&gt;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w:t>
            </w:r>
          </w:p>
          <w:p w:rsidR="00D0245A" w:rsidRDefault="00D0245A" w:rsidP="00F07D1E">
            <w:pPr>
              <w:pStyle w:val="HTMLPreformatted"/>
              <w:jc w:val="left"/>
            </w:pPr>
            <w:r>
              <w:t>&lt;/MzQuantML&gt;</w:t>
            </w:r>
          </w:p>
        </w:tc>
      </w:tr>
    </w:tbl>
    <w:p w:rsidR="00D0245A" w:rsidRDefault="00D0245A" w:rsidP="00D0245A"/>
    <w:p w:rsidR="00D0245A" w:rsidRDefault="00D0245A" w:rsidP="00D0245A">
      <w:pPr>
        <w:pStyle w:val="Heading2"/>
      </w:pPr>
      <w:bookmarkStart w:id="338" w:name="_Toc342391935"/>
      <w:bookmarkStart w:id="339" w:name="_Toc377391234"/>
      <w:r>
        <w:t>Element &lt;</w:t>
      </w:r>
      <w:bookmarkStart w:id="340" w:name="Affiliation"/>
      <w:r>
        <w:t>Affiliation</w:t>
      </w:r>
      <w:bookmarkEnd w:id="340"/>
      <w:r>
        <w:t>&gt;</w:t>
      </w:r>
      <w:bookmarkEnd w:id="338"/>
      <w:bookmarkEnd w:id="3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organization a person belongs to.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AffiliationType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&lt;Affiliation organization_ref="ORG_UOL"/&gt;</w:t>
            </w:r>
          </w:p>
        </w:tc>
      </w:tr>
    </w:tbl>
    <w:p w:rsidR="00D0245A" w:rsidRDefault="00D0245A" w:rsidP="00D0245A"/>
    <w:p w:rsidR="00D0245A" w:rsidRDefault="00D0245A" w:rsidP="00D0245A">
      <w:pPr>
        <w:pStyle w:val="Heading2"/>
      </w:pPr>
      <w:bookmarkStart w:id="341" w:name="_Toc342391936"/>
      <w:bookmarkStart w:id="342" w:name="_Toc377391235"/>
      <w:r>
        <w:t>Element &lt;</w:t>
      </w:r>
      <w:bookmarkStart w:id="343" w:name="AnalysisSummary"/>
      <w:r>
        <w:t>AnalysisSummary</w:t>
      </w:r>
      <w:bookmarkEnd w:id="343"/>
      <w:r>
        <w:t>&gt;</w:t>
      </w:r>
      <w:bookmarkEnd w:id="341"/>
      <w:bookmarkEnd w:id="3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814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Summary information about the analysis in terms of the type of analysis, any global scores or metrics and global thresholds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6"/>
              <w:gridCol w:w="1135"/>
              <w:gridCol w:w="1180"/>
              <w:gridCol w:w="40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&lt;AnalysisSummary&gt;</w:t>
            </w:r>
          </w:p>
          <w:p w:rsidR="00D0245A" w:rsidRDefault="00D0245A" w:rsidP="00F07D1E">
            <w:pPr>
              <w:pStyle w:val="HTMLPreformatted"/>
              <w:jc w:val="left"/>
            </w:pPr>
            <w:r>
              <w:t xml:space="preserve">    &lt;cvParam cvRef="PSI-MS" accession="MS:1002018" name="MS1 label-based analysis"/&gt;</w:t>
            </w:r>
          </w:p>
          <w:p w:rsidR="00D0245A" w:rsidRDefault="00D0245A" w:rsidP="00F07D1E">
            <w:pPr>
              <w:pStyle w:val="HTMLPreformatted"/>
              <w:jc w:val="left"/>
            </w:pPr>
            <w:r>
              <w:t xml:space="preserve">    &lt;cvParam cvRef="PSI-MS" accession="MS:1001835" name="SILAC quantitation analysis"/&gt;</w:t>
            </w:r>
          </w:p>
          <w:p w:rsidR="00D0245A" w:rsidRDefault="00D0245A" w:rsidP="00F07D1E">
            <w:pPr>
              <w:pStyle w:val="HTMLPreformatted"/>
              <w:jc w:val="left"/>
            </w:pPr>
            <w:r>
              <w:t xml:space="preserve">    &lt;cvParam cvRef="PSI-MS" accession="MS:1002001" name="MS1 label-based raw feature quantitation" value="true"/&gt;</w:t>
            </w:r>
          </w:p>
          <w:p w:rsidR="00D0245A" w:rsidRDefault="00D0245A" w:rsidP="00F07D1E">
            <w:pPr>
              <w:pStyle w:val="HTMLPreformatted"/>
              <w:jc w:val="left"/>
            </w:pPr>
            <w:r>
              <w:t xml:space="preserve">    &lt;cvParam cvRef="PSI-MS" accession="MS:1002002" name="MS1 label-based peptide level quantitation" value="true"/&gt;</w:t>
            </w:r>
          </w:p>
          <w:p w:rsidR="00D0245A" w:rsidRDefault="00D0245A" w:rsidP="00F07D1E">
            <w:pPr>
              <w:pStyle w:val="HTMLPreformatted"/>
              <w:jc w:val="left"/>
            </w:pPr>
            <w:r>
              <w:t xml:space="preserve">    &lt;cvParam cvRef="PSI-MS" accession="MS:1002003" name="MS1 label-based protein level quantitation" value="false"/&gt;</w:t>
            </w:r>
          </w:p>
          <w:p w:rsidR="00D0245A" w:rsidRDefault="00D0245A" w:rsidP="00F07D1E">
            <w:pPr>
              <w:pStyle w:val="HTMLPreformatted"/>
              <w:jc w:val="left"/>
            </w:pPr>
            <w:r>
              <w:t xml:space="preserve">    &lt;cvParam cvRef="PSI-MS" accession="MS:1002004" name="MS1 label-based proteingroup level quantitation" value="false"/&gt;</w:t>
            </w:r>
          </w:p>
          <w:p w:rsidR="00D0245A" w:rsidRDefault="00D0245A" w:rsidP="00F07D1E">
            <w:pPr>
              <w:pStyle w:val="HTMLPreformatted"/>
              <w:jc w:val="left"/>
            </w:pPr>
            <w:r>
              <w:t xml:space="preserve">  ...</w:t>
            </w:r>
          </w:p>
          <w:p w:rsidR="00D0245A" w:rsidRDefault="00D0245A" w:rsidP="00F07D1E">
            <w:pPr>
              <w:pStyle w:val="HTMLPreformatted"/>
              <w:jc w:val="left"/>
            </w:pPr>
            <w:r>
              <w:t>&lt;/AnalysisSummary&gt;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/MzQuantML/AnalysisSummary</w:t>
            </w:r>
          </w:p>
          <w:p w:rsidR="00D0245A" w:rsidRDefault="00D0245A">
            <w:pPr>
              <w:pStyle w:val="HTMLPreformatted"/>
            </w:pPr>
            <w:r>
              <w:t xml:space="preserve">MUST supply a *child* term of </w:t>
            </w:r>
            <w:hyperlink r:id="rId52" w:tgtFrame="new" w:history="1">
              <w:r>
                <w:rPr>
                  <w:rStyle w:val="Hyperlink"/>
                </w:rPr>
                <w:t>MS:1001833</w:t>
              </w:r>
            </w:hyperlink>
            <w:r>
              <w:t xml:space="preserve"> (</w:t>
            </w:r>
            <w:r>
              <w:rPr>
                <w:rStyle w:val="popup"/>
              </w:rPr>
              <w:t>quantitation analysis summary</w:t>
            </w:r>
            <w:r>
              <w:t>) only once</w:t>
            </w:r>
          </w:p>
          <w:p w:rsidR="00D0245A" w:rsidRDefault="00D0245A">
            <w:pPr>
              <w:pStyle w:val="HTMLPreformatted"/>
            </w:pPr>
            <w:r>
              <w:t xml:space="preserve">  e.g.: </w:t>
            </w:r>
            <w:hyperlink r:id="rId53" w:tgtFrame="new" w:history="1">
              <w:r>
                <w:rPr>
                  <w:rStyle w:val="Hyperlink"/>
                </w:rPr>
                <w:t>MS:1001835</w:t>
              </w:r>
            </w:hyperlink>
            <w:r>
              <w:t xml:space="preserve"> (</w:t>
            </w:r>
            <w:r>
              <w:rPr>
                <w:rStyle w:val="popup"/>
              </w:rPr>
              <w:t>SILAC quantitation analysis</w:t>
            </w:r>
            <w:r>
              <w:t xml:space="preserve">) </w:t>
            </w:r>
          </w:p>
          <w:p w:rsidR="00D0245A" w:rsidRDefault="00D0245A">
            <w:pPr>
              <w:pStyle w:val="HTMLPreformatted"/>
            </w:pPr>
            <w:r>
              <w:lastRenderedPageBreak/>
              <w:t xml:space="preserve">  e.g.: </w:t>
            </w:r>
            <w:hyperlink r:id="rId54" w:tgtFrame="new" w:history="1">
              <w:r>
                <w:rPr>
                  <w:rStyle w:val="Hyperlink"/>
                </w:rPr>
                <w:t>MS:1001837</w:t>
              </w:r>
            </w:hyperlink>
            <w:r>
              <w:t xml:space="preserve"> (</w:t>
            </w:r>
            <w:r>
              <w:rPr>
                <w:rStyle w:val="popup"/>
              </w:rPr>
              <w:t>iTRAQ quantitation analysis</w:t>
            </w:r>
            <w:r>
              <w:t xml:space="preserve">) </w:t>
            </w:r>
          </w:p>
          <w:p w:rsidR="00D0245A" w:rsidRDefault="00D0245A">
            <w:pPr>
              <w:pStyle w:val="HTMLPreformatted"/>
            </w:pPr>
            <w:r>
              <w:t xml:space="preserve">  e.g.: </w:t>
            </w:r>
            <w:hyperlink r:id="rId55" w:tgtFrame="new" w:history="1">
              <w:r>
                <w:rPr>
                  <w:rStyle w:val="Hyperlink"/>
                </w:rPr>
                <w:t>MS:1001838</w:t>
              </w:r>
            </w:hyperlink>
            <w:r>
              <w:t xml:space="preserve"> (</w:t>
            </w:r>
            <w:r>
              <w:rPr>
                <w:rStyle w:val="popup"/>
              </w:rPr>
              <w:t>SRM quantitation analysis</w:t>
            </w:r>
            <w:r>
              <w:t xml:space="preserve">) </w:t>
            </w:r>
          </w:p>
          <w:p w:rsidR="00D0245A" w:rsidRDefault="00D0245A">
            <w:pPr>
              <w:pStyle w:val="HTMLPreformatted"/>
            </w:pPr>
            <w:r>
              <w:t xml:space="preserve">  e.g.: </w:t>
            </w:r>
            <w:hyperlink r:id="rId56" w:tgtFrame="new" w:history="1">
              <w:r>
                <w:rPr>
                  <w:rStyle w:val="Hyperlink"/>
                </w:rPr>
                <w:t>MS:1001839</w:t>
              </w:r>
            </w:hyperlink>
            <w:r>
              <w:t xml:space="preserve"> (</w:t>
            </w:r>
            <w:r>
              <w:rPr>
                <w:rStyle w:val="popup"/>
              </w:rPr>
              <w:t>metabolic labeling 14N / 15N quantitation analysis</w:t>
            </w:r>
            <w:r>
              <w:t xml:space="preserve">) </w:t>
            </w:r>
          </w:p>
          <w:p w:rsidR="00D0245A" w:rsidRDefault="00D0245A">
            <w:pPr>
              <w:pStyle w:val="HTMLPreformatted"/>
            </w:pPr>
            <w:r>
              <w:t xml:space="preserve">  e.g.: </w:t>
            </w:r>
            <w:hyperlink r:id="rId57" w:tgtFrame="new" w:history="1">
              <w:r>
                <w:rPr>
                  <w:rStyle w:val="Hyperlink"/>
                </w:rPr>
                <w:t>MS:1002001</w:t>
              </w:r>
            </w:hyperlink>
            <w:r>
              <w:t xml:space="preserve"> (</w:t>
            </w:r>
            <w:r>
              <w:rPr>
                <w:rStyle w:val="popup"/>
              </w:rPr>
              <w:t>MS1 label-based raw feature quantitation</w:t>
            </w:r>
            <w:r>
              <w:t xml:space="preserve">) </w:t>
            </w:r>
          </w:p>
          <w:p w:rsidR="00D0245A" w:rsidRDefault="00D0245A">
            <w:pPr>
              <w:pStyle w:val="HTMLPreformatted"/>
            </w:pPr>
            <w:r>
              <w:t xml:space="preserve">  e.g.: </w:t>
            </w:r>
            <w:hyperlink r:id="rId58" w:tgtFrame="new" w:history="1">
              <w:r>
                <w:rPr>
                  <w:rStyle w:val="Hyperlink"/>
                </w:rPr>
                <w:t>MS:1002002</w:t>
              </w:r>
            </w:hyperlink>
            <w:r>
              <w:t xml:space="preserve"> (</w:t>
            </w:r>
            <w:r>
              <w:rPr>
                <w:rStyle w:val="popup"/>
              </w:rPr>
              <w:t>MS1 label-based peptide level quantitation</w:t>
            </w:r>
            <w:r>
              <w:t xml:space="preserve">) </w:t>
            </w:r>
          </w:p>
          <w:p w:rsidR="00D0245A" w:rsidRDefault="00D0245A">
            <w:pPr>
              <w:pStyle w:val="HTMLPreformatted"/>
            </w:pPr>
            <w:r>
              <w:t xml:space="preserve">  e.g.: </w:t>
            </w:r>
            <w:hyperlink r:id="rId59" w:tgtFrame="new" w:history="1">
              <w:r>
                <w:rPr>
                  <w:rStyle w:val="Hyperlink"/>
                </w:rPr>
                <w:t>MS:1002003</w:t>
              </w:r>
            </w:hyperlink>
            <w:r>
              <w:t xml:space="preserve"> (</w:t>
            </w:r>
            <w:r>
              <w:rPr>
                <w:rStyle w:val="popup"/>
              </w:rPr>
              <w:t>MS1 label-based protein level quantitation</w:t>
            </w:r>
            <w:r>
              <w:t xml:space="preserve">) </w:t>
            </w:r>
          </w:p>
          <w:p w:rsidR="00D0245A" w:rsidRDefault="00D0245A">
            <w:pPr>
              <w:pStyle w:val="HTMLPreformatted"/>
            </w:pPr>
            <w:r>
              <w:t xml:space="preserve">  e.g.: </w:t>
            </w:r>
            <w:hyperlink r:id="rId60" w:tgtFrame="new" w:history="1">
              <w:r>
                <w:rPr>
                  <w:rStyle w:val="Hyperlink"/>
                </w:rPr>
                <w:t>MS:1002004</w:t>
              </w:r>
            </w:hyperlink>
            <w:r>
              <w:t xml:space="preserve"> (</w:t>
            </w:r>
            <w:r>
              <w:rPr>
                <w:rStyle w:val="popup"/>
              </w:rPr>
              <w:t>MS1 label-based proteingroup level quantitation</w:t>
            </w:r>
            <w:r>
              <w:t xml:space="preserve">) </w:t>
            </w:r>
          </w:p>
          <w:p w:rsidR="00D0245A" w:rsidRDefault="00D0245A">
            <w:pPr>
              <w:pStyle w:val="HTMLPreformatted"/>
            </w:pPr>
            <w:r>
              <w:t xml:space="preserve">  e.g.: </w:t>
            </w:r>
            <w:hyperlink r:id="rId61" w:tgtFrame="new" w:history="1">
              <w:r>
                <w:rPr>
                  <w:rStyle w:val="Hyperlink"/>
                </w:rPr>
                <w:t>MS:1002010</w:t>
              </w:r>
            </w:hyperlink>
            <w:r>
              <w:t xml:space="preserve"> (</w:t>
            </w:r>
            <w:r>
              <w:rPr>
                <w:rStyle w:val="popup"/>
              </w:rPr>
              <w:t>TMT quantitation analysis</w:t>
            </w:r>
            <w:r>
              <w:t xml:space="preserve">) </w:t>
            </w:r>
          </w:p>
          <w:p w:rsidR="00D0245A" w:rsidRDefault="00D0245A">
            <w:pPr>
              <w:pStyle w:val="HTMLPreformatted"/>
            </w:pPr>
            <w:r>
              <w:t xml:space="preserve">  e.g.: </w:t>
            </w:r>
            <w:hyperlink r:id="rId62" w:tgtFrame="new" w:history="1">
              <w:r>
                <w:rPr>
                  <w:rStyle w:val="Hyperlink"/>
                </w:rPr>
                <w:t>MS:1002015</w:t>
              </w:r>
            </w:hyperlink>
            <w:r>
              <w:t xml:space="preserve"> (</w:t>
            </w:r>
            <w:r>
              <w:rPr>
                <w:rStyle w:val="popup"/>
              </w:rPr>
              <w:t>spectral count peptide level quantitation</w:t>
            </w:r>
            <w:r>
              <w:t xml:space="preserve">) </w:t>
            </w:r>
          </w:p>
          <w:p w:rsidR="00D0245A" w:rsidRDefault="00D0245A">
            <w:pPr>
              <w:pStyle w:val="HTMLPreformatted"/>
            </w:pPr>
            <w:r>
              <w:t xml:space="preserve">  </w:t>
            </w:r>
            <w:hyperlink r:id="rId63" w:tgtFrame="new" w:history="1">
              <w:proofErr w:type="gramStart"/>
              <w:r>
                <w:rPr>
                  <w:rStyle w:val="Hyperlink"/>
                </w:rPr>
                <w:t>et</w:t>
              </w:r>
              <w:proofErr w:type="gramEnd"/>
              <w:r>
                <w:rPr>
                  <w:rStyle w:val="Hyperlink"/>
                </w:rPr>
                <w:t xml:space="preserve"> al.</w:t>
              </w:r>
            </w:hyperlink>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cvParams:</w:t>
            </w:r>
          </w:p>
        </w:tc>
        <w:tc>
          <w:tcPr>
            <w:tcW w:w="0" w:type="auto"/>
            <w:vAlign w:val="center"/>
            <w:hideMark/>
          </w:tcPr>
          <w:p w:rsidR="00D0245A" w:rsidRDefault="00D0245A" w:rsidP="00F07D1E">
            <w:pPr>
              <w:pStyle w:val="HTMLPreformatted"/>
              <w:jc w:val="left"/>
            </w:pPr>
            <w:r>
              <w:t>&lt;cvParam accession="MS:1001834" cvRef="PSI-MS" name="LC-MS label-free quantitation analysis"/&gt;</w:t>
            </w:r>
          </w:p>
          <w:p w:rsidR="00D0245A" w:rsidRDefault="00D0245A" w:rsidP="00F07D1E">
            <w:pPr>
              <w:pStyle w:val="HTMLPreformatted"/>
              <w:jc w:val="left"/>
            </w:pPr>
            <w:r>
              <w:t>&lt;cvParam accession="MS:1002019" cvRef="PSI-MS" value="false" name="label-free raw feature quantitation"/&gt;</w:t>
            </w:r>
          </w:p>
          <w:p w:rsidR="00D0245A" w:rsidRDefault="00D0245A" w:rsidP="00F07D1E">
            <w:pPr>
              <w:pStyle w:val="HTMLPreformatted"/>
              <w:jc w:val="left"/>
            </w:pPr>
            <w:r>
              <w:t>&lt;cvParam accession="MS:1002020" cvRef="PSI-MS" value="true" name="label-free peptide level quantitation"/&gt;</w:t>
            </w:r>
          </w:p>
          <w:p w:rsidR="00D0245A" w:rsidRDefault="00D0245A" w:rsidP="00F07D1E">
            <w:pPr>
              <w:pStyle w:val="HTMLPreformatted"/>
              <w:jc w:val="left"/>
            </w:pPr>
            <w:r>
              <w:t>&lt;cvParam accession="MS:1002021" cvRef="PSI-MS" value="true" name="label-free protein level quantitation"/&gt;</w:t>
            </w:r>
          </w:p>
          <w:p w:rsidR="00D0245A" w:rsidRDefault="00D0245A" w:rsidP="00F07D1E">
            <w:pPr>
              <w:pStyle w:val="HTMLPreformatted"/>
              <w:jc w:val="left"/>
            </w:pPr>
            <w:r>
              <w:t>&lt;cvParam accession="MS:1002022" cvRef="PSI-MS" value="false" name="label-free proteingroup level quantitation"/&gt;</w:t>
            </w:r>
          </w:p>
          <w:p w:rsidR="00D0245A" w:rsidRDefault="00D0245A" w:rsidP="00F07D1E">
            <w:pPr>
              <w:pStyle w:val="HTMLPreformatted"/>
              <w:jc w:val="left"/>
            </w:pPr>
            <w:r>
              <w:t>&lt;cvParam accession="MS:1002018" cvRef="PSI-MS" name="MS1 label-based analysis"/&gt;</w:t>
            </w:r>
          </w:p>
          <w:p w:rsidR="00D0245A" w:rsidRDefault="00D0245A" w:rsidP="00F07D1E">
            <w:pPr>
              <w:pStyle w:val="HTMLPreformatted"/>
              <w:jc w:val="left"/>
            </w:pPr>
            <w:r>
              <w:t>&lt;cvParam accession="MS:1002001" cvRef="PSI-MS" value="true" name="MS1 label-based raw feature quantitation"/&gt;</w:t>
            </w:r>
          </w:p>
          <w:p w:rsidR="00D0245A" w:rsidRDefault="00D0245A" w:rsidP="00F07D1E">
            <w:pPr>
              <w:pStyle w:val="HTMLPreformatted"/>
              <w:jc w:val="left"/>
            </w:pPr>
            <w:r>
              <w:t>&lt;cvParam accession="MS:1002002" cvRef="PSI-MS" value="true" name="MS1 label-based peptide level quantitation"/&gt;</w:t>
            </w:r>
          </w:p>
          <w:p w:rsidR="00D0245A" w:rsidRDefault="00D0245A" w:rsidP="00F07D1E">
            <w:pPr>
              <w:pStyle w:val="HTMLPreformatted"/>
              <w:jc w:val="left"/>
            </w:pPr>
            <w:r>
              <w:t>&lt;cvParam accession="MS:1002003" cvRef="PSI-MS" value="true" name="MS1 label-based protein level quantitation"/&gt;</w:t>
            </w:r>
          </w:p>
          <w:p w:rsidR="00D0245A" w:rsidRDefault="00D0245A" w:rsidP="00F07D1E">
            <w:pPr>
              <w:pStyle w:val="HTMLPreformatted"/>
              <w:jc w:val="left"/>
            </w:pPr>
            <w:r>
              <w:t>&lt;cvParam accession="MS:1002004" cvRef="PSI-MS" value="false" name="MS1 label-based proteingroup level quantitation"/&gt;</w:t>
            </w:r>
          </w:p>
          <w:p w:rsidR="00D0245A" w:rsidRDefault="00D0245A" w:rsidP="00F07D1E">
            <w:pPr>
              <w:pStyle w:val="HTMLPreformatted"/>
              <w:jc w:val="left"/>
            </w:pPr>
            <w:r>
              <w:t>&lt;cvParam cvRef="PSI-MS" accession="MS:1001835" name="SILAC quantitation analysis"/&gt;</w:t>
            </w:r>
          </w:p>
          <w:p w:rsidR="00D0245A" w:rsidRDefault="00D0245A" w:rsidP="00F07D1E">
            <w:pPr>
              <w:pStyle w:val="HTMLPreformatted"/>
              <w:jc w:val="left"/>
            </w:pPr>
            <w:r>
              <w:t>&lt;cvParam accession="MS:1002023" cvRef="PSI-MS" name="MS2 tag-based analysis"/&gt;</w:t>
            </w:r>
          </w:p>
          <w:p w:rsidR="00D0245A" w:rsidRDefault="00D0245A" w:rsidP="00F07D1E">
            <w:pPr>
              <w:pStyle w:val="HTMLPreformatted"/>
              <w:jc w:val="left"/>
            </w:pPr>
            <w:r>
              <w:t>&lt;cvParam accession="MS:1002024" cvRef="PSI-MS" value="true" name="MS2 tag-based feature level quantitation"/&gt;</w:t>
            </w:r>
          </w:p>
          <w:p w:rsidR="00D0245A" w:rsidRDefault="00D0245A" w:rsidP="00F07D1E">
            <w:pPr>
              <w:pStyle w:val="HTMLPreformatted"/>
              <w:jc w:val="left"/>
            </w:pPr>
            <w:r>
              <w:t>&lt;cvParam accession="MS:1002025" cvRef="PSI-MS" value="true" name="MS2 tag-based peptide level quantitation"/&gt;</w:t>
            </w:r>
          </w:p>
          <w:p w:rsidR="00D0245A" w:rsidRDefault="00D0245A" w:rsidP="00F07D1E">
            <w:pPr>
              <w:pStyle w:val="HTMLPreformatted"/>
              <w:jc w:val="left"/>
            </w:pPr>
            <w:r>
              <w:t>&lt;cvParam accession="MS:1002026" cvRef="PSI-MS" value="true" name="MS2 tag-based protein level quantitation"/&gt;</w:t>
            </w:r>
          </w:p>
          <w:p w:rsidR="00D0245A" w:rsidRDefault="00D0245A" w:rsidP="00F07D1E">
            <w:pPr>
              <w:pStyle w:val="HTMLPreformatted"/>
              <w:jc w:val="left"/>
            </w:pPr>
            <w:r>
              <w:t>&lt;cvParam accession="MS:1002027" cvRef="PSI-MS" value="false" name="MS2 tag-based proteingroup level quantitation"/&gt;</w:t>
            </w:r>
          </w:p>
          <w:p w:rsidR="00D0245A" w:rsidRDefault="00D0245A" w:rsidP="00F07D1E">
            <w:pPr>
              <w:pStyle w:val="HTMLPreformatted"/>
              <w:jc w:val="left"/>
            </w:pPr>
            <w:r>
              <w:t>&lt;cvParam accession="MS:1001836" cvRef="PSI-MS" name="spectral counting quantitation analysis"/&gt;</w:t>
            </w:r>
          </w:p>
          <w:p w:rsidR="00D0245A" w:rsidRDefault="00D0245A" w:rsidP="00F07D1E">
            <w:pPr>
              <w:pStyle w:val="HTMLPreformatted"/>
              <w:jc w:val="left"/>
            </w:pPr>
            <w:r>
              <w:t>&lt;cvParam accession="MS:1002015" cvRef="PSI-MS" value="false" name="spectral count peptide level quantitation"/&gt;</w:t>
            </w:r>
          </w:p>
          <w:p w:rsidR="00D0245A" w:rsidRDefault="00D0245A" w:rsidP="00F07D1E">
            <w:pPr>
              <w:pStyle w:val="HTMLPreformatted"/>
              <w:jc w:val="left"/>
            </w:pPr>
            <w:r>
              <w:t>&lt;cvParam accession="MS:1002016" cvRef="PSI-MS" value="true" name="spectral count protein level quantitation"/&gt;</w:t>
            </w:r>
          </w:p>
          <w:p w:rsidR="00D0245A" w:rsidRDefault="00D0245A" w:rsidP="00F07D1E">
            <w:pPr>
              <w:pStyle w:val="HTMLPreformatted"/>
              <w:jc w:val="left"/>
            </w:pPr>
            <w:r>
              <w:t>&lt;cvParam accession="MS:1002017" cvRef="PSI-MS" value="false" name="spectral count proteingroup level quantitation"/&gt;</w:t>
            </w:r>
          </w:p>
        </w:tc>
      </w:tr>
    </w:tbl>
    <w:p w:rsidR="00D0245A" w:rsidRDefault="00D0245A" w:rsidP="00D0245A"/>
    <w:p w:rsidR="00D0245A" w:rsidRDefault="00D0245A" w:rsidP="00D0245A">
      <w:pPr>
        <w:pStyle w:val="Heading2"/>
      </w:pPr>
      <w:bookmarkStart w:id="344" w:name="_Toc342391937"/>
      <w:bookmarkStart w:id="345" w:name="_Toc377391236"/>
      <w:r>
        <w:t>Element &lt;</w:t>
      </w:r>
      <w:bookmarkStart w:id="346" w:name="Assay"/>
      <w:r>
        <w:t>Assay</w:t>
      </w:r>
      <w:bookmarkEnd w:id="346"/>
      <w:r>
        <w:t>&gt;</w:t>
      </w:r>
      <w:bookmarkEnd w:id="344"/>
      <w:bookmarkEnd w:id="3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85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Describes a single analysis of a sample (e.g. with the channel mapping in iTRAQ), which could constitute multiple raw files e.g. if pre-separation steps have occurred.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1057"/>
              <w:gridCol w:w="824"/>
              <w:gridCol w:w="483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Human readable name for the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RawFilesGroup that the Assay is linked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5"/>
              <w:gridCol w:w="1135"/>
              <w:gridCol w:w="1180"/>
              <w:gridCol w:w="41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4" w:anchor="Label" w:history="1">
                    <w:r w:rsidR="00D0245A">
                      <w:rPr>
                        <w:rStyle w:val="Hyperlink"/>
                      </w:rPr>
                      <w:t>Label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specification of labels or tags used to define the assay within the raw file, such as heavy labelling or iTRAQ tag mass. The </w:t>
                  </w:r>
                  <w:r>
                    <w:lastRenderedPageBreak/>
                    <w:t xml:space="preserve">Label and Modification is mandatory so a specific term is provided under Modification for unlabeled sample for label-free and, for example, so-called light samples in a labelling experiment.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5" w:anchor="IdentificationFile_refs" w:history="1">
                    <w:r w:rsidR="00D0245A">
                      <w:rPr>
                        <w:rStyle w:val="Hyperlink"/>
                      </w:rPr>
                      <w:t>IdentificationFile_refs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identification files used within this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7"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 xml:space="preserve">    &lt;Assay id="a_3151552639304580883" rawFilesGroup_ref="rfg_15787140749886983179"&gt;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massDelta="8.0141988132" &gt;</w:t>
            </w:r>
          </w:p>
          <w:p w:rsidR="00D0245A" w:rsidRDefault="00D0245A" w:rsidP="00F07D1E">
            <w:pPr>
              <w:pStyle w:val="HTMLPreformatted"/>
              <w:jc w:val="left"/>
            </w:pPr>
            <w:r>
              <w:t xml:space="preserve">          &lt;cvParam cvRef="PSI-MOD" accession="MOD:00582" name="6x(13)C,2x(15)N labeled L-lysine" value="Lys8"/&gt;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&lt;Modification massDelta="10.0082686" &gt;</w:t>
            </w:r>
          </w:p>
          <w:p w:rsidR="00D0245A" w:rsidRDefault="00D0245A" w:rsidP="00F07D1E">
            <w:pPr>
              <w:pStyle w:val="HTMLPreformatted"/>
              <w:jc w:val="left"/>
            </w:pPr>
            <w:r>
              <w:t xml:space="preserve">          &lt;cvParam cvRef="PSI-MOD" accession="MOD:00587" name="6x(13)C,4x(15)N labeled L-arginine" value="Arg10"/&gt;</w:t>
            </w:r>
          </w:p>
          <w:p w:rsidR="00D0245A" w:rsidRDefault="00D0245A" w:rsidP="00F07D1E">
            <w:pPr>
              <w:pStyle w:val="HTMLPreformatted"/>
              <w:jc w:val="left"/>
            </w:pPr>
            <w:r>
              <w:t xml:space="preserve">  ...</w:t>
            </w:r>
          </w:p>
          <w:p w:rsidR="00D0245A" w:rsidRDefault="00D0245A" w:rsidP="00F07D1E">
            <w:pPr>
              <w:pStyle w:val="HTMLPreformatted"/>
              <w:jc w:val="left"/>
            </w:pPr>
            <w:r>
              <w:t>&lt;/Assay&gt;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/MzQuantML/AssayList/Assay</w:t>
            </w:r>
          </w:p>
          <w:p w:rsidR="00D0245A" w:rsidRDefault="00D0245A">
            <w:pPr>
              <w:pStyle w:val="HTMLPreformatted"/>
            </w:pPr>
            <w:r>
              <w:t xml:space="preserve">MAY supply a *child* term of </w:t>
            </w:r>
            <w:hyperlink r:id="rId68" w:tgtFrame="new" w:history="1">
              <w:r>
                <w:rPr>
                  <w:rStyle w:val="Hyperlink"/>
                </w:rPr>
                <w:t>MS:1002110</w:t>
              </w:r>
            </w:hyperlink>
            <w:r>
              <w:t xml:space="preserve"> (</w:t>
            </w:r>
            <w:r>
              <w:rPr>
                <w:rStyle w:val="popup"/>
              </w:rPr>
              <w:t>assay attribute</w:t>
            </w:r>
            <w:r>
              <w:t>) one or more times</w:t>
            </w:r>
          </w:p>
        </w:tc>
      </w:tr>
    </w:tbl>
    <w:p w:rsidR="00D0245A" w:rsidRDefault="00D0245A" w:rsidP="00D0245A"/>
    <w:p w:rsidR="00D0245A" w:rsidRDefault="00D0245A" w:rsidP="00D0245A">
      <w:pPr>
        <w:pStyle w:val="Heading2"/>
      </w:pPr>
      <w:bookmarkStart w:id="347" w:name="_Toc342391938"/>
      <w:bookmarkStart w:id="348" w:name="_Toc377391237"/>
      <w:r>
        <w:t>Element &lt;</w:t>
      </w:r>
      <w:bookmarkStart w:id="349" w:name="AssayList"/>
      <w:r>
        <w:t>AssayList</w:t>
      </w:r>
      <w:bookmarkEnd w:id="349"/>
      <w:r>
        <w:t>&gt;</w:t>
      </w:r>
      <w:bookmarkEnd w:id="347"/>
      <w:bookmarkEnd w:id="3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assays represented by the file, where each assay captures the concept of one sample analysed - this can be one or more raw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7"/>
              <w:gridCol w:w="1135"/>
              <w:gridCol w:w="1180"/>
              <w:gridCol w:w="486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9" w:anchor="Assay" w:history="1">
                    <w:r w:rsidR="00D0245A">
                      <w:rPr>
                        <w:rStyle w:val="Hyperlink"/>
                      </w:rPr>
                      <w:t>Assay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Describes a single analysis of a sample (e.g. with the channel mapping in iTRAQ), which could constitute multiple raw files e.g. if pre-separation steps have occurred.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67A21E05" wp14:editId="5166A173">
                  <wp:extent cx="5435600" cy="3057525"/>
                  <wp:effectExtent l="19050" t="0" r="0" b="0"/>
                  <wp:docPr id="3" name="Picture 3" descr="Ass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ayList"/>
                          <pic:cNvPicPr>
                            <a:picLocks noChangeAspect="1" noChangeArrowheads="1"/>
                          </pic:cNvPicPr>
                        </pic:nvPicPr>
                        <pic:blipFill>
                          <a:blip r:embed="rId70" cstate="print"/>
                          <a:srcRect/>
                          <a:stretch>
                            <a:fillRect/>
                          </a:stretch>
                        </pic:blipFill>
                        <pic:spPr bwMode="auto">
                          <a:xfrm>
                            <a:off x="0" y="0"/>
                            <a:ext cx="5435600" cy="3057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&lt;AssayList id="AssayList1"&gt;</w:t>
            </w:r>
          </w:p>
          <w:p w:rsidR="00D0245A" w:rsidRDefault="00D0245A" w:rsidP="00F07D1E">
            <w:pPr>
              <w:pStyle w:val="HTMLPreformatted"/>
              <w:jc w:val="left"/>
            </w:pPr>
            <w:r>
              <w:t xml:space="preserve">    &lt;Assay rawFilesGroup_ref="raw1" name="114" id="_114"&gt;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massDelta="145.0"&gt;</w:t>
            </w:r>
          </w:p>
          <w:p w:rsidR="00D0245A" w:rsidRDefault="00D0245A" w:rsidP="00F07D1E">
            <w:pPr>
              <w:pStyle w:val="HTMLPreformatted"/>
              <w:jc w:val="left"/>
            </w:pPr>
            <w:r>
              <w:t xml:space="preserve">                &lt;cvParam accession="MOD:01522" cvRef="PSI-MOD" value="114" name="iTRAQ4plex-114 reporter fragment"/&gt;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w:t>
            </w:r>
          </w:p>
          <w:p w:rsidR="00D0245A" w:rsidRDefault="00D0245A" w:rsidP="00F07D1E">
            <w:pPr>
              <w:pStyle w:val="HTMLPreformatted"/>
              <w:jc w:val="left"/>
            </w:pPr>
            <w:r>
              <w:t>&lt;/AssayList&gt;</w:t>
            </w:r>
          </w:p>
        </w:tc>
      </w:tr>
    </w:tbl>
    <w:p w:rsidR="00D0245A" w:rsidRDefault="00D0245A" w:rsidP="00D0245A"/>
    <w:p w:rsidR="00D0245A" w:rsidRDefault="00D0245A" w:rsidP="00D0245A">
      <w:pPr>
        <w:pStyle w:val="Heading2"/>
      </w:pPr>
      <w:bookmarkStart w:id="350" w:name="_Toc342391939"/>
      <w:bookmarkStart w:id="351" w:name="_Toc377391238"/>
      <w:r>
        <w:t>Element &lt;</w:t>
      </w:r>
      <w:bookmarkStart w:id="352" w:name="AssayQuantLayer"/>
      <w:r>
        <w:t>AssayQuantLayer</w:t>
      </w:r>
      <w:bookmarkEnd w:id="352"/>
      <w:r>
        <w:t>&gt;</w:t>
      </w:r>
      <w:bookmarkEnd w:id="350"/>
      <w:bookmarkEnd w:id="3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9119"/>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Quant layer for reporting data values about protein groups related to different assays i.e. the column index MUST refer to Assays defined in the file. </w:t>
            </w:r>
            <w:r>
              <w:br/>
            </w:r>
            <w:r>
              <w:rPr>
                <w:b/>
                <w:bCs/>
              </w:rPr>
              <w:t>2</w:t>
            </w:r>
            <w:r>
              <w:t xml:space="preserve">: Quant layer for reporting data values about proteins related to different assays i.e. the column index MUST refer to Assays defined in the file. </w:t>
            </w:r>
            <w:r>
              <w:br/>
            </w:r>
            <w:r>
              <w:rPr>
                <w:b/>
                <w:bCs/>
              </w:rPr>
              <w:t>3</w:t>
            </w:r>
            <w:r>
              <w:t xml:space="preserve">: Quant layer for reporting data values about peptides related to different assays i.e. the column index MUST refer to Assays defined in the file. </w:t>
            </w:r>
            <w:r>
              <w:br/>
            </w:r>
            <w:r>
              <w:rPr>
                <w:b/>
                <w:bCs/>
              </w:rPr>
              <w:t>4</w:t>
            </w:r>
            <w:r>
              <w:t>: Quant layer for reporting data values about small molecules related to different assays i.e. the column index MUST refer to Assays defined in the file.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5"/>
              <w:gridCol w:w="781"/>
              <w:gridCol w:w="811"/>
              <w:gridCol w:w="65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1"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0D3896" w:rsidP="000D3896">
                  <w:pPr>
                    <w:pStyle w:val="HTMLPreformatted"/>
                    <w:rPr>
                      <w:sz w:val="24"/>
                    </w:rPr>
                  </w:pPr>
                  <w:r w:rsidRPr="000D3896">
                    <w:rPr>
                      <w:rFonts w:ascii="Arial" w:hAnsi="Arial" w:cs="Arial"/>
                      <w:sz w:val="20"/>
                      <w:lang w:eastAsia="de-DE"/>
                    </w:rPr>
                    <w:t>Type of data in the quant layer e.g. cvParam = "Intensity|RawAbundance|NormalisedAbundance|PeptideCount|ConfidenceScore|Anova|MaxFoldChange|....</w:t>
                  </w:r>
                  <w:proofErr w:type="gramStart"/>
                  <w:r w:rsidRPr="000D3896">
                    <w:rPr>
                      <w:rFonts w:ascii="Arial" w:hAnsi="Arial" w:cs="Arial"/>
                      <w:sz w:val="20"/>
                      <w:lang w:eastAsia="de-DE"/>
                    </w:rPr>
                    <w:t>"</w:t>
                  </w:r>
                  <w:r>
                    <w:rPr>
                      <w:rFonts w:ascii="Arial" w:hAnsi="Arial" w:cs="Arial"/>
                      <w:sz w:val="20"/>
                      <w:lang w:eastAsia="de-DE"/>
                    </w:rPr>
                    <w:t>.</w:t>
                  </w:r>
                  <w:proofErr w:type="gramEnd"/>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2" w:anchor="ColumnIndex" w:history="1">
                    <w:r w:rsidR="00D0245A">
                      <w:rPr>
                        <w:rStyle w:val="Hyperlink"/>
                      </w:rPr>
                      <w:t>ColumnI</w:t>
                    </w:r>
                    <w:r w:rsidR="00D0245A">
                      <w:rPr>
                        <w:rStyle w:val="Hyperlink"/>
                      </w:rPr>
                      <w:lastRenderedPageBreak/>
                      <w:t>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5272" w:rsidRPr="00795272" w:rsidRDefault="00795272" w:rsidP="00795272">
                  <w:pPr>
                    <w:pStyle w:val="HTMLPreformatted"/>
                    <w:rPr>
                      <w:rFonts w:ascii="Arial" w:hAnsi="Arial" w:cs="Arial"/>
                      <w:sz w:val="20"/>
                      <w:lang w:eastAsia="de-DE"/>
                    </w:rPr>
                  </w:pPr>
                  <w:r w:rsidRPr="00795272">
                    <w:rPr>
                      <w:rFonts w:ascii="Arial" w:hAnsi="Arial" w:cs="Arial"/>
                      <w:sz w:val="20"/>
                      <w:lang w:eastAsia="de-DE"/>
                    </w:rPr>
                    <w:t xml:space="preserve">Space separated unique identifiers for each column of data, MUST refer  </w:t>
                  </w:r>
                </w:p>
                <w:p w:rsidR="00795272" w:rsidRPr="00795272"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cs="Arial"/>
                      <w:szCs w:val="20"/>
                      <w:lang w:eastAsia="de-DE"/>
                    </w:rPr>
                  </w:pPr>
                  <w:r w:rsidRPr="00795272">
                    <w:rPr>
                      <w:rFonts w:cs="Arial"/>
                      <w:szCs w:val="20"/>
                      <w:lang w:eastAsia="de-DE"/>
                    </w:rPr>
                    <w:lastRenderedPageBreak/>
                    <w:t xml:space="preserve">to an object in the file i.e. StudyVariable or Assay, depending on the  </w:t>
                  </w:r>
                </w:p>
                <w:p w:rsidR="00D0245A"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rPr>
                  </w:pPr>
                  <w:proofErr w:type="gramStart"/>
                  <w:r w:rsidRPr="00795272">
                    <w:rPr>
                      <w:rFonts w:cs="Arial"/>
                      <w:szCs w:val="20"/>
                      <w:lang w:eastAsia="de-DE"/>
                    </w:rPr>
                    <w:t>context</w:t>
                  </w:r>
                  <w:proofErr w:type="gramEnd"/>
                  <w:r w:rsidRPr="00795272">
                    <w:rPr>
                      <w:rFonts w:cs="Arial"/>
                      <w:szCs w:val="20"/>
                      <w:lang w:eastAsia="de-DE"/>
                    </w:rPr>
                    <w:t xml:space="preserve"> where the QuantLayer resides.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3"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&lt;AssayQuantLayer id="Pep_AQL1"&gt;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accession="MS:1001891" cvRef="PSI-MS" name="Progenesis:peptide normalised abundance"/&gt;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&lt;ColumnIndex&gt;ass_0 ass_1 ass_2 ass_3 ass_4 ass_5 ass_6 ass_7 ass_8 ass_9 ass_10 ass_11&lt;/ColumnIndex&gt;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w:t>
            </w:r>
          </w:p>
          <w:p w:rsidR="00D0245A" w:rsidRDefault="00D0245A" w:rsidP="00F07D1E">
            <w:pPr>
              <w:pStyle w:val="HTMLPreformatted"/>
              <w:jc w:val="left"/>
            </w:pPr>
            <w:r>
              <w:t>&lt;/AssayQuantLayer&gt;</w:t>
            </w:r>
          </w:p>
        </w:tc>
      </w:tr>
    </w:tbl>
    <w:p w:rsidR="00D0245A" w:rsidRDefault="00D0245A" w:rsidP="00D0245A"/>
    <w:p w:rsidR="00D0245A" w:rsidRDefault="00D0245A" w:rsidP="00D0245A">
      <w:pPr>
        <w:pStyle w:val="Heading2"/>
      </w:pPr>
      <w:bookmarkStart w:id="353" w:name="_Toc342391940"/>
      <w:bookmarkStart w:id="354" w:name="_Toc377391239"/>
      <w:r>
        <w:t>Element &lt;</w:t>
      </w:r>
      <w:bookmarkStart w:id="355" w:name="Assay_refs"/>
      <w:r>
        <w:t>Assay_refs</w:t>
      </w:r>
      <w:bookmarkEnd w:id="355"/>
      <w:r>
        <w:t>&gt;</w:t>
      </w:r>
      <w:bookmarkEnd w:id="353"/>
      <w:bookmarkEnd w:id="3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61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 to the assays that are contained within this study variable.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&lt;Assay_refs&gt;ASS_0 ASS_1 ASS_2 ASS_3 ASS_4&lt;/Assay_refs&gt;</w:t>
            </w:r>
          </w:p>
        </w:tc>
      </w:tr>
    </w:tbl>
    <w:p w:rsidR="00D0245A" w:rsidRDefault="00D0245A" w:rsidP="00D0245A"/>
    <w:p w:rsidR="00D0245A" w:rsidRDefault="00D0245A" w:rsidP="00D0245A">
      <w:pPr>
        <w:pStyle w:val="Heading2"/>
      </w:pPr>
      <w:bookmarkStart w:id="356" w:name="_Toc342391941"/>
      <w:bookmarkStart w:id="357" w:name="_Toc377391240"/>
      <w:r>
        <w:t>Element &lt;</w:t>
      </w:r>
      <w:bookmarkStart w:id="358" w:name="AuditCollection"/>
      <w:r>
        <w:t>AuditCollection</w:t>
      </w:r>
      <w:bookmarkEnd w:id="358"/>
      <w:r>
        <w:t>&gt;</w:t>
      </w:r>
      <w:bookmarkEnd w:id="356"/>
      <w:bookmarkEnd w:id="3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complete set of Contacts (people and organisations) for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AuditCollectionType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6"/>
              <w:gridCol w:w="1135"/>
              <w:gridCol w:w="1180"/>
              <w:gridCol w:w="49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4" w:anchor="Person" w:history="1">
                    <w:r w:rsidR="00D0245A">
                      <w:rPr>
                        <w:rStyle w:val="Hyperlink"/>
                      </w:rPr>
                      <w:t>Person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person's name and contact details. Any additional information such as the address, contact email etc. should be supplied using CV parameters or user parameters.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5" w:anchor="Organization" w:history="1">
                    <w:r w:rsidR="00D0245A">
                      <w:rPr>
                        <w:rStyle w:val="Hyperlink"/>
                      </w:rPr>
                      <w: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694C8760" wp14:editId="37F25C78">
                  <wp:extent cx="5413375" cy="4274820"/>
                  <wp:effectExtent l="19050" t="0" r="0" b="0"/>
                  <wp:docPr id="4" name="Picture 4" descr="Audit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tCollection"/>
                          <pic:cNvPicPr>
                            <a:picLocks noChangeAspect="1" noChangeArrowheads="1"/>
                          </pic:cNvPicPr>
                        </pic:nvPicPr>
                        <pic:blipFill>
                          <a:blip r:embed="rId76" cstate="print"/>
                          <a:srcRect/>
                          <a:stretch>
                            <a:fillRect/>
                          </a:stretch>
                        </pic:blipFill>
                        <pic:spPr bwMode="auto">
                          <a:xfrm>
                            <a:off x="0" y="0"/>
                            <a:ext cx="5413375" cy="427482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&lt;AuditCollection&gt;</w:t>
            </w:r>
          </w:p>
          <w:p w:rsidR="00D0245A" w:rsidRDefault="00D0245A">
            <w:pPr>
              <w:pStyle w:val="HTMLPreformatted"/>
            </w:pPr>
            <w:r>
              <w:t xml:space="preserve">    &lt;Person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 xml:space="preserve">    &lt;/Person&gt;</w:t>
            </w:r>
          </w:p>
          <w:p w:rsidR="00D0245A" w:rsidRDefault="00D0245A">
            <w:pPr>
              <w:pStyle w:val="HTMLPreformatted"/>
            </w:pPr>
            <w:r>
              <w:t xml:space="preserve">    &lt;Organization id="ORG_Univ_Bochum" name="University of Bochum"/&gt;</w:t>
            </w:r>
          </w:p>
          <w:p w:rsidR="00D0245A" w:rsidRDefault="00D0245A">
            <w:pPr>
              <w:pStyle w:val="HTMLPreformatted"/>
            </w:pPr>
            <w:r>
              <w:t xml:space="preserve">    &lt;Organization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 xml:space="preserve">  ...</w:t>
            </w:r>
          </w:p>
          <w:p w:rsidR="00D0245A" w:rsidRDefault="00D0245A">
            <w:pPr>
              <w:pStyle w:val="HTMLPreformatted"/>
            </w:pPr>
            <w:r>
              <w:t>&lt;/AuditCollection&gt;</w:t>
            </w:r>
          </w:p>
        </w:tc>
      </w:tr>
    </w:tbl>
    <w:p w:rsidR="00D0245A" w:rsidRDefault="00D0245A" w:rsidP="00D0245A"/>
    <w:p w:rsidR="00D0245A" w:rsidRDefault="00D0245A" w:rsidP="00D0245A">
      <w:pPr>
        <w:pStyle w:val="Heading2"/>
      </w:pPr>
      <w:bookmarkStart w:id="359" w:name="_Toc342391942"/>
      <w:bookmarkStart w:id="360" w:name="_Toc377391241"/>
      <w:r>
        <w:t>Element &lt;</w:t>
      </w:r>
      <w:bookmarkStart w:id="361" w:name="BibliographicReference"/>
      <w:r>
        <w:t>BibliographicReference</w:t>
      </w:r>
      <w:bookmarkEnd w:id="361"/>
      <w:r>
        <w:t>&gt;</w:t>
      </w:r>
      <w:bookmarkEnd w:id="359"/>
      <w:bookmarkEnd w:id="3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Represents bibliographic references.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BibliographicReferenceType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5"/>
              <w:gridCol w:w="978"/>
              <w:gridCol w:w="824"/>
              <w:gridCol w:w="55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names of the authors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DOI of the referenced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editor(s)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issue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issue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w:t>
                  </w:r>
                  <w:r>
                    <w:lastRenderedPageBreak/>
                    <w:t xml:space="preserve">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page numbers.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journal, book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publisher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publisher of the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title of the BibliographicReference.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volume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year of publication.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&lt;BibliographicReference doi="doi:10.1089/omi.2012.0042" title="A software toolkit and interface for performing stable isotope labelling and top3 quantification using Progenesis LC-MS" pages="489-495" issue="9" volume="16" year="2012" publication="OMICS: A Journal of Integrative Biology" authors="D. Qi, P. Brownridge, D. Xia, K. Mackay, F. F. Gonzalez-Galarza, J. Kenyani, V. Harman, R. J. Beynon and A. R. Jones" id="BF_DQ1"/&gt;</w:t>
            </w:r>
          </w:p>
        </w:tc>
      </w:tr>
    </w:tbl>
    <w:p w:rsidR="00D0245A" w:rsidRDefault="00D0245A" w:rsidP="00D0245A"/>
    <w:p w:rsidR="00D0245A" w:rsidRDefault="00D0245A" w:rsidP="00D0245A">
      <w:pPr>
        <w:pStyle w:val="Heading2"/>
      </w:pPr>
      <w:bookmarkStart w:id="362" w:name="_Toc342391943"/>
      <w:bookmarkStart w:id="363" w:name="_Toc377391242"/>
      <w:r>
        <w:t>Element &lt;</w:t>
      </w:r>
      <w:bookmarkStart w:id="364" w:name="Column"/>
      <w:r>
        <w:t>Column</w:t>
      </w:r>
      <w:bookmarkEnd w:id="364"/>
      <w:r>
        <w:t>&gt;</w:t>
      </w:r>
      <w:bookmarkEnd w:id="362"/>
      <w:bookmarkEnd w:id="3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864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datatype and index position of one column of data in the DataMatrix.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9"/>
              <w:gridCol w:w="2203"/>
              <w:gridCol w:w="824"/>
              <w:gridCol w:w="43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xsd:nonNegativeInteger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column position within the data matrix - incrementing positive integers starting from zero.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135"/>
              <w:gridCol w:w="1180"/>
              <w:gridCol w:w="494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7"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2C7C51" w:rsidRDefault="00D0245A">
            <w:pPr>
              <w:pStyle w:val="HTMLPreformatted"/>
            </w:pPr>
            <w:r>
              <w:t xml:space="preserve">        &lt;/Column&gt;        </w:t>
            </w:r>
          </w:p>
          <w:p w:rsidR="00D0245A" w:rsidRDefault="002C7C51" w:rsidP="002C7C51">
            <w:pPr>
              <w:pStyle w:val="HTMLPreformatted"/>
            </w:pPr>
            <w:r>
              <w:t xml:space="preserve">       </w:t>
            </w:r>
            <w:r w:rsidR="00D0245A">
              <w:t>&lt;Column index="1"&gt;</w:t>
            </w:r>
          </w:p>
        </w:tc>
      </w:tr>
    </w:tbl>
    <w:p w:rsidR="00D0245A" w:rsidRDefault="00D0245A" w:rsidP="00D0245A"/>
    <w:p w:rsidR="00D0245A" w:rsidRDefault="00D0245A" w:rsidP="00D0245A">
      <w:pPr>
        <w:pStyle w:val="Heading2"/>
      </w:pPr>
      <w:bookmarkStart w:id="365" w:name="_Toc342391944"/>
      <w:bookmarkStart w:id="366" w:name="_Toc377391243"/>
      <w:r>
        <w:t>Element &lt;</w:t>
      </w:r>
      <w:bookmarkStart w:id="367" w:name="ColumnDefinition"/>
      <w:r>
        <w:t>ColumnDefinition</w:t>
      </w:r>
      <w:bookmarkEnd w:id="367"/>
      <w:r>
        <w:t>&gt;</w:t>
      </w:r>
      <w:bookmarkEnd w:id="365"/>
      <w:bookmarkEnd w:id="3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844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Definition of the data types in each column.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ColumnDefinitionType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5"/>
              <w:gridCol w:w="1135"/>
              <w:gridCol w:w="1180"/>
              <w:gridCol w:w="44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8" w:anchor="Column" w:history="1">
                    <w:r w:rsidR="00D0245A">
                      <w:rPr>
                        <w:rStyle w:val="Hyperlink"/>
                      </w:rPr>
                      <w:t>Column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and index position of one column of data in the DataMatrix.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lastRenderedPageBreak/>
              <w:t xml:space="preserve">          &lt;/DataType&gt;</w:t>
            </w:r>
          </w:p>
          <w:p w:rsidR="00B75622"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&lt;DataType&gt;</w:t>
            </w:r>
          </w:p>
          <w:p w:rsidR="00D0245A" w:rsidRDefault="00D0245A">
            <w:pPr>
              <w:pStyle w:val="HTMLPreformatted"/>
            </w:pPr>
            <w:r>
              <w:t xml:space="preserve">  ...</w:t>
            </w:r>
          </w:p>
          <w:p w:rsidR="00D0245A" w:rsidRDefault="00D0245A">
            <w:pPr>
              <w:pStyle w:val="HTMLPreformatted"/>
            </w:pPr>
            <w:r>
              <w:t>&lt;/ColumnDefinition&gt;</w:t>
            </w:r>
          </w:p>
        </w:tc>
      </w:tr>
    </w:tbl>
    <w:p w:rsidR="00D0245A" w:rsidRDefault="00D0245A" w:rsidP="00D0245A"/>
    <w:p w:rsidR="00D0245A" w:rsidRDefault="00D0245A" w:rsidP="00D0245A">
      <w:pPr>
        <w:pStyle w:val="Heading2"/>
      </w:pPr>
      <w:bookmarkStart w:id="368" w:name="_Toc342391945"/>
      <w:bookmarkStart w:id="369" w:name="_Toc377391244"/>
      <w:r>
        <w:t>Element &lt;</w:t>
      </w:r>
      <w:bookmarkStart w:id="370" w:name="ColumnIndex"/>
      <w:r>
        <w:t>ColumnIndex</w:t>
      </w:r>
      <w:bookmarkEnd w:id="370"/>
      <w:r>
        <w:t>&gt;</w:t>
      </w:r>
      <w:bookmarkEnd w:id="368"/>
      <w:bookmarkEnd w:id="3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53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Space separated unique identifiers for each column of data, MUST refer to an object in the file i.e. StudyVariable or Assay, depending on the context where the QuantLayer resides.</w:t>
            </w:r>
            <w:r>
              <w:br/>
            </w:r>
            <w:r>
              <w:rPr>
                <w:b/>
                <w:bCs/>
              </w:rPr>
              <w:t>2</w:t>
            </w:r>
            <w:r>
              <w:t>: Space separated unique identifiers for each column of data, MUST refer to an object in the file i.e. Ratio elements.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&lt;ColumnIndex&gt;RATIO_vIa_30min_vs_vIb_120min RATIO_20a_30min_vs_20b_120min RATIO_40a_30min_vs_40b_120min RATIO_60a_30min_vs_60b_120min RATIO_80a_30min_vs_80b_120min RATIO_Ia_30min_vs_Ib_120min&lt;/ColumnIndex&gt;</w:t>
            </w:r>
          </w:p>
        </w:tc>
      </w:tr>
    </w:tbl>
    <w:p w:rsidR="00D0245A" w:rsidRDefault="00D0245A" w:rsidP="00D0245A"/>
    <w:p w:rsidR="00D0245A" w:rsidRDefault="00D0245A" w:rsidP="00D0245A">
      <w:pPr>
        <w:pStyle w:val="Heading2"/>
      </w:pPr>
      <w:bookmarkStart w:id="371" w:name="_Toc342391946"/>
      <w:bookmarkStart w:id="372" w:name="_Toc377391245"/>
      <w:r>
        <w:t>Element &lt;</w:t>
      </w:r>
      <w:bookmarkStart w:id="373" w:name="ContactRole"/>
      <w:r>
        <w:t>ContactRole</w:t>
      </w:r>
      <w:bookmarkEnd w:id="373"/>
      <w:r>
        <w:t>&gt;</w:t>
      </w:r>
      <w:bookmarkEnd w:id="371"/>
      <w:bookmarkEnd w:id="3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44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 of the Contact that provided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ContactRoleType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4"/>
              <w:gridCol w:w="1057"/>
              <w:gridCol w:w="824"/>
              <w:gridCol w:w="51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contact_ref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When a ContactRole is used, it specifies which Contact the role is associated with.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8"/>
              <w:gridCol w:w="1135"/>
              <w:gridCol w:w="1180"/>
              <w:gridCol w:w="43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9" w:anchor="Role" w:history="1">
                    <w:r w:rsidR="00D0245A">
                      <w:rPr>
                        <w:rStyle w:val="Hyperlink"/>
                      </w:rPr>
                      <w: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roles (lab equipment sales, contractor, etc.) the Contact fills.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&lt;/ContactRole&gt;</w:t>
            </w:r>
          </w:p>
        </w:tc>
      </w:tr>
    </w:tbl>
    <w:p w:rsidR="00D0245A" w:rsidRDefault="00D0245A" w:rsidP="00D0245A"/>
    <w:p w:rsidR="00D0245A" w:rsidRDefault="00D0245A" w:rsidP="00D0245A">
      <w:pPr>
        <w:pStyle w:val="Heading2"/>
      </w:pPr>
      <w:bookmarkStart w:id="374" w:name="_Toc342391947"/>
      <w:bookmarkStart w:id="375" w:name="_Toc377391246"/>
      <w:r>
        <w:t>Element &lt;</w:t>
      </w:r>
      <w:bookmarkStart w:id="376" w:name="Cv"/>
      <w:proofErr w:type="gramStart"/>
      <w:r>
        <w:t>Cv</w:t>
      </w:r>
      <w:bookmarkEnd w:id="376"/>
      <w:proofErr w:type="gramEnd"/>
      <w:r>
        <w:t>&gt;</w:t>
      </w:r>
      <w:bookmarkEnd w:id="374"/>
      <w:bookmarkEnd w:id="3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860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source controlled vocabulary from which cvParams will be obtained.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124"/>
              <w:gridCol w:w="824"/>
              <w:gridCol w:w="52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fullName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full name of the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of this cv within the document to be referenced by cvParam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URI of the source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CV.</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&lt;Cv id="PSI-MS" fullName="Proteomics Standards Initiative Mass Spectrometry Vocabularies"  uri="http://psidev.cvs.sourceforge.net/viewvc/*checkout*/psidev/psi/psi-ms/mzML/controlledVocabulary/psi-ms.obo" version="3.40.0"/&gt;</w:t>
            </w:r>
          </w:p>
        </w:tc>
      </w:tr>
    </w:tbl>
    <w:p w:rsidR="00D0245A" w:rsidRDefault="00D0245A" w:rsidP="00D0245A"/>
    <w:p w:rsidR="00D0245A" w:rsidRDefault="00D0245A" w:rsidP="00D0245A">
      <w:pPr>
        <w:pStyle w:val="Heading2"/>
      </w:pPr>
      <w:bookmarkStart w:id="377" w:name="_Toc342391948"/>
      <w:bookmarkStart w:id="378" w:name="_Toc377391247"/>
      <w:r>
        <w:t>Element &lt;</w:t>
      </w:r>
      <w:bookmarkStart w:id="379" w:name="CvList"/>
      <w:r>
        <w:t>CvList</w:t>
      </w:r>
      <w:bookmarkEnd w:id="379"/>
      <w:r>
        <w:t>&gt;</w:t>
      </w:r>
      <w:bookmarkEnd w:id="377"/>
      <w:bookmarkEnd w:id="3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860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controlled vocabularies used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0"/>
              <w:gridCol w:w="1135"/>
              <w:gridCol w:w="1180"/>
              <w:gridCol w:w="456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80" w:anchor="Cv" w:history="1">
                    <w:r w:rsidR="00D0245A">
                      <w:rPr>
                        <w:rStyle w:val="Hyperlink"/>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source controlled vocabulary from which cvParams will be obtained.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&lt;/CvList&gt;</w:t>
            </w:r>
          </w:p>
        </w:tc>
      </w:tr>
    </w:tbl>
    <w:p w:rsidR="00D0245A" w:rsidRDefault="00D0245A" w:rsidP="00D0245A"/>
    <w:p w:rsidR="00D0245A" w:rsidRDefault="00D0245A" w:rsidP="00D0245A">
      <w:pPr>
        <w:pStyle w:val="Heading2"/>
      </w:pPr>
      <w:bookmarkStart w:id="380" w:name="_Toc342391949"/>
      <w:bookmarkStart w:id="381" w:name="_Toc377391248"/>
      <w:r>
        <w:t>Element &lt;</w:t>
      </w:r>
      <w:bookmarkStart w:id="382" w:name="cvParam"/>
      <w:r>
        <w:t>cvParam</w:t>
      </w:r>
      <w:bookmarkEnd w:id="382"/>
      <w:r>
        <w:t>&gt;</w:t>
      </w:r>
      <w:bookmarkEnd w:id="380"/>
      <w:bookmarkEnd w:id="3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849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entry from </w:t>
            </w:r>
            <w:proofErr w:type="gramStart"/>
            <w:r>
              <w:t>an ontology</w:t>
            </w:r>
            <w:proofErr w:type="gramEnd"/>
            <w:r>
              <w:t xml:space="preserve"> or a controlled vocabulary.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4"/>
              <w:gridCol w:w="1057"/>
              <w:gridCol w:w="824"/>
              <w:gridCol w:w="509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accession or ID number of this CV term in the source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reference to the cv element from which this term originates.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&lt;cvParam accession="MS:1001524" cvRef="PSI-MS" unitCvRef="UO" unitName="dalton" unitAccession="UO:0000221" value="63.998285" name="fragment neutral loss"/&gt;</w:t>
            </w:r>
          </w:p>
        </w:tc>
      </w:tr>
    </w:tbl>
    <w:p w:rsidR="00D0245A" w:rsidRDefault="00D0245A" w:rsidP="00D0245A"/>
    <w:p w:rsidR="00D0245A" w:rsidRDefault="00D0245A" w:rsidP="00D0245A">
      <w:pPr>
        <w:pStyle w:val="Heading2"/>
      </w:pPr>
      <w:bookmarkStart w:id="383" w:name="_Toc342391950"/>
      <w:bookmarkStart w:id="384" w:name="_Toc377391249"/>
      <w:r>
        <w:lastRenderedPageBreak/>
        <w:t>Element &lt;</w:t>
      </w:r>
      <w:bookmarkStart w:id="385" w:name="DatabaseName"/>
      <w:r>
        <w:t>DatabaseName</w:t>
      </w:r>
      <w:bookmarkEnd w:id="385"/>
      <w:r>
        <w:t>&gt;</w:t>
      </w:r>
      <w:bookmarkEnd w:id="383"/>
      <w:bookmarkEnd w:id="3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82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1"/>
              <w:gridCol w:w="1135"/>
              <w:gridCol w:w="1180"/>
              <w:gridCol w:w="417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8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8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&lt;DatabaseName&gt;</w:t>
            </w:r>
          </w:p>
          <w:p w:rsidR="00D0245A" w:rsidRPr="00763FB6" w:rsidRDefault="00D0245A" w:rsidP="00763FB6">
            <w:pPr>
              <w:pStyle w:val="HTMLPreformatted"/>
              <w:rPr>
                <w:szCs w:val="14"/>
              </w:rPr>
            </w:pPr>
            <w:r>
              <w:t xml:space="preserve">        </w:t>
            </w:r>
            <w:r w:rsidR="00763FB6" w:rsidRPr="00763FB6">
              <w:rPr>
                <w:rFonts w:cs="Courier New"/>
                <w:szCs w:val="14"/>
                <w:lang w:val="de-DE" w:eastAsia="de-DE"/>
              </w:rPr>
              <w:t>&lt;userParam name="SwissProtHuman554TD_20080526.fasta"/&gt;</w:t>
            </w:r>
          </w:p>
          <w:p w:rsidR="00D0245A" w:rsidRDefault="00D0245A" w:rsidP="00F07D1E">
            <w:pPr>
              <w:pStyle w:val="HTMLPreformatted"/>
              <w:jc w:val="left"/>
            </w:pPr>
            <w:r>
              <w:t xml:space="preserve">      &lt;/DatabaseName&gt;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/MzQuantML/InputFiles/SearchDatabase/DatabaseName</w:t>
            </w:r>
          </w:p>
          <w:p w:rsidR="00D0245A" w:rsidRDefault="00D0245A">
            <w:pPr>
              <w:pStyle w:val="HTMLPreformatted"/>
            </w:pPr>
            <w:r>
              <w:t xml:space="preserve">SHOULD supply a *child* term of </w:t>
            </w:r>
            <w:hyperlink r:id="rId83" w:tgtFrame="new" w:history="1">
              <w:r>
                <w:rPr>
                  <w:rStyle w:val="Hyperlink"/>
                </w:rPr>
                <w:t>MS:1001013</w:t>
              </w:r>
            </w:hyperlink>
            <w:r>
              <w:t xml:space="preserve"> (</w:t>
            </w:r>
            <w:r>
              <w:rPr>
                <w:rStyle w:val="popup"/>
              </w:rPr>
              <w:t>database name</w:t>
            </w:r>
            <w:r>
              <w:t>) only once</w:t>
            </w:r>
          </w:p>
          <w:p w:rsidR="00D0245A" w:rsidRDefault="00D0245A">
            <w:pPr>
              <w:pStyle w:val="HTMLPreformatted"/>
            </w:pPr>
            <w:r>
              <w:t xml:space="preserve">  e.g.: </w:t>
            </w:r>
            <w:hyperlink r:id="rId84" w:tgtFrame="new" w:history="1">
              <w:r>
                <w:rPr>
                  <w:rStyle w:val="Hyperlink"/>
                </w:rPr>
                <w:t>MS:1001084</w:t>
              </w:r>
            </w:hyperlink>
            <w:r>
              <w:t xml:space="preserve"> (</w:t>
            </w:r>
            <w:r>
              <w:rPr>
                <w:rStyle w:val="popup"/>
              </w:rPr>
              <w:t>database nr</w:t>
            </w:r>
            <w:r>
              <w:t xml:space="preserve">) </w:t>
            </w:r>
          </w:p>
          <w:p w:rsidR="00D0245A" w:rsidRDefault="00D0245A">
            <w:pPr>
              <w:pStyle w:val="HTMLPreformatted"/>
            </w:pPr>
            <w:r>
              <w:t xml:space="preserve">  e.g.: </w:t>
            </w:r>
            <w:hyperlink r:id="rId85" w:tgtFrame="new" w:history="1">
              <w:r>
                <w:rPr>
                  <w:rStyle w:val="Hyperlink"/>
                </w:rPr>
                <w:t>MS:1001104</w:t>
              </w:r>
            </w:hyperlink>
            <w:r>
              <w:t xml:space="preserve"> (</w:t>
            </w:r>
            <w:r>
              <w:rPr>
                <w:rStyle w:val="popup"/>
              </w:rPr>
              <w:t>database UniProtKB/Swiss-Prot</w:t>
            </w:r>
            <w:r>
              <w:t xml:space="preserve">) </w:t>
            </w:r>
          </w:p>
          <w:p w:rsidR="00D0245A" w:rsidRDefault="00D0245A">
            <w:pPr>
              <w:pStyle w:val="HTMLPreformatted"/>
            </w:pPr>
            <w:r>
              <w:t xml:space="preserve">  e.g.: </w:t>
            </w:r>
            <w:hyperlink r:id="rId86" w:tgtFrame="new" w:history="1">
              <w:r>
                <w:rPr>
                  <w:rStyle w:val="Hyperlink"/>
                </w:rPr>
                <w:t>MS:1001142</w:t>
              </w:r>
            </w:hyperlink>
            <w:r>
              <w:t xml:space="preserve"> (</w:t>
            </w:r>
            <w:r>
              <w:rPr>
                <w:rStyle w:val="popup"/>
              </w:rPr>
              <w:t>database IPI_human</w:t>
            </w:r>
            <w:r>
              <w:t xml:space="preserve">) </w:t>
            </w:r>
          </w:p>
          <w:p w:rsidR="00D0245A" w:rsidRDefault="00D0245A">
            <w:pPr>
              <w:pStyle w:val="HTMLPreformatted"/>
            </w:pPr>
            <w:r>
              <w:t xml:space="preserve">  e.g.: </w:t>
            </w:r>
            <w:hyperlink r:id="rId87" w:tgtFrame="new" w:history="1">
              <w:r>
                <w:rPr>
                  <w:rStyle w:val="Hyperlink"/>
                </w:rPr>
                <w:t>MS:1001285</w:t>
              </w:r>
            </w:hyperlink>
            <w:r>
              <w:t xml:space="preserve"> (</w:t>
            </w:r>
            <w:r>
              <w:rPr>
                <w:rStyle w:val="popup"/>
              </w:rPr>
              <w:t>database IPI_mouse</w:t>
            </w:r>
            <w:r>
              <w:t xml:space="preserve">) </w:t>
            </w:r>
          </w:p>
          <w:p w:rsidR="00D0245A" w:rsidRDefault="00D0245A">
            <w:pPr>
              <w:pStyle w:val="HTMLPreformatted"/>
            </w:pPr>
            <w:r>
              <w:t xml:space="preserve">  e.g.: </w:t>
            </w:r>
            <w:hyperlink r:id="rId88" w:tgtFrame="new" w:history="1">
              <w:r>
                <w:rPr>
                  <w:rStyle w:val="Hyperlink"/>
                </w:rPr>
                <w:t>MS:1001286</w:t>
              </w:r>
            </w:hyperlink>
            <w:r>
              <w:t xml:space="preserve"> (</w:t>
            </w:r>
            <w:r>
              <w:rPr>
                <w:rStyle w:val="popup"/>
              </w:rPr>
              <w:t>database IPI_rat</w:t>
            </w:r>
            <w:r>
              <w:t xml:space="preserve">) </w:t>
            </w:r>
          </w:p>
          <w:p w:rsidR="00D0245A" w:rsidRDefault="00D0245A">
            <w:pPr>
              <w:pStyle w:val="HTMLPreformatted"/>
            </w:pPr>
            <w:r>
              <w:t xml:space="preserve">  e.g.: </w:t>
            </w:r>
            <w:hyperlink r:id="rId89" w:tgtFrame="new" w:history="1">
              <w:r>
                <w:rPr>
                  <w:rStyle w:val="Hyperlink"/>
                </w:rPr>
                <w:t>MS:1001287</w:t>
              </w:r>
            </w:hyperlink>
            <w:r>
              <w:t xml:space="preserve"> (</w:t>
            </w:r>
            <w:r>
              <w:rPr>
                <w:rStyle w:val="popup"/>
              </w:rPr>
              <w:t>database IPI_zebrafish</w:t>
            </w:r>
            <w:r>
              <w:t xml:space="preserve">) </w:t>
            </w:r>
          </w:p>
          <w:p w:rsidR="00D0245A" w:rsidRDefault="00D0245A">
            <w:pPr>
              <w:pStyle w:val="HTMLPreformatted"/>
            </w:pPr>
            <w:r>
              <w:t xml:space="preserve">  e.g.: </w:t>
            </w:r>
            <w:hyperlink r:id="rId90" w:tgtFrame="new" w:history="1">
              <w:r>
                <w:rPr>
                  <w:rStyle w:val="Hyperlink"/>
                </w:rPr>
                <w:t>MS:1001288</w:t>
              </w:r>
            </w:hyperlink>
            <w:r>
              <w:t xml:space="preserve"> (</w:t>
            </w:r>
            <w:r>
              <w:rPr>
                <w:rStyle w:val="popup"/>
              </w:rPr>
              <w:t>database IPI_chicken</w:t>
            </w:r>
            <w:r>
              <w:t xml:space="preserve">) </w:t>
            </w:r>
          </w:p>
          <w:p w:rsidR="00D0245A" w:rsidRDefault="00D0245A">
            <w:pPr>
              <w:pStyle w:val="HTMLPreformatted"/>
            </w:pPr>
            <w:r>
              <w:t xml:space="preserve">  e.g.: </w:t>
            </w:r>
            <w:hyperlink r:id="rId91" w:tgtFrame="new" w:history="1">
              <w:r>
                <w:rPr>
                  <w:rStyle w:val="Hyperlink"/>
                </w:rPr>
                <w:t>MS:1001289</w:t>
              </w:r>
            </w:hyperlink>
            <w:r>
              <w:t xml:space="preserve"> (</w:t>
            </w:r>
            <w:r>
              <w:rPr>
                <w:rStyle w:val="popup"/>
              </w:rPr>
              <w:t>database IPI_cow</w:t>
            </w:r>
            <w:r>
              <w:t xml:space="preserve">) </w:t>
            </w:r>
          </w:p>
          <w:p w:rsidR="00D0245A" w:rsidRDefault="00D0245A">
            <w:pPr>
              <w:pStyle w:val="HTMLPreformatted"/>
            </w:pPr>
            <w:r>
              <w:t xml:space="preserve">  e.g.: </w:t>
            </w:r>
            <w:hyperlink r:id="rId92" w:tgtFrame="new" w:history="1">
              <w:r>
                <w:rPr>
                  <w:rStyle w:val="Hyperlink"/>
                </w:rPr>
                <w:t>MS:1001290</w:t>
              </w:r>
            </w:hyperlink>
            <w:r>
              <w:t xml:space="preserve"> (</w:t>
            </w:r>
            <w:r>
              <w:rPr>
                <w:rStyle w:val="popup"/>
              </w:rPr>
              <w:t>database IPI_arabidopsis</w:t>
            </w:r>
            <w:r>
              <w:t xml:space="preserve">) </w:t>
            </w:r>
          </w:p>
          <w:p w:rsidR="00D0245A" w:rsidRDefault="00D0245A">
            <w:pPr>
              <w:pStyle w:val="HTMLPreformatted"/>
            </w:pPr>
            <w:r>
              <w:t xml:space="preserve">  e.g.: </w:t>
            </w:r>
            <w:hyperlink r:id="rId93" w:tgtFrame="new" w:history="1">
              <w:r>
                <w:rPr>
                  <w:rStyle w:val="Hyperlink"/>
                </w:rPr>
                <w:t>MS:1002060</w:t>
              </w:r>
            </w:hyperlink>
            <w:r>
              <w:t xml:space="preserve"> (</w:t>
            </w:r>
            <w:r>
              <w:rPr>
                <w:rStyle w:val="popup"/>
              </w:rPr>
              <w:t>database UniProtKB/TrEMBL</w:t>
            </w:r>
            <w:r>
              <w:t xml:space="preserve">) </w:t>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cvParams:</w:t>
            </w:r>
          </w:p>
        </w:tc>
        <w:tc>
          <w:tcPr>
            <w:tcW w:w="0" w:type="auto"/>
            <w:vAlign w:val="center"/>
            <w:hideMark/>
          </w:tcPr>
          <w:p w:rsidR="00D0245A" w:rsidRDefault="00D0245A" w:rsidP="00F07D1E">
            <w:pPr>
              <w:pStyle w:val="HTMLPreformatted"/>
              <w:jc w:val="left"/>
            </w:pPr>
            <w:r>
              <w:t>&lt;cvParam cvRef="PSI-MS" accession="MS:1001013" name="database name" value="SwissProtHuman554TD_20080526.fasta"/&gt;</w:t>
            </w:r>
          </w:p>
          <w:p w:rsidR="00D0245A" w:rsidRDefault="00D0245A" w:rsidP="00F07D1E">
            <w:pPr>
              <w:pStyle w:val="HTMLPreformatted"/>
              <w:jc w:val="left"/>
            </w:pPr>
            <w:r>
              <w:t>&lt;cvParam cvRef="MS" accession="MS:1001084" name="database nr"/&gt;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name="sgd_orfs_plus_ups_prots.fasta"/&gt;</w:t>
            </w:r>
          </w:p>
          <w:p w:rsidR="00D0245A" w:rsidRDefault="00D0245A">
            <w:pPr>
              <w:pStyle w:val="HTMLPreformatted"/>
            </w:pPr>
            <w:r>
              <w:t>&lt;userParam name="itraq_db.fasta"/&gt;</w:t>
            </w:r>
          </w:p>
          <w:p w:rsidR="00D0245A" w:rsidRDefault="00D0245A">
            <w:pPr>
              <w:pStyle w:val="HTMLPreformatted"/>
            </w:pPr>
            <w:r>
              <w:t>&lt;userParam name="Pseudomonas.fasta"/&gt;</w:t>
            </w:r>
          </w:p>
        </w:tc>
      </w:tr>
    </w:tbl>
    <w:p w:rsidR="00D0245A" w:rsidRDefault="00D0245A" w:rsidP="00D0245A"/>
    <w:p w:rsidR="00D0245A" w:rsidRDefault="00D0245A" w:rsidP="00D0245A">
      <w:pPr>
        <w:pStyle w:val="Heading2"/>
      </w:pPr>
      <w:bookmarkStart w:id="386" w:name="_Toc342391951"/>
      <w:bookmarkStart w:id="387" w:name="_Toc377391250"/>
      <w:r>
        <w:t>Element &lt;</w:t>
      </w:r>
      <w:bookmarkStart w:id="388" w:name="DataMatrix"/>
      <w:r>
        <w:t>DataMatrix</w:t>
      </w:r>
      <w:bookmarkEnd w:id="388"/>
      <w:r>
        <w:t>&gt;</w:t>
      </w:r>
      <w:bookmarkEnd w:id="386"/>
      <w:bookmarkEnd w:id="3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852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matrix of data stored in rows and columns, as defined in the parent QuantLayer.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DataMatrixType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00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94" w:anchor="Row" w:history="1">
                    <w:r w:rsidR="00D0245A">
                      <w:rPr>
                        <w:rStyle w:val="Hyperlink"/>
                      </w:rPr>
                      <w:t>Row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row of data in a data 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&lt;Row object_ref="pep_QSTTFADCPVVPADPDILLAK_2_48178"&gt;3299.727 576.473 43.736 1858.257 657.126 933.167 2811.395 1563.02 2621.453 3516.591 2474.139 1086.323&lt;/Row&gt;</w:t>
            </w:r>
          </w:p>
          <w:p w:rsidR="00D0245A" w:rsidRDefault="00D0245A" w:rsidP="00F07D1E">
            <w:pPr>
              <w:pStyle w:val="HTMLPreformatted"/>
              <w:jc w:val="left"/>
            </w:pPr>
            <w:r>
              <w:t xml:space="preserve">    &lt;Row object_ref="pep_QKYDADVLDK_3_2006"&gt;48572.697 36224.374 49154.991 48022.429 42519.467 43865.915 33691.767 30520.391 29488.844 31172.178 23221.642 20119.87&lt;/Row&gt;</w:t>
            </w:r>
          </w:p>
          <w:p w:rsidR="00D0245A" w:rsidRDefault="00D0245A" w:rsidP="00F07D1E">
            <w:pPr>
              <w:pStyle w:val="HTMLPreformatted"/>
              <w:jc w:val="left"/>
            </w:pPr>
            <w:r>
              <w:t xml:space="preserve">    &lt;Row object_ref="pep_GLGNPLLYDGVER_2_13819"&gt;14041.079 10370.307 11493.51 12698.35 9696.061 10021.047 9707.69 10754.69 10504.175 8528.331 7383.964 6172.554&lt;/Row&gt;</w:t>
            </w:r>
          </w:p>
          <w:p w:rsidR="00D0245A" w:rsidRDefault="00D0245A" w:rsidP="00F07D1E">
            <w:pPr>
              <w:pStyle w:val="HTMLPreformatted"/>
              <w:jc w:val="left"/>
            </w:pPr>
            <w:r>
              <w:t xml:space="preserve">    &lt;Row object_ref="pep_LFAGMSPEMAK_2_5761"&gt;25030.664 17899.384 19336.846 26564.901 19449.275 22901.059 15937.055 21527.449 16656.611 13495.235 12320.256 12043.633&lt;/Row&gt;</w:t>
            </w:r>
          </w:p>
          <w:p w:rsidR="00D0245A" w:rsidRDefault="00D0245A" w:rsidP="00F07D1E">
            <w:pPr>
              <w:pStyle w:val="HTMLPreformatted"/>
              <w:jc w:val="left"/>
            </w:pPr>
            <w:r>
              <w:t xml:space="preserve">    &lt;Row object_ref="pep_FSPVSTASYR_2_7384"&gt;15736.005 12792.928 12804.118 14132.755 14456.028 15512.023 8811.88 11793.098 10181.587 7227.684 7532.051 6258.705&lt;/Row&gt;</w:t>
            </w:r>
          </w:p>
          <w:p w:rsidR="00D0245A" w:rsidRDefault="00D0245A" w:rsidP="00F07D1E">
            <w:pPr>
              <w:pStyle w:val="HTMLPreformatted"/>
              <w:jc w:val="left"/>
            </w:pPr>
            <w:r>
              <w:t xml:space="preserve">  ...</w:t>
            </w:r>
          </w:p>
          <w:p w:rsidR="00D0245A" w:rsidRDefault="00D0245A" w:rsidP="00F07D1E">
            <w:pPr>
              <w:pStyle w:val="HTMLPreformatted"/>
              <w:jc w:val="left"/>
            </w:pPr>
            <w:r>
              <w:t>&lt;/DataMatrix&gt;</w:t>
            </w:r>
          </w:p>
        </w:tc>
      </w:tr>
    </w:tbl>
    <w:p w:rsidR="00D0245A" w:rsidRDefault="00D0245A" w:rsidP="00D0245A"/>
    <w:p w:rsidR="00D0245A" w:rsidRDefault="00D0245A" w:rsidP="00D0245A">
      <w:pPr>
        <w:pStyle w:val="Heading2"/>
      </w:pPr>
      <w:bookmarkStart w:id="389" w:name="_Toc342391952"/>
      <w:bookmarkStart w:id="390" w:name="_Toc377391251"/>
      <w:r>
        <w:lastRenderedPageBreak/>
        <w:t>Element &lt;</w:t>
      </w:r>
      <w:bookmarkStart w:id="391" w:name="DataProcessing"/>
      <w:r>
        <w:t>DataProcessing</w:t>
      </w:r>
      <w:bookmarkEnd w:id="391"/>
      <w:r>
        <w:t>&gt;</w:t>
      </w:r>
      <w:bookmarkEnd w:id="389"/>
      <w:bookmarkEnd w:id="3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86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the way in which a particular software package was used to analyse data and for example produce different quant layers or lists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8"/>
              <w:gridCol w:w="1758"/>
              <w:gridCol w:w="824"/>
              <w:gridCol w:w="459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 MUST reference the appropriate SoftwareType.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135"/>
              <w:gridCol w:w="1180"/>
              <w:gridCol w:w="442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95" w:anchor="InputObject_refs" w:history="1">
                    <w:r w:rsidR="00D0245A">
                      <w:rPr>
                        <w:rStyle w:val="Hyperlink"/>
                      </w:rPr>
                      <w:t>InputObject_refs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inputs to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96" w:anchor="OutputObject_refs" w:history="1">
                    <w:r w:rsidR="00D0245A">
                      <w:rPr>
                        <w:rStyle w:val="Hyperlink"/>
                      </w:rPr>
                      <w:t>OutputObject_refs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the outputs of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97" w:anchor="ProcessingMethod" w:history="1">
                    <w:r w:rsidR="00D0245A">
                      <w:rPr>
                        <w:rStyle w:val="Hyperlink"/>
                      </w:rPr>
                      <w:t>ProcessingMethod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one step within the data processing pipeline.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&lt;ProcessingMethod order="2"&gt;</w:t>
            </w:r>
          </w:p>
          <w:p w:rsidR="00D0245A" w:rsidRDefault="00D0245A">
            <w:pPr>
              <w:pStyle w:val="HTMLPreformatted"/>
            </w:pPr>
            <w:r>
              <w:t xml:space="preserve">  ...</w:t>
            </w:r>
          </w:p>
          <w:p w:rsidR="00D0245A" w:rsidRDefault="00D0245A">
            <w:pPr>
              <w:pStyle w:val="HTMLPreformatted"/>
            </w:pPr>
            <w:r>
              <w:t>&lt;/DataProcessing&gt;</w:t>
            </w:r>
          </w:p>
        </w:tc>
      </w:tr>
    </w:tbl>
    <w:p w:rsidR="00D0245A" w:rsidRDefault="00D0245A" w:rsidP="00D0245A"/>
    <w:p w:rsidR="00D0245A" w:rsidRDefault="00D0245A" w:rsidP="00D0245A">
      <w:pPr>
        <w:pStyle w:val="Heading2"/>
      </w:pPr>
      <w:bookmarkStart w:id="392" w:name="_Toc342391953"/>
      <w:bookmarkStart w:id="393" w:name="_Toc377391252"/>
      <w:r>
        <w:t>Element &lt;</w:t>
      </w:r>
      <w:bookmarkStart w:id="394" w:name="DataProcessingList"/>
      <w:r>
        <w:t>DataProcessingList</w:t>
      </w:r>
      <w:bookmarkEnd w:id="394"/>
      <w:r>
        <w:t>&gt;</w:t>
      </w:r>
      <w:bookmarkEnd w:id="392"/>
      <w:bookmarkEnd w:id="3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data processing applied to this data.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9"/>
              <w:gridCol w:w="1135"/>
              <w:gridCol w:w="1180"/>
              <w:gridCol w:w="465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98" w:anchor="DataProcessing" w:history="1">
                    <w:r w:rsidR="00D0245A">
                      <w:rPr>
                        <w:rStyle w:val="Hyperlink"/>
                      </w:rPr>
                      <w:t>DataProcessing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the way in which a particular software package was used to analyse data and for example produce different quant layers or lists 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67D24554" wp14:editId="08BA8A46">
                  <wp:extent cx="5385435" cy="4067175"/>
                  <wp:effectExtent l="19050" t="0" r="5715" b="0"/>
                  <wp:docPr id="5" name="Picture 5" descr="DataProcessing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ProcessingList"/>
                          <pic:cNvPicPr>
                            <a:picLocks noChangeAspect="1" noChangeArrowheads="1"/>
                          </pic:cNvPicPr>
                        </pic:nvPicPr>
                        <pic:blipFill>
                          <a:blip r:embed="rId99" cstate="print"/>
                          <a:srcRect/>
                          <a:stretch>
                            <a:fillRect/>
                          </a:stretch>
                        </pic:blipFill>
                        <pic:spPr bwMode="auto">
                          <a:xfrm>
                            <a:off x="0" y="0"/>
                            <a:ext cx="5385435" cy="40671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&lt;DataProcessingList&gt;</w:t>
            </w:r>
          </w:p>
          <w:p w:rsidR="00D0245A" w:rsidRDefault="00D0245A">
            <w:pPr>
              <w:pStyle w:val="HTMLPreformatted"/>
            </w:pPr>
            <w:r>
              <w:t xml:space="preserve">    &lt;DataProcessing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w:t>
            </w:r>
          </w:p>
          <w:p w:rsidR="00D0245A" w:rsidRDefault="00D0245A">
            <w:pPr>
              <w:pStyle w:val="HTMLPreformatted"/>
            </w:pPr>
            <w:r>
              <w:t>&lt;/DataProcessingList&gt;</w:t>
            </w:r>
          </w:p>
        </w:tc>
      </w:tr>
    </w:tbl>
    <w:p w:rsidR="00D0245A" w:rsidRDefault="00D0245A" w:rsidP="00D0245A"/>
    <w:p w:rsidR="00D0245A" w:rsidRDefault="00D0245A" w:rsidP="00D0245A">
      <w:pPr>
        <w:pStyle w:val="Heading2"/>
      </w:pPr>
      <w:bookmarkStart w:id="395" w:name="_Toc342391954"/>
      <w:bookmarkStart w:id="396" w:name="_Toc377391253"/>
      <w:r>
        <w:t>Element &lt;</w:t>
      </w:r>
      <w:bookmarkStart w:id="397" w:name="DataType"/>
      <w:r>
        <w:t>DataType</w:t>
      </w:r>
      <w:bookmarkEnd w:id="397"/>
      <w:r>
        <w:t>&gt;</w:t>
      </w:r>
      <w:bookmarkEnd w:id="395"/>
      <w:bookmarkEnd w:id="3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Type of data in the quant layer e.g. cvParam = "Intensity|RawAbundance|NormalisedAbundance|PeptideCount|ConfidenceScore|Anova|MaxFoldChange|...."</w:t>
            </w:r>
            <w:r>
              <w:br/>
            </w:r>
            <w:r>
              <w:rPr>
                <w:b/>
                <w:bCs/>
              </w:rPr>
              <w:t>2</w:t>
            </w:r>
            <w:r>
              <w:t>: Type of data in the column e.g. cvParam = "Intensity|RawAbundance|NormalisedAbundance".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10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&lt;DataType&gt;</w:t>
            </w:r>
          </w:p>
          <w:p w:rsidR="00D0245A" w:rsidRDefault="00D0245A">
            <w:pPr>
              <w:pStyle w:val="HTMLPreformatted"/>
            </w:pPr>
            <w:r>
              <w:t xml:space="preserve">    &lt;cvParam accession="MS:1001890" cvRef="PSI-MS" name="Progenesis:protein normalised abundance"/&gt;</w:t>
            </w:r>
          </w:p>
          <w:p w:rsidR="00D0245A" w:rsidRDefault="00D0245A">
            <w:pPr>
              <w:pStyle w:val="HTMLPreformatted"/>
            </w:pPr>
            <w:r>
              <w:t>&lt;/DataType&gt;</w:t>
            </w:r>
          </w:p>
        </w:tc>
      </w:tr>
      <w:tr w:rsidR="00D0245A" w:rsidRPr="00D0245A" w:rsidTr="00D0245A">
        <w:trPr>
          <w:tblCellSpacing w:w="15" w:type="dxa"/>
        </w:trPr>
        <w:tc>
          <w:tcPr>
            <w:tcW w:w="0" w:type="auto"/>
            <w:vAlign w:val="center"/>
            <w:hideMark/>
          </w:tcPr>
          <w:p w:rsidR="00D0245A" w:rsidRDefault="00D0245A">
            <w:pPr>
              <w:rPr>
                <w:sz w:val="24"/>
              </w:rPr>
            </w:pPr>
            <w:r>
              <w:rPr>
                <w:b/>
                <w:bCs/>
              </w:rPr>
              <w:t xml:space="preserve">cvParam </w:t>
            </w:r>
            <w:r>
              <w:rPr>
                <w:b/>
                <w:bCs/>
              </w:rPr>
              <w:lastRenderedPageBreak/>
              <w:t>Mapping Rules:</w:t>
            </w:r>
          </w:p>
        </w:tc>
        <w:tc>
          <w:tcPr>
            <w:tcW w:w="0" w:type="auto"/>
            <w:vAlign w:val="center"/>
            <w:hideMark/>
          </w:tcPr>
          <w:p w:rsidR="00D0245A" w:rsidRDefault="00D0245A">
            <w:pPr>
              <w:pStyle w:val="HTMLPreformatted"/>
            </w:pPr>
            <w:r>
              <w:lastRenderedPageBreak/>
              <w:t>Path /MzQuantML/SmallMoleculeList/GlobalQuantLayer/ColumnDefinition/Column/DataType</w:t>
            </w:r>
          </w:p>
          <w:p w:rsidR="00D0245A" w:rsidRDefault="00D0245A">
            <w:pPr>
              <w:pStyle w:val="HTMLPreformatted"/>
            </w:pPr>
            <w:r>
              <w:lastRenderedPageBreak/>
              <w:t xml:space="preserve">MUST supply a *child* term of </w:t>
            </w:r>
            <w:hyperlink r:id="rId10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0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0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0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0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06"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07"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08"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09"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10"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11"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12"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13"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14"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15"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16"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17"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18"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19"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20"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21"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22" w:tgtFrame="new" w:history="1">
              <w:r w:rsidRPr="00D0245A">
                <w:rPr>
                  <w:rStyle w:val="Hyperlink"/>
                  <w:lang w:val="de-DE"/>
                </w:rPr>
                <w:t>et al.</w:t>
              </w:r>
            </w:hyperlink>
          </w:p>
          <w:p w:rsidR="00D0245A" w:rsidRDefault="00D0245A">
            <w:pPr>
              <w:pStyle w:val="HTMLPreformatted"/>
            </w:pPr>
            <w:r>
              <w:t>Path /MzQuantML/ProteinGroupList/AssayQuantLayer/DataType</w:t>
            </w:r>
          </w:p>
          <w:p w:rsidR="00D0245A" w:rsidRDefault="00D0245A">
            <w:pPr>
              <w:pStyle w:val="HTMLPreformatted"/>
            </w:pPr>
            <w:r>
              <w:t xml:space="preserve">MUST supply a *child* term of </w:t>
            </w:r>
            <w:hyperlink r:id="rId12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2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2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2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2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2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2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3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3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3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3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3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3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3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3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3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3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4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4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4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4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44" w:tgtFrame="new" w:history="1">
              <w:r w:rsidRPr="00D0245A">
                <w:rPr>
                  <w:rStyle w:val="Hyperlink"/>
                  <w:lang w:val="de-DE"/>
                </w:rPr>
                <w:t>et al.</w:t>
              </w:r>
            </w:hyperlink>
          </w:p>
          <w:p w:rsidR="00D0245A" w:rsidRDefault="00D0245A">
            <w:pPr>
              <w:pStyle w:val="HTMLPreformatted"/>
            </w:pPr>
            <w:r>
              <w:t>Path /MzQuantML/ProteinGroupList/GlobalQuantLayer/ColumnDefinition/Column/DataType</w:t>
            </w:r>
          </w:p>
          <w:p w:rsidR="00D0245A" w:rsidRDefault="00D0245A">
            <w:pPr>
              <w:pStyle w:val="HTMLPreformatted"/>
            </w:pPr>
            <w:r>
              <w:t xml:space="preserve">MUST supply a *child* term of </w:t>
            </w:r>
            <w:hyperlink r:id="rId14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4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4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4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4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50"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51"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52"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53"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54"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55"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56"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57"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58"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59"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60"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61"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62"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63"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lastRenderedPageBreak/>
              <w:t xml:space="preserve">  e.g.: </w:t>
            </w:r>
            <w:hyperlink r:id="rId164"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65"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66" w:tgtFrame="new" w:history="1">
              <w:r w:rsidRPr="00D0245A">
                <w:rPr>
                  <w:rStyle w:val="Hyperlink"/>
                  <w:lang w:val="de-DE"/>
                </w:rPr>
                <w:t>et al.</w:t>
              </w:r>
            </w:hyperlink>
          </w:p>
          <w:p w:rsidR="00D0245A" w:rsidRDefault="00D0245A">
            <w:pPr>
              <w:pStyle w:val="HTMLPreformatted"/>
            </w:pPr>
            <w:r>
              <w:t>Path /MzQuantML/FeatureList/MS2AssayQuantLayer/DataType</w:t>
            </w:r>
          </w:p>
          <w:p w:rsidR="00D0245A" w:rsidRDefault="00D0245A">
            <w:pPr>
              <w:pStyle w:val="HTMLPreformatted"/>
            </w:pPr>
            <w:r>
              <w:t xml:space="preserve">MUST supply a *child* term of </w:t>
            </w:r>
            <w:hyperlink r:id="rId16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6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6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7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7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72"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73"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74"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75"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76"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77"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78"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79"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80"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81"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82"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83"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84"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85"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86"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87"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88" w:tgtFrame="new" w:history="1">
              <w:r w:rsidRPr="00D0245A">
                <w:rPr>
                  <w:rStyle w:val="Hyperlink"/>
                  <w:lang w:val="de-DE"/>
                </w:rPr>
                <w:t>et al.</w:t>
              </w:r>
            </w:hyperlink>
          </w:p>
          <w:p w:rsidR="00D0245A" w:rsidRDefault="00D0245A">
            <w:pPr>
              <w:pStyle w:val="HTMLPreformatted"/>
            </w:pPr>
            <w:r>
              <w:t>Path /MzQuantML/PeptideConsensusList/AssayQuantLayer/DataType</w:t>
            </w:r>
          </w:p>
          <w:p w:rsidR="00D0245A" w:rsidRDefault="00D0245A">
            <w:pPr>
              <w:pStyle w:val="HTMLPreformatted"/>
            </w:pPr>
            <w:r>
              <w:t xml:space="preserve">MUST supply a *child* term of </w:t>
            </w:r>
            <w:hyperlink r:id="rId18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9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9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9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9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9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9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9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9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9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9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0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0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0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0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0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0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0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0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0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0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10" w:tgtFrame="new" w:history="1">
              <w:r w:rsidRPr="00D0245A">
                <w:rPr>
                  <w:rStyle w:val="Hyperlink"/>
                  <w:lang w:val="de-DE"/>
                </w:rPr>
                <w:t>et al.</w:t>
              </w:r>
            </w:hyperlink>
          </w:p>
          <w:p w:rsidR="00D0245A" w:rsidRDefault="00D0245A">
            <w:pPr>
              <w:pStyle w:val="HTMLPreformatted"/>
            </w:pPr>
            <w:r>
              <w:t>Path /MzQuantML/ProteinGroupList/StudyVariableQuantLayer/DataType</w:t>
            </w:r>
          </w:p>
          <w:p w:rsidR="00D0245A" w:rsidRDefault="00D0245A">
            <w:pPr>
              <w:pStyle w:val="HTMLPreformatted"/>
            </w:pPr>
            <w:r>
              <w:t xml:space="preserve">MUST supply a *child* term of </w:t>
            </w:r>
            <w:hyperlink r:id="rId21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1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1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1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1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16"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17"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18"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19"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20"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21"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22"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23"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24"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lastRenderedPageBreak/>
              <w:t xml:space="preserve">  e.g.: </w:t>
            </w:r>
            <w:hyperlink r:id="rId225"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26"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27"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28"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29"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30"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31"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32" w:tgtFrame="new" w:history="1">
              <w:r w:rsidRPr="00D0245A">
                <w:rPr>
                  <w:rStyle w:val="Hyperlink"/>
                  <w:lang w:val="de-DE"/>
                </w:rPr>
                <w:t>et al.</w:t>
              </w:r>
            </w:hyperlink>
          </w:p>
          <w:p w:rsidR="00D0245A" w:rsidRDefault="00D0245A">
            <w:pPr>
              <w:pStyle w:val="HTMLPreformatted"/>
            </w:pPr>
            <w:r>
              <w:t>Path /MzQuantML/ProteinList/GlobalQuantLayer/ColumnDefinition/Column/DataType</w:t>
            </w:r>
          </w:p>
          <w:p w:rsidR="00D0245A" w:rsidRDefault="00D0245A">
            <w:pPr>
              <w:pStyle w:val="HTMLPreformatted"/>
            </w:pPr>
            <w:r>
              <w:t xml:space="preserve">MUST supply a *child* term of </w:t>
            </w:r>
            <w:hyperlink r:id="rId23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3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3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3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3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3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3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4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4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4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4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4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4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4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4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4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4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5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5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5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5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54" w:tgtFrame="new" w:history="1">
              <w:r w:rsidRPr="00D0245A">
                <w:rPr>
                  <w:rStyle w:val="Hyperlink"/>
                  <w:lang w:val="de-DE"/>
                </w:rPr>
                <w:t>et al.</w:t>
              </w:r>
            </w:hyperlink>
          </w:p>
          <w:p w:rsidR="00D0245A" w:rsidRDefault="00D0245A">
            <w:pPr>
              <w:pStyle w:val="HTMLPreformatted"/>
            </w:pPr>
            <w:r>
              <w:t>Path /MzQuantML/SmallMoleculeList/StudyVariableQuantLayer/DataType</w:t>
            </w:r>
          </w:p>
          <w:p w:rsidR="00D0245A" w:rsidRDefault="00D0245A">
            <w:pPr>
              <w:pStyle w:val="HTMLPreformatted"/>
            </w:pPr>
            <w:r>
              <w:t xml:space="preserve">MUST supply a *child* term of </w:t>
            </w:r>
            <w:hyperlink r:id="rId25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5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5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5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5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60"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61"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62"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63"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64"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65"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66"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67"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68"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69"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70"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71"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72"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73"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74"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75"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76" w:tgtFrame="new" w:history="1">
              <w:r w:rsidRPr="00D0245A">
                <w:rPr>
                  <w:rStyle w:val="Hyperlink"/>
                  <w:lang w:val="de-DE"/>
                </w:rPr>
                <w:t>et al.</w:t>
              </w:r>
            </w:hyperlink>
          </w:p>
          <w:p w:rsidR="00D0245A" w:rsidRDefault="00D0245A">
            <w:pPr>
              <w:pStyle w:val="HTMLPreformatted"/>
            </w:pPr>
            <w:r>
              <w:t>Path /MzQuantML/FeatureList/FeatureQuantLayer/ColumnDefinition/Column/DataType</w:t>
            </w:r>
          </w:p>
          <w:p w:rsidR="00D0245A" w:rsidRDefault="00D0245A">
            <w:pPr>
              <w:pStyle w:val="HTMLPreformatted"/>
            </w:pPr>
            <w:r>
              <w:t xml:space="preserve">MUST supply a *child* term of </w:t>
            </w:r>
            <w:hyperlink r:id="rId27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7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7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8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8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82"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83"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84"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85"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lastRenderedPageBreak/>
              <w:t xml:space="preserve">  e.g.: </w:t>
            </w:r>
            <w:hyperlink r:id="rId286"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87"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88"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89"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90"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91"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92"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93"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94"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95"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96"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97"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98" w:tgtFrame="new" w:history="1">
              <w:r w:rsidRPr="00D0245A">
                <w:rPr>
                  <w:rStyle w:val="Hyperlink"/>
                  <w:lang w:val="de-DE"/>
                </w:rPr>
                <w:t>et al.</w:t>
              </w:r>
            </w:hyperlink>
          </w:p>
          <w:p w:rsidR="00D0245A" w:rsidRDefault="00D0245A">
            <w:pPr>
              <w:pStyle w:val="HTMLPreformatted"/>
            </w:pPr>
            <w:r>
              <w:t>Path /MzQuantML/FeatureList/MS2StudyVariableQuantLayer/DataType</w:t>
            </w:r>
          </w:p>
          <w:p w:rsidR="00D0245A" w:rsidRDefault="00D0245A">
            <w:pPr>
              <w:pStyle w:val="HTMLPreformatted"/>
            </w:pPr>
            <w:r>
              <w:t xml:space="preserve">MUST supply a *child* term of </w:t>
            </w:r>
            <w:hyperlink r:id="rId29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0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0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0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0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0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0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0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0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0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0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1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1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1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1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1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1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1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1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1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1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20" w:tgtFrame="new" w:history="1">
              <w:r w:rsidRPr="00D0245A">
                <w:rPr>
                  <w:rStyle w:val="Hyperlink"/>
                  <w:lang w:val="de-DE"/>
                </w:rPr>
                <w:t>et al.</w:t>
              </w:r>
            </w:hyperlink>
          </w:p>
          <w:p w:rsidR="00D0245A" w:rsidRDefault="00D0245A">
            <w:pPr>
              <w:pStyle w:val="HTMLPreformatted"/>
            </w:pPr>
            <w:r>
              <w:t>Path /MzQuantML/ProteinList/StudyVariableQuantLayer/DataType</w:t>
            </w:r>
          </w:p>
          <w:p w:rsidR="00D0245A" w:rsidRDefault="00D0245A">
            <w:pPr>
              <w:pStyle w:val="HTMLPreformatted"/>
            </w:pPr>
            <w:r>
              <w:t xml:space="preserve">MUST supply a *child* term of </w:t>
            </w:r>
            <w:hyperlink r:id="rId32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2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2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2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2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26"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27"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28"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29"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30"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31"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32"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33"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34"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35"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36"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37"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38"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39"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40"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41"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42" w:tgtFrame="new" w:history="1">
              <w:r w:rsidRPr="00D0245A">
                <w:rPr>
                  <w:rStyle w:val="Hyperlink"/>
                  <w:lang w:val="de-DE"/>
                </w:rPr>
                <w:t>et al.</w:t>
              </w:r>
            </w:hyperlink>
          </w:p>
          <w:p w:rsidR="00D0245A" w:rsidRDefault="00D0245A">
            <w:pPr>
              <w:pStyle w:val="HTMLPreformatted"/>
            </w:pPr>
            <w:r>
              <w:t>Path /MzQuantML/SmallMoleculeList/AssayQuantLayer/DataType</w:t>
            </w:r>
          </w:p>
          <w:p w:rsidR="00D0245A" w:rsidRDefault="00D0245A">
            <w:pPr>
              <w:pStyle w:val="HTMLPreformatted"/>
            </w:pPr>
            <w:r>
              <w:t xml:space="preserve">MUST supply a *child* term of </w:t>
            </w:r>
            <w:hyperlink r:id="rId34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4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4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4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4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lastRenderedPageBreak/>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48"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49"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50"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51"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52"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53"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54"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55"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56"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57"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58"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59"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60"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61"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62"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63"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64" w:tgtFrame="new" w:history="1">
              <w:r w:rsidRPr="00D0245A">
                <w:rPr>
                  <w:rStyle w:val="Hyperlink"/>
                  <w:lang w:val="de-DE"/>
                </w:rPr>
                <w:t>et al.</w:t>
              </w:r>
            </w:hyperlink>
          </w:p>
          <w:p w:rsidR="00D0245A" w:rsidRDefault="00D0245A">
            <w:pPr>
              <w:pStyle w:val="HTMLPreformatted"/>
            </w:pPr>
            <w:r>
              <w:t>Path /MzQuantML/PeptideConsensusList/StudyVariableQuantLayer/DataType</w:t>
            </w:r>
          </w:p>
          <w:p w:rsidR="00D0245A" w:rsidRDefault="00D0245A">
            <w:pPr>
              <w:pStyle w:val="HTMLPreformatted"/>
            </w:pPr>
            <w:r>
              <w:t xml:space="preserve">MUST supply a *child* term of </w:t>
            </w:r>
            <w:hyperlink r:id="rId36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6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6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6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6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70"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71"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72"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73"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74"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75"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76"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77"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78"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79"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80"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81"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82"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83"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84"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85"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86" w:tgtFrame="new" w:history="1">
              <w:r w:rsidRPr="00D0245A">
                <w:rPr>
                  <w:rStyle w:val="Hyperlink"/>
                  <w:lang w:val="de-DE"/>
                </w:rPr>
                <w:t>et al.</w:t>
              </w:r>
            </w:hyperlink>
          </w:p>
          <w:p w:rsidR="00D0245A" w:rsidRDefault="00D0245A">
            <w:pPr>
              <w:pStyle w:val="HTMLPreformatted"/>
            </w:pPr>
            <w:r>
              <w:t>Path /MzQuantML/ProteinList/AssayQuantLayer/DataType</w:t>
            </w:r>
          </w:p>
          <w:p w:rsidR="00D0245A" w:rsidRDefault="00D0245A">
            <w:pPr>
              <w:pStyle w:val="HTMLPreformatted"/>
            </w:pPr>
            <w:r>
              <w:t xml:space="preserve">MUST supply a *child* term of </w:t>
            </w:r>
            <w:hyperlink r:id="rId38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8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8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9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9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92"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93"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94"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95"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96"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97"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98"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99"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00"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01"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02"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03"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04"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05"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06"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07"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08" w:tgtFrame="new" w:history="1">
              <w:r w:rsidRPr="00D0245A">
                <w:rPr>
                  <w:rStyle w:val="Hyperlink"/>
                  <w:lang w:val="de-DE"/>
                </w:rPr>
                <w:t>et al.</w:t>
              </w:r>
            </w:hyperlink>
          </w:p>
          <w:p w:rsidR="00D0245A" w:rsidRDefault="00D0245A">
            <w:pPr>
              <w:pStyle w:val="HTMLPreformatted"/>
            </w:pPr>
            <w:r>
              <w:t>Path /MzQuantML/PeptideConsensusList/GlobalQuantLayer/ColumnDefinition/Column/DataType</w:t>
            </w:r>
          </w:p>
          <w:p w:rsidR="00D0245A" w:rsidRDefault="00D0245A">
            <w:pPr>
              <w:pStyle w:val="HTMLPreformatted"/>
            </w:pPr>
            <w:r>
              <w:lastRenderedPageBreak/>
              <w:t xml:space="preserve">MUST supply a *child* term of </w:t>
            </w:r>
            <w:hyperlink r:id="rId40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1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1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1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1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1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1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1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1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1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1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2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2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2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2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2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2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2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2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2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2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30"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lastRenderedPageBreak/>
              <w:t>Example cvParams:</w:t>
            </w:r>
          </w:p>
        </w:tc>
        <w:tc>
          <w:tcPr>
            <w:tcW w:w="0" w:type="auto"/>
            <w:vAlign w:val="center"/>
            <w:hideMark/>
          </w:tcPr>
          <w:p w:rsidR="00D0245A" w:rsidRDefault="00D0245A">
            <w:pPr>
              <w:pStyle w:val="HTMLPreformatted"/>
            </w:pPr>
            <w:r>
              <w:t>&lt;cvParam accession="MS:1001890" cvRef="PSI-MS" name="Progenesis:protein normalised abundance"/&gt;</w:t>
            </w:r>
          </w:p>
          <w:p w:rsidR="00D0245A" w:rsidRDefault="00D0245A">
            <w:pPr>
              <w:pStyle w:val="HTMLPreformatted"/>
            </w:pPr>
            <w:r>
              <w:t>&lt;cvParam accession="MS:1001892" cvRef="PSI-MS" name="Progenesis:protein raw abundance"/&gt;</w:t>
            </w:r>
          </w:p>
          <w:p w:rsidR="00D0245A" w:rsidRDefault="00D0245A">
            <w:pPr>
              <w:pStyle w:val="HTMLPreformatted"/>
            </w:pPr>
            <w:r>
              <w:t>&lt;cvParam accession="MS:1001171" cvRef="PSI-MS" name="Mascot:score"/&gt;</w:t>
            </w:r>
          </w:p>
          <w:p w:rsidR="00D0245A" w:rsidRDefault="00D0245A">
            <w:pPr>
              <w:pStyle w:val="HTMLPreformatted"/>
            </w:pPr>
            <w:r>
              <w:t>&lt;cvParam accession="MS:1001891" cvRef="PSI-MS" name="Progenesis:peptide normalised abundance"/&gt;</w:t>
            </w:r>
          </w:p>
          <w:p w:rsidR="00D0245A" w:rsidRDefault="00D0245A">
            <w:pPr>
              <w:pStyle w:val="HTMLPreformatted"/>
            </w:pPr>
            <w:r>
              <w:t>&lt;cvParam accession="MS:1001893" cvRef="PSI-MS" name="Progenesis:peptide raw abundance"/&gt;</w:t>
            </w:r>
          </w:p>
          <w:p w:rsidR="00D0245A" w:rsidRDefault="00D0245A">
            <w:pPr>
              <w:pStyle w:val="HTMLPreformatted"/>
            </w:pPr>
            <w:r>
              <w:t>&lt;cvParam accession="MS:1001903" cvRef="PSI-MS" name="MaxQuant:feature intensity"/&gt;</w:t>
            </w:r>
          </w:p>
          <w:p w:rsidR="00D0245A" w:rsidRDefault="00D0245A">
            <w:pPr>
              <w:pStyle w:val="HTMLPreformatted"/>
            </w:pPr>
            <w:r>
              <w:t>&lt;cvParam accession="MS:1001897" cvRef="PSI-MS" name="MaxQuant:peptide counts (unique)"/&gt;</w:t>
            </w:r>
          </w:p>
          <w:p w:rsidR="00D0245A" w:rsidRDefault="00D0245A">
            <w:pPr>
              <w:pStyle w:val="HTMLPreformatted"/>
            </w:pPr>
            <w:r>
              <w:t>&lt;cvParam cvRef="PSI-MS" accession="MS:1001141" name="intensity of precursor ion"/&gt;</w:t>
            </w:r>
          </w:p>
          <w:p w:rsidR="00D0245A" w:rsidRDefault="00D0245A">
            <w:pPr>
              <w:pStyle w:val="HTMLPreformatted"/>
            </w:pPr>
            <w:r>
              <w:t>&lt;cvParam cvRef="PSI-MS" accession="MS:1001105" name="peptide result details"/&gt;</w:t>
            </w:r>
          </w:p>
          <w:p w:rsidR="00D0245A" w:rsidRDefault="00D0245A">
            <w:pPr>
              <w:pStyle w:val="HTMLPreformatted"/>
            </w:pPr>
            <w:r>
              <w:t>&lt;cvParam accession="MS:1001847" cvRef="PSI-MS" name="reporter ion intensity"/&gt;</w:t>
            </w:r>
          </w:p>
          <w:p w:rsidR="00D0245A" w:rsidRDefault="00D0245A">
            <w:pPr>
              <w:pStyle w:val="HTMLPreformatted"/>
            </w:pPr>
            <w:r>
              <w:t>&lt;cvParam accession="MS:1001905" cvRef="PSI-MS" name="emPAI value"/&gt;</w:t>
            </w:r>
          </w:p>
          <w:p w:rsidR="00D0245A" w:rsidRDefault="00D0245A">
            <w:pPr>
              <w:pStyle w:val="HTMLPreformatted"/>
            </w:pPr>
            <w:r>
              <w:t>&lt;cvParam cvRef="MS" accession="MS:1001860" name="protein value: mean of peptide ratios"/&gt;</w:t>
            </w:r>
          </w:p>
          <w:p w:rsidR="00D0245A" w:rsidRDefault="00D0245A">
            <w:pPr>
              <w:pStyle w:val="HTMLPreformatted"/>
            </w:pPr>
            <w:r>
              <w:t>&lt;cvParam cvRef="MS" accession="MS:1001842" name="peptide PSM count"/&gt;</w:t>
            </w:r>
          </w:p>
          <w:p w:rsidR="00D0245A" w:rsidRDefault="00D0245A">
            <w:pPr>
              <w:pStyle w:val="HTMLPreformatted"/>
            </w:pPr>
            <w:r>
              <w:t>&lt;cvParam cvRef="MS" accession="MS:1001852" name="normalized protein value"/&gt;</w:t>
            </w:r>
          </w:p>
        </w:tc>
      </w:tr>
    </w:tbl>
    <w:p w:rsidR="00D0245A" w:rsidRDefault="00D0245A" w:rsidP="00D0245A"/>
    <w:p w:rsidR="00D0245A" w:rsidRDefault="00D0245A" w:rsidP="00D0245A">
      <w:pPr>
        <w:pStyle w:val="Heading2"/>
      </w:pPr>
      <w:bookmarkStart w:id="398" w:name="_Toc342391955"/>
      <w:bookmarkStart w:id="399" w:name="_Toc377391254"/>
      <w:r>
        <w:t>Element &lt;</w:t>
      </w:r>
      <w:bookmarkStart w:id="400" w:name="DBIdentificationRef"/>
      <w:r>
        <w:t>DBIdentificationRef</w:t>
      </w:r>
      <w:bookmarkEnd w:id="400"/>
      <w:r>
        <w:t>&gt;</w:t>
      </w:r>
      <w:bookmarkEnd w:id="398"/>
      <w:bookmarkEnd w:id="3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850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External database references for the small molecule identification.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DBIdentificationRefType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62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unique identifier of this object in the referenced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01" w:name="_Toc342391956"/>
      <w:bookmarkStart w:id="402" w:name="_Toc377391255"/>
      <w:r>
        <w:t>Element &lt;</w:t>
      </w:r>
      <w:bookmarkStart w:id="403" w:name="DenominatorDataType"/>
      <w:r>
        <w:t>DenominatorDataType</w:t>
      </w:r>
      <w:bookmarkEnd w:id="403"/>
      <w:r>
        <w:t>&gt;</w:t>
      </w:r>
      <w:bookmarkEnd w:id="401"/>
      <w:bookmarkEnd w:id="4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denominator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lastRenderedPageBreak/>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3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&lt;DenominatorDataType&gt;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&lt;/DenominatorDataType&gt;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/MzQuantML/RatioList/Ratio/DenominatorDataType</w:t>
            </w:r>
          </w:p>
          <w:p w:rsidR="00D0245A" w:rsidRDefault="00D0245A">
            <w:pPr>
              <w:pStyle w:val="HTMLPreformatted"/>
            </w:pPr>
            <w:r>
              <w:t xml:space="preserve">MUST supply a *child* term of </w:t>
            </w:r>
            <w:hyperlink r:id="rId432"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33"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34"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35"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36"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3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3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3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4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4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4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4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4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4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4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4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4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4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5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5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5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53"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404" w:name="_Toc342391957"/>
      <w:bookmarkStart w:id="405" w:name="_Toc377391256"/>
      <w:r>
        <w:t>Element &lt;</w:t>
      </w:r>
      <w:bookmarkStart w:id="406" w:name="EvidenceRef"/>
      <w:r>
        <w:t>EvidenceRef</w:t>
      </w:r>
      <w:bookmarkEnd w:id="406"/>
      <w:r>
        <w:t>&gt;</w:t>
      </w:r>
      <w:bookmarkEnd w:id="404"/>
      <w:bookmarkEnd w:id="4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Evidence associated with the PeptideConsensus, including mandatory associations to features and optional references to identifications that have been assigned to the feature.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EvidenceRefType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191"/>
              <w:gridCol w:w="824"/>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assay_refs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Assay to which the referenced Feature belongs (e.g. in label-free analyses) or has been assigned (e.g. in label-based analyses). Multiple values MUST only be given for MS2-tag approaches where the same feature quantifies multiple assays.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feature_ref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feature to which this identification has been assigned.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in an external file. This attribute MUST be present if an identificationFile_ref is given.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 This attribute MUST be present if id_refs are given.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D7F8A">
            <w:pPr>
              <w:jc w:val="left"/>
              <w:rPr>
                <w:sz w:val="24"/>
              </w:rPr>
            </w:pPr>
            <w:r>
              <w:rPr>
                <w:b/>
                <w:bCs/>
              </w:rPr>
              <w:t>Example Context:</w:t>
            </w:r>
          </w:p>
        </w:tc>
        <w:tc>
          <w:tcPr>
            <w:tcW w:w="0" w:type="auto"/>
            <w:vAlign w:val="center"/>
            <w:hideMark/>
          </w:tcPr>
          <w:p w:rsidR="006D7F8A" w:rsidRPr="006D7F8A" w:rsidRDefault="006D7F8A" w:rsidP="006D7F8A">
            <w:pPr>
              <w:pStyle w:val="HTMLPreformatted"/>
              <w:jc w:val="left"/>
              <w:rPr>
                <w:rFonts w:cs="Courier New"/>
                <w:szCs w:val="14"/>
                <w:lang w:eastAsia="de-DE"/>
              </w:rPr>
            </w:pPr>
            <w:r w:rsidRPr="006D7F8A">
              <w:rPr>
                <w:rFonts w:cs="Courier New"/>
                <w:szCs w:val="14"/>
                <w:lang w:eastAsia="de-DE"/>
              </w:rPr>
              <w:t>&lt;EvidenceRef feature_ref="ft_216" identificationFile_ref="idfile_1" id_refs="SII_69413_1" assay_refs="ass_0"/&gt;</w:t>
            </w:r>
          </w:p>
          <w:p w:rsidR="00D0245A" w:rsidRDefault="00D0245A" w:rsidP="006D7F8A">
            <w:pPr>
              <w:pStyle w:val="HTMLPreformatted"/>
              <w:jc w:val="left"/>
            </w:pPr>
          </w:p>
        </w:tc>
      </w:tr>
    </w:tbl>
    <w:p w:rsidR="00D0245A" w:rsidRDefault="00D0245A" w:rsidP="00D0245A"/>
    <w:p w:rsidR="00D0245A" w:rsidRDefault="00D0245A" w:rsidP="00D0245A">
      <w:pPr>
        <w:pStyle w:val="Heading2"/>
      </w:pPr>
      <w:bookmarkStart w:id="407" w:name="_Toc342391958"/>
      <w:bookmarkStart w:id="408" w:name="_Toc377391257"/>
      <w:r>
        <w:t>Element &lt;</w:t>
      </w:r>
      <w:bookmarkStart w:id="409" w:name="ExternalFormatDocumentation"/>
      <w:r>
        <w:t>ExternalFormatDocumentation</w:t>
      </w:r>
      <w:bookmarkEnd w:id="409"/>
      <w:r>
        <w:t>&gt;</w:t>
      </w:r>
      <w:bookmarkEnd w:id="407"/>
      <w:bookmarkEnd w:id="4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849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 xml:space="preserv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xsd:anyURI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10" w:name="_Toc342391959"/>
      <w:bookmarkStart w:id="411" w:name="_Toc377391258"/>
      <w:r>
        <w:t>Element &lt;</w:t>
      </w:r>
      <w:bookmarkStart w:id="412" w:name="Feature"/>
      <w:r>
        <w:t>Feature</w:t>
      </w:r>
      <w:bookmarkEnd w:id="412"/>
      <w:r>
        <w:t>&gt;</w:t>
      </w:r>
      <w:bookmarkEnd w:id="410"/>
      <w:bookmarkEnd w:id="4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856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713"/>
              <w:gridCol w:w="824"/>
              <w:gridCol w:w="410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integerOrNullType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assumed charge of the feature, used to calculate the m/z value. If the charge is unknown the null type MUST be 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chromatogram_refs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identifier(s) of the chromatogram from which this feature was detected, for example required for SRM analyses. Multiple values can be provided separated by spaces following the XSD</w:t>
                  </w:r>
                  <w:proofErr w:type="gramStart"/>
                  <w:r>
                    <w:t>:IDREFS</w:t>
                  </w:r>
                  <w:proofErr w:type="gramEnd"/>
                  <w:r>
                    <w:t xml:space="preserve"> style.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mz</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monoisotopic peak on the mass over charge axis in daltons over charge.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reference to a RawFile element inside a RawFileGroup. The reference MUST be used if multiple RawFiles are provided within a RawFilesGroup, e.g. if pre-fractionation has occurred, and SHOULD not be used otherwise.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doubleOrNullType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centre point of the feature on the retention time axis in minutes. If the retention time is unknown, the value should be null.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spectrum_refs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identifier for an individual spectrum from which this feature was detected, required only for techniques where rt mapping is not appropriate. Multiple values can be provided separated by spaces following the XSD</w:t>
                  </w:r>
                  <w:proofErr w:type="gramStart"/>
                  <w:r>
                    <w:t>:IDREFS</w:t>
                  </w:r>
                  <w:proofErr w:type="gramEnd"/>
                  <w:r>
                    <w:t xml:space="preserve"> style.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2"/>
              <w:gridCol w:w="1135"/>
              <w:gridCol w:w="1180"/>
              <w:gridCol w:w="48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54" w:anchor="MassTrace" w:history="1">
                    <w:r w:rsidR="00D0245A">
                      <w:rPr>
                        <w:rStyle w:val="Hyperlink"/>
                      </w:rPr>
                      <w:t>MassTrace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coordinates defining the feature in RT and MZ space, given as boundary points or a series of rectangles, as encoded by the MassTraceEncoding cvParam on the FeatureList.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5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5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 id="f_14215451996852426123" rt="5002.86467743247" mz="580.976424828825" charge="3"&gt;</w:t>
            </w:r>
          </w:p>
          <w:p w:rsidR="00D0245A" w:rsidRDefault="00D0245A">
            <w:pPr>
              <w:pStyle w:val="HTMLPreformatted"/>
            </w:pPr>
            <w:r>
              <w:t xml:space="preserve">      &lt;userParam name="map_index" value="0"/&gt;</w:t>
            </w:r>
          </w:p>
          <w:p w:rsidR="00D0245A" w:rsidRDefault="00D0245A">
            <w:pPr>
              <w:pStyle w:val="HTMLPreformatted"/>
            </w:pPr>
            <w:r>
              <w:t xml:space="preserve">      &lt;userParam name="feature_index" value="0"/&gt;</w:t>
            </w:r>
          </w:p>
          <w:p w:rsidR="00D0245A" w:rsidRDefault="00D0245A">
            <w:pPr>
              <w:pStyle w:val="HTMLPreformatted"/>
            </w:pPr>
            <w:r>
              <w:t xml:space="preserve">    &lt;/Feature&gt;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/MzQuantML/FeatureList/Feature</w:t>
            </w:r>
          </w:p>
          <w:p w:rsidR="00D0245A" w:rsidRDefault="00D0245A">
            <w:pPr>
              <w:pStyle w:val="HTMLPreformatted"/>
            </w:pPr>
            <w:r>
              <w:t xml:space="preserve">MAY supply a *child* term of </w:t>
            </w:r>
            <w:hyperlink r:id="rId457" w:tgtFrame="new" w:history="1">
              <w:r>
                <w:rPr>
                  <w:rStyle w:val="Hyperlink"/>
                </w:rPr>
                <w:t>MS:1001828</w:t>
              </w:r>
            </w:hyperlink>
            <w:r>
              <w:t xml:space="preserve"> (</w:t>
            </w:r>
            <w:r>
              <w:rPr>
                <w:rStyle w:val="popup"/>
              </w:rPr>
              <w:t>feature attribute</w:t>
            </w:r>
            <w:r>
              <w:t>) one or more times</w:t>
            </w:r>
          </w:p>
          <w:p w:rsidR="00D0245A" w:rsidRDefault="00D0245A">
            <w:pPr>
              <w:pStyle w:val="HTMLPreformatted"/>
            </w:pPr>
            <w:r>
              <w:t xml:space="preserve">  e.g.: </w:t>
            </w:r>
            <w:hyperlink r:id="rId458" w:tgtFrame="new" w:history="1">
              <w:r>
                <w:rPr>
                  <w:rStyle w:val="Hyperlink"/>
                </w:rPr>
                <w:t>MS:1001829</w:t>
              </w:r>
            </w:hyperlink>
            <w:r>
              <w:t xml:space="preserve"> (</w:t>
            </w:r>
            <w:r>
              <w:rPr>
                <w:rStyle w:val="popup"/>
              </w:rPr>
              <w:t>SRM transition ID</w:t>
            </w:r>
            <w:r>
              <w:t xml:space="preserve">) </w:t>
            </w:r>
          </w:p>
          <w:p w:rsidR="00D0245A" w:rsidRDefault="00D0245A">
            <w:pPr>
              <w:pStyle w:val="HTMLPreformatted"/>
            </w:pPr>
            <w:r>
              <w:t xml:space="preserve">  e.g.: </w:t>
            </w:r>
            <w:hyperlink r:id="rId459" w:tgtFrame="new" w:history="1">
              <w:r>
                <w:rPr>
                  <w:rStyle w:val="Hyperlink"/>
                </w:rPr>
                <w:t>MS:1002121</w:t>
              </w:r>
            </w:hyperlink>
            <w:r>
              <w:t xml:space="preserve"> (</w:t>
            </w:r>
            <w:r>
              <w:rPr>
                <w:rStyle w:val="popup"/>
              </w:rPr>
              <w:t>spectral count feature</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name="map_index" value="0"/&gt;</w:t>
            </w:r>
          </w:p>
          <w:p w:rsidR="00D0245A" w:rsidRDefault="00D0245A">
            <w:pPr>
              <w:pStyle w:val="HTMLPreformatted"/>
            </w:pPr>
            <w:r>
              <w:t>&lt;userParam name="feature_index" value="0"/&gt;</w:t>
            </w:r>
          </w:p>
        </w:tc>
      </w:tr>
    </w:tbl>
    <w:p w:rsidR="00D0245A" w:rsidRDefault="00D0245A" w:rsidP="00D0245A"/>
    <w:p w:rsidR="00D0245A" w:rsidRDefault="00D0245A" w:rsidP="00D0245A">
      <w:pPr>
        <w:pStyle w:val="Heading2"/>
      </w:pPr>
      <w:bookmarkStart w:id="413" w:name="_Toc342391960"/>
      <w:bookmarkStart w:id="414" w:name="_Toc377391259"/>
      <w:r>
        <w:t>Element &lt;</w:t>
      </w:r>
      <w:bookmarkStart w:id="415" w:name="FeatureList"/>
      <w:r>
        <w:t>FeatureList</w:t>
      </w:r>
      <w:bookmarkEnd w:id="415"/>
      <w:r>
        <w:t>&gt;</w:t>
      </w:r>
      <w:bookmarkEnd w:id="413"/>
      <w:bookmarkEnd w:id="4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6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features identified on a single raw file or raw file group.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1"/>
              <w:gridCol w:w="1057"/>
              <w:gridCol w:w="824"/>
              <w:gridCol w:w="49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raw file or group of raw files from which this feature list was generated.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7"/>
              <w:gridCol w:w="1135"/>
              <w:gridCol w:w="1180"/>
              <w:gridCol w:w="34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60" w:anchor="Feature" w:history="1">
                    <w:r w:rsidR="00D0245A">
                      <w:rPr>
                        <w:rStyle w:val="Hyperlink"/>
                      </w:rPr>
                      <w:t>Feature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61" w:anchor="FeatureQuantLayer" w:history="1">
                    <w:r w:rsidR="00D0245A">
                      <w:rPr>
                        <w:rStyle w:val="Hyperlink"/>
                      </w:rPr>
                      <w:t>FeatureQuantLayer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62" w:anchor="MS2AssayQuantLayer" w:history="1">
                    <w:r w:rsidR="00D0245A">
                      <w:rPr>
                        <w:rStyle w:val="Hyperlink"/>
                      </w:rPr>
                      <w:t>MS2AssayQuantLayer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63" w:anchor="MS2StudyVariableQuantLayer" w:history="1">
                    <w:r w:rsidR="00D0245A">
                      <w:rPr>
                        <w:rStyle w:val="Hyperlink"/>
                      </w:rPr>
                      <w:t>MS2StudyVariableQuantLayer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64" w:anchor="MS2RatioQuantLayer" w:history="1">
                    <w:r w:rsidR="00D0245A">
                      <w:rPr>
                        <w:rStyle w:val="Hyperlink"/>
                      </w:rPr>
                      <w:t>MS2RatioQuantLayer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65"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r w:rsidR="00AC6D59">
                    <w:t xml:space="preserve"> (e.g. the encoding of the MassTrace)</w:t>
                  </w:r>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66"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77576256" wp14:editId="6E64854F">
                  <wp:extent cx="5340350" cy="6810375"/>
                  <wp:effectExtent l="19050" t="0" r="0" b="0"/>
                  <wp:docPr id="6" name="Picture 6" descr="Featu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List"/>
                          <pic:cNvPicPr>
                            <a:picLocks noChangeAspect="1" noChangeArrowheads="1"/>
                          </pic:cNvPicPr>
                        </pic:nvPicPr>
                        <pic:blipFill>
                          <a:blip r:embed="rId467" cstate="print"/>
                          <a:srcRect/>
                          <a:stretch>
                            <a:fillRect/>
                          </a:stretch>
                        </pic:blipFill>
                        <pic:spPr bwMode="auto">
                          <a:xfrm>
                            <a:off x="0" y="0"/>
                            <a:ext cx="5340350" cy="68103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&lt;FeatureList id="featureList_raw1" rawFilesGroup_ref="raw1"&gt;</w:t>
            </w:r>
          </w:p>
          <w:p w:rsidR="00D0245A" w:rsidRDefault="00D0245A" w:rsidP="00F07D1E">
            <w:pPr>
              <w:pStyle w:val="HTMLPreformatted"/>
              <w:jc w:val="left"/>
            </w:pPr>
            <w:r>
              <w:t xml:space="preserve">    &lt;Feature spectrum_refs="Scan Number: 1656" charge="2" mz="411.6925" rt="null" id="raw1-PA0958-SADFIGGR_00000000-2-411.6925_Scan_Number_1656"/&gt;</w:t>
            </w:r>
          </w:p>
          <w:p w:rsidR="00D0245A" w:rsidRDefault="00D0245A" w:rsidP="00F07D1E">
            <w:pPr>
              <w:pStyle w:val="HTMLPreformatted"/>
              <w:jc w:val="left"/>
            </w:pPr>
            <w:r>
              <w:t xml:space="preserve">    &lt;Feature spectrum_refs="Scan Number: 1205" charge="2" mz="474.7568" rt="null" id="raw1-PA0958-YVVQSGPAK_000000000-2-474.7568_Scan_Number_1205"/&gt;</w:t>
            </w:r>
          </w:p>
          <w:p w:rsidR="00D0245A" w:rsidRDefault="00D0245A" w:rsidP="00F07D1E">
            <w:pPr>
              <w:pStyle w:val="HTMLPreformatted"/>
              <w:jc w:val="left"/>
            </w:pPr>
            <w:r>
              <w:t xml:space="preserve">    &lt;Feature spectrum_refs="Scan Number: 3667" charge="2" mz="573.2433" rt="null" id="raw1-PA0958-LIVDYPLSIL_0000000000-2-573.2433_Scan_Number_3667"/&gt;</w:t>
            </w:r>
          </w:p>
          <w:p w:rsidR="00D0245A" w:rsidRDefault="00D0245A" w:rsidP="00F07D1E">
            <w:pPr>
              <w:pStyle w:val="HTMLPreformatted"/>
              <w:jc w:val="left"/>
            </w:pPr>
            <w:r>
              <w:t xml:space="preserve">    &lt;Feature spectrum_refs="Scan Number: 3612" charge="2" mz="573.2534" rt="null" id="raw1-PA0958-LIVDYPLSIL_0000000000-2-573.2534_Scan_Number_3612"/&gt;</w:t>
            </w:r>
          </w:p>
          <w:p w:rsidR="00D0245A" w:rsidRDefault="00D0245A" w:rsidP="00F07D1E">
            <w:pPr>
              <w:pStyle w:val="HTMLPreformatted"/>
              <w:jc w:val="left"/>
            </w:pPr>
            <w:r>
              <w:t xml:space="preserve">    &lt;Feature spectrum_refs="Scan Number: 1995" charge="2" mz="687.29" rt="null" id="raw1-PA0958-GELYATYAGETAK_0000000000000-2-687.29_Scan_Number_1995"/&gt;</w:t>
            </w:r>
          </w:p>
          <w:p w:rsidR="00D0245A" w:rsidRDefault="00D0245A" w:rsidP="00F07D1E">
            <w:pPr>
              <w:pStyle w:val="HTMLPreformatted"/>
              <w:jc w:val="left"/>
            </w:pPr>
            <w:r>
              <w:t xml:space="preserve">    &lt;Feature spectrum_refs="Scan Number: 1877" charge="2" mz="687.3034" rt="null" id="raw1-PA0958-GELYATYAGETAK_0000000000000-2-687.3034_Scan_Number_1877"/&gt;</w:t>
            </w:r>
          </w:p>
          <w:p w:rsidR="00D0245A" w:rsidRDefault="00D0245A" w:rsidP="00F07D1E">
            <w:pPr>
              <w:pStyle w:val="HTMLPreformatted"/>
              <w:jc w:val="left"/>
            </w:pPr>
            <w:r>
              <w:t xml:space="preserve">  ...</w:t>
            </w:r>
          </w:p>
          <w:p w:rsidR="00D0245A" w:rsidRDefault="00D0245A" w:rsidP="00F07D1E">
            <w:pPr>
              <w:pStyle w:val="HTMLPreformatted"/>
              <w:jc w:val="left"/>
            </w:pPr>
            <w:r>
              <w:lastRenderedPageBreak/>
              <w:t>&lt;/FeatureList&gt;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/MzQuantML/FeatureList</w:t>
            </w:r>
          </w:p>
          <w:p w:rsidR="00D0245A" w:rsidRDefault="00D0245A">
            <w:pPr>
              <w:pStyle w:val="HTMLPreformatted"/>
            </w:pPr>
            <w:r>
              <w:t xml:space="preserve">MAY supply a *child* term of </w:t>
            </w:r>
            <w:hyperlink r:id="rId468" w:tgtFrame="new" w:history="1">
              <w:r>
                <w:rPr>
                  <w:rStyle w:val="Hyperlink"/>
                </w:rPr>
                <w:t>MS:1001825</w:t>
              </w:r>
            </w:hyperlink>
            <w:r>
              <w:t xml:space="preserve"> (</w:t>
            </w:r>
            <w:r>
              <w:rPr>
                <w:rStyle w:val="popup"/>
              </w:rPr>
              <w:t>feature list attribute</w:t>
            </w:r>
            <w:r>
              <w:t>) one or more times</w:t>
            </w:r>
          </w:p>
          <w:p w:rsidR="00D0245A" w:rsidRDefault="00D0245A">
            <w:pPr>
              <w:pStyle w:val="HTMLPreformatted"/>
            </w:pPr>
            <w:r>
              <w:t xml:space="preserve">  e.g.: </w:t>
            </w:r>
            <w:hyperlink r:id="rId469" w:tgtFrame="new" w:history="1">
              <w:r>
                <w:rPr>
                  <w:rStyle w:val="Hyperlink"/>
                </w:rPr>
                <w:t>MS:1001826</w:t>
              </w:r>
            </w:hyperlink>
            <w:r>
              <w:t xml:space="preserve"> (</w:t>
            </w:r>
            <w:r>
              <w:rPr>
                <w:rStyle w:val="popup"/>
              </w:rPr>
              <w:t>mass trace reporting: rectangles</w:t>
            </w:r>
            <w:r>
              <w:t xml:space="preserve">) </w:t>
            </w:r>
          </w:p>
          <w:p w:rsidR="00D0245A" w:rsidRDefault="00D0245A">
            <w:pPr>
              <w:pStyle w:val="HTMLPreformatted"/>
            </w:pPr>
            <w:r>
              <w:t xml:space="preserve">  e.g.: </w:t>
            </w:r>
            <w:hyperlink r:id="rId470" w:tgtFrame="new" w:history="1">
              <w:r>
                <w:rPr>
                  <w:rStyle w:val="Hyperlink"/>
                </w:rPr>
                <w:t>MS:1001827</w:t>
              </w:r>
            </w:hyperlink>
            <w:r>
              <w:t xml:space="preserve"> (</w:t>
            </w:r>
            <w:r>
              <w:rPr>
                <w:rStyle w:val="popup"/>
              </w:rPr>
              <w:t>mass trace reporting: polygons</w:t>
            </w:r>
            <w:r>
              <w:t xml:space="preserve">) </w:t>
            </w:r>
          </w:p>
          <w:p w:rsidR="00D0245A" w:rsidRDefault="00D0245A">
            <w:pPr>
              <w:pStyle w:val="HTMLPreformatted"/>
            </w:pPr>
            <w:r>
              <w:t xml:space="preserve">  e.g.: </w:t>
            </w:r>
            <w:hyperlink r:id="rId471" w:tgtFrame="new" w:history="1">
              <w:r>
                <w:rPr>
                  <w:rStyle w:val="Hyperlink"/>
                </w:rPr>
                <w:t>MS:1002122</w:t>
              </w:r>
            </w:hyperlink>
            <w:r>
              <w:t xml:space="preserve"> (</w:t>
            </w:r>
            <w:r>
              <w:rPr>
                <w:rStyle w:val="popup"/>
              </w:rPr>
              <w:t>counts reporting</w:t>
            </w:r>
            <w:r>
              <w:t xml:space="preserve">) </w:t>
            </w:r>
          </w:p>
        </w:tc>
      </w:tr>
    </w:tbl>
    <w:p w:rsidR="00D0245A" w:rsidRDefault="00D0245A" w:rsidP="00D0245A"/>
    <w:p w:rsidR="00D0245A" w:rsidRDefault="00D0245A" w:rsidP="00D0245A">
      <w:pPr>
        <w:pStyle w:val="Heading2"/>
      </w:pPr>
      <w:bookmarkStart w:id="416" w:name="_Toc342391961"/>
      <w:bookmarkStart w:id="417" w:name="_Toc377391260"/>
      <w:r>
        <w:t>Element &lt;</w:t>
      </w:r>
      <w:bookmarkStart w:id="418" w:name="FeatureQuantLayer"/>
      <w:r>
        <w:t>FeatureQuantLayer</w:t>
      </w:r>
      <w:bookmarkEnd w:id="418"/>
      <w:r>
        <w:t>&gt;</w:t>
      </w:r>
      <w:bookmarkEnd w:id="416"/>
      <w:bookmarkEnd w:id="4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6"/>
              <w:gridCol w:w="1135"/>
              <w:gridCol w:w="1180"/>
              <w:gridCol w:w="43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72"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73"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&lt;FeatureQuantLayer id="q_14611336223554821348"&gt;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CB63C3"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w:t>
            </w:r>
          </w:p>
          <w:p w:rsidR="00D0245A" w:rsidRDefault="00D0245A">
            <w:pPr>
              <w:pStyle w:val="HTMLPreformatted"/>
            </w:pPr>
            <w:r>
              <w:t>&lt;/FeatureQuantLayer&gt;</w:t>
            </w:r>
          </w:p>
        </w:tc>
      </w:tr>
    </w:tbl>
    <w:p w:rsidR="00D0245A" w:rsidRDefault="00D0245A" w:rsidP="00D0245A"/>
    <w:p w:rsidR="00D0245A" w:rsidRDefault="00D0245A" w:rsidP="00D0245A">
      <w:pPr>
        <w:pStyle w:val="Heading2"/>
      </w:pPr>
      <w:bookmarkStart w:id="419" w:name="_Toc342391962"/>
      <w:bookmarkStart w:id="420" w:name="_Toc377391261"/>
      <w:r>
        <w:t>Element &lt;</w:t>
      </w:r>
      <w:bookmarkStart w:id="421" w:name="Feature_refs"/>
      <w:r>
        <w:t>Feature_refs</w:t>
      </w:r>
      <w:bookmarkEnd w:id="421"/>
      <w:r>
        <w:t>&gt;</w:t>
      </w:r>
      <w:bookmarkEnd w:id="419"/>
      <w:bookmarkEnd w:id="4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83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Optional references to features on which quantification values about the SmallMolecule in the QuantLayer were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22" w:name="_Toc342391963"/>
      <w:bookmarkStart w:id="423" w:name="_Toc377391262"/>
      <w:r>
        <w:t>Element &lt;</w:t>
      </w:r>
      <w:bookmarkStart w:id="424" w:name="FileFormat"/>
      <w:r>
        <w:t>FileFormat</w:t>
      </w:r>
      <w:bookmarkEnd w:id="424"/>
      <w:r>
        <w:t>&gt;</w:t>
      </w:r>
      <w:bookmarkEnd w:id="422"/>
      <w:bookmarkEnd w:id="4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80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format of the ExternalData file, for example "tiff" for image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FileFormatType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5"/>
              <w:gridCol w:w="1135"/>
              <w:gridCol w:w="1180"/>
              <w:gridCol w:w="399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474"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&lt;/FileFormat&gt;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/MzQuantML/InputFiles/RawFilesGroup/RawFile/FileFormat</w:t>
            </w:r>
          </w:p>
          <w:p w:rsidR="00D0245A" w:rsidRDefault="00D0245A">
            <w:pPr>
              <w:pStyle w:val="HTMLPreformatted"/>
            </w:pPr>
            <w:r>
              <w:t xml:space="preserve">MUST supply a *child* term of </w:t>
            </w:r>
            <w:hyperlink r:id="rId475" w:tgtFrame="new" w:history="1">
              <w:r>
                <w:rPr>
                  <w:rStyle w:val="Hyperlink"/>
                </w:rPr>
                <w:t>MS:1000560</w:t>
              </w:r>
            </w:hyperlink>
            <w:r>
              <w:t xml:space="preserve"> (</w:t>
            </w:r>
            <w:r>
              <w:rPr>
                <w:rStyle w:val="popup"/>
              </w:rPr>
              <w:t>mass spectrometer file format</w:t>
            </w:r>
            <w:r>
              <w:t>) one or more times</w:t>
            </w:r>
          </w:p>
          <w:p w:rsidR="00D0245A" w:rsidRDefault="00D0245A">
            <w:pPr>
              <w:pStyle w:val="HTMLPreformatted"/>
            </w:pPr>
            <w:r>
              <w:t xml:space="preserve">  e.g.: </w:t>
            </w:r>
            <w:hyperlink r:id="rId476" w:tgtFrame="new" w:history="1">
              <w:r>
                <w:rPr>
                  <w:rStyle w:val="Hyperlink"/>
                </w:rPr>
                <w:t>MS:1000526</w:t>
              </w:r>
            </w:hyperlink>
            <w:r>
              <w:t xml:space="preserve"> (</w:t>
            </w:r>
            <w:r>
              <w:rPr>
                <w:rStyle w:val="popup"/>
              </w:rPr>
              <w:t>Waters raw file</w:t>
            </w:r>
            <w:r>
              <w:t xml:space="preserve">) </w:t>
            </w:r>
          </w:p>
          <w:p w:rsidR="00D0245A" w:rsidRDefault="00D0245A">
            <w:pPr>
              <w:pStyle w:val="HTMLPreformatted"/>
            </w:pPr>
            <w:r>
              <w:t xml:space="preserve">  e.g.: </w:t>
            </w:r>
            <w:hyperlink r:id="rId477" w:tgtFrame="new" w:history="1">
              <w:r>
                <w:rPr>
                  <w:rStyle w:val="Hyperlink"/>
                </w:rPr>
                <w:t>MS:1000562</w:t>
              </w:r>
            </w:hyperlink>
            <w:r>
              <w:t xml:space="preserve"> (</w:t>
            </w:r>
            <w:r>
              <w:rPr>
                <w:rStyle w:val="popup"/>
              </w:rPr>
              <w:t>ABI WIFF file</w:t>
            </w:r>
            <w:r>
              <w:t xml:space="preserve">) </w:t>
            </w:r>
          </w:p>
          <w:p w:rsidR="00D0245A" w:rsidRDefault="00D0245A">
            <w:pPr>
              <w:pStyle w:val="HTMLPreformatted"/>
            </w:pPr>
            <w:r>
              <w:t xml:space="preserve">  e.g.: </w:t>
            </w:r>
            <w:hyperlink r:id="rId478" w:tgtFrame="new" w:history="1">
              <w:r>
                <w:rPr>
                  <w:rStyle w:val="Hyperlink"/>
                </w:rPr>
                <w:t>MS:1000563</w:t>
              </w:r>
            </w:hyperlink>
            <w:r>
              <w:t xml:space="preserve"> (</w:t>
            </w:r>
            <w:r>
              <w:rPr>
                <w:rStyle w:val="popup"/>
              </w:rPr>
              <w:t>Thermo RAW file</w:t>
            </w:r>
            <w:r>
              <w:t xml:space="preserve">) </w:t>
            </w:r>
          </w:p>
          <w:p w:rsidR="00D0245A" w:rsidRDefault="00D0245A">
            <w:pPr>
              <w:pStyle w:val="HTMLPreformatted"/>
            </w:pPr>
            <w:r>
              <w:t xml:space="preserve">  e.g.: </w:t>
            </w:r>
            <w:hyperlink r:id="rId479" w:tgtFrame="new" w:history="1">
              <w:r>
                <w:rPr>
                  <w:rStyle w:val="Hyperlink"/>
                </w:rPr>
                <w:t>MS:1000564</w:t>
              </w:r>
            </w:hyperlink>
            <w:r>
              <w:t xml:space="preserve"> (</w:t>
            </w:r>
            <w:r>
              <w:rPr>
                <w:rStyle w:val="popup"/>
              </w:rPr>
              <w:t>PSI mzData file</w:t>
            </w:r>
            <w:r>
              <w:t xml:space="preserve">) </w:t>
            </w:r>
          </w:p>
          <w:p w:rsidR="00D0245A" w:rsidRDefault="00D0245A">
            <w:pPr>
              <w:pStyle w:val="HTMLPreformatted"/>
            </w:pPr>
            <w:r>
              <w:t xml:space="preserve">  e.g.: </w:t>
            </w:r>
            <w:hyperlink r:id="rId480" w:tgtFrame="new" w:history="1">
              <w:r>
                <w:rPr>
                  <w:rStyle w:val="Hyperlink"/>
                </w:rPr>
                <w:t>MS:1000565</w:t>
              </w:r>
            </w:hyperlink>
            <w:r>
              <w:t xml:space="preserve"> (</w:t>
            </w:r>
            <w:r>
              <w:rPr>
                <w:rStyle w:val="popup"/>
              </w:rPr>
              <w:t>Micromass PKL file</w:t>
            </w:r>
            <w:r>
              <w:t xml:space="preserve">) </w:t>
            </w:r>
          </w:p>
          <w:p w:rsidR="00D0245A" w:rsidRDefault="00D0245A">
            <w:pPr>
              <w:pStyle w:val="HTMLPreformatted"/>
            </w:pPr>
            <w:r>
              <w:t xml:space="preserve">  e.g.: </w:t>
            </w:r>
            <w:hyperlink r:id="rId481" w:tgtFrame="new" w:history="1">
              <w:r>
                <w:rPr>
                  <w:rStyle w:val="Hyperlink"/>
                </w:rPr>
                <w:t>MS:1000566</w:t>
              </w:r>
            </w:hyperlink>
            <w:r>
              <w:t xml:space="preserve"> (</w:t>
            </w:r>
            <w:r>
              <w:rPr>
                <w:rStyle w:val="popup"/>
              </w:rPr>
              <w:t>ISB mzXML file</w:t>
            </w:r>
            <w:r>
              <w:t xml:space="preserve">) </w:t>
            </w:r>
          </w:p>
          <w:p w:rsidR="00D0245A" w:rsidRDefault="00D0245A">
            <w:pPr>
              <w:pStyle w:val="HTMLPreformatted"/>
            </w:pPr>
            <w:r>
              <w:t xml:space="preserve">  e.g.: </w:t>
            </w:r>
            <w:hyperlink r:id="rId482" w:tgtFrame="new" w:history="1">
              <w:r>
                <w:rPr>
                  <w:rStyle w:val="Hyperlink"/>
                </w:rPr>
                <w:t>MS:1000567</w:t>
              </w:r>
            </w:hyperlink>
            <w:r>
              <w:t xml:space="preserve"> (</w:t>
            </w:r>
            <w:r>
              <w:rPr>
                <w:rStyle w:val="popup"/>
              </w:rPr>
              <w:t>Bruker/Agilent YEP file</w:t>
            </w:r>
            <w:r>
              <w:t xml:space="preserve">) </w:t>
            </w:r>
          </w:p>
          <w:p w:rsidR="00D0245A" w:rsidRDefault="00D0245A">
            <w:pPr>
              <w:pStyle w:val="HTMLPreformatted"/>
            </w:pPr>
            <w:r>
              <w:t xml:space="preserve">  e.g.: </w:t>
            </w:r>
            <w:hyperlink r:id="rId483" w:tgtFrame="new" w:history="1">
              <w:r>
                <w:rPr>
                  <w:rStyle w:val="Hyperlink"/>
                </w:rPr>
                <w:t>MS:1000584</w:t>
              </w:r>
            </w:hyperlink>
            <w:r>
              <w:t xml:space="preserve"> (</w:t>
            </w:r>
            <w:r>
              <w:rPr>
                <w:rStyle w:val="popup"/>
              </w:rPr>
              <w:t>mzML file</w:t>
            </w:r>
            <w:r>
              <w:t xml:space="preserve">) </w:t>
            </w:r>
          </w:p>
          <w:p w:rsidR="00D0245A" w:rsidRDefault="00D0245A">
            <w:pPr>
              <w:pStyle w:val="HTMLPreformatted"/>
            </w:pPr>
            <w:r>
              <w:t xml:space="preserve">  e.g.: </w:t>
            </w:r>
            <w:hyperlink r:id="rId484" w:tgtFrame="new" w:history="1">
              <w:r>
                <w:rPr>
                  <w:rStyle w:val="Hyperlink"/>
                </w:rPr>
                <w:t>MS:1000613</w:t>
              </w:r>
            </w:hyperlink>
            <w:r>
              <w:t xml:space="preserve"> (</w:t>
            </w:r>
            <w:r>
              <w:rPr>
                <w:rStyle w:val="popup"/>
              </w:rPr>
              <w:t>DTA file</w:t>
            </w:r>
            <w:r>
              <w:t xml:space="preserve">) </w:t>
            </w:r>
          </w:p>
          <w:p w:rsidR="00D0245A" w:rsidRDefault="00D0245A">
            <w:pPr>
              <w:pStyle w:val="HTMLPreformatted"/>
            </w:pPr>
            <w:r>
              <w:t xml:space="preserve">  e.g.: </w:t>
            </w:r>
            <w:hyperlink r:id="rId485" w:tgtFrame="new" w:history="1">
              <w:r>
                <w:rPr>
                  <w:rStyle w:val="Hyperlink"/>
                </w:rPr>
                <w:t>MS:1000614</w:t>
              </w:r>
            </w:hyperlink>
            <w:r>
              <w:t xml:space="preserve"> (</w:t>
            </w:r>
            <w:r>
              <w:rPr>
                <w:rStyle w:val="popup"/>
              </w:rPr>
              <w:t>ProteinLynx Global Server mass spectrum XML file</w:t>
            </w:r>
            <w:r>
              <w:t xml:space="preserve">) </w:t>
            </w:r>
          </w:p>
          <w:p w:rsidR="00D0245A" w:rsidRDefault="00D0245A">
            <w:pPr>
              <w:pStyle w:val="HTMLPreformatted"/>
            </w:pPr>
            <w:r>
              <w:t xml:space="preserve">  </w:t>
            </w:r>
            <w:hyperlink r:id="rId486" w:tgtFrame="new" w:history="1">
              <w:r>
                <w:rPr>
                  <w:rStyle w:val="Hyperlink"/>
                </w:rPr>
                <w:t>et al.</w:t>
              </w:r>
            </w:hyperlink>
          </w:p>
          <w:p w:rsidR="00D0245A" w:rsidRDefault="00D0245A">
            <w:pPr>
              <w:pStyle w:val="HTMLPreformatted"/>
            </w:pPr>
            <w:r>
              <w:t>Path /MzQuantML/InputFiles/MethodFiles/MethodFile/FileFormat</w:t>
            </w:r>
          </w:p>
          <w:p w:rsidR="00D0245A" w:rsidRDefault="00D0245A">
            <w:pPr>
              <w:pStyle w:val="HTMLPreformatted"/>
            </w:pPr>
            <w:r>
              <w:t xml:space="preserve">MAY supply a *child* term of </w:t>
            </w:r>
            <w:hyperlink r:id="rId487" w:tgtFrame="new" w:history="1">
              <w:r>
                <w:rPr>
                  <w:rStyle w:val="Hyperlink"/>
                </w:rPr>
                <w:t>MS:1002128</w:t>
              </w:r>
            </w:hyperlink>
            <w:r>
              <w:t xml:space="preserve"> (</w:t>
            </w:r>
            <w:r>
              <w:rPr>
                <w:rStyle w:val="popup"/>
              </w:rPr>
              <w:t>method file format attribute</w:t>
            </w:r>
            <w:r>
              <w:t>) only once</w:t>
            </w:r>
          </w:p>
          <w:p w:rsidR="00D0245A" w:rsidRDefault="00D0245A">
            <w:pPr>
              <w:pStyle w:val="HTMLPreformatted"/>
            </w:pPr>
            <w:r>
              <w:t>Path /MzQuantML/InputFiles/IdentificationFiles/IdentificationFile/FileFormat</w:t>
            </w:r>
          </w:p>
          <w:p w:rsidR="00D0245A" w:rsidRDefault="00D0245A">
            <w:pPr>
              <w:pStyle w:val="HTMLPreformatted"/>
            </w:pPr>
            <w:r>
              <w:t xml:space="preserve">MUST supply a *child* term of </w:t>
            </w:r>
            <w:hyperlink r:id="rId488"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489"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490"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491"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492"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493"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494"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495"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496"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"http://www.ebi.ac.uk/ontology-lookup/browse.do?ontName=MS&amp;termId=MS:1001276" \t "new"</w:instrText>
            </w:r>
            <w:r w:rsidR="00DA3655">
              <w:fldChar w:fldCharType="separate"/>
            </w:r>
            <w:r w:rsidRPr="00D0245A">
              <w:rPr>
                <w:rStyle w:val="Hyperlink"/>
                <w:lang w:val="de-DE"/>
              </w:rPr>
              <w:t>MS:1001276</w:t>
            </w:r>
            <w:r w:rsidR="00DA3655">
              <w:fldChar w:fldCharType="end"/>
            </w:r>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497"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498" w:tgtFrame="new" w:history="1">
              <w:r>
                <w:rPr>
                  <w:rStyle w:val="Hyperlink"/>
                </w:rPr>
                <w:t>et al.</w:t>
              </w:r>
            </w:hyperlink>
          </w:p>
          <w:p w:rsidR="00D0245A" w:rsidRDefault="00D0245A">
            <w:pPr>
              <w:pStyle w:val="HTMLPreformatted"/>
            </w:pPr>
            <w:r>
              <w:t>Path /MzQuantML/InputFiles/SourceFile/FileFormat</w:t>
            </w:r>
          </w:p>
          <w:p w:rsidR="00D0245A" w:rsidRDefault="00D0245A">
            <w:pPr>
              <w:pStyle w:val="HTMLPreformatted"/>
            </w:pPr>
            <w:r>
              <w:t xml:space="preserve">MUST supply a *child* term of </w:t>
            </w:r>
            <w:hyperlink r:id="rId499"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500"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501"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502"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503"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504"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505"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506"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507"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"http://www.ebi.ac.uk/ontology-lookup/browse.do?ontName=MS&amp;termId=MS:1001276" \t "new"</w:instrText>
            </w:r>
            <w:r w:rsidR="00DA3655">
              <w:fldChar w:fldCharType="separate"/>
            </w:r>
            <w:r w:rsidRPr="00D0245A">
              <w:rPr>
                <w:rStyle w:val="Hyperlink"/>
                <w:lang w:val="de-DE"/>
              </w:rPr>
              <w:t>MS:1001276</w:t>
            </w:r>
            <w:r w:rsidR="00DA3655">
              <w:fldChar w:fldCharType="end"/>
            </w:r>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508"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509" w:tgtFrame="new" w:history="1">
              <w:r>
                <w:rPr>
                  <w:rStyle w:val="Hyperlink"/>
                </w:rPr>
                <w:t>et al.</w:t>
              </w:r>
            </w:hyperlink>
          </w:p>
          <w:p w:rsidR="00D0245A" w:rsidRDefault="00D0245A">
            <w:pPr>
              <w:pStyle w:val="HTMLPreformatted"/>
            </w:pPr>
            <w:r>
              <w:t>Path /MzQuantML/InputFiles/SearchDatabase/FileFormat</w:t>
            </w:r>
          </w:p>
          <w:p w:rsidR="00D0245A" w:rsidRDefault="00D0245A">
            <w:pPr>
              <w:pStyle w:val="HTMLPreformatted"/>
            </w:pPr>
            <w:r>
              <w:t xml:space="preserve">MUST supply a *child* term of </w:t>
            </w:r>
            <w:hyperlink r:id="rId510" w:tgtFrame="new" w:history="1">
              <w:r>
                <w:rPr>
                  <w:rStyle w:val="Hyperlink"/>
                </w:rPr>
                <w:t>MS:1001347</w:t>
              </w:r>
            </w:hyperlink>
            <w:r>
              <w:t xml:space="preserve"> (</w:t>
            </w:r>
            <w:r>
              <w:rPr>
                <w:rStyle w:val="popup"/>
              </w:rPr>
              <w:t>database file formats</w:t>
            </w:r>
            <w:r>
              <w:t>) only once</w:t>
            </w:r>
          </w:p>
          <w:p w:rsidR="00D0245A" w:rsidRDefault="00D0245A">
            <w:pPr>
              <w:pStyle w:val="HTMLPreformatted"/>
            </w:pPr>
            <w:r>
              <w:t xml:space="preserve">  e.g.: </w:t>
            </w:r>
            <w:hyperlink r:id="rId511" w:tgtFrame="new" w:history="1">
              <w:r>
                <w:rPr>
                  <w:rStyle w:val="Hyperlink"/>
                </w:rPr>
                <w:t>MS:1001348</w:t>
              </w:r>
            </w:hyperlink>
            <w:r>
              <w:t xml:space="preserve"> (</w:t>
            </w:r>
            <w:r>
              <w:rPr>
                <w:rStyle w:val="popup"/>
              </w:rPr>
              <w:t>FASTA format</w:t>
            </w:r>
            <w:r>
              <w:t xml:space="preserve">) </w:t>
            </w:r>
          </w:p>
          <w:p w:rsidR="00D0245A" w:rsidRDefault="00D0245A">
            <w:pPr>
              <w:pStyle w:val="HTMLPreformatted"/>
            </w:pPr>
            <w:r>
              <w:t xml:space="preserve">  e.g.: </w:t>
            </w:r>
            <w:hyperlink r:id="rId512" w:tgtFrame="new" w:history="1">
              <w:r>
                <w:rPr>
                  <w:rStyle w:val="Hyperlink"/>
                </w:rPr>
                <w:t>MS:1001349</w:t>
              </w:r>
            </w:hyperlink>
            <w:r>
              <w:t xml:space="preserve"> (</w:t>
            </w:r>
            <w:r>
              <w:rPr>
                <w:rStyle w:val="popup"/>
              </w:rPr>
              <w:t>ASN.1</w:t>
            </w:r>
            <w:r>
              <w:t xml:space="preserve">) </w:t>
            </w:r>
          </w:p>
          <w:p w:rsidR="00D0245A" w:rsidRDefault="00D0245A">
            <w:pPr>
              <w:pStyle w:val="HTMLPreformatted"/>
            </w:pPr>
            <w:r>
              <w:t xml:space="preserve">  e.g.: </w:t>
            </w:r>
            <w:hyperlink r:id="rId513" w:tgtFrame="new" w:history="1">
              <w:r>
                <w:rPr>
                  <w:rStyle w:val="Hyperlink"/>
                </w:rPr>
                <w:t>MS:1001350</w:t>
              </w:r>
            </w:hyperlink>
            <w:r>
              <w:t xml:space="preserve"> (</w:t>
            </w:r>
            <w:r>
              <w:rPr>
                <w:rStyle w:val="popup"/>
              </w:rPr>
              <w:t>NCBI *.p*</w:t>
            </w:r>
            <w:r>
              <w:t xml:space="preserve">) </w:t>
            </w:r>
          </w:p>
          <w:p w:rsidR="00D0245A" w:rsidRDefault="00D0245A">
            <w:pPr>
              <w:pStyle w:val="HTMLPreformatted"/>
            </w:pPr>
            <w:r>
              <w:t xml:space="preserve">  e.g.: </w:t>
            </w:r>
            <w:hyperlink r:id="rId514" w:tgtFrame="new" w:history="1">
              <w:r>
                <w:rPr>
                  <w:rStyle w:val="Hyperlink"/>
                </w:rPr>
                <w:t>MS:1001351</w:t>
              </w:r>
            </w:hyperlink>
            <w:r>
              <w:t xml:space="preserve"> (</w:t>
            </w:r>
            <w:r>
              <w:rPr>
                <w:rStyle w:val="popup"/>
              </w:rPr>
              <w:t>clustal aln</w:t>
            </w:r>
            <w:r>
              <w:t xml:space="preserve">) </w:t>
            </w:r>
          </w:p>
          <w:p w:rsidR="00D0245A" w:rsidRDefault="00D0245A">
            <w:pPr>
              <w:pStyle w:val="HTMLPreformatted"/>
            </w:pPr>
            <w:r>
              <w:t xml:space="preserve">  e.g.: </w:t>
            </w:r>
            <w:hyperlink r:id="rId515" w:tgtFrame="new" w:history="1">
              <w:r>
                <w:rPr>
                  <w:rStyle w:val="Hyperlink"/>
                </w:rPr>
                <w:t>MS:1001352</w:t>
              </w:r>
            </w:hyperlink>
            <w:r>
              <w:t xml:space="preserve"> (</w:t>
            </w:r>
            <w:r>
              <w:rPr>
                <w:rStyle w:val="popup"/>
              </w:rPr>
              <w:t>embl em</w:t>
            </w:r>
            <w:r>
              <w:t xml:space="preserve">) </w:t>
            </w:r>
          </w:p>
          <w:p w:rsidR="00D0245A" w:rsidRDefault="00D0245A">
            <w:pPr>
              <w:pStyle w:val="HTMLPreformatted"/>
            </w:pPr>
            <w:r>
              <w:t xml:space="preserve">  e.g.: </w:t>
            </w:r>
            <w:hyperlink r:id="rId516" w:tgtFrame="new" w:history="1">
              <w:r>
                <w:rPr>
                  <w:rStyle w:val="Hyperlink"/>
                </w:rPr>
                <w:t>MS:1001353</w:t>
              </w:r>
            </w:hyperlink>
            <w:r>
              <w:t xml:space="preserve"> (</w:t>
            </w:r>
            <w:r>
              <w:rPr>
                <w:rStyle w:val="popup"/>
              </w:rPr>
              <w:t>NBRF PIR</w:t>
            </w:r>
            <w:r>
              <w:t xml:space="preserve">) </w:t>
            </w:r>
          </w:p>
          <w:p w:rsidR="00D0245A" w:rsidRDefault="00D0245A">
            <w:pPr>
              <w:pStyle w:val="HTMLPreformatted"/>
            </w:pPr>
            <w:r>
              <w:t xml:space="preserve">  e.g.: </w:t>
            </w:r>
            <w:hyperlink r:id="rId517" w:tgtFrame="new" w:history="1">
              <w:r>
                <w:rPr>
                  <w:rStyle w:val="Hyperlink"/>
                </w:rPr>
                <w:t>MS:1001462</w:t>
              </w:r>
            </w:hyperlink>
            <w:r>
              <w:t xml:space="preserve"> (</w:t>
            </w:r>
            <w:r>
              <w:rPr>
                <w:rStyle w:val="popup"/>
              </w:rPr>
              <w:t>PEFF format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accession="MS:1000914" name="tab delimited text file"/&gt;</w:t>
            </w:r>
          </w:p>
        </w:tc>
      </w:tr>
    </w:tbl>
    <w:p w:rsidR="00D0245A" w:rsidRDefault="00D0245A" w:rsidP="00D0245A"/>
    <w:p w:rsidR="00D0245A" w:rsidRDefault="00D0245A" w:rsidP="00D0245A">
      <w:pPr>
        <w:pStyle w:val="Heading2"/>
      </w:pPr>
      <w:bookmarkStart w:id="425" w:name="_Toc342391964"/>
      <w:bookmarkStart w:id="426" w:name="_Toc377391263"/>
      <w:r>
        <w:t>Element &lt;</w:t>
      </w:r>
      <w:bookmarkStart w:id="427" w:name="GlobalQuantLayer"/>
      <w:r>
        <w:t>GlobalQuantLayer</w:t>
      </w:r>
      <w:bookmarkEnd w:id="427"/>
      <w:r>
        <w:t>&gt;</w:t>
      </w:r>
      <w:bookmarkEnd w:id="425"/>
      <w:bookmarkEnd w:id="4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8516"/>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Global values corresponding to the ProteinGroup such as the total intensity of the protein group in all assays, Anova etc. </w:t>
            </w:r>
            <w:r>
              <w:br/>
            </w:r>
            <w:r>
              <w:rPr>
                <w:b/>
                <w:bCs/>
              </w:rPr>
              <w:t>2</w:t>
            </w:r>
            <w:r>
              <w:t xml:space="preserve">: Global values corresponding to the Protein such as the total intensity of the protein in all assays, Anova etc. </w:t>
            </w:r>
            <w:r>
              <w:br/>
            </w:r>
            <w:r>
              <w:rPr>
                <w:b/>
                <w:bCs/>
              </w:rPr>
              <w:t>3</w:t>
            </w:r>
            <w:r>
              <w:t xml:space="preserve">: Global values corresponding to the Peptide such as the total intensity of peptide in all assays, Anova in a quantitative peptidome experiment etc. </w:t>
            </w:r>
            <w:r>
              <w:br/>
            </w:r>
            <w:r>
              <w:rPr>
                <w:b/>
                <w:bCs/>
              </w:rPr>
              <w:t>4</w:t>
            </w:r>
            <w:r>
              <w:t xml:space="preserve">: Global values corresponding to the small molecule such as the total intensity of the molecule </w:t>
            </w:r>
            <w:r>
              <w:lastRenderedPageBreak/>
              <w:t xml:space="preserve">in all assays, Anova etc.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7"/>
              <w:gridCol w:w="1135"/>
              <w:gridCol w:w="1180"/>
              <w:gridCol w:w="437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18" w:anchor="ColumnDefinition" w:history="1">
                    <w:r w:rsidR="00D0245A">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19"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&lt;GlobalQuantLayer id="Pep_GQL1"&gt;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accession="MS:1001171" cvRef="PSI-MS" name="Mascot:score"/&gt;</w:t>
            </w:r>
          </w:p>
          <w:p w:rsidR="00D0245A" w:rsidRDefault="00D0245A">
            <w:pPr>
              <w:pStyle w:val="HTMLPreformatted"/>
            </w:pPr>
            <w:r>
              <w:t xml:space="preserve">            &lt;/DataType&gt;</w:t>
            </w:r>
          </w:p>
          <w:p w:rsidR="00D0245A" w:rsidRDefault="00D0245A">
            <w:pPr>
              <w:pStyle w:val="HTMLPreformatted"/>
            </w:pPr>
            <w:r>
              <w:t xml:space="preserve">        &lt;/Column&gt;</w:t>
            </w:r>
          </w:p>
          <w:p w:rsidR="00D0245A" w:rsidRDefault="00D0245A">
            <w:pPr>
              <w:pStyle w:val="HTMLPreformatted"/>
            </w:pPr>
            <w:r>
              <w:t xml:space="preserve">  ...</w:t>
            </w:r>
          </w:p>
          <w:p w:rsidR="00D0245A" w:rsidRDefault="00D0245A">
            <w:pPr>
              <w:pStyle w:val="HTMLPreformatted"/>
            </w:pPr>
            <w:r>
              <w:t>&lt;/GlobalQuantLayer&gt;</w:t>
            </w:r>
          </w:p>
        </w:tc>
      </w:tr>
    </w:tbl>
    <w:p w:rsidR="00D0245A" w:rsidRDefault="00D0245A" w:rsidP="00D0245A"/>
    <w:p w:rsidR="00D0245A" w:rsidRDefault="00D0245A" w:rsidP="00D0245A">
      <w:pPr>
        <w:pStyle w:val="Heading2"/>
      </w:pPr>
      <w:bookmarkStart w:id="428" w:name="_Toc342391965"/>
      <w:bookmarkStart w:id="429" w:name="_Toc377391264"/>
      <w:r>
        <w:t>Element &lt;</w:t>
      </w:r>
      <w:bookmarkStart w:id="430" w:name="IdentificationFile"/>
      <w:r>
        <w:t>IdentificationFile</w:t>
      </w:r>
      <w:bookmarkEnd w:id="430"/>
      <w:r>
        <w:t>&gt;</w:t>
      </w:r>
      <w:bookmarkEnd w:id="428"/>
      <w:bookmarkEnd w:id="4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identification file associated with this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124"/>
              <w:gridCol w:w="824"/>
              <w:gridCol w:w="459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20"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21"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2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2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FB07E1" w:rsidRPr="00FB07E1" w:rsidRDefault="00FB07E1" w:rsidP="00FB07E1">
            <w:pPr>
              <w:pStyle w:val="HTMLPreformatted"/>
              <w:rPr>
                <w:rFonts w:cs="Courier New"/>
                <w:lang w:eastAsia="de-DE"/>
              </w:rPr>
            </w:pPr>
            <w:r w:rsidRPr="00FB07E1">
              <w:rPr>
                <w:rFonts w:cs="Courier New"/>
                <w:szCs w:val="14"/>
                <w:lang w:eastAsia="de-DE"/>
              </w:rPr>
              <w:t>&lt;IdentificationFile location="examples/paper_iTraq4plex/itraq.mzid" id="id_file1"/&gt;</w:t>
            </w:r>
          </w:p>
          <w:p w:rsidR="00D0245A" w:rsidRDefault="00D0245A">
            <w:pPr>
              <w:pStyle w:val="HTMLPreformatted"/>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/MzQuantML/InputFiles/IdentificationFiles/IdentificationFile</w:t>
            </w:r>
          </w:p>
          <w:p w:rsidR="00D0245A" w:rsidRDefault="00D0245A">
            <w:pPr>
              <w:pStyle w:val="HTMLPreformatted"/>
            </w:pPr>
            <w:r>
              <w:t xml:space="preserve">MAY supply a *child* term of </w:t>
            </w:r>
            <w:hyperlink r:id="rId524" w:tgtFrame="new" w:history="1">
              <w:r>
                <w:rPr>
                  <w:rStyle w:val="Hyperlink"/>
                </w:rPr>
                <w:t>MS:1002127</w:t>
              </w:r>
            </w:hyperlink>
            <w:r>
              <w:t xml:space="preserve"> (</w:t>
            </w:r>
            <w:r>
              <w:rPr>
                <w:rStyle w:val="popup"/>
              </w:rPr>
              <w:t>identification file attribute</w:t>
            </w:r>
            <w:r>
              <w:t>) one or more times</w:t>
            </w:r>
          </w:p>
        </w:tc>
      </w:tr>
    </w:tbl>
    <w:p w:rsidR="00D0245A" w:rsidRDefault="00D0245A" w:rsidP="00D0245A"/>
    <w:p w:rsidR="00D0245A" w:rsidRDefault="00D0245A" w:rsidP="00D0245A">
      <w:pPr>
        <w:pStyle w:val="Heading2"/>
      </w:pPr>
      <w:bookmarkStart w:id="431" w:name="_Toc342391966"/>
      <w:bookmarkStart w:id="432" w:name="_Toc377391265"/>
      <w:r>
        <w:t>Element &lt;</w:t>
      </w:r>
      <w:bookmarkStart w:id="433" w:name="IdentificationFiles"/>
      <w:r>
        <w:t>IdentificationFiles</w:t>
      </w:r>
      <w:bookmarkEnd w:id="433"/>
      <w:r>
        <w:t>&gt;</w:t>
      </w:r>
      <w:bookmarkEnd w:id="431"/>
      <w:bookmarkEnd w:id="4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837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identification files associated with this quantitation analysis to be referenced elsewhere.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2"/>
              <w:gridCol w:w="1135"/>
              <w:gridCol w:w="1180"/>
              <w:gridCol w:w="418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25" w:anchor="IdentificationFile" w:history="1">
                    <w:r w:rsidR="00D0245A">
                      <w:rPr>
                        <w:rStyle w:val="Hyperlink"/>
                      </w:rPr>
                      <w:t>IdentificationFile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identification file associated with this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9530FD" w:rsidRPr="009530FD" w:rsidRDefault="009530FD" w:rsidP="009530FD">
            <w:pPr>
              <w:pStyle w:val="HTMLPreformatted"/>
              <w:rPr>
                <w:rFonts w:cs="Courier New"/>
                <w:szCs w:val="14"/>
                <w:lang w:eastAsia="de-DE"/>
              </w:rPr>
            </w:pPr>
            <w:r w:rsidRPr="009530FD">
              <w:rPr>
                <w:rFonts w:cs="Courier New"/>
                <w:szCs w:val="14"/>
                <w:lang w:eastAsia="de-DE"/>
              </w:rPr>
              <w:t>&lt;IdentificationFiles&gt;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30FD">
              <w:rPr>
                <w:rFonts w:ascii="Courier New" w:hAnsi="Courier New" w:cs="Courier New"/>
                <w:sz w:val="14"/>
                <w:szCs w:val="14"/>
                <w:lang w:eastAsia="de-DE"/>
              </w:rPr>
              <w:t xml:space="preserve">  </w:t>
            </w:r>
            <w:r>
              <w:rPr>
                <w:rFonts w:ascii="Courier New" w:hAnsi="Courier New" w:cs="Courier New"/>
                <w:sz w:val="14"/>
                <w:szCs w:val="14"/>
                <w:lang w:eastAsia="de-DE"/>
              </w:rPr>
              <w:t xml:space="preserve">           &lt;IdentificationFile </w:t>
            </w:r>
            <w:r w:rsidRPr="009530FD">
              <w:rPr>
                <w:rFonts w:ascii="Courier New" w:hAnsi="Courier New" w:cs="Courier New"/>
                <w:sz w:val="14"/>
                <w:szCs w:val="14"/>
                <w:lang w:eastAsia="de-DE"/>
              </w:rPr>
              <w:t>location="examples/paper_iTraq4plex/itraq.mzid" id="id_file1"/&gt;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Cs w:val="20"/>
                <w:lang w:val="de-DE" w:eastAsia="de-DE"/>
              </w:rPr>
            </w:pPr>
            <w:r w:rsidRPr="009530FD">
              <w:rPr>
                <w:rFonts w:ascii="Courier New" w:hAnsi="Courier New" w:cs="Courier New"/>
                <w:sz w:val="14"/>
                <w:szCs w:val="14"/>
                <w:lang w:val="de-DE" w:eastAsia="de-DE"/>
              </w:rPr>
              <w:t>&lt;/IdentificationFiles&gt;</w:t>
            </w:r>
          </w:p>
          <w:p w:rsidR="00D0245A" w:rsidRDefault="00D0245A" w:rsidP="00F07D1E">
            <w:pPr>
              <w:pStyle w:val="HTMLPreformatted"/>
              <w:jc w:val="left"/>
            </w:pPr>
          </w:p>
        </w:tc>
      </w:tr>
    </w:tbl>
    <w:p w:rsidR="00D0245A" w:rsidRDefault="00D0245A" w:rsidP="00D0245A"/>
    <w:p w:rsidR="00D0245A" w:rsidRDefault="00D0245A" w:rsidP="00D0245A">
      <w:pPr>
        <w:pStyle w:val="Heading2"/>
      </w:pPr>
      <w:bookmarkStart w:id="434" w:name="_Toc342391967"/>
      <w:bookmarkStart w:id="435" w:name="_Toc377391266"/>
      <w:r>
        <w:t>Element &lt;</w:t>
      </w:r>
      <w:bookmarkStart w:id="436" w:name="IdentificationFile_refs"/>
      <w:r>
        <w:t>IdentificationFile_refs</w:t>
      </w:r>
      <w:bookmarkEnd w:id="436"/>
      <w:r>
        <w:t>&gt;</w:t>
      </w:r>
      <w:bookmarkEnd w:id="434"/>
      <w:bookmarkEnd w:id="4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483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or more identification files used within this assay.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37" w:name="_Toc342391968"/>
      <w:bookmarkStart w:id="438" w:name="_Toc377391267"/>
      <w:r>
        <w:t>Element &lt;</w:t>
      </w:r>
      <w:bookmarkStart w:id="439" w:name="IdentificationRef"/>
      <w:r>
        <w:t>IdentificationRef</w:t>
      </w:r>
      <w:bookmarkEnd w:id="439"/>
      <w:r>
        <w:t>&gt;</w:t>
      </w:r>
      <w:bookmarkEnd w:id="437"/>
      <w:bookmarkEnd w:id="4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856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proofErr w:type="gramStart"/>
            <w:r>
              <w:rPr>
                <w:b/>
                <w:bCs/>
              </w:rPr>
              <w:t>:</w:t>
            </w:r>
            <w:proofErr w:type="gramEnd"/>
            <w:r>
              <w:br/>
            </w:r>
            <w:r>
              <w:rPr>
                <w:b/>
                <w:bCs/>
              </w:rPr>
              <w:t>1</w:t>
            </w:r>
            <w:r>
              <w:t>: Reference for the identification evidence for peptides from the referenced external file and unique identifier e.g. a link to an mzIdentML file and ID for the ProteinAmbiguityGroup.</w:t>
            </w:r>
            <w:r>
              <w:br/>
            </w:r>
            <w:r>
              <w:rPr>
                <w:b/>
                <w:bCs/>
              </w:rPr>
              <w:t>2</w:t>
            </w:r>
            <w:r>
              <w:t>: Reference for the identification evidence for peptides from the referenced external file and unique identifier e.g. a link to an mzIdentML file and ID for the ProteinDetectionHypothesis.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169"/>
              <w:gridCol w:w="824"/>
              <w:gridCol w:w="46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Protein or Protein group in an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40" w:name="_Toc342391969"/>
      <w:bookmarkStart w:id="441" w:name="_Toc377391268"/>
      <w:r>
        <w:lastRenderedPageBreak/>
        <w:t>Element &lt;</w:t>
      </w:r>
      <w:bookmarkStart w:id="442" w:name="InputFiles"/>
      <w:r>
        <w:t>InputFiles</w:t>
      </w:r>
      <w:bookmarkEnd w:id="442"/>
      <w:r>
        <w:t>&gt;</w:t>
      </w:r>
      <w:bookmarkEnd w:id="440"/>
      <w:bookmarkEnd w:id="4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868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raw files, identification files and databases used in the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InputFilesType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1135"/>
              <w:gridCol w:w="1180"/>
              <w:gridCol w:w="460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26" w:anchor="RawFilesGroup" w:history="1">
                    <w:r w:rsidR="00D0245A">
                      <w:rPr>
                        <w:rStyle w:val="Hyperlink"/>
                      </w:rPr>
                      <w:t>RawFilesGroup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w:t>
                  </w:r>
                  <w:proofErr w:type="gramStart"/>
                  <w:r>
                    <w:t>are</w:t>
                  </w:r>
                  <w:proofErr w:type="gramEnd"/>
                  <w:r>
                    <w:t xml:space="preserve"> later summed together.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27" w:anchor="MethodFiles" w:history="1">
                    <w:r w:rsidR="00D0245A">
                      <w:rPr>
                        <w:rStyle w:val="Hyperlink"/>
                      </w:rPr>
                      <w:t>MethodFiles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methods files associated with this quantitation analysis to be referenced elsewhere, for example used to describe TraML files used in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28" w:anchor="IdentificationFiles" w:history="1">
                    <w:r w:rsidR="00D0245A">
                      <w:rPr>
                        <w:rStyle w:val="Hyperlink"/>
                      </w:rPr>
                      <w:t>IdentificationFiles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identification files associated with this quantitation analysis to be referenced elsewhere.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29" w:anchor="SearchDatabase" w:history="1">
                    <w:r w:rsidR="00D0245A">
                      <w:rPr>
                        <w:rStyle w:val="Hyperlink"/>
                      </w:rPr>
                      <w:t>SearchDatabase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database used for searching mass spectra. Examples include a set of amino acid sequence entries, or annotated spectra libraries.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30" w:anchor="SourceFile" w:history="1">
                    <w:r w:rsidR="00D0245A">
                      <w:rPr>
                        <w:rStyle w:val="Hyperlink"/>
                      </w:rPr>
                      <w:t>SourceFile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file from which this MzQuantML instance was created, including potentially MzQuantML files for earlier stages in a workflow.</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215B2282" wp14:editId="4047A3FA">
                  <wp:extent cx="5486400" cy="8577580"/>
                  <wp:effectExtent l="19050" t="0" r="0" b="0"/>
                  <wp:docPr id="7" name="Picture 7" descr="Input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Files"/>
                          <pic:cNvPicPr>
                            <a:picLocks noChangeAspect="1" noChangeArrowheads="1"/>
                          </pic:cNvPicPr>
                        </pic:nvPicPr>
                        <pic:blipFill>
                          <a:blip r:embed="rId531" cstate="print"/>
                          <a:srcRect/>
                          <a:stretch>
                            <a:fillRect/>
                          </a:stretch>
                        </pic:blipFill>
                        <pic:spPr bwMode="auto">
                          <a:xfrm>
                            <a:off x="0" y="0"/>
                            <a:ext cx="548640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&lt;InputFiles&gt;</w:t>
            </w:r>
          </w:p>
          <w:p w:rsidR="00596F5F" w:rsidRPr="00596F5F" w:rsidRDefault="00D0245A" w:rsidP="00596F5F">
            <w:pPr>
              <w:pStyle w:val="HTMLPreformatted"/>
              <w:rPr>
                <w:rFonts w:cs="Courier New"/>
                <w:szCs w:val="14"/>
                <w:lang w:eastAsia="de-DE"/>
              </w:rPr>
            </w:pPr>
            <w:r>
              <w:t xml:space="preserve">    </w:t>
            </w:r>
            <w:r w:rsidR="00596F5F" w:rsidRPr="00596F5F">
              <w:rPr>
                <w:rFonts w:cs="Courier New"/>
                <w:szCs w:val="14"/>
                <w:lang w:eastAsia="de-DE"/>
              </w:rPr>
              <w:t>&lt;RawFilesGroup id="rg_0"&gt;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596F5F">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w:t>
            </w:r>
            <w:proofErr w:type="gramStart"/>
            <w:r w:rsidRPr="00596F5F">
              <w:rPr>
                <w:rFonts w:ascii="Courier New" w:hAnsi="Courier New" w:cs="Courier New"/>
                <w:sz w:val="14"/>
                <w:szCs w:val="14"/>
                <w:lang w:eastAsia="de-DE"/>
              </w:rPr>
              <w:t>..</w:t>
            </w:r>
            <w:proofErr w:type="gramEnd"/>
            <w:r w:rsidRPr="00596F5F">
              <w:rPr>
                <w:rFonts w:ascii="Courier New" w:hAnsi="Courier New" w:cs="Courier New"/>
                <w:sz w:val="14"/>
                <w:szCs w:val="14"/>
                <w:lang w:eastAsia="de-DE"/>
              </w:rPr>
              <w:t>/msmsdata/mam_042408o_CPTAC_study6_6B011.raw"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name="mam_042408o_CPTAC_study6_6B011.raw" id="raw_0"/&gt;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 id="rg_1"&gt;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w:t>
            </w:r>
            <w:proofErr w:type="gramStart"/>
            <w:r w:rsidRPr="00596F5F">
              <w:rPr>
                <w:rFonts w:ascii="Courier New" w:hAnsi="Courier New" w:cs="Courier New"/>
                <w:sz w:val="14"/>
                <w:szCs w:val="14"/>
                <w:lang w:eastAsia="de-DE"/>
              </w:rPr>
              <w:t>..</w:t>
            </w:r>
            <w:proofErr w:type="gramEnd"/>
            <w:r w:rsidRPr="00596F5F">
              <w:rPr>
                <w:rFonts w:ascii="Courier New" w:hAnsi="Courier New" w:cs="Courier New"/>
                <w:sz w:val="14"/>
                <w:szCs w:val="14"/>
                <w:lang w:eastAsia="de-DE"/>
              </w:rPr>
              <w:t>/msmsdata/mam_050108o_CPTAC_study6_6B011.raw"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name="mam_050108o_CPTAC_study6_6B011.raw" id="raw_1"/&gt;</w:t>
            </w:r>
          </w:p>
          <w:p w:rsidR="00D0245A"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rPr>
            </w:pPr>
            <w:r>
              <w:rPr>
                <w:rFonts w:ascii="Courier New" w:hAnsi="Courier New" w:cs="Courier New"/>
                <w:sz w:val="14"/>
                <w:szCs w:val="14"/>
                <w:lang w:eastAsia="de-DE"/>
              </w:rPr>
              <w:t xml:space="preserve">    </w:t>
            </w:r>
            <w:r w:rsidRPr="00596F5F">
              <w:rPr>
                <w:rFonts w:ascii="Courier New" w:hAnsi="Courier New" w:cs="Courier New"/>
                <w:sz w:val="14"/>
                <w:szCs w:val="14"/>
                <w:lang w:val="de-DE" w:eastAsia="de-DE"/>
              </w:rPr>
              <w:t>&lt;/RawFilesGroup&gt;</w:t>
            </w:r>
          </w:p>
          <w:p w:rsidR="00D0245A" w:rsidRDefault="00D0245A">
            <w:pPr>
              <w:pStyle w:val="HTMLPreformatted"/>
            </w:pPr>
            <w:r>
              <w:t xml:space="preserve">  ...</w:t>
            </w:r>
          </w:p>
          <w:p w:rsidR="00D0245A" w:rsidRDefault="00D0245A">
            <w:pPr>
              <w:pStyle w:val="HTMLPreformatted"/>
            </w:pPr>
            <w:r>
              <w:t>&lt;/InputFiles&gt;</w:t>
            </w:r>
          </w:p>
        </w:tc>
      </w:tr>
    </w:tbl>
    <w:p w:rsidR="00D0245A" w:rsidRDefault="00D0245A" w:rsidP="00D0245A"/>
    <w:p w:rsidR="00D0245A" w:rsidRDefault="00D0245A" w:rsidP="00D0245A">
      <w:pPr>
        <w:pStyle w:val="Heading2"/>
      </w:pPr>
      <w:bookmarkStart w:id="443" w:name="_Toc342391970"/>
      <w:bookmarkStart w:id="444" w:name="_Toc377391269"/>
      <w:r>
        <w:t>Element &lt;</w:t>
      </w:r>
      <w:bookmarkStart w:id="445" w:name="InputObject_refs"/>
      <w:r>
        <w:t>InputObject_refs</w:t>
      </w:r>
      <w:bookmarkEnd w:id="445"/>
      <w:r>
        <w:t>&gt;</w:t>
      </w:r>
      <w:bookmarkEnd w:id="443"/>
      <w:bookmarkEnd w:id="4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85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inputs to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&lt;InputObject_refs&gt;AQL_MEANS_OF_GROUPS&lt;/InputObject_refs&gt;</w:t>
            </w:r>
          </w:p>
        </w:tc>
      </w:tr>
    </w:tbl>
    <w:p w:rsidR="00D0245A" w:rsidRDefault="00D0245A" w:rsidP="00D0245A"/>
    <w:p w:rsidR="00D0245A" w:rsidRDefault="00D0245A" w:rsidP="00D0245A">
      <w:pPr>
        <w:pStyle w:val="Heading2"/>
      </w:pPr>
      <w:bookmarkStart w:id="446" w:name="_Toc342391971"/>
      <w:bookmarkStart w:id="447" w:name="_Toc377391270"/>
      <w:r>
        <w:t>Element &lt;</w:t>
      </w:r>
      <w:bookmarkStart w:id="448" w:name="Label"/>
      <w:r>
        <w:t>Label</w:t>
      </w:r>
      <w:bookmarkEnd w:id="448"/>
      <w:r>
        <w:t>&gt;</w:t>
      </w:r>
      <w:bookmarkEnd w:id="446"/>
      <w:bookmarkEnd w:id="4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861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specification of labels or tags used to define the assay within the raw file, such as heavy labelling or iTRAQ tag mass. The Label and Modification is mandatory so a specific term is provided under Modification for unlabeled sample for label-free and, for example, so-called light samples in a labelling experiment.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LabelType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3"/>
              <w:gridCol w:w="1135"/>
              <w:gridCol w:w="1180"/>
              <w:gridCol w:w="47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32"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modification searched for or used to define the label or tag for quantification. It SHOULD be sourced from UniMod, PSI-MS or PSI-MOD.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&lt;Label&gt;</w:t>
            </w:r>
          </w:p>
          <w:p w:rsidR="00D0245A" w:rsidRDefault="00D0245A">
            <w:pPr>
              <w:pStyle w:val="HTMLPreformatted"/>
            </w:pPr>
            <w:r>
              <w:t xml:space="preserve">        &lt;Modification massDelta="8.0141988132" &gt;</w:t>
            </w:r>
          </w:p>
          <w:p w:rsidR="00D0245A" w:rsidRDefault="00D0245A">
            <w:pPr>
              <w:pStyle w:val="HTMLPreformatted"/>
            </w:pPr>
            <w:r>
              <w:t xml:space="preserve">          &lt;cvParam cvRef="PSI-MOD" accession="MOD:00582" name="6x(13)C,2x(15)N labeled L-lysine" value="Lys8"/&gt;</w:t>
            </w:r>
          </w:p>
          <w:p w:rsidR="00D0245A" w:rsidRDefault="00D0245A">
            <w:pPr>
              <w:pStyle w:val="HTMLPreformatted"/>
            </w:pPr>
            <w:r>
              <w:t xml:space="preserve">        &lt;/Modification&gt;</w:t>
            </w:r>
          </w:p>
          <w:p w:rsidR="00D0245A" w:rsidRDefault="00D0245A">
            <w:pPr>
              <w:pStyle w:val="HTMLPreformatted"/>
            </w:pPr>
            <w:r>
              <w:t xml:space="preserve">        &lt;Modification massDelta="10.0082686" &gt;</w:t>
            </w:r>
          </w:p>
          <w:p w:rsidR="00D0245A" w:rsidRDefault="00D0245A">
            <w:pPr>
              <w:pStyle w:val="HTMLPreformatted"/>
            </w:pPr>
            <w:r>
              <w:t xml:space="preserve">          &lt;cvParam cvRef="PSI-MOD" accession="MOD:00587" name="6x(13)C,4x(15)N labeled L-arginine" value="Arg10"/&gt;</w:t>
            </w:r>
          </w:p>
          <w:p w:rsidR="00D0245A" w:rsidRDefault="00D0245A">
            <w:pPr>
              <w:pStyle w:val="HTMLPreformatted"/>
            </w:pPr>
            <w:r>
              <w:t xml:space="preserve">        &lt;/Modification&gt;</w:t>
            </w:r>
          </w:p>
          <w:p w:rsidR="00D0245A" w:rsidRDefault="00D0245A">
            <w:pPr>
              <w:pStyle w:val="HTMLPreformatted"/>
            </w:pPr>
            <w:r>
              <w:t xml:space="preserve">  ...</w:t>
            </w:r>
          </w:p>
          <w:p w:rsidR="00D0245A" w:rsidRDefault="00D0245A">
            <w:pPr>
              <w:pStyle w:val="HTMLPreformatted"/>
            </w:pPr>
            <w:r>
              <w:t>&lt;/Label&gt;</w:t>
            </w:r>
          </w:p>
        </w:tc>
      </w:tr>
    </w:tbl>
    <w:p w:rsidR="00D0245A" w:rsidRDefault="00D0245A" w:rsidP="00D0245A"/>
    <w:p w:rsidR="00D0245A" w:rsidRDefault="00D0245A" w:rsidP="00D0245A">
      <w:pPr>
        <w:pStyle w:val="Heading2"/>
      </w:pPr>
      <w:bookmarkStart w:id="449" w:name="_Toc342391972"/>
      <w:bookmarkStart w:id="450" w:name="_Toc377391271"/>
      <w:r>
        <w:t>Element &lt;</w:t>
      </w:r>
      <w:bookmarkStart w:id="451" w:name="MassTrace"/>
      <w:r>
        <w:t>MassTrace</w:t>
      </w:r>
      <w:bookmarkEnd w:id="451"/>
      <w:r>
        <w:t>&gt;</w:t>
      </w:r>
      <w:bookmarkEnd w:id="449"/>
      <w:bookmarkEnd w:id="45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84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coordinates defining the feature in RT and MZ space, given as boundary points or a series of rectangles, as encoded by the MassTraceEncoding cvParam on the FeatureList.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psi-mzq:listOfDoubles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&lt;MassTrace&gt;76.344 1129.574 76.916 1131.074&lt;/MassTrace&gt;</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accession="MS:1001826" cvRef="PSI-MS" name="mass trace reporting: rectangles"/&gt;</w:t>
            </w:r>
          </w:p>
        </w:tc>
      </w:tr>
    </w:tbl>
    <w:p w:rsidR="00D0245A" w:rsidRDefault="00D0245A" w:rsidP="00D0245A"/>
    <w:p w:rsidR="00D0245A" w:rsidRDefault="00D0245A" w:rsidP="00D0245A">
      <w:pPr>
        <w:pStyle w:val="Heading2"/>
      </w:pPr>
      <w:bookmarkStart w:id="452" w:name="_Toc342391973"/>
      <w:bookmarkStart w:id="453" w:name="_Toc377391272"/>
      <w:r>
        <w:t>Element &lt;</w:t>
      </w:r>
      <w:bookmarkStart w:id="454" w:name="MethodFile"/>
      <w:r>
        <w:t>MethodFile</w:t>
      </w:r>
      <w:bookmarkEnd w:id="454"/>
      <w:r>
        <w:t>&gt;</w:t>
      </w:r>
      <w:bookmarkEnd w:id="452"/>
      <w:bookmarkEnd w:id="4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methods file associated with this analysis e.g. a TraML file used for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33"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example, </w:t>
                  </w:r>
                  <w:proofErr w:type="gramStart"/>
                  <w:r>
                    <w:t>XML Schema or static libraries (APIs) to access binary formats</w:t>
                  </w:r>
                  <w:proofErr w:type="gramEnd"/>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34"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55" w:name="_Toc342391974"/>
      <w:bookmarkStart w:id="456" w:name="_Toc377391273"/>
      <w:r>
        <w:t>Element &lt;</w:t>
      </w:r>
      <w:bookmarkStart w:id="457" w:name="MethodFiles"/>
      <w:r>
        <w:t>MethodFiles</w:t>
      </w:r>
      <w:bookmarkEnd w:id="457"/>
      <w:r>
        <w:t>&gt;</w:t>
      </w:r>
      <w:bookmarkEnd w:id="455"/>
      <w:bookmarkEnd w:id="4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85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methods files associated with this quantitation analysis to be referenced elsewhere, for example used to describe TraML files used in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7"/>
              <w:gridCol w:w="1135"/>
              <w:gridCol w:w="1180"/>
              <w:gridCol w:w="45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35" w:anchor="MethodFile" w:history="1">
                    <w:r w:rsidR="00D0245A">
                      <w:rPr>
                        <w:rStyle w:val="Hyperlink"/>
                      </w:rPr>
                      <w:t>MethodFile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methods file associated with this analysis e.g. a TraML file used for SRM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58" w:name="_Toc342391975"/>
      <w:bookmarkStart w:id="459" w:name="_Toc377391274"/>
      <w:r>
        <w:lastRenderedPageBreak/>
        <w:t>Element &lt;</w:t>
      </w:r>
      <w:bookmarkStart w:id="460" w:name="Modification"/>
      <w:r>
        <w:t>Modification</w:t>
      </w:r>
      <w:bookmarkEnd w:id="460"/>
      <w:r>
        <w:t>&gt;</w:t>
      </w:r>
      <w:bookmarkEnd w:id="458"/>
      <w:bookmarkEnd w:id="4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modification searched for or used to define the label or tag for quantification. It SHOULD be sourced from UniMod, PSI-MS or PSI-MOD.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ModParamType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8"/>
              <w:gridCol w:w="1080"/>
              <w:gridCol w:w="791"/>
              <w:gridCol w:w="5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massDelta</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mass delta of the modification in Daltons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listOfChars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residue(s) to which the modification has been applied.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1135"/>
              <w:gridCol w:w="1180"/>
              <w:gridCol w:w="45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36"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r w:rsidR="00D0245A" w:rsidTr="00D0245A">
        <w:trPr>
          <w:tblCellSpacing w:w="15" w:type="dxa"/>
        </w:trPr>
        <w:tc>
          <w:tcPr>
            <w:tcW w:w="0" w:type="auto"/>
            <w:vAlign w:val="center"/>
            <w:hideMark/>
          </w:tcPr>
          <w:p w:rsidR="00D0245A" w:rsidRDefault="00D0245A">
            <w:pPr>
              <w:rPr>
                <w:sz w:val="24"/>
              </w:rPr>
            </w:pPr>
          </w:p>
        </w:tc>
        <w:tc>
          <w:tcPr>
            <w:tcW w:w="0" w:type="auto"/>
            <w:vAlign w:val="center"/>
            <w:hideMark/>
          </w:tcPr>
          <w:p w:rsidR="00D0245A" w:rsidRDefault="00D0245A">
            <w:pPr>
              <w:pStyle w:val="HTMLPreformatted"/>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bl>
    <w:p w:rsidR="00B86E81" w:rsidRDefault="00575F9C" w:rsidP="005A0363">
      <w:pPr>
        <w:pStyle w:val="Heading3"/>
        <w:tabs>
          <w:tab w:val="num" w:pos="1560"/>
        </w:tabs>
        <w:ind w:left="1560" w:hanging="567"/>
      </w:pPr>
      <w:r>
        <w:t xml:space="preserve"> </w:t>
      </w:r>
      <w:bookmarkStart w:id="461" w:name="_Toc342391976"/>
      <w:bookmarkStart w:id="462" w:name="_Toc377391275"/>
      <w:r w:rsidR="00B86E81">
        <w:t>Specification of a &lt;Modification&gt; searched for</w:t>
      </w:r>
      <w:bookmarkEnd w:id="461"/>
      <w:bookmarkEnd w:id="4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0"/>
        <w:gridCol w:w="30"/>
        <w:gridCol w:w="30"/>
        <w:gridCol w:w="7757"/>
        <w:gridCol w:w="30"/>
        <w:gridCol w:w="45"/>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gridSpan w:val="4"/>
            <w:vAlign w:val="center"/>
            <w:hideMark/>
          </w:tcPr>
          <w:p w:rsidR="00B86E81" w:rsidRDefault="00B86E81" w:rsidP="004C522F">
            <w:pPr>
              <w:pStyle w:val="HTMLPreformatted"/>
            </w:pPr>
            <w:r>
              <w:t>&lt;Modification monoisotopicMassDelta="15.994915" location="13"&gt;</w:t>
            </w:r>
          </w:p>
          <w:p w:rsidR="00B86E81" w:rsidRDefault="00B86E81" w:rsidP="004C522F">
            <w:pPr>
              <w:pStyle w:val="HTMLPreformatted"/>
            </w:pPr>
            <w:r>
              <w:t xml:space="preserve">    &lt;cvParam accession="UNIMOD:35" cvRef="UNIMOD" name="Oxidation"/&gt;</w:t>
            </w:r>
          </w:p>
          <w:p w:rsidR="00B86E81" w:rsidRDefault="00B86E81" w:rsidP="004C522F">
            <w:pPr>
              <w:pStyle w:val="HTMLPreformatted"/>
            </w:pPr>
            <w:r>
              <w:t xml:space="preserve">    &lt;cvParam accession="MS:1001524" cvRef="PSI-MS" value="63.998285" name="fragment neutral loss"/&gt;</w:t>
            </w:r>
          </w:p>
          <w:p w:rsidR="00B86E81" w:rsidRDefault="00B86E81" w:rsidP="004C522F">
            <w:pPr>
              <w:pStyle w:val="HTMLPreformatted"/>
            </w:pPr>
            <w:r>
              <w:t>&lt;/Modification&gt;</w:t>
            </w:r>
          </w:p>
        </w:tc>
      </w:tr>
      <w:tr w:rsidR="00B86E81" w:rsidTr="004C522F">
        <w:trPr>
          <w:gridAfter w:val="2"/>
          <w:tblCellSpacing w:w="15" w:type="dxa"/>
        </w:trPr>
        <w:tc>
          <w:tcPr>
            <w:tcW w:w="0" w:type="auto"/>
            <w:gridSpan w:val="3"/>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/MzQuantML/PeptideConsensusList/PeptideConsensus/Modification</w:t>
            </w:r>
          </w:p>
          <w:p w:rsidR="00B86E81" w:rsidRDefault="00B86E81" w:rsidP="004C522F">
            <w:pPr>
              <w:pStyle w:val="HTMLPreformatted"/>
            </w:pPr>
            <w:r>
              <w:t xml:space="preserve">MAY supply a *child* term of </w:t>
            </w:r>
            <w:hyperlink r:id="rId537" w:tgtFrame="new" w:history="1">
              <w:r>
                <w:rPr>
                  <w:rStyle w:val="Hyperlink"/>
                </w:rPr>
                <w:t>UNIMOD:0</w:t>
              </w:r>
            </w:hyperlink>
            <w:r>
              <w:t xml:space="preserve"> (</w:t>
            </w:r>
            <w:r>
              <w:rPr>
                <w:rStyle w:val="popup"/>
              </w:rPr>
              <w:t>unimod root node</w:t>
            </w:r>
            <w:r>
              <w:t>) only once</w:t>
            </w:r>
          </w:p>
          <w:p w:rsidR="00B86E81" w:rsidRDefault="00B86E81" w:rsidP="004C522F">
            <w:pPr>
              <w:pStyle w:val="HTMLPreformatted"/>
            </w:pPr>
            <w:r>
              <w:t xml:space="preserve">MAY supply a *child* term of </w:t>
            </w:r>
            <w:hyperlink r:id="rId538" w:tgtFrame="new" w:history="1">
              <w:r>
                <w:rPr>
                  <w:rStyle w:val="Hyperlink"/>
                </w:rPr>
                <w:t>MS:1001471</w:t>
              </w:r>
            </w:hyperlink>
            <w:r>
              <w:t xml:space="preserve"> (</w:t>
            </w:r>
            <w:r>
              <w:rPr>
                <w:rStyle w:val="popup"/>
              </w:rPr>
              <w:t>peptide modification details</w:t>
            </w:r>
            <w:r>
              <w:t>) only once</w:t>
            </w:r>
          </w:p>
          <w:p w:rsidR="00B86E81" w:rsidRDefault="00B86E81" w:rsidP="004C522F">
            <w:pPr>
              <w:pStyle w:val="HTMLPreformatted"/>
            </w:pPr>
            <w:r>
              <w:t xml:space="preserve">  e.g.: </w:t>
            </w:r>
            <w:hyperlink r:id="rId539" w:tgtFrame="new" w:history="1">
              <w:r>
                <w:rPr>
                  <w:rStyle w:val="Hyperlink"/>
                </w:rPr>
                <w:t>MS:1001460</w:t>
              </w:r>
            </w:hyperlink>
            <w:r>
              <w:t xml:space="preserve"> (</w:t>
            </w:r>
            <w:r>
              <w:rPr>
                <w:rStyle w:val="popup"/>
              </w:rPr>
              <w:t>unknown modification</w:t>
            </w:r>
            <w:r>
              <w:t xml:space="preserve">) </w:t>
            </w:r>
          </w:p>
          <w:p w:rsidR="00B86E81" w:rsidRDefault="00B86E81" w:rsidP="004C522F">
            <w:pPr>
              <w:pStyle w:val="HTMLPreformatted"/>
            </w:pPr>
            <w:r>
              <w:t xml:space="preserve">  e.g.: </w:t>
            </w:r>
            <w:hyperlink r:id="rId540" w:tgtFrame="new" w:history="1">
              <w:r>
                <w:rPr>
                  <w:rStyle w:val="Hyperlink"/>
                </w:rPr>
                <w:t>MS:1001524</w:t>
              </w:r>
            </w:hyperlink>
            <w:r>
              <w:t xml:space="preserve"> (</w:t>
            </w:r>
            <w:r>
              <w:rPr>
                <w:rStyle w:val="popup"/>
              </w:rPr>
              <w:t>fragment neutral loss</w:t>
            </w:r>
            <w:r>
              <w:t xml:space="preserve">) </w:t>
            </w:r>
          </w:p>
          <w:p w:rsidR="00B86E81" w:rsidRDefault="00B86E81" w:rsidP="004C522F">
            <w:pPr>
              <w:pStyle w:val="HTMLPreformatted"/>
            </w:pPr>
            <w:r>
              <w:t xml:space="preserve">  e.g.: </w:t>
            </w:r>
            <w:hyperlink r:id="rId541" w:tgtFrame="new" w:history="1">
              <w:r>
                <w:rPr>
                  <w:rStyle w:val="Hyperlink"/>
                </w:rPr>
                <w:t>MS:1001525</w:t>
              </w:r>
            </w:hyperlink>
            <w:r>
              <w:t xml:space="preserve"> (</w:t>
            </w:r>
            <w:r>
              <w:rPr>
                <w:rStyle w:val="popup"/>
              </w:rPr>
              <w:t>precursor neutral loss</w:t>
            </w:r>
            <w:r>
              <w:t xml:space="preserve">) </w:t>
            </w:r>
          </w:p>
          <w:p w:rsidR="00B86E81" w:rsidRDefault="00B86E81" w:rsidP="004C522F">
            <w:pPr>
              <w:pStyle w:val="HTMLPreformatted"/>
            </w:pPr>
            <w:r>
              <w:t xml:space="preserve">  e.g.: </w:t>
            </w:r>
            <w:hyperlink r:id="rId542" w:tgtFrame="new" w:history="1">
              <w:r>
                <w:rPr>
                  <w:rStyle w:val="Hyperlink"/>
                </w:rPr>
                <w:t>MS:1001972</w:t>
              </w:r>
            </w:hyperlink>
            <w:r>
              <w:t xml:space="preserve"> (</w:t>
            </w:r>
            <w:r>
              <w:rPr>
                <w:rStyle w:val="popup"/>
              </w:rPr>
              <w:t>PTM scoring algorithm version</w:t>
            </w:r>
            <w:r>
              <w:t xml:space="preserve">) </w:t>
            </w:r>
          </w:p>
          <w:p w:rsidR="00B86E81" w:rsidRDefault="00B86E81" w:rsidP="004C522F">
            <w:pPr>
              <w:pStyle w:val="HTMLPreformatted"/>
            </w:pPr>
            <w:r>
              <w:t xml:space="preserve">  e.g.: </w:t>
            </w:r>
            <w:hyperlink r:id="rId543" w:tgtFrame="new" w:history="1">
              <w:r>
                <w:rPr>
                  <w:rStyle w:val="Hyperlink"/>
                </w:rPr>
                <w:t>MS:1002028</w:t>
              </w:r>
            </w:hyperlink>
            <w:r>
              <w:t xml:space="preserve"> (</w:t>
            </w:r>
            <w:r>
              <w:rPr>
                <w:rStyle w:val="popup"/>
              </w:rPr>
              <w:t>nucleic acid base modification</w:t>
            </w:r>
            <w:r>
              <w:t xml:space="preserve">) </w:t>
            </w:r>
          </w:p>
          <w:p w:rsidR="00B86E81" w:rsidRDefault="00B86E81" w:rsidP="004C522F">
            <w:pPr>
              <w:pStyle w:val="HTMLPreformatted"/>
            </w:pPr>
            <w:r>
              <w:t xml:space="preserve">  e.g.: </w:t>
            </w:r>
            <w:hyperlink r:id="rId544" w:tgtFrame="new" w:history="1">
              <w:r>
                <w:rPr>
                  <w:rStyle w:val="Hyperlink"/>
                </w:rPr>
                <w:t>MS:1002029</w:t>
              </w:r>
            </w:hyperlink>
            <w:r>
              <w:t xml:space="preserve"> (</w:t>
            </w:r>
            <w:r>
              <w:rPr>
                <w:rStyle w:val="popup"/>
              </w:rPr>
              <w:t>original nucleic acid sequence</w:t>
            </w:r>
            <w:r>
              <w:t xml:space="preserve">) </w:t>
            </w:r>
          </w:p>
          <w:p w:rsidR="00B86E81" w:rsidRDefault="00B86E81" w:rsidP="004C522F">
            <w:pPr>
              <w:pStyle w:val="HTMLPreformatted"/>
            </w:pPr>
            <w:r>
              <w:t xml:space="preserve">  e.g.: </w:t>
            </w:r>
            <w:hyperlink r:id="rId545" w:tgtFrame="new" w:history="1">
              <w:r>
                <w:rPr>
                  <w:rStyle w:val="Hyperlink"/>
                </w:rPr>
                <w:t>MS:1002030</w:t>
              </w:r>
            </w:hyperlink>
            <w:r>
              <w:t xml:space="preserve"> (</w:t>
            </w:r>
            <w:r>
              <w:rPr>
                <w:rStyle w:val="popup"/>
              </w:rPr>
              <w:t>modified nucleic acid sequence</w:t>
            </w:r>
            <w:r>
              <w:t xml:space="preserve">) </w:t>
            </w:r>
          </w:p>
          <w:p w:rsidR="00B86E81" w:rsidRDefault="00B86E81" w:rsidP="004C522F">
            <w:pPr>
              <w:pStyle w:val="HTMLPreformatted"/>
            </w:pPr>
            <w:r>
              <w:t xml:space="preserve">MAY supply a *child* term of </w:t>
            </w:r>
            <w:hyperlink r:id="rId546" w:tgtFrame="new" w:history="1">
              <w:r>
                <w:rPr>
                  <w:rStyle w:val="Hyperlink"/>
                </w:rPr>
                <w:t>MOD:00000</w:t>
              </w:r>
            </w:hyperlink>
            <w:r>
              <w:t xml:space="preserve"> (</w:t>
            </w:r>
            <w:r>
              <w:rPr>
                <w:rStyle w:val="popup"/>
              </w:rPr>
              <w:t>protein modification</w:t>
            </w:r>
            <w:r>
              <w:t>) only once</w:t>
            </w:r>
          </w:p>
        </w:tc>
      </w:tr>
      <w:tr w:rsidR="00B86E81" w:rsidTr="004C522F">
        <w:trPr>
          <w:gridAfter w:val="1"/>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4"/>
            <w:vAlign w:val="center"/>
            <w:hideMark/>
          </w:tcPr>
          <w:p w:rsidR="00B86E81" w:rsidRDefault="00B86E81" w:rsidP="004C522F">
            <w:pPr>
              <w:pStyle w:val="HTMLPreformatted"/>
              <w:jc w:val="left"/>
            </w:pPr>
            <w:r>
              <w:t>&lt;cvParam accession="UNIMOD:35" cvRef="UNIMOD" name="Oxidation"/&gt;</w:t>
            </w:r>
          </w:p>
          <w:p w:rsidR="00B86E81" w:rsidRDefault="00B86E81" w:rsidP="004C522F">
            <w:pPr>
              <w:pStyle w:val="HTMLPreformatted"/>
              <w:jc w:val="left"/>
            </w:pPr>
            <w:r>
              <w:t>&lt;cvParam accession="MS:1001524" cvRef="PSI-MS" value="63.998285" name="fragment neutral loss"/&gt;</w:t>
            </w:r>
          </w:p>
        </w:tc>
      </w:tr>
    </w:tbl>
    <w:p w:rsidR="00B86E81" w:rsidRPr="002D1CB3" w:rsidRDefault="00B86E81" w:rsidP="00B86E81"/>
    <w:p w:rsidR="00B86E81" w:rsidRDefault="00575F9C" w:rsidP="005A0363">
      <w:pPr>
        <w:pStyle w:val="Heading3"/>
        <w:tabs>
          <w:tab w:val="num" w:pos="1560"/>
        </w:tabs>
        <w:ind w:left="1560" w:hanging="567"/>
      </w:pPr>
      <w:r>
        <w:t xml:space="preserve"> </w:t>
      </w:r>
      <w:bookmarkStart w:id="463" w:name="_Toc342391977"/>
      <w:bookmarkStart w:id="464" w:name="_Toc377391276"/>
      <w:r w:rsidR="00B86E81">
        <w:t>Modifications used to define a label or tag for quantification</w:t>
      </w:r>
      <w:bookmarkEnd w:id="463"/>
      <w:bookmarkEnd w:id="464"/>
    </w:p>
    <w:p w:rsidR="00B86E81" w:rsidRPr="002D1CB3" w:rsidRDefault="00B86E81" w:rsidP="00B86E81"/>
    <w:p w:rsidR="00B86E81" w:rsidRDefault="00B86E81" w:rsidP="005A0363">
      <w:pPr>
        <w:pStyle w:val="Heading3"/>
        <w:numPr>
          <w:ilvl w:val="0"/>
          <w:numId w:val="0"/>
        </w:numPr>
        <w:tabs>
          <w:tab w:val="left" w:pos="1560"/>
        </w:tabs>
        <w:ind w:left="1560" w:hanging="567"/>
      </w:pPr>
      <w:bookmarkStart w:id="465" w:name="_Toc342391978"/>
      <w:bookmarkStart w:id="466" w:name="_Toc377391277"/>
      <w:r>
        <w:t xml:space="preserve">6.42.2.1 </w:t>
      </w:r>
      <w:proofErr w:type="gramStart"/>
      <w:r>
        <w:t>For</w:t>
      </w:r>
      <w:proofErr w:type="gramEnd"/>
      <w:r>
        <w:t xml:space="preserve"> multiplex techniques, such as a 4plex iTRAQ analysis</w:t>
      </w:r>
      <w:bookmarkEnd w:id="465"/>
      <w:bookmarkEnd w:id="4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30"/>
        <w:gridCol w:w="7987"/>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massDelta="145.0"&gt;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accession="MOD:01522" cvRef="PSI-MOD" value="114" name="iTRAQ4plex-114 reporter fragment"/&gt;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&lt;/Modification&gt;</w:t>
            </w:r>
          </w:p>
          <w:p w:rsidR="00B86E81" w:rsidRDefault="00B86E81" w:rsidP="004C522F">
            <w:pPr>
              <w:pStyle w:val="HTMLPreformatted"/>
            </w:pP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47"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48"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49"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0"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1"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2"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3"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4"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55"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56"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7"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accession="MOD:01522" cvRef="PSI-MOD" value="114" name="iTRAQ4plex-114 reporter fragment"/&gt;</w:t>
            </w:r>
          </w:p>
          <w:p w:rsidR="00B86E81" w:rsidRDefault="00B86E81" w:rsidP="004C522F">
            <w:pPr>
              <w:pStyle w:val="HTMLPreformatted"/>
              <w:jc w:val="left"/>
            </w:pPr>
            <w:r>
              <w:t xml:space="preserve">&lt;cvParam accession="MOD:01523" cvRef="PSI-MOD" value="115" name="iTRAQ4plex-115 reporter </w:t>
            </w:r>
            <w:r>
              <w:lastRenderedPageBreak/>
              <w:t>fragment"/&gt;</w:t>
            </w:r>
          </w:p>
          <w:p w:rsidR="00B86E81" w:rsidRDefault="00B86E81" w:rsidP="004C522F">
            <w:pPr>
              <w:pStyle w:val="HTMLPreformatted"/>
              <w:jc w:val="left"/>
            </w:pPr>
            <w:r>
              <w:t>&lt;cvParam accession="MOD:01524" cvRef="PSI-MOD" value="116" name="iTRAQ4plex-116 reporter fragment"/&gt;</w:t>
            </w:r>
          </w:p>
          <w:p w:rsidR="00B86E81" w:rsidRDefault="00B86E81" w:rsidP="004C522F">
            <w:pPr>
              <w:pStyle w:val="HTMLPreformatted"/>
              <w:jc w:val="left"/>
            </w:pPr>
            <w:r>
              <w:t>&lt;cvParam accession="MOD:01525" cvRef="PSI-MOD" value="117" name="iTRAQ4plex-117, mTRAQ heavy, reporter fragment"/&gt;</w:t>
            </w:r>
          </w:p>
          <w:p w:rsidR="00B86E81" w:rsidRDefault="00B86E81" w:rsidP="004C522F">
            <w:pPr>
              <w:pStyle w:val="HTMLPreformatted"/>
              <w:jc w:val="left"/>
            </w:pPr>
            <w:r>
              <w:t>&lt;cvParam accession="UNIMOD:214" cvRef="UNIMOD" name="iTRAQ4plex"/&gt;</w:t>
            </w:r>
          </w:p>
        </w:tc>
      </w:tr>
    </w:tbl>
    <w:p w:rsidR="00B86E81" w:rsidRPr="00786A83" w:rsidRDefault="00B86E81" w:rsidP="00B86E81"/>
    <w:p w:rsidR="00B86E81" w:rsidRDefault="00B86E81" w:rsidP="005A0363">
      <w:pPr>
        <w:pStyle w:val="Heading3"/>
        <w:numPr>
          <w:ilvl w:val="0"/>
          <w:numId w:val="0"/>
        </w:numPr>
        <w:tabs>
          <w:tab w:val="left" w:pos="1560"/>
        </w:tabs>
        <w:ind w:left="1560" w:hanging="567"/>
      </w:pPr>
      <w:bookmarkStart w:id="467" w:name="_Toc342391979"/>
      <w:bookmarkStart w:id="468" w:name="_Toc377391278"/>
      <w:r>
        <w:t xml:space="preserve">6.42.2.2 </w:t>
      </w:r>
      <w:proofErr w:type="gramStart"/>
      <w:r>
        <w:t>For</w:t>
      </w:r>
      <w:proofErr w:type="gramEnd"/>
      <w:r>
        <w:t xml:space="preserve"> a 2plex SILAC, experiment</w:t>
      </w:r>
      <w:bookmarkEnd w:id="467"/>
      <w:bookmarkEnd w:id="4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30"/>
        <w:gridCol w:w="7932"/>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massDelta="8.0141988132"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accession="MOD:00582" name="6x(13)C,2x(15)N labeled L-lysine" value="Lys8"/&gt;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8"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59"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0"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1"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2"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3"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4"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5"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66"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67"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68"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accession="MS:1002038" cvRef="PSI-MS" name="unlabeled sample"/&gt;</w:t>
            </w:r>
          </w:p>
          <w:p w:rsidR="00B86E81" w:rsidRDefault="00B86E81" w:rsidP="004C522F">
            <w:pPr>
              <w:pStyle w:val="HTMLPreformatted"/>
              <w:jc w:val="left"/>
            </w:pPr>
            <w:r>
              <w:t>&lt;cvParam accession="MOD:00582" cvRef="PSI-MOD" value="Lys8" name="6x(13)C,2x(15)N labeled L-lysine"/&gt;</w:t>
            </w:r>
          </w:p>
          <w:p w:rsidR="00B86E81" w:rsidRDefault="00B86E81" w:rsidP="004C522F">
            <w:pPr>
              <w:pStyle w:val="HTMLPreformatted"/>
              <w:jc w:val="left"/>
            </w:pPr>
            <w:r>
              <w:t>&lt;cvParam accession="MOD:00587" cvRef="PSI-MOD" value="Arg10" name="6x(13)C,4x(15)N labeled L-arginine"/&gt;</w:t>
            </w:r>
          </w:p>
        </w:tc>
      </w:tr>
    </w:tbl>
    <w:p w:rsidR="00B86E81" w:rsidRDefault="00B86E81" w:rsidP="00B86E81"/>
    <w:p w:rsidR="00B86E81" w:rsidRDefault="00B86E81" w:rsidP="005A0363">
      <w:pPr>
        <w:pStyle w:val="Heading3"/>
        <w:numPr>
          <w:ilvl w:val="0"/>
          <w:numId w:val="0"/>
        </w:numPr>
        <w:tabs>
          <w:tab w:val="left" w:pos="1560"/>
        </w:tabs>
        <w:ind w:left="1560" w:hanging="567"/>
      </w:pPr>
      <w:bookmarkStart w:id="469" w:name="_Toc342391980"/>
      <w:bookmarkStart w:id="470" w:name="_Toc377391279"/>
      <w:r>
        <w:t xml:space="preserve">6.42.2.3 </w:t>
      </w:r>
      <w:proofErr w:type="gramStart"/>
      <w:r>
        <w:t>In</w:t>
      </w:r>
      <w:proofErr w:type="gramEnd"/>
      <w:r>
        <w:t xml:space="preserve"> label-free analyses</w:t>
      </w:r>
      <w:bookmarkEnd w:id="469"/>
      <w:bookmarkEnd w:id="4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30"/>
        <w:gridCol w:w="7898"/>
        <w:gridCol w:w="45"/>
      </w:tblGrid>
      <w:tr w:rsidR="00B86E81" w:rsidTr="004C522F">
        <w:trPr>
          <w:tblCellSpacing w:w="15" w:type="dxa"/>
        </w:trPr>
        <w:tc>
          <w:tcPr>
            <w:tcW w:w="0" w:type="auto"/>
            <w:vAlign w:val="center"/>
            <w:hideMark/>
          </w:tcPr>
          <w:p w:rsidR="00B86E81" w:rsidRDefault="00B86E81" w:rsidP="004C522F">
            <w:pPr>
              <w:rPr>
                <w:sz w:val="24"/>
              </w:rPr>
            </w:pPr>
            <w:r>
              <w:rPr>
                <w:b/>
                <w:bCs/>
              </w:rPr>
              <w:t>Example Context:</w:t>
            </w:r>
          </w:p>
        </w:tc>
        <w:tc>
          <w:tcPr>
            <w:tcW w:w="0" w:type="auto"/>
            <w:gridSpan w:val="3"/>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massDelta="0"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accession="MS:1002038" name="unlabeled sample" value="none"/&gt;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gridAfter w:val="1"/>
          <w:tblCellSpacing w:w="15" w:type="dxa"/>
        </w:trPr>
        <w:tc>
          <w:tcPr>
            <w:tcW w:w="0" w:type="auto"/>
            <w:gridSpan w:val="2"/>
            <w:vAlign w:val="center"/>
            <w:hideMark/>
          </w:tcPr>
          <w:p w:rsidR="00B86E81" w:rsidRDefault="00B86E81" w:rsidP="004C522F">
            <w:pPr>
              <w:jc w:val="left"/>
              <w:rPr>
                <w:sz w:val="24"/>
              </w:rPr>
            </w:pPr>
            <w:r>
              <w:rPr>
                <w:b/>
                <w:bCs/>
              </w:rPr>
              <w:t>Example cvParams:</w:t>
            </w:r>
          </w:p>
        </w:tc>
        <w:tc>
          <w:tcPr>
            <w:tcW w:w="0" w:type="auto"/>
            <w:vAlign w:val="center"/>
            <w:hideMark/>
          </w:tcPr>
          <w:p w:rsidR="00B86E81" w:rsidRDefault="00B86E81" w:rsidP="004C522F">
            <w:pPr>
              <w:pStyle w:val="HTMLPreformatted"/>
              <w:jc w:val="left"/>
            </w:pPr>
            <w:r>
              <w:t>&lt;cvParam accession="MS:1002038" cvRef="PSI-MS" name="unlabeled sample"/&gt;</w:t>
            </w:r>
          </w:p>
        </w:tc>
      </w:tr>
    </w:tbl>
    <w:p w:rsidR="00B86E81" w:rsidRDefault="00B86E81" w:rsidP="00B86E81"/>
    <w:p w:rsidR="00B86E81" w:rsidRDefault="00575F9C" w:rsidP="005A0363">
      <w:pPr>
        <w:pStyle w:val="Heading3"/>
        <w:tabs>
          <w:tab w:val="num" w:pos="1560"/>
        </w:tabs>
        <w:ind w:left="1560" w:hanging="567"/>
      </w:pPr>
      <w:r>
        <w:t xml:space="preserve"> </w:t>
      </w:r>
      <w:bookmarkStart w:id="471" w:name="_Toc342391981"/>
      <w:bookmarkStart w:id="472" w:name="_Toc377391280"/>
      <w:r w:rsidR="00B86E81">
        <w:t>Modifications in Small Molecules</w:t>
      </w:r>
      <w:bookmarkEnd w:id="471"/>
      <w:bookmarkEnd w:id="4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4"/>
        <w:gridCol w:w="7553"/>
      </w:tblGrid>
      <w:tr w:rsidR="00B86E81" w:rsidTr="004C522F">
        <w:trPr>
          <w:tblCellSpacing w:w="15" w:type="dxa"/>
        </w:trPr>
        <w:tc>
          <w:tcPr>
            <w:tcW w:w="0" w:type="auto"/>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/MzQuantML/SmallMoleculeList/SmallMolecule/Modification</w:t>
            </w:r>
          </w:p>
          <w:p w:rsidR="00B86E81" w:rsidRDefault="00B86E81" w:rsidP="004C522F">
            <w:pPr>
              <w:pStyle w:val="HTMLPreformatted"/>
            </w:pPr>
            <w:r>
              <w:t xml:space="preserve">MAY supply a *child* term of </w:t>
            </w:r>
            <w:hyperlink r:id="rId569" w:tgtFrame="new" w:history="1">
              <w:r>
                <w:rPr>
                  <w:rStyle w:val="Hyperlink"/>
                </w:rPr>
                <w:t>MS:1002119</w:t>
              </w:r>
            </w:hyperlink>
            <w:r>
              <w:t xml:space="preserve"> (</w:t>
            </w:r>
            <w:r>
              <w:rPr>
                <w:rStyle w:val="popup"/>
              </w:rPr>
              <w:t>small molecule modification attribute</w:t>
            </w:r>
            <w:r>
              <w:t>) only once</w:t>
            </w:r>
          </w:p>
        </w:tc>
      </w:tr>
    </w:tbl>
    <w:p w:rsidR="00B86E81" w:rsidRDefault="00B86E81" w:rsidP="00B86E81"/>
    <w:p w:rsidR="00D0245A" w:rsidRDefault="00D0245A" w:rsidP="00D0245A"/>
    <w:p w:rsidR="00D0245A" w:rsidRDefault="00D0245A" w:rsidP="00D0245A">
      <w:pPr>
        <w:pStyle w:val="Heading2"/>
      </w:pPr>
      <w:bookmarkStart w:id="473" w:name="_Toc342391982"/>
      <w:bookmarkStart w:id="474" w:name="_Toc377391281"/>
      <w:r>
        <w:t>Element &lt;</w:t>
      </w:r>
      <w:bookmarkStart w:id="475" w:name="MS2AssayQuantLayer"/>
      <w:r>
        <w:t>MS2AssayQuantLayer</w:t>
      </w:r>
      <w:bookmarkEnd w:id="475"/>
      <w:r>
        <w:t>&gt;</w:t>
      </w:r>
      <w:bookmarkEnd w:id="473"/>
      <w:bookmarkEnd w:id="4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865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assays i.e. the column index MUST refer to Assays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2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70"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71"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72"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matrix of data stored in rows and columns, as </w:t>
                  </w:r>
                  <w:r>
                    <w:lastRenderedPageBreak/>
                    <w:t>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lastRenderedPageBreak/>
              <w:t>Example Context:</w:t>
            </w:r>
          </w:p>
        </w:tc>
        <w:tc>
          <w:tcPr>
            <w:tcW w:w="0" w:type="auto"/>
            <w:vAlign w:val="center"/>
            <w:hideMark/>
          </w:tcPr>
          <w:p w:rsidR="00D0245A" w:rsidRDefault="00D0245A" w:rsidP="00F07D1E">
            <w:pPr>
              <w:pStyle w:val="HTMLPreformatted"/>
              <w:jc w:val="left"/>
            </w:pPr>
            <w:r>
              <w:t>&lt;MS2AssayQuantLayer id="MS2AssayQuantLayer_raw1_reporter_ion_intensity"&gt;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accession="MS:1001847" cvRef="PSI-MS" name="reporter ion 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&lt;ColumnIndex&gt;_114 _115 _116 _117&lt;/ColumnIndex&gt;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object_ref="raw1-sp_P00924_ENO1_YEAST-SVYDSR_00000000-2-435.7178_SIR_62"&gt;3.118874006098781 2.628302416711611 1.9418652317472234 1.8073460629379474&lt;/Row&gt;</w:t>
            </w:r>
          </w:p>
          <w:p w:rsidR="00D0245A" w:rsidRDefault="00D0245A" w:rsidP="00F07D1E">
            <w:pPr>
              <w:pStyle w:val="HTMLPreformatted"/>
              <w:jc w:val="left"/>
            </w:pPr>
            <w:r>
              <w:t xml:space="preserve">  ...</w:t>
            </w:r>
          </w:p>
          <w:p w:rsidR="00D0245A" w:rsidRDefault="00D0245A" w:rsidP="00F07D1E">
            <w:pPr>
              <w:pStyle w:val="HTMLPreformatted"/>
              <w:jc w:val="left"/>
            </w:pPr>
            <w:r>
              <w:t>&lt;/MS2AssayQuantLayer&gt;</w:t>
            </w:r>
          </w:p>
        </w:tc>
      </w:tr>
    </w:tbl>
    <w:p w:rsidR="00D0245A" w:rsidRDefault="00D0245A" w:rsidP="00D0245A"/>
    <w:p w:rsidR="00D0245A" w:rsidRDefault="00D0245A" w:rsidP="00D0245A">
      <w:pPr>
        <w:pStyle w:val="Heading2"/>
      </w:pPr>
      <w:bookmarkStart w:id="476" w:name="_Toc342391983"/>
      <w:bookmarkStart w:id="477" w:name="_Toc377391282"/>
      <w:r>
        <w:t>Element &lt;</w:t>
      </w:r>
      <w:bookmarkStart w:id="478" w:name="MS2RatioQuantLayer"/>
      <w:r>
        <w:t>MS2RatioQuantLayer</w:t>
      </w:r>
      <w:bookmarkEnd w:id="478"/>
      <w:r>
        <w:t>&gt;</w:t>
      </w:r>
      <w:bookmarkEnd w:id="476"/>
      <w:bookmarkEnd w:id="4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853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6"/>
              <w:gridCol w:w="1135"/>
              <w:gridCol w:w="1180"/>
              <w:gridCol w:w="46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73"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74"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79" w:name="_Toc342391984"/>
      <w:bookmarkStart w:id="480" w:name="_Toc377391283"/>
      <w:r>
        <w:t>Element &lt;</w:t>
      </w:r>
      <w:bookmarkStart w:id="481" w:name="MS2StudyVariableQuantLayer"/>
      <w:r>
        <w:t>MS2StudyVariableQuantLayer</w:t>
      </w:r>
      <w:bookmarkEnd w:id="481"/>
      <w:r>
        <w:t>&gt;</w:t>
      </w:r>
      <w:bookmarkEnd w:id="479"/>
      <w:bookmarkEnd w:id="4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86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3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75"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76"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77"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 xml:space="preserve">Example </w:t>
            </w:r>
            <w:r>
              <w:rPr>
                <w:b/>
                <w:bCs/>
              </w:rPr>
              <w:lastRenderedPageBreak/>
              <w:t>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82" w:name="_Toc342391985"/>
      <w:bookmarkStart w:id="483" w:name="_Toc377391284"/>
      <w:r>
        <w:t>Element &lt;</w:t>
      </w:r>
      <w:bookmarkStart w:id="484" w:name="NumeratorDataType"/>
      <w:r>
        <w:t>NumeratorDataType</w:t>
      </w:r>
      <w:bookmarkEnd w:id="484"/>
      <w:r>
        <w:t>&gt;</w:t>
      </w:r>
      <w:bookmarkEnd w:id="482"/>
      <w:bookmarkEnd w:id="4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numerator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57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&lt;NumeratorDataType&gt;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&lt;/NumeratorDataType&gt;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/MzQuantML/RatioList/Ratio/NumeratorDataType</w:t>
            </w:r>
          </w:p>
          <w:p w:rsidR="00D0245A" w:rsidRDefault="00D0245A">
            <w:pPr>
              <w:pStyle w:val="HTMLPreformatted"/>
            </w:pPr>
            <w:r>
              <w:t xml:space="preserve">MUST supply a *child* term of </w:t>
            </w:r>
            <w:hyperlink r:id="rId57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58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58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58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58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"http://www.ebi.ac.uk/ontology-lookup/browse.do?ontName=MS&amp;termId=MS:1001134" \t "new"</w:instrText>
            </w:r>
            <w:r w:rsidR="00DA3655">
              <w:fldChar w:fldCharType="separate"/>
            </w:r>
            <w:r w:rsidRPr="00D0245A">
              <w:rPr>
                <w:rStyle w:val="Hyperlink"/>
                <w:lang w:val="de-DE"/>
              </w:rPr>
              <w:t>MS:1001134</w:t>
            </w:r>
            <w:r w:rsidR="00DA3655">
              <w:fldChar w:fldCharType="end"/>
            </w:r>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584"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585"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586"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587"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588"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589"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590"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591"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592"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593"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594"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595"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596"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597"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598"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599"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r w:rsidR="00DA3655">
              <w:fldChar w:fldCharType="begin"/>
            </w:r>
            <w:r w:rsidR="00DA3655">
              <w:instrText>HYPERLINK "http://www.ebi.ac.uk/ontology-lookup/browse.do?ontName=MS&amp;termId=MS:1001088" \t "new"</w:instrText>
            </w:r>
            <w:r w:rsidR="00DA3655">
              <w:fldChar w:fldCharType="separate"/>
            </w:r>
            <w:r w:rsidRPr="00D0245A">
              <w:rPr>
                <w:rStyle w:val="Hyperlink"/>
                <w:lang w:val="de-DE"/>
              </w:rPr>
              <w:t>MS:1001088</w:t>
            </w:r>
            <w:r w:rsidR="00DA3655">
              <w:fldChar w:fldCharType="end"/>
            </w:r>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600"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485" w:name="_Toc342391986"/>
      <w:bookmarkStart w:id="486" w:name="_Toc377391285"/>
      <w:r>
        <w:t>Element &lt;</w:t>
      </w:r>
      <w:bookmarkStart w:id="487" w:name="Organization"/>
      <w:r>
        <w:t>Organization</w:t>
      </w:r>
      <w:bookmarkEnd w:id="487"/>
      <w:r>
        <w:t>&gt;</w:t>
      </w:r>
      <w:bookmarkEnd w:id="485"/>
      <w:bookmarkEnd w:id="4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842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7"/>
              <w:gridCol w:w="982"/>
              <w:gridCol w:w="824"/>
              <w:gridCol w:w="53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4"/>
              <w:gridCol w:w="1135"/>
              <w:gridCol w:w="1180"/>
              <w:gridCol w:w="41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0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0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03" w:anchor="ParentOrganization" w:history="1">
                    <w:r w:rsidR="00D0245A">
                      <w:rPr>
                        <w:rStyle w:val="Hyperlink"/>
                      </w:rPr>
                      <w:t>ParentOrganization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containing organization (the university or business which a lab belongs to, etc.)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&lt;/Organization&gt;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/MzQuantML/AuditCollection/Organization</w:t>
            </w:r>
          </w:p>
          <w:p w:rsidR="00D0245A" w:rsidRDefault="00D0245A">
            <w:pPr>
              <w:pStyle w:val="HTMLPreformatted"/>
            </w:pPr>
            <w:r>
              <w:t xml:space="preserve">SHOULD supply term </w:t>
            </w:r>
            <w:hyperlink r:id="rId604"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05"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06" w:tgtFrame="new" w:history="1">
              <w:r>
                <w:rPr>
                  <w:rStyle w:val="Hyperlink"/>
                </w:rPr>
                <w:t>MS:1000589</w:t>
              </w:r>
            </w:hyperlink>
            <w:r>
              <w:t xml:space="preserve"> (</w:t>
            </w:r>
            <w:r>
              <w:rPr>
                <w:rStyle w:val="popup"/>
              </w:rPr>
              <w:t>contact email</w:t>
            </w:r>
            <w:r>
              <w:t>) one or more times</w:t>
            </w:r>
          </w:p>
          <w:p w:rsidR="00D0245A" w:rsidRDefault="00D0245A">
            <w:pPr>
              <w:pStyle w:val="HTMLPreformatted"/>
            </w:pPr>
            <w:r>
              <w:t xml:space="preserve">SHOULD supply term </w:t>
            </w:r>
            <w:hyperlink r:id="rId607" w:tgtFrame="new" w:history="1">
              <w:r>
                <w:rPr>
                  <w:rStyle w:val="Hyperlink"/>
                </w:rPr>
                <w:t>MS:1000586</w:t>
              </w:r>
            </w:hyperlink>
            <w:r>
              <w:t xml:space="preserve"> (</w:t>
            </w:r>
            <w:r>
              <w:rPr>
                <w:rStyle w:val="popup"/>
              </w:rPr>
              <w:t>contact name</w:t>
            </w:r>
            <w:r>
              <w:t>) one or more times</w:t>
            </w:r>
          </w:p>
        </w:tc>
      </w:tr>
    </w:tbl>
    <w:p w:rsidR="00D0245A" w:rsidRDefault="00D0245A" w:rsidP="00D0245A"/>
    <w:p w:rsidR="00D0245A" w:rsidRDefault="00D0245A" w:rsidP="00D0245A">
      <w:pPr>
        <w:pStyle w:val="Heading2"/>
      </w:pPr>
      <w:bookmarkStart w:id="488" w:name="_Toc342391987"/>
      <w:bookmarkStart w:id="489" w:name="_Toc377391286"/>
      <w:r>
        <w:t>Element &lt;</w:t>
      </w:r>
      <w:bookmarkStart w:id="490" w:name="OutputObject_refs"/>
      <w:r>
        <w:t>OutputObject_refs</w:t>
      </w:r>
      <w:bookmarkEnd w:id="490"/>
      <w:r>
        <w:t>&gt;</w:t>
      </w:r>
      <w:bookmarkEnd w:id="488"/>
      <w:bookmarkEnd w:id="4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the outputs of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491" w:name="_Toc342391988"/>
      <w:bookmarkStart w:id="492" w:name="_Toc377391287"/>
      <w:r>
        <w:t>Element &lt;</w:t>
      </w:r>
      <w:bookmarkStart w:id="493" w:name="ParentOrganization"/>
      <w:r>
        <w:t>ParentOrganization</w:t>
      </w:r>
      <w:bookmarkEnd w:id="493"/>
      <w:r>
        <w:t>&gt;</w:t>
      </w:r>
      <w:bookmarkEnd w:id="491"/>
      <w:bookmarkEnd w:id="4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containing organization (the university or business which a lab belongs to,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ParentOrganizationType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&lt;ParentOrganization organization_ref="ORG_Univ_Bochum"/&gt;</w:t>
            </w:r>
          </w:p>
        </w:tc>
      </w:tr>
    </w:tbl>
    <w:p w:rsidR="00D0245A" w:rsidRDefault="00D0245A" w:rsidP="00D0245A"/>
    <w:p w:rsidR="00D0245A" w:rsidRDefault="00D0245A" w:rsidP="00D0245A">
      <w:pPr>
        <w:pStyle w:val="Heading2"/>
      </w:pPr>
      <w:bookmarkStart w:id="494" w:name="_Toc342391989"/>
      <w:bookmarkStart w:id="495" w:name="_Toc377391288"/>
      <w:r>
        <w:t>Element &lt;</w:t>
      </w:r>
      <w:bookmarkStart w:id="496" w:name="PeptideConsensus"/>
      <w:r>
        <w:t>PeptideConsensus</w:t>
      </w:r>
      <w:bookmarkEnd w:id="496"/>
      <w:r>
        <w:t>&gt;</w:t>
      </w:r>
      <w:bookmarkEnd w:id="494"/>
      <w:bookmarkEnd w:id="4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856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An element representing a peptide in different assay</w:t>
            </w:r>
            <w:r w:rsidR="009338AB">
              <w:t>s</w:t>
            </w:r>
            <w:r>
              <w:t xml:space="preserve">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PeptideConsensusType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269"/>
              <w:gridCol w:w="824"/>
              <w:gridCol w:w="447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charge of this instance of Peptide. If more than one value is provided, it is assumed that this Peptide element is summarising multiple charge states of the Peptide.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peptide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9"/>
              <w:gridCol w:w="1135"/>
              <w:gridCol w:w="1180"/>
              <w:gridCol w:w="44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08" w:anchor="PeptideSequence" w:history="1">
                    <w:r w:rsidR="00D0245A">
                      <w:rPr>
                        <w:rStyle w:val="Hyperlink"/>
                      </w:rPr>
                      <w:t>PeptideSequence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amino acid sequence of the (poly</w:t>
                  </w:r>
                  <w:proofErr w:type="gramStart"/>
                  <w:r>
                    <w:t>)peptide</w:t>
                  </w:r>
                  <w:proofErr w:type="gramEnd"/>
                  <w:r>
                    <w:t xml:space="preserve">. If a substitution modification has been found, the original sequence should be reported. The peptide sequence is mandatory unless this is a PeptideConsensus that has not been assigned to a peptide sequence.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09"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w:t>
                  </w:r>
                  <w:proofErr w:type="gramStart"/>
                  <w:r>
                    <w:t>an</w:t>
                  </w:r>
                  <w:proofErr w:type="gramEnd"/>
                  <w:r>
                    <w:t xml:space="preserve"> _unknown modification_CV term that MUST be used instead. A neutral loss should be defined as an additional CVParam within Modification.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10" w:anchor="EvidenceRef" w:history="1">
                    <w:r w:rsidR="00D0245A">
                      <w:rPr>
                        <w:rStyle w:val="Hyperlink"/>
                      </w:rPr>
                      <w:t>EvidenceRef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Evidence associated with the PeptideConsensus, including mandatory associations to features and optional references to identifications that have been assigned to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1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1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&lt;PeptideConsensus searchDatabase_ref="SD1" charge="2" id="pep_GAPEIDVLEGETDTK_2_21711"&gt;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&lt;PeptideSequence&gt;GAPEIDVLEGETDTK&lt;/PeptideSequence&gt;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feature_ref="ft_216" identificationFile_ref="</w:t>
            </w:r>
            <w:r>
              <w:rPr>
                <w:rFonts w:ascii="Courier New" w:hAnsi="Courier New" w:cs="Courier New"/>
                <w:sz w:val="14"/>
                <w:szCs w:val="14"/>
                <w:lang w:eastAsia="de-DE"/>
              </w:rPr>
              <w:t>idfile_1" id_refs="SII_69413_1"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assay_refs="ass_0"/&gt;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feature_ref="ft_217" identificationFile_ref="idfile_1" id_refs=</w:t>
            </w:r>
            <w:r>
              <w:rPr>
                <w:rFonts w:ascii="Courier New" w:hAnsi="Courier New" w:cs="Courier New"/>
                <w:sz w:val="14"/>
                <w:szCs w:val="14"/>
                <w:lang w:eastAsia="de-DE"/>
              </w:rPr>
              <w:t>"SII_69415_1"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assay_refs="ass_1"/&gt;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feature_ref="ft_218" identificationFile_ref="</w:t>
            </w:r>
            <w:r>
              <w:rPr>
                <w:rFonts w:ascii="Courier New" w:hAnsi="Courier New" w:cs="Courier New"/>
                <w:sz w:val="14"/>
                <w:szCs w:val="14"/>
                <w:lang w:eastAsia="de-DE"/>
              </w:rPr>
              <w:t>idfile_1" id_refs="SII_69417_1"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assay_refs="ass_2"/&gt;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lastRenderedPageBreak/>
              <w:t xml:space="preserve">    &lt;EvidenceRef feature_ref="ft_219" identificationFile_ref="idfile_1" id_refs="SII</w:t>
            </w:r>
            <w:r>
              <w:rPr>
                <w:rFonts w:ascii="Courier New" w:hAnsi="Courier New" w:cs="Courier New"/>
                <w:sz w:val="14"/>
                <w:szCs w:val="14"/>
                <w:lang w:eastAsia="de-DE"/>
              </w:rPr>
              <w:t>_69414_1"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assay_refs="ass_3"/&gt;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feature_ref="ft_220" identificationFile_ref="</w:t>
            </w:r>
            <w:r>
              <w:rPr>
                <w:rFonts w:ascii="Courier New" w:hAnsi="Courier New" w:cs="Courier New"/>
                <w:sz w:val="14"/>
                <w:szCs w:val="14"/>
                <w:lang w:eastAsia="de-DE"/>
              </w:rPr>
              <w:t>idfile_1" id_refs="SII_69418_1"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assay_refs="ass_4"/&gt;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feature_ref="ft_221" identificationFile_ref="idfile_1" id_refs="SII_694</w:t>
            </w:r>
            <w:r>
              <w:rPr>
                <w:rFonts w:ascii="Courier New" w:hAnsi="Courier New" w:cs="Courier New"/>
                <w:sz w:val="14"/>
                <w:szCs w:val="14"/>
                <w:lang w:eastAsia="de-DE"/>
              </w:rPr>
              <w:t>16_1"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assay_refs="ass_5"/&gt;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feature_ref="ft_222" assay_refs="ass_6"/&gt;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feature_ref="ft_223" assay_refs="ass_7"/&gt;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feature_ref="ft_224" assay_refs="ass_8"/&gt;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feature_ref="ft_225" assay_refs="ass_9"/&gt;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feature_ref="ft_226" assay_refs="ass_10"/&gt;</w:t>
            </w:r>
          </w:p>
          <w:p w:rsidR="00D0245A"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feature_ref="ft_227" assay_refs="ass_11"/&gt;</w:t>
            </w:r>
          </w:p>
          <w:p w:rsidR="00D0245A" w:rsidRDefault="00D0245A" w:rsidP="000134D0">
            <w:pPr>
              <w:pStyle w:val="HTMLPreformatted"/>
              <w:jc w:val="left"/>
            </w:pPr>
            <w:r>
              <w:t>&lt;/PeptideConsensus&gt;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/MzQuantML/PeptideConsensusList/PeptideConsensus</w:t>
            </w:r>
          </w:p>
          <w:p w:rsidR="00D0245A" w:rsidRDefault="00D0245A">
            <w:pPr>
              <w:pStyle w:val="HTMLPreformatted"/>
            </w:pPr>
            <w:r>
              <w:t xml:space="preserve">MAY supply a *child* term of </w:t>
            </w:r>
            <w:hyperlink r:id="rId613" w:tgtFrame="new" w:history="1">
              <w:r>
                <w:rPr>
                  <w:rStyle w:val="Hyperlink"/>
                </w:rPr>
                <w:t>MS:1002116</w:t>
              </w:r>
            </w:hyperlink>
            <w:r>
              <w:t xml:space="preserve"> (</w:t>
            </w:r>
            <w:r>
              <w:rPr>
                <w:rStyle w:val="popup"/>
              </w:rPr>
              <w:t>peptide consensus attribute</w:t>
            </w:r>
            <w:r>
              <w:t>) only once</w:t>
            </w:r>
          </w:p>
        </w:tc>
      </w:tr>
    </w:tbl>
    <w:p w:rsidR="00D0245A" w:rsidRDefault="00D0245A" w:rsidP="00D0245A"/>
    <w:p w:rsidR="00D0245A" w:rsidRDefault="00D0245A" w:rsidP="00D0245A">
      <w:pPr>
        <w:pStyle w:val="Heading2"/>
      </w:pPr>
      <w:bookmarkStart w:id="497" w:name="_Toc342391990"/>
      <w:bookmarkStart w:id="498" w:name="_Toc377391289"/>
      <w:r>
        <w:t>Element &lt;</w:t>
      </w:r>
      <w:bookmarkStart w:id="499" w:name="PeptideConsensusList"/>
      <w:r>
        <w:t>PeptideConsensusList</w:t>
      </w:r>
      <w:bookmarkEnd w:id="499"/>
      <w:r>
        <w:t>&gt;</w:t>
      </w:r>
      <w:bookmarkEnd w:id="497"/>
      <w:bookmarkEnd w:id="49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rsidP="009338AB">
            <w:pPr>
              <w:rPr>
                <w:sz w:val="24"/>
              </w:rPr>
            </w:pPr>
            <w:r>
              <w:t xml:space="preserve">The list of all peptides for which quantitation values are reported.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PeptideConsensusListType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1"/>
              <w:gridCol w:w="1169"/>
              <w:gridCol w:w="824"/>
              <w:gridCol w:w="54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finalResult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Multiple peptide lists are allowed for reporting the evidence trail to create a final peptide list, but the final result e.g. to be loaded into a database, MUST be flagged with finalResult=true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14" w:anchor="PeptideConsensus" w:history="1">
                    <w:r w:rsidR="00D0245A">
                      <w:rPr>
                        <w:rStyle w:val="Hyperlink"/>
                      </w:rPr>
                      <w:t>PeptideConsensus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element representing a peptide in different assay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15"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EE3627" w:rsidRDefault="00EE3627">
                  <w:pPr>
                    <w:rPr>
                      <w:sz w:val="24"/>
                    </w:rPr>
                  </w:pPr>
                  <w:r w:rsidRPr="00EE3627">
                    <w:rPr>
                      <w:rFonts w:cs="Arial"/>
                      <w:color w:val="000000"/>
                      <w:szCs w:val="20"/>
                      <w:highlight w:val="white"/>
                      <w:lang w:eastAsia="de-DE"/>
                    </w:rPr>
                    <w:t>Global values corresponding to the Peptide such as the total intensity of peptide in all assays, Anova in a quantitative peptidome experiment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16"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F977D2">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17"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6424C" w:rsidRDefault="0076424C">
                  <w:pPr>
                    <w:rPr>
                      <w:sz w:val="24"/>
                    </w:rPr>
                  </w:pPr>
                  <w:r w:rsidRPr="0076424C">
                    <w:rPr>
                      <w:rFonts w:cs="Arial"/>
                      <w:color w:val="000000"/>
                      <w:szCs w:val="20"/>
                      <w:highlight w:val="white"/>
                      <w:lang w:eastAsia="de-DE"/>
                    </w:rPr>
                    <w:t>Quant layer for reporting data values about peptides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18"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DC64D4" w:rsidRDefault="00DC64D4">
                  <w:pPr>
                    <w:rPr>
                      <w:sz w:val="24"/>
                    </w:rPr>
                  </w:pPr>
                  <w:r w:rsidRPr="00DC64D4">
                    <w:rPr>
                      <w:rFonts w:cs="Arial"/>
                      <w:color w:val="000000"/>
                      <w:szCs w:val="20"/>
                      <w:highlight w:val="white"/>
                      <w:lang w:eastAsia="de-DE"/>
                    </w:rPr>
                    <w:t>Quant layer for reporting data values about peptides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1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2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176A83FE" wp14:editId="6C565667">
                  <wp:extent cx="5407660" cy="7354570"/>
                  <wp:effectExtent l="19050" t="0" r="2540" b="0"/>
                  <wp:docPr id="8" name="Picture 8" descr="PeptideConsensu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ptideConsensusList"/>
                          <pic:cNvPicPr>
                            <a:picLocks noChangeAspect="1" noChangeArrowheads="1"/>
                          </pic:cNvPicPr>
                        </pic:nvPicPr>
                        <pic:blipFill>
                          <a:blip r:embed="rId621" cstate="print"/>
                          <a:srcRect/>
                          <a:stretch>
                            <a:fillRect/>
                          </a:stretch>
                        </pic:blipFill>
                        <pic:spPr bwMode="auto">
                          <a:xfrm>
                            <a:off x="0" y="0"/>
                            <a:ext cx="5407660" cy="735457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&lt;PeptideConsensusList finalResult="true" id="PepList1"&gt;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id="pep_GAPEIDVLEGETDTK_2_21711"&gt;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522D45">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&lt;PeptideSequence&gt;GAPEIDVLEGETDTK&lt;/PeptideSequence&gt;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feature_ref="ft_216" identificationFile_ref="</w:t>
            </w:r>
            <w:r w:rsidR="00522D45">
              <w:rPr>
                <w:rFonts w:ascii="Courier New" w:hAnsi="Courier New" w:cs="Courier New"/>
                <w:sz w:val="14"/>
                <w:szCs w:val="14"/>
                <w:lang w:eastAsia="de-DE"/>
              </w:rPr>
              <w:t>idfile_1" id_refs="SII_69413_1"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22D45">
              <w:rPr>
                <w:rFonts w:ascii="Courier New" w:hAnsi="Courier New" w:cs="Courier New"/>
                <w:sz w:val="14"/>
                <w:szCs w:val="14"/>
                <w:lang w:eastAsia="de-DE"/>
              </w:rPr>
              <w:t xml:space="preserve">&lt;EvidenceRef feature_ref="ft_217" </w:t>
            </w:r>
            <w:r w:rsidRPr="00772E1C">
              <w:rPr>
                <w:rFonts w:ascii="Courier New" w:hAnsi="Courier New" w:cs="Courier New"/>
                <w:sz w:val="14"/>
                <w:szCs w:val="14"/>
                <w:lang w:eastAsia="de-DE"/>
              </w:rPr>
              <w:t>identificationFile_ref="</w:t>
            </w:r>
            <w:r w:rsidR="00522D45">
              <w:rPr>
                <w:rFonts w:ascii="Courier New" w:hAnsi="Courier New" w:cs="Courier New"/>
                <w:sz w:val="14"/>
                <w:szCs w:val="14"/>
                <w:lang w:eastAsia="de-DE"/>
              </w:rPr>
              <w:t>idfile_1" id_refs="SII_69415_1"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assay_refs="ass_1"/&gt;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feature_ref="ft_218" identificationFile_ref="</w:t>
            </w:r>
            <w:r w:rsidR="00522D45">
              <w:rPr>
                <w:rFonts w:ascii="Courier New" w:hAnsi="Courier New" w:cs="Courier New"/>
                <w:sz w:val="14"/>
                <w:szCs w:val="14"/>
                <w:lang w:eastAsia="de-DE"/>
              </w:rPr>
              <w:t>idfile_1" id_refs="SII_69417_1"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assay_refs="ass_2"/&gt;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feature_ref="ft_219" identificationFile_ref="</w:t>
            </w:r>
            <w:r w:rsidR="00522D45">
              <w:rPr>
                <w:rFonts w:ascii="Courier New" w:hAnsi="Courier New" w:cs="Courier New"/>
                <w:sz w:val="14"/>
                <w:szCs w:val="14"/>
                <w:lang w:eastAsia="de-DE"/>
              </w:rPr>
              <w:t>idfile_1" id_refs="SII_69414_1"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assay_refs="ass_3"/&gt;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lastRenderedPageBreak/>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feature_ref="ft_220" identificationFile_ref="</w:t>
            </w:r>
            <w:r w:rsidR="00522D45">
              <w:rPr>
                <w:rFonts w:ascii="Courier New" w:hAnsi="Courier New" w:cs="Courier New"/>
                <w:sz w:val="14"/>
                <w:szCs w:val="14"/>
                <w:lang w:eastAsia="de-DE"/>
              </w:rPr>
              <w:t>idfile_1" id_refs="SII_69418_1"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assay_refs="ass_4"/&gt;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feature_ref="ft_221" identificationFile_ref="</w:t>
            </w:r>
            <w:r w:rsidR="00522D45">
              <w:rPr>
                <w:rFonts w:ascii="Courier New" w:hAnsi="Courier New" w:cs="Courier New"/>
                <w:sz w:val="14"/>
                <w:szCs w:val="14"/>
                <w:lang w:eastAsia="de-DE"/>
              </w:rPr>
              <w:t>idfile_1" id_refs="SII_69416_1"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assay_refs="ass_5"/&gt;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feature_ref="ft_222" assay_refs="ass_6"/&gt;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feature_ref="ft_223" assay_refs="ass_7"/&gt;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feature_ref="ft_224" assay_refs="ass_8"/&gt;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feature_ref="ft_225" assay_refs="ass_9"/&gt;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feature_ref="ft_226" assay_refs="ass_10"/&gt;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feature_ref="ft_227" assay_refs="ass_11"/&gt;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&lt;</w:t>
            </w:r>
            <w:r w:rsidRPr="00772E1C">
              <w:rPr>
                <w:rFonts w:ascii="Courier New" w:hAnsi="Courier New" w:cs="Courier New"/>
                <w:sz w:val="14"/>
                <w:szCs w:val="14"/>
                <w:lang w:eastAsia="de-DE"/>
              </w:rPr>
              <w:t>/PeptideConsensus&gt;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id="pep_QSTTFADCPVVPADPDILLAK_2_48178"&gt;</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&lt;PeptideSequence&gt;QSTTFADCPVVPADPDILLAK&lt;/PeptideSequence&gt;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feature_ref="ft_72" identificationFile_ref="</w:t>
            </w:r>
            <w:r w:rsidR="00522D45">
              <w:rPr>
                <w:rFonts w:ascii="Courier New" w:hAnsi="Courier New" w:cs="Courier New"/>
                <w:sz w:val="14"/>
                <w:szCs w:val="14"/>
                <w:lang w:eastAsia="de-DE"/>
              </w:rPr>
              <w:t>idfile_1" id_refs="SII_92174_1"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feature_ref="ft_73" assay_refs="ass_1"/&gt;</w:t>
            </w:r>
          </w:p>
          <w:p w:rsidR="00D0245A" w:rsidRDefault="00D0245A" w:rsidP="000134D0">
            <w:pPr>
              <w:pStyle w:val="HTMLPreformatted"/>
              <w:jc w:val="left"/>
            </w:pPr>
            <w:r>
              <w:t xml:space="preserve">  ...</w:t>
            </w:r>
          </w:p>
          <w:p w:rsidR="00D0245A" w:rsidRDefault="00D0245A" w:rsidP="000134D0">
            <w:pPr>
              <w:pStyle w:val="HTMLPreformatted"/>
              <w:jc w:val="left"/>
            </w:pPr>
            <w:r>
              <w:t>&lt;/PeptideConsensusList&gt;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/MzQuantML/PeptideConsensusList</w:t>
            </w:r>
          </w:p>
          <w:p w:rsidR="00D0245A" w:rsidRDefault="00D0245A">
            <w:pPr>
              <w:pStyle w:val="HTMLPreformatted"/>
            </w:pPr>
            <w:r>
              <w:t xml:space="preserve">MAY supply a *child* term of </w:t>
            </w:r>
            <w:hyperlink r:id="rId622" w:tgtFrame="new" w:history="1">
              <w:r>
                <w:rPr>
                  <w:rStyle w:val="Hyperlink"/>
                </w:rPr>
                <w:t>MS:1002115</w:t>
              </w:r>
            </w:hyperlink>
            <w:r>
              <w:t xml:space="preserve"> (</w:t>
            </w:r>
            <w:r>
              <w:rPr>
                <w:rStyle w:val="popup"/>
              </w:rPr>
              <w:t>peptide consensus list attribute</w:t>
            </w:r>
            <w:r>
              <w:t>) only once</w:t>
            </w:r>
          </w:p>
        </w:tc>
      </w:tr>
    </w:tbl>
    <w:p w:rsidR="00D0245A" w:rsidRDefault="00D0245A" w:rsidP="00D0245A"/>
    <w:p w:rsidR="00D0245A" w:rsidRDefault="00D0245A" w:rsidP="00D0245A">
      <w:pPr>
        <w:pStyle w:val="Heading2"/>
      </w:pPr>
      <w:bookmarkStart w:id="500" w:name="_Toc342391991"/>
      <w:bookmarkStart w:id="501" w:name="_Toc377391290"/>
      <w:r>
        <w:t>Element &lt;</w:t>
      </w:r>
      <w:bookmarkStart w:id="502" w:name="PeptideConsensus_refs"/>
      <w:r>
        <w:t>PeptideConsensus_refs</w:t>
      </w:r>
      <w:bookmarkEnd w:id="502"/>
      <w:r>
        <w:t>&gt;</w:t>
      </w:r>
      <w:bookmarkEnd w:id="500"/>
      <w:bookmarkEnd w:id="5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86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peptides on which the quantitative protein values in the QuantLayer(s) are based. Note this should not be used to report all peptides that can support the protein identification, only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tc>
      </w:tr>
    </w:tbl>
    <w:p w:rsidR="00D0245A" w:rsidRDefault="00D0245A" w:rsidP="00D0245A"/>
    <w:p w:rsidR="00D0245A" w:rsidRDefault="00D0245A" w:rsidP="00D0245A">
      <w:pPr>
        <w:pStyle w:val="Heading2"/>
      </w:pPr>
      <w:bookmarkStart w:id="503" w:name="_Toc342391992"/>
      <w:bookmarkStart w:id="504" w:name="_Toc377391291"/>
      <w:r>
        <w:t>Element &lt;</w:t>
      </w:r>
      <w:bookmarkStart w:id="505" w:name="PeptideSequence"/>
      <w:r>
        <w:t>PeptideSequence</w:t>
      </w:r>
      <w:bookmarkEnd w:id="505"/>
      <w:r>
        <w:t>&gt;</w:t>
      </w:r>
      <w:bookmarkEnd w:id="503"/>
      <w:bookmarkEnd w:id="5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862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The amino acid sequence of the (poly</w:t>
            </w:r>
            <w:proofErr w:type="gramStart"/>
            <w:r>
              <w:t>)peptide</w:t>
            </w:r>
            <w:proofErr w:type="gramEnd"/>
            <w:r>
              <w:t xml:space="preserve">. If a substitution modification has been found, the original sequence should be reported. The peptide sequence is mandatory unless this is a PeptideConsensus that has not been assigned to a peptide sequence.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sequence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&lt;PeptideSequence&gt;DQGGYTMHQDQEGDTDAGLKESPLQTPTEDGSEEPGSETSDAK&lt;/PeptideSequence&gt;</w:t>
            </w:r>
          </w:p>
        </w:tc>
      </w:tr>
    </w:tbl>
    <w:p w:rsidR="00D0245A" w:rsidRDefault="00D0245A" w:rsidP="00D0245A"/>
    <w:p w:rsidR="00D0245A" w:rsidRDefault="00D0245A" w:rsidP="00D0245A">
      <w:pPr>
        <w:pStyle w:val="Heading2"/>
      </w:pPr>
      <w:bookmarkStart w:id="506" w:name="_Toc342391993"/>
      <w:bookmarkStart w:id="507" w:name="_Toc377391292"/>
      <w:r>
        <w:lastRenderedPageBreak/>
        <w:t>Element &lt;</w:t>
      </w:r>
      <w:bookmarkStart w:id="508" w:name="Person"/>
      <w:r>
        <w:t>Person</w:t>
      </w:r>
      <w:bookmarkEnd w:id="508"/>
      <w:r>
        <w:t>&gt;</w:t>
      </w:r>
      <w:bookmarkEnd w:id="506"/>
      <w:bookmarkEnd w:id="5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83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person's name and contact details. Any additional information such as the address, contact email etc. should be supplied using CV parameters or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PersonType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7"/>
              <w:gridCol w:w="981"/>
              <w:gridCol w:w="824"/>
              <w:gridCol w:w="52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first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last/family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midInitials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middle initial.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9"/>
              <w:gridCol w:w="1135"/>
              <w:gridCol w:w="1180"/>
              <w:gridCol w:w="42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2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2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25" w:anchor="Affiliation" w:history="1">
                    <w:r w:rsidR="00D0245A">
                      <w:rPr>
                        <w:rStyle w:val="Hyperlink"/>
                      </w:rPr>
                      <w:t>Affiliation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organization a person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&lt;/Person&gt;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/MzQuantML/AuditCollection/Person</w:t>
            </w:r>
          </w:p>
          <w:p w:rsidR="00D0245A" w:rsidRDefault="00D0245A">
            <w:pPr>
              <w:pStyle w:val="HTMLPreformatted"/>
            </w:pPr>
            <w:r>
              <w:t xml:space="preserve">SHOULD supply term </w:t>
            </w:r>
            <w:hyperlink r:id="rId626"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27"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28" w:tgtFrame="new" w:history="1">
              <w:r>
                <w:rPr>
                  <w:rStyle w:val="Hyperlink"/>
                </w:rPr>
                <w:t>MS:1000589</w:t>
              </w:r>
            </w:hyperlink>
            <w:r>
              <w:t xml:space="preserve"> (</w:t>
            </w:r>
            <w:r>
              <w:rPr>
                <w:rStyle w:val="popup"/>
              </w:rPr>
              <w:t>contact email</w:t>
            </w:r>
            <w:r>
              <w:t>) one or more times</w:t>
            </w:r>
          </w:p>
        </w:tc>
      </w:tr>
    </w:tbl>
    <w:p w:rsidR="00D0245A" w:rsidRDefault="00D0245A" w:rsidP="00D0245A"/>
    <w:p w:rsidR="00D0245A" w:rsidRDefault="00D0245A" w:rsidP="00D0245A">
      <w:pPr>
        <w:pStyle w:val="Heading2"/>
      </w:pPr>
      <w:bookmarkStart w:id="509" w:name="_Toc342391994"/>
      <w:bookmarkStart w:id="510" w:name="_Toc377391293"/>
      <w:r>
        <w:t>Element &lt;</w:t>
      </w:r>
      <w:bookmarkStart w:id="511" w:name="ProcessingMethod"/>
      <w:r>
        <w:t>ProcessingMethod</w:t>
      </w:r>
      <w:bookmarkEnd w:id="511"/>
      <w:r>
        <w:t>&gt;</w:t>
      </w:r>
      <w:bookmarkEnd w:id="509"/>
      <w:bookmarkEnd w:id="5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82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one step within the data processing pipeline.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ProcessingMethodType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6"/>
              <w:gridCol w:w="1758"/>
              <w:gridCol w:w="824"/>
              <w:gridCol w:w="443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4"/>
              <w:gridCol w:w="1135"/>
              <w:gridCol w:w="1180"/>
              <w:gridCol w:w="41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2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3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&lt;ProcessingMethod order="3"&gt;</w:t>
            </w:r>
          </w:p>
          <w:p w:rsidR="00D0245A" w:rsidRDefault="00D0245A" w:rsidP="000134D0">
            <w:pPr>
              <w:pStyle w:val="HTMLPreformatted"/>
              <w:jc w:val="left"/>
            </w:pPr>
            <w:r>
              <w:t xml:space="preserve">    &lt;userParam value="feature detection and quantitation" name="Plugin type"/&gt;</w:t>
            </w:r>
          </w:p>
          <w:p w:rsidR="00D0245A" w:rsidRDefault="00D0245A" w:rsidP="000134D0">
            <w:pPr>
              <w:pStyle w:val="HTMLPreformatted"/>
              <w:jc w:val="left"/>
            </w:pPr>
            <w:r>
              <w:lastRenderedPageBreak/>
              <w:t xml:space="preserve">    &lt;userParam value="iTraqQuantitation" name="Plugin name"/&gt;</w:t>
            </w:r>
          </w:p>
          <w:p w:rsidR="00D0245A" w:rsidRDefault="00D0245A" w:rsidP="000134D0">
            <w:pPr>
              <w:pStyle w:val="HTMLPreformatted"/>
              <w:jc w:val="left"/>
            </w:pPr>
            <w:r>
              <w:t xml:space="preserve">    &lt;userParam value="examples/paper_iTraq4plex/iTraqQuantitationPSIMOD.xtp" name="Plugin configuration file"/&gt;</w:t>
            </w:r>
          </w:p>
          <w:p w:rsidR="00D0245A" w:rsidRDefault="00D0245A" w:rsidP="000134D0">
            <w:pPr>
              <w:pStyle w:val="HTMLPreformatted"/>
              <w:jc w:val="left"/>
            </w:pPr>
            <w:r>
              <w:t xml:space="preserve">    &lt;userParam value="mean" name="Feature to peptide inference method"/&gt;</w:t>
            </w:r>
          </w:p>
          <w:p w:rsidR="00D0245A" w:rsidRDefault="00D0245A" w:rsidP="000134D0">
            <w:pPr>
              <w:pStyle w:val="HTMLPreformatted"/>
              <w:jc w:val="left"/>
            </w:pPr>
            <w:r>
              <w:t xml:space="preserve">    &lt;userParam value="weightedAverage" name="Peptide to protein inference method"/&gt;</w:t>
            </w:r>
          </w:p>
          <w:p w:rsidR="00D0245A" w:rsidRDefault="00D0245A" w:rsidP="000134D0">
            <w:pPr>
              <w:pStyle w:val="HTMLPreformatted"/>
              <w:jc w:val="left"/>
            </w:pPr>
            <w:r>
              <w:t xml:space="preserve">    &lt;userParam value="sum" name="Assay to Study Variables inference method"/&gt;</w:t>
            </w:r>
          </w:p>
          <w:p w:rsidR="00D0245A" w:rsidRDefault="00D0245A" w:rsidP="000134D0">
            <w:pPr>
              <w:pStyle w:val="HTMLPreformatted"/>
              <w:jc w:val="left"/>
            </w:pPr>
            <w:r>
              <w:t xml:space="preserve">  ...</w:t>
            </w:r>
          </w:p>
          <w:p w:rsidR="00D0245A" w:rsidRDefault="00D0245A" w:rsidP="000134D0">
            <w:pPr>
              <w:pStyle w:val="HTMLPreformatted"/>
              <w:jc w:val="left"/>
            </w:pPr>
            <w:r>
              <w:t>&lt;/ProcessingMethod&gt;</w:t>
            </w: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/MzQuantML/DataProcessingList/DataProcessing/ProcessingMethod</w:t>
            </w:r>
          </w:p>
          <w:p w:rsidR="00D0245A" w:rsidRDefault="00D0245A">
            <w:pPr>
              <w:pStyle w:val="HTMLPreformatted"/>
            </w:pPr>
            <w:r>
              <w:t xml:space="preserve">MAY supply a *child* term of </w:t>
            </w:r>
            <w:hyperlink r:id="rId631" w:tgtFrame="new" w:history="1">
              <w:r>
                <w:rPr>
                  <w:rStyle w:val="Hyperlink"/>
                </w:rPr>
                <w:t>MS:1001861</w:t>
              </w:r>
            </w:hyperlink>
            <w:r>
              <w:t xml:space="preserve"> (</w:t>
            </w:r>
            <w:r>
              <w:rPr>
                <w:rStyle w:val="popup"/>
              </w:rPr>
              <w:t>quantification data processing</w:t>
            </w:r>
            <w:r>
              <w:t>) one or more times</w:t>
            </w:r>
          </w:p>
          <w:p w:rsidR="00D0245A" w:rsidRDefault="00D0245A">
            <w:pPr>
              <w:pStyle w:val="HTMLPreformatted"/>
            </w:pPr>
            <w:r>
              <w:t xml:space="preserve">  e.g.: </w:t>
            </w:r>
            <w:hyperlink r:id="rId632" w:tgtFrame="new" w:history="1">
              <w:r>
                <w:rPr>
                  <w:rStyle w:val="Hyperlink"/>
                </w:rPr>
                <w:t>MS:1001862</w:t>
              </w:r>
            </w:hyperlink>
            <w:r>
              <w:t xml:space="preserve"> (</w:t>
            </w:r>
            <w:r>
              <w:rPr>
                <w:rStyle w:val="popup"/>
              </w:rPr>
              <w:t>normalization to mean of sum of all proteins</w:t>
            </w:r>
            <w:r>
              <w:t xml:space="preserve">) </w:t>
            </w:r>
          </w:p>
          <w:p w:rsidR="00D0245A" w:rsidRDefault="00D0245A">
            <w:pPr>
              <w:pStyle w:val="HTMLPreformatted"/>
            </w:pPr>
            <w:r>
              <w:t xml:space="preserve">  e.g.: </w:t>
            </w:r>
            <w:hyperlink r:id="rId633" w:tgtFrame="new" w:history="1">
              <w:r>
                <w:rPr>
                  <w:rStyle w:val="Hyperlink"/>
                </w:rPr>
                <w:t>MS:1001863</w:t>
              </w:r>
            </w:hyperlink>
            <w:r>
              <w:t xml:space="preserve"> (</w:t>
            </w:r>
            <w:r>
              <w:rPr>
                <w:rStyle w:val="popup"/>
              </w:rPr>
              <w:t>quantile normalization, proteins</w:t>
            </w:r>
            <w:r>
              <w:t xml:space="preserve">) </w:t>
            </w:r>
          </w:p>
          <w:p w:rsidR="00D0245A" w:rsidRDefault="00D0245A">
            <w:pPr>
              <w:pStyle w:val="HTMLPreformatted"/>
            </w:pPr>
            <w:r>
              <w:t xml:space="preserve">  e.g.: </w:t>
            </w:r>
            <w:hyperlink r:id="rId634" w:tgtFrame="new" w:history="1">
              <w:r>
                <w:rPr>
                  <w:rStyle w:val="Hyperlink"/>
                </w:rPr>
                <w:t>MS:1001864</w:t>
              </w:r>
            </w:hyperlink>
            <w:r>
              <w:t xml:space="preserve"> (</w:t>
            </w:r>
            <w:r>
              <w:rPr>
                <w:rStyle w:val="popup"/>
              </w:rPr>
              <w:t>quantile normalization, peptides</w:t>
            </w:r>
            <w:r>
              <w:t xml:space="preserve">) </w:t>
            </w:r>
          </w:p>
          <w:p w:rsidR="00D0245A" w:rsidRDefault="00D0245A">
            <w:pPr>
              <w:pStyle w:val="HTMLPreformatted"/>
            </w:pPr>
            <w:r>
              <w:t xml:space="preserve">  e.g.: </w:t>
            </w:r>
            <w:hyperlink r:id="rId635" w:tgtFrame="new" w:history="1">
              <w:r>
                <w:rPr>
                  <w:rStyle w:val="Hyperlink"/>
                </w:rPr>
                <w:t>MS:1001865</w:t>
              </w:r>
            </w:hyperlink>
            <w:r>
              <w:t xml:space="preserve"> (</w:t>
            </w:r>
            <w:r>
              <w:rPr>
                <w:rStyle w:val="popup"/>
              </w:rPr>
              <w:t>Progenesis automatic alignment</w:t>
            </w:r>
            <w:r>
              <w:t xml:space="preserve">) </w:t>
            </w:r>
          </w:p>
          <w:p w:rsidR="00D0245A" w:rsidRDefault="00D0245A">
            <w:pPr>
              <w:pStyle w:val="HTMLPreformatted"/>
            </w:pPr>
            <w:r>
              <w:t xml:space="preserve">  e.g.: </w:t>
            </w:r>
            <w:hyperlink r:id="rId636" w:tgtFrame="new" w:history="1">
              <w:r>
                <w:rPr>
                  <w:rStyle w:val="Hyperlink"/>
                </w:rPr>
                <w:t>MS:1001866</w:t>
              </w:r>
            </w:hyperlink>
            <w:r>
              <w:t xml:space="preserve"> (</w:t>
            </w:r>
            <w:r>
              <w:rPr>
                <w:rStyle w:val="popup"/>
              </w:rPr>
              <w:t>Progenesis manual alignment</w:t>
            </w:r>
            <w:r>
              <w:t xml:space="preserve">) </w:t>
            </w:r>
          </w:p>
          <w:p w:rsidR="00D0245A" w:rsidRDefault="00D0245A">
            <w:pPr>
              <w:pStyle w:val="HTMLPreformatted"/>
            </w:pPr>
            <w:r>
              <w:t xml:space="preserve">  e.g.: </w:t>
            </w:r>
            <w:hyperlink r:id="rId637" w:tgtFrame="new" w:history="1">
              <w:r>
                <w:rPr>
                  <w:rStyle w:val="Hyperlink"/>
                </w:rPr>
                <w:t>MS:1001867</w:t>
              </w:r>
            </w:hyperlink>
            <w:r>
              <w:t xml:space="preserve"> (</w:t>
            </w:r>
            <w:r>
              <w:rPr>
                <w:rStyle w:val="popup"/>
              </w:rPr>
              <w:t>Progenesis normalization</w:t>
            </w:r>
            <w:r>
              <w:t xml:space="preserve">) </w:t>
            </w:r>
          </w:p>
          <w:p w:rsidR="00D0245A" w:rsidRDefault="00D0245A">
            <w:pPr>
              <w:pStyle w:val="HTMLPreformatted"/>
            </w:pPr>
            <w:r>
              <w:t xml:space="preserve">  e.g.: </w:t>
            </w:r>
            <w:hyperlink r:id="rId638" w:tgtFrame="new" w:history="1">
              <w:r>
                <w:rPr>
                  <w:rStyle w:val="Hyperlink"/>
                </w:rPr>
                <w:t>MS:1002070</w:t>
              </w:r>
            </w:hyperlink>
            <w:r>
              <w:t xml:space="preserve"> (</w:t>
            </w:r>
            <w:r>
              <w:rPr>
                <w:rStyle w:val="popup"/>
              </w:rPr>
              <w:t>t-test</w:t>
            </w:r>
            <w:r>
              <w:t xml:space="preserve">) </w:t>
            </w:r>
          </w:p>
          <w:p w:rsidR="00D0245A" w:rsidRDefault="00D0245A">
            <w:pPr>
              <w:pStyle w:val="HTMLPreformatted"/>
            </w:pPr>
            <w:r>
              <w:t xml:space="preserve">  e.g.: </w:t>
            </w:r>
            <w:hyperlink r:id="rId639" w:tgtFrame="new" w:history="1">
              <w:r>
                <w:rPr>
                  <w:rStyle w:val="Hyperlink"/>
                </w:rPr>
                <w:t>MS:1002071</w:t>
              </w:r>
            </w:hyperlink>
            <w:r>
              <w:t xml:space="preserve"> (</w:t>
            </w:r>
            <w:r>
              <w:rPr>
                <w:rStyle w:val="popup"/>
              </w:rPr>
              <w:t>ANOVA-test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accession="MS:1001865" cvRef="PSI-MS" name="Progenesis automatic alignment"/&gt;</w:t>
            </w:r>
          </w:p>
          <w:p w:rsidR="00D0245A" w:rsidRDefault="00D0245A">
            <w:pPr>
              <w:pStyle w:val="HTMLPreformatted"/>
            </w:pPr>
            <w:r>
              <w:t>&lt;cvParam accession="MS:1001867" cvRef="PSI-MS" name="Progenesis normalization"/&gt;</w:t>
            </w:r>
          </w:p>
          <w:p w:rsidR="00D0245A" w:rsidRDefault="00D0245A">
            <w:pPr>
              <w:pStyle w:val="HTMLPreformatted"/>
            </w:pPr>
            <w:r>
              <w:t>&lt;cvParam accession="MS:1001861" cvRef="PSI-MS" name="quantification data processing"/&gt;</w:t>
            </w:r>
          </w:p>
          <w:p w:rsidR="00D0245A" w:rsidRDefault="00D0245A">
            <w:pPr>
              <w:pStyle w:val="HTMLPreformatted"/>
            </w:pPr>
            <w:r>
              <w:t>&lt;cvParam cvRef="MS" accession="MS:1001862" name="normalization to mean of sum of all proteins"/&gt;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name="Conversion to mzML format" value="ProteoWizard" /&gt;</w:t>
            </w:r>
          </w:p>
          <w:p w:rsidR="00D0245A" w:rsidRDefault="00D0245A">
            <w:pPr>
              <w:pStyle w:val="HTMLPreformatted"/>
            </w:pPr>
            <w:r>
              <w:t>&lt;userParam name="Data filtering" value="FileFilter" /&gt;</w:t>
            </w:r>
          </w:p>
          <w:p w:rsidR="00D0245A" w:rsidRDefault="00D0245A">
            <w:pPr>
              <w:pStyle w:val="HTMLPreformatted"/>
            </w:pPr>
            <w:r>
              <w:t>&lt;userParam name="Data processing action" value="SILACAnalyzer" /&gt;</w:t>
            </w:r>
          </w:p>
          <w:p w:rsidR="00D0245A" w:rsidRDefault="00D0245A">
            <w:pPr>
              <w:pStyle w:val="HTMLPreformatted"/>
            </w:pPr>
            <w:r>
              <w:t>&lt;userParam name="Peak picking" value="SILACAnalyzer" /&gt;</w:t>
            </w:r>
          </w:p>
          <w:p w:rsidR="00D0245A" w:rsidRDefault="00D0245A">
            <w:pPr>
              <w:pStyle w:val="HTMLPreformatted"/>
            </w:pPr>
            <w:r>
              <w:t>&lt;userParam name="Quantitation" value="SILACAnalyzer" /&gt;</w:t>
            </w:r>
          </w:p>
          <w:p w:rsidR="00D0245A" w:rsidRDefault="00D0245A">
            <w:pPr>
              <w:pStyle w:val="HTMLPreformatted"/>
            </w:pPr>
            <w:r>
              <w:t>&lt;userParam value="load identification" name="Plugin type"/&gt;</w:t>
            </w:r>
          </w:p>
          <w:p w:rsidR="00D0245A" w:rsidRDefault="00D0245A">
            <w:pPr>
              <w:pStyle w:val="HTMLPreformatted"/>
            </w:pPr>
            <w:r>
              <w:t>&lt;userParam value="loadMzIdentML" name="Plugin name"/&gt;</w:t>
            </w:r>
          </w:p>
          <w:p w:rsidR="00D0245A" w:rsidRDefault="00D0245A">
            <w:pPr>
              <w:pStyle w:val="HTMLPreformatted"/>
            </w:pPr>
            <w:r>
              <w:t>&lt;userParam value="examples/paper_iTraq4plex/loadMzIdentML.xtp" name="Plugin configuration file"/&gt;</w:t>
            </w:r>
          </w:p>
          <w:p w:rsidR="00D0245A" w:rsidRDefault="00D0245A">
            <w:pPr>
              <w:pStyle w:val="HTMLPreformatted"/>
            </w:pPr>
            <w:r>
              <w:t>&lt;userParam value="mean" name="Feature to peptide inference method"/&gt;</w:t>
            </w:r>
          </w:p>
          <w:p w:rsidR="00D0245A" w:rsidRDefault="00D0245A">
            <w:pPr>
              <w:pStyle w:val="HTMLPreformatted"/>
            </w:pPr>
            <w:r>
              <w:t>&lt;userParam value="weightedAverage" name="Peptide to protein inference method"/&gt;</w:t>
            </w:r>
          </w:p>
          <w:p w:rsidR="00D0245A" w:rsidRDefault="00D0245A">
            <w:pPr>
              <w:pStyle w:val="HTMLPreformatted"/>
            </w:pPr>
            <w:r>
              <w:t>&lt;userParam value="sum" name="Assay to Study Variables inference method"/&gt;</w:t>
            </w:r>
          </w:p>
          <w:p w:rsidR="00D0245A" w:rsidRDefault="00D0245A">
            <w:pPr>
              <w:pStyle w:val="HTMLPreformatted"/>
            </w:pPr>
            <w:r>
              <w:t>&lt;userParam value="true" name="Protein ratio calculation infer from peptide ratio"/&gt;</w:t>
            </w:r>
          </w:p>
          <w:p w:rsidR="00D0245A" w:rsidRDefault="00D0245A">
            <w:pPr>
              <w:pStyle w:val="HTMLPreformatted"/>
            </w:pPr>
            <w:r>
              <w:t>&lt;userParam name="Identification mapping" value="IDMapper" /&gt;</w:t>
            </w:r>
          </w:p>
        </w:tc>
      </w:tr>
    </w:tbl>
    <w:p w:rsidR="00D0245A" w:rsidRDefault="00D0245A" w:rsidP="00D0245A"/>
    <w:p w:rsidR="00D0245A" w:rsidRDefault="00D0245A" w:rsidP="00D0245A">
      <w:pPr>
        <w:pStyle w:val="Heading2"/>
      </w:pPr>
      <w:bookmarkStart w:id="512" w:name="_Toc342391995"/>
      <w:bookmarkStart w:id="513" w:name="_Toc377391294"/>
      <w:r>
        <w:t>Element &lt;</w:t>
      </w:r>
      <w:bookmarkStart w:id="514" w:name="Protein"/>
      <w:r>
        <w:t>Protein</w:t>
      </w:r>
      <w:bookmarkEnd w:id="514"/>
      <w:r>
        <w:t>&gt;</w:t>
      </w:r>
      <w:bookmarkEnd w:id="512"/>
      <w:bookmarkEnd w:id="5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861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protein that has been quantified in the file, including references to peptides on which the quantification is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73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accession of the protein in the source database. In most use cases it is expected that accession will be unique within the ProteinList, although in rare cases there may be different entries for the same protein for example if quantifying different PTMs on the same protein.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1135"/>
              <w:gridCol w:w="1180"/>
              <w:gridCol w:w="398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40"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unique identifier e.g. a link to an mzIdentML file and ID for the </w:t>
                  </w:r>
                  <w:r>
                    <w:lastRenderedPageBreak/>
                    <w:t>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41" w:anchor="PeptideConsensus_refs" w:history="1">
                    <w:r w:rsidR="00D0245A">
                      <w:rPr>
                        <w:rStyle w:val="Hyperlink"/>
                      </w:rPr>
                      <w:t>PeptideConsensus_refs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peptides on which the quantitative protein values in the QuantLayer(s) are based. Note this should not be used to report all peptides that can support the protein identification, only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4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single entry from </w:t>
                  </w:r>
                  <w:proofErr w:type="gramStart"/>
                  <w:r>
                    <w:t>an ontology</w:t>
                  </w:r>
                  <w:proofErr w:type="gramEnd"/>
                  <w:r>
                    <w:t xml:space="preserve">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4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lastRenderedPageBreak/>
              <w:t>Example Context:</w:t>
            </w:r>
          </w:p>
        </w:tc>
        <w:tc>
          <w:tcPr>
            <w:tcW w:w="0" w:type="auto"/>
            <w:vAlign w:val="center"/>
            <w:hideMark/>
          </w:tcPr>
          <w:p w:rsidR="00D0245A" w:rsidRDefault="00D0245A" w:rsidP="000134D0">
            <w:pPr>
              <w:pStyle w:val="HTMLPreformatted"/>
              <w:jc w:val="left"/>
            </w:pPr>
            <w:r>
              <w:t>&lt;Protein searchDatabase_ref="SD1" accession="IPI00421271" id="prot_275"&gt;</w:t>
            </w:r>
          </w:p>
          <w:p w:rsidR="00D0245A" w:rsidRDefault="00D0245A" w:rsidP="000134D0">
            <w:pPr>
              <w:pStyle w:val="HTMLPreformatted"/>
              <w:jc w:val="left"/>
            </w:pPr>
            <w:r>
              <w:t xml:space="preserve">    &lt;PeptideConsensus_refs&gt;pep_LKQSAEEQAQAQAQAQAAAEK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p w:rsidR="00D0245A" w:rsidRDefault="00D0245A" w:rsidP="000134D0">
            <w:pPr>
              <w:pStyle w:val="HTMLPreformatted"/>
              <w:jc w:val="left"/>
            </w:pPr>
            <w:r>
              <w:t>&lt;/Protein&gt;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/MzQuantML/ProteinList/Protein</w:t>
            </w:r>
          </w:p>
          <w:p w:rsidR="00D0245A" w:rsidRDefault="00D0245A">
            <w:pPr>
              <w:pStyle w:val="HTMLPreformatted"/>
            </w:pPr>
            <w:r>
              <w:t xml:space="preserve">MAY supply a *child* term of </w:t>
            </w:r>
            <w:hyperlink r:id="rId644" w:tgtFrame="new" w:history="1">
              <w:r>
                <w:rPr>
                  <w:rStyle w:val="Hyperlink"/>
                </w:rPr>
                <w:t>MS:1000884</w:t>
              </w:r>
            </w:hyperlink>
            <w:r>
              <w:t xml:space="preserve"> (</w:t>
            </w:r>
            <w:r>
              <w:rPr>
                <w:rStyle w:val="popup"/>
              </w:rPr>
              <w:t>protein attribute</w:t>
            </w:r>
            <w:r>
              <w:t>) one or more times</w:t>
            </w:r>
          </w:p>
          <w:p w:rsidR="00D0245A" w:rsidRDefault="00D0245A">
            <w:pPr>
              <w:pStyle w:val="HTMLPreformatted"/>
            </w:pPr>
            <w:r>
              <w:t xml:space="preserve">  e.g.: </w:t>
            </w:r>
            <w:hyperlink r:id="rId645" w:tgtFrame="new" w:history="1">
              <w:r>
                <w:rPr>
                  <w:rStyle w:val="Hyperlink"/>
                </w:rPr>
                <w:t>MS:1000883</w:t>
              </w:r>
            </w:hyperlink>
            <w:r>
              <w:t xml:space="preserve"> (</w:t>
            </w:r>
            <w:r>
              <w:rPr>
                <w:rStyle w:val="popup"/>
              </w:rPr>
              <w:t>protein short name</w:t>
            </w:r>
            <w:r>
              <w:t xml:space="preserve">) </w:t>
            </w:r>
          </w:p>
          <w:p w:rsidR="00D0245A" w:rsidRDefault="00D0245A">
            <w:pPr>
              <w:pStyle w:val="HTMLPreformatted"/>
            </w:pPr>
            <w:r>
              <w:t xml:space="preserve">  e.g.: </w:t>
            </w:r>
            <w:hyperlink r:id="rId646" w:tgtFrame="new" w:history="1">
              <w:r>
                <w:rPr>
                  <w:rStyle w:val="Hyperlink"/>
                </w:rPr>
                <w:t>MS:1000885</w:t>
              </w:r>
            </w:hyperlink>
            <w:r>
              <w:t xml:space="preserve"> (</w:t>
            </w:r>
            <w:r>
              <w:rPr>
                <w:rStyle w:val="popup"/>
              </w:rPr>
              <w:t>protein accession</w:t>
            </w:r>
            <w:r>
              <w:t xml:space="preserve">) </w:t>
            </w:r>
          </w:p>
          <w:p w:rsidR="00D0245A" w:rsidRPr="00D0245A" w:rsidRDefault="00D0245A">
            <w:pPr>
              <w:pStyle w:val="HTMLPreformatted"/>
              <w:rPr>
                <w:lang w:val="de-DE"/>
              </w:rPr>
            </w:pPr>
            <w:r>
              <w:t xml:space="preserve">  </w:t>
            </w:r>
            <w:r w:rsidRPr="00D0245A">
              <w:rPr>
                <w:lang w:val="de-DE"/>
              </w:rPr>
              <w:t xml:space="preserve">e.g.: </w:t>
            </w:r>
            <w:hyperlink r:id="rId647" w:tgtFrame="new" w:history="1">
              <w:r w:rsidRPr="00D0245A">
                <w:rPr>
                  <w:rStyle w:val="Hyperlink"/>
                  <w:lang w:val="de-DE"/>
                </w:rPr>
                <w:t>MS:1000886</w:t>
              </w:r>
            </w:hyperlink>
            <w:r w:rsidRPr="00D0245A">
              <w:rPr>
                <w:lang w:val="de-DE"/>
              </w:rPr>
              <w:t xml:space="preserve"> (</w:t>
            </w:r>
            <w:r w:rsidRPr="00D0245A">
              <w:rPr>
                <w:rStyle w:val="popup"/>
                <w:lang w:val="de-DE"/>
              </w:rPr>
              <w:t>protein name</w:t>
            </w:r>
            <w:r w:rsidRPr="00D0245A">
              <w:rPr>
                <w:lang w:val="de-DE"/>
              </w:rPr>
              <w:t xml:space="preserve">) </w:t>
            </w:r>
          </w:p>
          <w:p w:rsidR="00D0245A" w:rsidRDefault="00D0245A">
            <w:pPr>
              <w:pStyle w:val="HTMLPreformatted"/>
            </w:pPr>
            <w:r w:rsidRPr="00D0245A">
              <w:rPr>
                <w:lang w:val="de-DE"/>
              </w:rPr>
              <w:t xml:space="preserve">  </w:t>
            </w:r>
            <w:r>
              <w:t xml:space="preserve">e.g.: </w:t>
            </w:r>
            <w:hyperlink r:id="rId648" w:tgtFrame="new" w:history="1">
              <w:r>
                <w:rPr>
                  <w:rStyle w:val="Hyperlink"/>
                </w:rPr>
                <w:t>MS:1000933</w:t>
              </w:r>
            </w:hyperlink>
            <w:r>
              <w:t xml:space="preserve"> (</w:t>
            </w:r>
            <w:r>
              <w:rPr>
                <w:rStyle w:val="popup"/>
              </w:rPr>
              <w:t>protein modifications</w:t>
            </w:r>
            <w:r>
              <w:t xml:space="preserve">) </w:t>
            </w:r>
          </w:p>
          <w:p w:rsidR="00D0245A" w:rsidRPr="00D0245A" w:rsidRDefault="00D0245A">
            <w:pPr>
              <w:pStyle w:val="HTMLPreformatted"/>
              <w:rPr>
                <w:lang w:val="de-DE"/>
              </w:rPr>
            </w:pPr>
            <w:r>
              <w:t xml:space="preserve">  </w:t>
            </w:r>
            <w:r w:rsidRPr="00D0245A">
              <w:rPr>
                <w:lang w:val="de-DE"/>
              </w:rPr>
              <w:t xml:space="preserve">e.g.: </w:t>
            </w:r>
            <w:hyperlink r:id="rId649" w:tgtFrame="new" w:history="1">
              <w:r w:rsidRPr="00D0245A">
                <w:rPr>
                  <w:rStyle w:val="Hyperlink"/>
                  <w:lang w:val="de-DE"/>
                </w:rPr>
                <w:t>MS:1000934</w:t>
              </w:r>
            </w:hyperlink>
            <w:r w:rsidRPr="00D0245A">
              <w:rPr>
                <w:lang w:val="de-DE"/>
              </w:rPr>
              <w:t xml:space="preserve"> (</w:t>
            </w:r>
            <w:r w:rsidRPr="00D0245A">
              <w:rPr>
                <w:rStyle w:val="popup"/>
                <w:lang w:val="de-DE"/>
              </w:rPr>
              <w:t>gene name</w:t>
            </w:r>
            <w:r w:rsidRPr="00D0245A">
              <w:rPr>
                <w:lang w:val="de-DE"/>
              </w:rP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name="Molecular weight" value="69.1"/&gt;</w:t>
            </w:r>
          </w:p>
          <w:p w:rsidR="00D0245A" w:rsidRDefault="00D0245A">
            <w:pPr>
              <w:pStyle w:val="HTMLPreformatted"/>
            </w:pPr>
            <w:r>
              <w:t>&lt;userParam name="Number of peptides" value="48"/&gt;</w:t>
            </w:r>
          </w:p>
        </w:tc>
      </w:tr>
    </w:tbl>
    <w:p w:rsidR="00D0245A" w:rsidRDefault="00D0245A" w:rsidP="00D0245A"/>
    <w:p w:rsidR="00D0245A" w:rsidRDefault="00D0245A" w:rsidP="00D0245A">
      <w:pPr>
        <w:pStyle w:val="Heading2"/>
      </w:pPr>
      <w:bookmarkStart w:id="515" w:name="_Toc342391996"/>
      <w:bookmarkStart w:id="516" w:name="_Toc377391295"/>
      <w:r>
        <w:t>Element &lt;</w:t>
      </w:r>
      <w:bookmarkStart w:id="517" w:name="ProteinGroup"/>
      <w:r>
        <w:t>ProteinGroup</w:t>
      </w:r>
      <w:bookmarkEnd w:id="517"/>
      <w:r>
        <w:t>&gt;</w:t>
      </w:r>
      <w:bookmarkEnd w:id="515"/>
      <w:bookmarkEnd w:id="5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853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grouping of quantified proteins based on ambiguous assignment of peptide evidence to protein identification. The semantics of elements within the group, such as a leading protein or those sharing equal evidence can be reported using cvParams.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057"/>
              <w:gridCol w:w="824"/>
              <w:gridCol w:w="466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group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0"/>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50" w:anchor="IdentificationRef" w:history="1">
                    <w:r w:rsidR="00D0245A">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Reference for the identification evidence for peptides from the referenced external file and </w:t>
                  </w:r>
                  <w:r>
                    <w:lastRenderedPageBreak/>
                    <w:t>unique identifier e.g. a link to an mzIdentML file and ID for the 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51" w:anchor="ProteinRef" w:history="1">
                    <w:r w:rsidR="00D0245A">
                      <w:rPr>
                        <w:rStyle w:val="Hyperlink"/>
                      </w:rPr>
                      <w:t>ProteinRef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one of the Proteins contained within this group, along with CV terms describing the role it plays within the group, such as representative or anchor protein, same set or sub-set.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5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5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w:t>
            </w:r>
          </w:p>
          <w:p w:rsidR="00D0245A" w:rsidRDefault="00D0245A">
            <w:pPr>
              <w:pStyle w:val="HTMLPreformatted"/>
            </w:pPr>
            <w:r>
              <w:t xml:space="preserve">MAY supply a *child* term of </w:t>
            </w:r>
            <w:hyperlink r:id="rId654" w:tgtFrame="new" w:history="1">
              <w:r>
                <w:rPr>
                  <w:rStyle w:val="Hyperlink"/>
                </w:rPr>
                <w:t>MS:1002113</w:t>
              </w:r>
            </w:hyperlink>
            <w:r>
              <w:t xml:space="preserve"> (</w:t>
            </w:r>
            <w:r>
              <w:rPr>
                <w:rStyle w:val="popup"/>
              </w:rPr>
              <w:t>protein group attribute</w:t>
            </w:r>
            <w:r>
              <w:t>) one or more times</w:t>
            </w:r>
          </w:p>
        </w:tc>
      </w:tr>
    </w:tbl>
    <w:p w:rsidR="00D0245A" w:rsidRDefault="00D0245A" w:rsidP="00D0245A"/>
    <w:p w:rsidR="00D0245A" w:rsidRDefault="00D0245A" w:rsidP="00D0245A">
      <w:pPr>
        <w:pStyle w:val="Heading2"/>
      </w:pPr>
      <w:bookmarkStart w:id="518" w:name="_Toc342391997"/>
      <w:bookmarkStart w:id="519" w:name="_Toc377391296"/>
      <w:r>
        <w:t>Element &lt;</w:t>
      </w:r>
      <w:bookmarkStart w:id="520" w:name="ProteinGroupList"/>
      <w:r>
        <w:t>ProteinGroupList</w:t>
      </w:r>
      <w:bookmarkEnd w:id="520"/>
      <w:r>
        <w:t>&gt;</w:t>
      </w:r>
      <w:bookmarkEnd w:id="518"/>
      <w:bookmarkEnd w:id="5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865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groups of proteins with conflicting evidence for which quantitation values are being reported along with quantitative values about those protein groups. If quantitation is done on individual proteins only, ProteinGroupsList should not be included.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55" w:anchor="ProteinGroup" w:history="1">
                    <w:r w:rsidR="00D0245A">
                      <w:rPr>
                        <w:rStyle w:val="Hyperlink"/>
                      </w:rPr>
                      <w:t>ProteinGroup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grouping of quantified proteins based on ambiguous assignment of peptide evidence to protein identification. The semantics of elements within the group, such as a leading protein or those sharing equal evidence can be reported using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56"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527B3" w:rsidRDefault="008527B3">
                  <w:pPr>
                    <w:rPr>
                      <w:sz w:val="24"/>
                    </w:rPr>
                  </w:pPr>
                  <w:r w:rsidRPr="008527B3">
                    <w:rPr>
                      <w:rFonts w:cs="Arial"/>
                      <w:color w:val="000000"/>
                      <w:szCs w:val="20"/>
                      <w:highlight w:val="white"/>
                      <w:lang w:eastAsia="de-DE"/>
                    </w:rPr>
                    <w:t>Global values corresponding to the ProteinGroup such as the total intensity of the protein group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57"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58"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80C8D" w:rsidRDefault="00B80C8D">
                  <w:pPr>
                    <w:rPr>
                      <w:sz w:val="24"/>
                    </w:rPr>
                  </w:pPr>
                  <w:r w:rsidRPr="00B80C8D">
                    <w:rPr>
                      <w:rFonts w:cs="Arial"/>
                      <w:color w:val="000000"/>
                      <w:szCs w:val="20"/>
                      <w:highlight w:val="white"/>
                      <w:lang w:eastAsia="de-DE"/>
                    </w:rPr>
                    <w:t>Quant layer for reporting data values about protein groups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59"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704D6" w:rsidRDefault="008704D6">
                  <w:pPr>
                    <w:rPr>
                      <w:sz w:val="24"/>
                    </w:rPr>
                  </w:pPr>
                  <w:r w:rsidRPr="008704D6">
                    <w:rPr>
                      <w:rFonts w:cs="Arial"/>
                      <w:color w:val="000000"/>
                      <w:szCs w:val="20"/>
                      <w:highlight w:val="white"/>
                      <w:lang w:eastAsia="de-DE"/>
                    </w:rPr>
                    <w:t>Quant layer for reporting data values about protein groups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6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6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473D90EC" wp14:editId="1FED8FF8">
                  <wp:extent cx="5222875" cy="8566150"/>
                  <wp:effectExtent l="19050" t="0" r="0" b="0"/>
                  <wp:docPr id="9" name="Picture 9" descr="ProteinGroup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inGroupList"/>
                          <pic:cNvPicPr>
                            <a:picLocks noChangeAspect="1" noChangeArrowheads="1"/>
                          </pic:cNvPicPr>
                        </pic:nvPicPr>
                        <pic:blipFill>
                          <a:blip r:embed="rId662" cstate="print"/>
                          <a:srcRect/>
                          <a:stretch>
                            <a:fillRect/>
                          </a:stretch>
                        </pic:blipFill>
                        <pic:spPr bwMode="auto">
                          <a:xfrm>
                            <a:off x="0" y="0"/>
                            <a:ext cx="522287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w:t>
            </w:r>
          </w:p>
          <w:p w:rsidR="00D0245A" w:rsidRDefault="00D0245A">
            <w:pPr>
              <w:pStyle w:val="HTMLPreformatted"/>
            </w:pPr>
            <w:r>
              <w:t xml:space="preserve">MAY supply a *child* term of </w:t>
            </w:r>
            <w:hyperlink r:id="rId663" w:tgtFrame="new" w:history="1">
              <w:r>
                <w:rPr>
                  <w:rStyle w:val="Hyperlink"/>
                </w:rPr>
                <w:t>MS:1002112</w:t>
              </w:r>
            </w:hyperlink>
            <w:r>
              <w:t xml:space="preserve"> (</w:t>
            </w:r>
            <w:r>
              <w:rPr>
                <w:rStyle w:val="popup"/>
              </w:rPr>
              <w:t>protein group list attribute</w:t>
            </w:r>
            <w:r>
              <w:t>) one or more times</w:t>
            </w:r>
          </w:p>
        </w:tc>
      </w:tr>
    </w:tbl>
    <w:p w:rsidR="00D0245A" w:rsidRDefault="00D0245A" w:rsidP="00D0245A"/>
    <w:p w:rsidR="00D0245A" w:rsidRDefault="00D0245A" w:rsidP="00D0245A">
      <w:pPr>
        <w:pStyle w:val="Heading2"/>
      </w:pPr>
      <w:bookmarkStart w:id="521" w:name="_Toc342391998"/>
      <w:bookmarkStart w:id="522" w:name="_Toc377391297"/>
      <w:r>
        <w:t>Element &lt;</w:t>
      </w:r>
      <w:bookmarkStart w:id="523" w:name="ProteinList"/>
      <w:r>
        <w:t>ProteinList</w:t>
      </w:r>
      <w:bookmarkEnd w:id="523"/>
      <w:r>
        <w:t>&gt;</w:t>
      </w:r>
      <w:bookmarkEnd w:id="521"/>
      <w:bookmarkEnd w:id="5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85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individual proteins (i.e. ungrouped) for which quantitation values are being reported. If quantitation is done on protein groups, the constituent proteins should be listed here with no QuantLayers.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64" w:anchor="Protein" w:history="1">
                    <w:r w:rsidR="00D0245A">
                      <w:rPr>
                        <w:rStyle w:val="Hyperlink"/>
                      </w:rPr>
                      <w:t>Protein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protein that has been quantified in the file, including references to peptides on which the quantification is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65"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557C4E" w:rsidRDefault="00557C4E">
                  <w:pPr>
                    <w:rPr>
                      <w:sz w:val="24"/>
                    </w:rPr>
                  </w:pPr>
                  <w:r w:rsidRPr="00557C4E">
                    <w:rPr>
                      <w:rFonts w:cs="Arial"/>
                      <w:color w:val="000000"/>
                      <w:szCs w:val="20"/>
                      <w:highlight w:val="white"/>
                      <w:lang w:eastAsia="de-DE"/>
                    </w:rPr>
                    <w:t>Global values corresponding to the Protein such as the total intensity of the protein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66"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67"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083E8B" w:rsidRDefault="00083E8B">
                  <w:pPr>
                    <w:rPr>
                      <w:sz w:val="24"/>
                    </w:rPr>
                  </w:pPr>
                  <w:r w:rsidRPr="00083E8B">
                    <w:rPr>
                      <w:rFonts w:cs="Arial"/>
                      <w:color w:val="000000"/>
                      <w:szCs w:val="20"/>
                      <w:highlight w:val="white"/>
                      <w:lang w:eastAsia="de-DE"/>
                    </w:rPr>
                    <w:t>Quant layer for reporting data values about proteins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68"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7605A" w:rsidRDefault="00B7605A">
                  <w:pPr>
                    <w:rPr>
                      <w:sz w:val="24"/>
                    </w:rPr>
                  </w:pPr>
                  <w:r w:rsidRPr="00B7605A">
                    <w:rPr>
                      <w:rFonts w:cs="Arial"/>
                      <w:color w:val="000000"/>
                      <w:szCs w:val="20"/>
                      <w:highlight w:val="white"/>
                      <w:lang w:eastAsia="de-DE"/>
                    </w:rPr>
                    <w:t>Quant layer for reporting data values about proteins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6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7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77B8D596" wp14:editId="08E6DA0D">
                  <wp:extent cx="4611370" cy="8577580"/>
                  <wp:effectExtent l="19050" t="0" r="0" b="0"/>
                  <wp:docPr id="10" name="Picture 10" descr="Protei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teinList"/>
                          <pic:cNvPicPr>
                            <a:picLocks noChangeAspect="1" noChangeArrowheads="1"/>
                          </pic:cNvPicPr>
                        </pic:nvPicPr>
                        <pic:blipFill>
                          <a:blip r:embed="rId671" cstate="print"/>
                          <a:srcRect/>
                          <a:stretch>
                            <a:fillRect/>
                          </a:stretch>
                        </pic:blipFill>
                        <pic:spPr bwMode="auto">
                          <a:xfrm>
                            <a:off x="0" y="0"/>
                            <a:ext cx="461137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&lt;ProteinList id="ProteinList"&gt;</w:t>
            </w:r>
          </w:p>
          <w:p w:rsidR="00D0245A" w:rsidRDefault="00D0245A" w:rsidP="00662C13">
            <w:pPr>
              <w:pStyle w:val="HTMLPreformatted"/>
              <w:jc w:val="left"/>
            </w:pPr>
            <w:r>
              <w:t xml:space="preserve">    &lt;Protein searchDatabase_ref="SDB_itraq_test_db" accession="sp_P00924_ENO1_YEAST" id="DBSeq_1_sp_P00924_ENO1_YEAST"/&gt;</w:t>
            </w:r>
          </w:p>
          <w:p w:rsidR="00D0245A" w:rsidRDefault="00D0245A" w:rsidP="00662C13">
            <w:pPr>
              <w:pStyle w:val="HTMLPreformatted"/>
              <w:jc w:val="left"/>
            </w:pPr>
            <w:r>
              <w:t xml:space="preserve">    &lt;Protein searchDatabase_ref="SDB_itraq_test_db" accession="sp_P02769_ALBU_BOVIN" id="DBSeq_1_sp_P02769_ALBU_BOVIN"/&gt;</w:t>
            </w:r>
          </w:p>
          <w:p w:rsidR="00D0245A" w:rsidRDefault="00D0245A" w:rsidP="00662C13">
            <w:pPr>
              <w:pStyle w:val="HTMLPreformatted"/>
              <w:jc w:val="left"/>
            </w:pPr>
            <w:r>
              <w:t xml:space="preserve">    &lt;Protein searchDatabase_ref="SDB_itraq_test_db" accession="sp_P62894.2_CYC_BOVIN" id="DBSeq_1_sp_P62894.2_CYC_BOVIN"/&gt;</w:t>
            </w:r>
          </w:p>
          <w:p w:rsidR="00D0245A" w:rsidRDefault="00D0245A" w:rsidP="00662C13">
            <w:pPr>
              <w:pStyle w:val="HTMLPreformatted"/>
              <w:jc w:val="left"/>
            </w:pPr>
            <w:r>
              <w:t xml:space="preserve">    &lt;Protein searchDatabase_ref="SDB_itraq_test_db" accession="sp_P00489_PYGM_RABIT" id="DBSeq_1_sp_P00489_PYGM_RABIT"/&gt;</w:t>
            </w:r>
          </w:p>
          <w:p w:rsidR="00D0245A" w:rsidRDefault="00D0245A" w:rsidP="00662C13">
            <w:pPr>
              <w:pStyle w:val="HTMLPreformatted"/>
              <w:jc w:val="left"/>
            </w:pPr>
            <w:r>
              <w:t xml:space="preserve">    &lt;AssayQuantLayer id="AssayQuantLayer_Proteins_reporter_ion_intensity"&gt;</w:t>
            </w:r>
          </w:p>
          <w:p w:rsidR="00D0245A" w:rsidRDefault="00D0245A" w:rsidP="00662C13">
            <w:pPr>
              <w:pStyle w:val="HTMLPreformatted"/>
              <w:jc w:val="left"/>
            </w:pPr>
            <w:r>
              <w:t xml:space="preserve">        &lt;DataType&gt;</w:t>
            </w:r>
          </w:p>
          <w:p w:rsidR="00D0245A" w:rsidRDefault="00D0245A" w:rsidP="00662C13">
            <w:pPr>
              <w:pStyle w:val="HTMLPreformatted"/>
              <w:jc w:val="left"/>
            </w:pPr>
            <w:r>
              <w:t xml:space="preserve">  ...</w:t>
            </w:r>
          </w:p>
          <w:p w:rsidR="00D0245A" w:rsidRDefault="00D0245A" w:rsidP="00662C13">
            <w:pPr>
              <w:pStyle w:val="HTMLPreformatted"/>
              <w:jc w:val="left"/>
            </w:pPr>
            <w:r>
              <w:t>&lt;/ProteinList&gt;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w:t>
            </w:r>
          </w:p>
          <w:p w:rsidR="00D0245A" w:rsidRDefault="00D0245A">
            <w:pPr>
              <w:pStyle w:val="HTMLPreformatted"/>
            </w:pPr>
            <w:r>
              <w:t xml:space="preserve">MAY supply a *child* term of </w:t>
            </w:r>
            <w:hyperlink r:id="rId672" w:tgtFrame="new" w:history="1">
              <w:r>
                <w:rPr>
                  <w:rStyle w:val="Hyperlink"/>
                </w:rPr>
                <w:t>MS:1002114</w:t>
              </w:r>
            </w:hyperlink>
            <w:r>
              <w:t xml:space="preserve"> (</w:t>
            </w:r>
            <w:r>
              <w:rPr>
                <w:rStyle w:val="popup"/>
              </w:rPr>
              <w:t>protein list attribute</w:t>
            </w:r>
            <w:r>
              <w:t>) one or more times</w:t>
            </w:r>
          </w:p>
        </w:tc>
      </w:tr>
    </w:tbl>
    <w:p w:rsidR="00D0245A" w:rsidRDefault="00D0245A" w:rsidP="00D0245A"/>
    <w:p w:rsidR="00D0245A" w:rsidRDefault="00D0245A" w:rsidP="00D0245A">
      <w:pPr>
        <w:pStyle w:val="Heading2"/>
      </w:pPr>
      <w:bookmarkStart w:id="524" w:name="_Toc342391999"/>
      <w:bookmarkStart w:id="525" w:name="_Toc377391298"/>
      <w:r>
        <w:t>Element &lt;</w:t>
      </w:r>
      <w:bookmarkStart w:id="526" w:name="ProteinRef"/>
      <w:r>
        <w:t>ProteinRef</w:t>
      </w:r>
      <w:bookmarkEnd w:id="526"/>
      <w:r>
        <w:t>&gt;</w:t>
      </w:r>
      <w:bookmarkEnd w:id="524"/>
      <w:bookmarkEnd w:id="5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83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reference to one of the Proteins contained within this group, along with CV terms describing the role it plays within the group, such as representative or anchor protein, same set or sub-set.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1"/>
              <w:gridCol w:w="1057"/>
              <w:gridCol w:w="824"/>
              <w:gridCol w:w="48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protein_ref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one of the proteins within the ProteinList.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3"/>
              <w:gridCol w:w="1135"/>
              <w:gridCol w:w="1180"/>
              <w:gridCol w:w="425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73"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74"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/MzQuantML/ProteinGroupList/ProteinGroup/ProteinRef</w:t>
            </w:r>
          </w:p>
          <w:p w:rsidR="00D0245A" w:rsidRDefault="00D0245A">
            <w:pPr>
              <w:pStyle w:val="HTMLPreformatted"/>
            </w:pPr>
            <w:r>
              <w:t xml:space="preserve">SHOULD supply a *child* term of </w:t>
            </w:r>
            <w:hyperlink r:id="rId675" w:tgtFrame="new" w:history="1">
              <w:r>
                <w:rPr>
                  <w:rStyle w:val="Hyperlink"/>
                </w:rPr>
                <w:t>MS:1001101</w:t>
              </w:r>
            </w:hyperlink>
            <w:r>
              <w:t xml:space="preserve"> (</w:t>
            </w:r>
            <w:r>
              <w:rPr>
                <w:rStyle w:val="popup"/>
              </w:rPr>
              <w:t>protein group or subset relationship</w:t>
            </w:r>
            <w:r>
              <w:t>) one or more times</w:t>
            </w:r>
          </w:p>
          <w:p w:rsidR="00D0245A" w:rsidRDefault="00D0245A">
            <w:pPr>
              <w:pStyle w:val="HTMLPreformatted"/>
            </w:pPr>
            <w:r>
              <w:t xml:space="preserve">  e.g.: </w:t>
            </w:r>
            <w:hyperlink r:id="rId676" w:tgtFrame="new" w:history="1">
              <w:r>
                <w:rPr>
                  <w:rStyle w:val="Hyperlink"/>
                </w:rPr>
                <w:t>MS:1001591</w:t>
              </w:r>
            </w:hyperlink>
            <w:r>
              <w:t xml:space="preserve"> (</w:t>
            </w:r>
            <w:r>
              <w:rPr>
                <w:rStyle w:val="popup"/>
              </w:rPr>
              <w:t>anchor protein</w:t>
            </w:r>
            <w:r>
              <w:t xml:space="preserve">) </w:t>
            </w:r>
          </w:p>
          <w:p w:rsidR="00D0245A" w:rsidRDefault="00D0245A">
            <w:pPr>
              <w:pStyle w:val="HTMLPreformatted"/>
            </w:pPr>
            <w:r>
              <w:t xml:space="preserve">  e.g.: </w:t>
            </w:r>
            <w:hyperlink r:id="rId677" w:tgtFrame="new" w:history="1">
              <w:r>
                <w:rPr>
                  <w:rStyle w:val="Hyperlink"/>
                </w:rPr>
                <w:t>MS:1001592</w:t>
              </w:r>
            </w:hyperlink>
            <w:r>
              <w:t xml:space="preserve"> (</w:t>
            </w:r>
            <w:r>
              <w:rPr>
                <w:rStyle w:val="popup"/>
              </w:rPr>
              <w:t>family member protein</w:t>
            </w:r>
            <w:r>
              <w:t xml:space="preserve">) </w:t>
            </w:r>
          </w:p>
          <w:p w:rsidR="00D0245A" w:rsidRDefault="00D0245A">
            <w:pPr>
              <w:pStyle w:val="HTMLPreformatted"/>
            </w:pPr>
            <w:r>
              <w:t xml:space="preserve">  e.g.: </w:t>
            </w:r>
            <w:hyperlink r:id="rId678" w:tgtFrame="new" w:history="1">
              <w:r>
                <w:rPr>
                  <w:rStyle w:val="Hyperlink"/>
                </w:rPr>
                <w:t>MS:1001593</w:t>
              </w:r>
            </w:hyperlink>
            <w:r>
              <w:t xml:space="preserve"> (</w:t>
            </w:r>
            <w:r>
              <w:rPr>
                <w:rStyle w:val="popup"/>
              </w:rPr>
              <w:t>group member with undefined relationship OR ortholog protein</w:t>
            </w:r>
            <w:r>
              <w:t xml:space="preserve">) </w:t>
            </w:r>
          </w:p>
          <w:p w:rsidR="00D0245A" w:rsidRDefault="00D0245A">
            <w:pPr>
              <w:pStyle w:val="HTMLPreformatted"/>
            </w:pPr>
            <w:r>
              <w:t xml:space="preserve">  e.g.: </w:t>
            </w:r>
            <w:hyperlink r:id="rId679" w:tgtFrame="new" w:history="1">
              <w:r>
                <w:rPr>
                  <w:rStyle w:val="Hyperlink"/>
                </w:rPr>
                <w:t>MS:1001594</w:t>
              </w:r>
            </w:hyperlink>
            <w:r>
              <w:t xml:space="preserve"> (</w:t>
            </w:r>
            <w:r>
              <w:rPr>
                <w:rStyle w:val="popup"/>
              </w:rPr>
              <w:t>sequence same-set protein</w:t>
            </w:r>
            <w:r>
              <w:t xml:space="preserve">) </w:t>
            </w:r>
          </w:p>
          <w:p w:rsidR="00D0245A" w:rsidRDefault="00D0245A">
            <w:pPr>
              <w:pStyle w:val="HTMLPreformatted"/>
            </w:pPr>
            <w:r>
              <w:t xml:space="preserve">  e.g.: </w:t>
            </w:r>
            <w:hyperlink r:id="rId680" w:tgtFrame="new" w:history="1">
              <w:r>
                <w:rPr>
                  <w:rStyle w:val="Hyperlink"/>
                </w:rPr>
                <w:t>MS:1001595</w:t>
              </w:r>
            </w:hyperlink>
            <w:r>
              <w:t xml:space="preserve"> (</w:t>
            </w:r>
            <w:r>
              <w:rPr>
                <w:rStyle w:val="popup"/>
              </w:rPr>
              <w:t>spectrum same-set protein</w:t>
            </w:r>
            <w:r>
              <w:t xml:space="preserve">) </w:t>
            </w:r>
          </w:p>
          <w:p w:rsidR="00D0245A" w:rsidRDefault="00D0245A">
            <w:pPr>
              <w:pStyle w:val="HTMLPreformatted"/>
            </w:pPr>
            <w:r>
              <w:t xml:space="preserve">  e.g.: </w:t>
            </w:r>
            <w:hyperlink r:id="rId681" w:tgtFrame="new" w:history="1">
              <w:r>
                <w:rPr>
                  <w:rStyle w:val="Hyperlink"/>
                </w:rPr>
                <w:t>MS:1001596</w:t>
              </w:r>
            </w:hyperlink>
            <w:r>
              <w:t xml:space="preserve"> (</w:t>
            </w:r>
            <w:r>
              <w:rPr>
                <w:rStyle w:val="popup"/>
              </w:rPr>
              <w:t>sequence sub-set protein</w:t>
            </w:r>
            <w:r>
              <w:t xml:space="preserve">) </w:t>
            </w:r>
          </w:p>
          <w:p w:rsidR="00D0245A" w:rsidRDefault="00D0245A">
            <w:pPr>
              <w:pStyle w:val="HTMLPreformatted"/>
            </w:pPr>
            <w:r>
              <w:t xml:space="preserve">  e.g.: </w:t>
            </w:r>
            <w:hyperlink r:id="rId682" w:tgtFrame="new" w:history="1">
              <w:r>
                <w:rPr>
                  <w:rStyle w:val="Hyperlink"/>
                </w:rPr>
                <w:t>MS:1001597</w:t>
              </w:r>
            </w:hyperlink>
            <w:r>
              <w:t xml:space="preserve"> (</w:t>
            </w:r>
            <w:r>
              <w:rPr>
                <w:rStyle w:val="popup"/>
              </w:rPr>
              <w:t>spectrum sub-set protein</w:t>
            </w:r>
            <w:r>
              <w:t xml:space="preserve">) </w:t>
            </w:r>
          </w:p>
          <w:p w:rsidR="00D0245A" w:rsidRDefault="00D0245A">
            <w:pPr>
              <w:pStyle w:val="HTMLPreformatted"/>
            </w:pPr>
            <w:r>
              <w:t xml:space="preserve">  e.g.: </w:t>
            </w:r>
            <w:hyperlink r:id="rId683" w:tgtFrame="new" w:history="1">
              <w:r>
                <w:rPr>
                  <w:rStyle w:val="Hyperlink"/>
                </w:rPr>
                <w:t>MS:1001598</w:t>
              </w:r>
            </w:hyperlink>
            <w:r>
              <w:t xml:space="preserve"> (</w:t>
            </w:r>
            <w:r>
              <w:rPr>
                <w:rStyle w:val="popup"/>
              </w:rPr>
              <w:t>sequence subsumable protein</w:t>
            </w:r>
            <w:r>
              <w:t xml:space="preserve">) </w:t>
            </w:r>
          </w:p>
          <w:p w:rsidR="00D0245A" w:rsidRDefault="00D0245A">
            <w:pPr>
              <w:pStyle w:val="HTMLPreformatted"/>
            </w:pPr>
            <w:r>
              <w:t xml:space="preserve">  e.g.: </w:t>
            </w:r>
            <w:hyperlink r:id="rId684" w:tgtFrame="new" w:history="1">
              <w:r>
                <w:rPr>
                  <w:rStyle w:val="Hyperlink"/>
                </w:rPr>
                <w:t>MS:1001599</w:t>
              </w:r>
            </w:hyperlink>
            <w:r>
              <w:t xml:space="preserve"> (</w:t>
            </w:r>
            <w:r>
              <w:rPr>
                <w:rStyle w:val="popup"/>
              </w:rPr>
              <w:t>spectrum subsumable protein</w:t>
            </w:r>
            <w:r>
              <w:t xml:space="preserve">) </w:t>
            </w:r>
          </w:p>
        </w:tc>
      </w:tr>
    </w:tbl>
    <w:p w:rsidR="00D0245A" w:rsidRDefault="00D0245A" w:rsidP="00D0245A"/>
    <w:p w:rsidR="00D0245A" w:rsidRDefault="00D0245A" w:rsidP="00D0245A">
      <w:pPr>
        <w:pStyle w:val="Heading2"/>
      </w:pPr>
      <w:bookmarkStart w:id="527" w:name="_Toc342392000"/>
      <w:bookmarkStart w:id="528" w:name="_Toc377391299"/>
      <w:r>
        <w:t>Element &lt;</w:t>
      </w:r>
      <w:bookmarkStart w:id="529" w:name="Provider"/>
      <w:r>
        <w:t>Provider</w:t>
      </w:r>
      <w:bookmarkEnd w:id="529"/>
      <w:r>
        <w:t>&gt;</w:t>
      </w:r>
      <w:bookmarkEnd w:id="527"/>
      <w:bookmarkEnd w:id="5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867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provider of the document in terms of the Contact and the software the produced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ProviderType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2"/>
              <w:gridCol w:w="1057"/>
              <w:gridCol w:w="824"/>
              <w:gridCol w:w="47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that produced the document instance.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5"/>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85" w:anchor="ContactRole" w:history="1">
                    <w:r w:rsidR="00D0245A">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role of the Contact that provided the document instance.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zh-CN"/>
              </w:rPr>
              <w:drawing>
                <wp:inline distT="0" distB="0" distL="0" distR="0" wp14:anchorId="1B47D042" wp14:editId="2D0D3BE9">
                  <wp:extent cx="5430520" cy="2378710"/>
                  <wp:effectExtent l="19050" t="0" r="0" b="0"/>
                  <wp:docPr id="11" name="Picture 11" descr="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vider"/>
                          <pic:cNvPicPr>
                            <a:picLocks noChangeAspect="1" noChangeArrowheads="1"/>
                          </pic:cNvPicPr>
                        </pic:nvPicPr>
                        <pic:blipFill>
                          <a:blip r:embed="rId686" cstate="print"/>
                          <a:srcRect/>
                          <a:stretch>
                            <a:fillRect/>
                          </a:stretch>
                        </pic:blipFill>
                        <pic:spPr bwMode="auto">
                          <a:xfrm>
                            <a:off x="0" y="0"/>
                            <a:ext cx="5430520" cy="237871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&lt;Provider analysisSoftware_ref="Microsoft_Excel_2007" id="PROV_1" name="Gerhard Mayer"&gt;</w:t>
            </w:r>
          </w:p>
          <w:p w:rsidR="00D0245A" w:rsidRDefault="00D0245A">
            <w:pPr>
              <w:pStyle w:val="HTMLPreformatted"/>
            </w:pPr>
            <w:r>
              <w:t xml:space="preserve">    &lt;ContactRole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 xml:space="preserve">    &lt;/ContactRole&gt;</w:t>
            </w:r>
          </w:p>
          <w:p w:rsidR="00D0245A" w:rsidRDefault="00D0245A">
            <w:pPr>
              <w:pStyle w:val="HTMLPreformatted"/>
            </w:pPr>
            <w:r>
              <w:t>&lt;/Provider&gt;</w:t>
            </w:r>
          </w:p>
        </w:tc>
      </w:tr>
    </w:tbl>
    <w:p w:rsidR="00D0245A" w:rsidRDefault="00D0245A" w:rsidP="00D0245A"/>
    <w:p w:rsidR="00D0245A" w:rsidRDefault="00D0245A" w:rsidP="00D0245A">
      <w:pPr>
        <w:pStyle w:val="Heading2"/>
      </w:pPr>
      <w:bookmarkStart w:id="530" w:name="_Toc342392001"/>
      <w:bookmarkStart w:id="531" w:name="_Toc377391300"/>
      <w:r>
        <w:t>Element &lt;</w:t>
      </w:r>
      <w:bookmarkStart w:id="532" w:name="Ratio"/>
      <w:r>
        <w:t>Ratio</w:t>
      </w:r>
      <w:bookmarkEnd w:id="532"/>
      <w:r>
        <w:t>&gt;</w:t>
      </w:r>
      <w:bookmarkEnd w:id="530"/>
      <w:bookmarkEnd w:id="5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916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2"/>
              <w:gridCol w:w="1057"/>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denominator_ref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ratio.</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numerator_ref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8"/>
              <w:gridCol w:w="746"/>
              <w:gridCol w:w="774"/>
              <w:gridCol w:w="6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87" w:anchor="RatioCalculation" w:history="1">
                    <w:r w:rsidR="00D0245A">
                      <w:rPr>
                        <w:rStyle w:val="Hyperlink"/>
                      </w:rPr>
                      <w:t>RatioCalculation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88" w:anchor="NumeratorDataType" w:history="1">
                    <w:r w:rsidR="00D0245A">
                      <w:rPr>
                        <w:rStyle w:val="Hyperlink"/>
                      </w:rPr>
                      <w:t>NumeratorDataType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numerator of the ratio e.g. cvParam = "Intensity|RawAbundance|NormalisedAbundance|PeptideCount|ConfidenceScore|Anova|MaxFoldChange|...."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89" w:anchor="DenominatorDataType" w:history="1">
                    <w:r w:rsidR="00D0245A">
                      <w:rPr>
                        <w:rStyle w:val="Hyperlink"/>
                      </w:rPr>
                      <w:t>DenominatorDataType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denominator of the ratio e.g. cvParam = "Intensity|RawAbundance|NormalisedAbundance|PeptideCount|ConfidenceScore|Anova|MaxFoldChange|...."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lastRenderedPageBreak/>
              <w:t>Example Context:</w:t>
            </w:r>
          </w:p>
        </w:tc>
        <w:tc>
          <w:tcPr>
            <w:tcW w:w="0" w:type="auto"/>
            <w:vAlign w:val="center"/>
            <w:hideMark/>
          </w:tcPr>
          <w:p w:rsidR="00D0245A" w:rsidRDefault="00D0245A" w:rsidP="00662C13">
            <w:pPr>
              <w:pStyle w:val="HTMLPreformatted"/>
              <w:jc w:val="left"/>
            </w:pPr>
            <w:r>
              <w:t>&lt;Ratio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w:t>
            </w:r>
          </w:p>
          <w:p w:rsidR="00D0245A" w:rsidRDefault="00D0245A" w:rsidP="00662C13">
            <w:pPr>
              <w:pStyle w:val="HTMLPreformatted"/>
              <w:jc w:val="left"/>
            </w:pPr>
            <w:r>
              <w:t>&lt;/Ratio&gt;</w:t>
            </w:r>
          </w:p>
        </w:tc>
      </w:tr>
    </w:tbl>
    <w:p w:rsidR="00D0245A" w:rsidRDefault="00D0245A" w:rsidP="00D0245A"/>
    <w:p w:rsidR="00D0245A" w:rsidRDefault="00D0245A" w:rsidP="00D0245A">
      <w:pPr>
        <w:pStyle w:val="Heading2"/>
      </w:pPr>
      <w:bookmarkStart w:id="533" w:name="_Toc342392002"/>
      <w:bookmarkStart w:id="534" w:name="_Toc377391301"/>
      <w:r>
        <w:t>Element &lt;</w:t>
      </w:r>
      <w:bookmarkStart w:id="535" w:name="RatioCalculation"/>
      <w:r>
        <w:t>RatioCalculation</w:t>
      </w:r>
      <w:bookmarkEnd w:id="535"/>
      <w:r>
        <w:t>&gt;</w:t>
      </w:r>
      <w:bookmarkEnd w:id="533"/>
      <w:bookmarkEnd w:id="5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811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3"/>
              <w:gridCol w:w="1135"/>
              <w:gridCol w:w="1180"/>
              <w:gridCol w:w="404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90"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91"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&lt;RatioCalculation&gt;</w:t>
            </w:r>
          </w:p>
          <w:p w:rsidR="00D0245A" w:rsidRDefault="00D0245A">
            <w:pPr>
              <w:pStyle w:val="HTMLPreformatted"/>
            </w:pPr>
            <w:r>
              <w:t xml:space="preserve">        &lt;userParam name="Simple ratio calc"/&gt;</w:t>
            </w:r>
          </w:p>
          <w:p w:rsidR="00D0245A" w:rsidRDefault="00D0245A">
            <w:pPr>
              <w:pStyle w:val="HTMLPreformatted"/>
            </w:pPr>
            <w:r>
              <w:t xml:space="preserve">        &lt;userParam name="light to medium/.../heavy"/&gt;</w:t>
            </w:r>
          </w:p>
          <w:p w:rsidR="00D0245A" w:rsidRDefault="00D0245A">
            <w:pPr>
              <w:pStyle w:val="HTMLPreformatted"/>
            </w:pPr>
            <w:r>
              <w:t xml:space="preserve">        &lt;cvParam cvRef="PSI-MS" accession="MS:1001848" name="simple ratio of two values"/&gt;</w:t>
            </w:r>
          </w:p>
          <w:p w:rsidR="00D0245A" w:rsidRDefault="00D0245A">
            <w:pPr>
              <w:pStyle w:val="HTMLPreformatted"/>
            </w:pPr>
            <w:r>
              <w:t xml:space="preserve">      &lt;/RatioCalculation&gt;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/MzQuantML/RatioList/Ratio/RatioCalculation</w:t>
            </w:r>
          </w:p>
          <w:p w:rsidR="00D0245A" w:rsidRDefault="00D0245A">
            <w:pPr>
              <w:pStyle w:val="HTMLPreformatted"/>
            </w:pPr>
            <w:r>
              <w:t xml:space="preserve">SHOULD supply term </w:t>
            </w:r>
            <w:hyperlink r:id="rId692" w:tgtFrame="new" w:history="1">
              <w:r>
                <w:rPr>
                  <w:rStyle w:val="Hyperlink"/>
                </w:rPr>
                <w:t>MS:1001848</w:t>
              </w:r>
            </w:hyperlink>
            <w:r>
              <w:t xml:space="preserve"> (</w:t>
            </w:r>
            <w:r>
              <w:rPr>
                <w:rStyle w:val="popup"/>
              </w:rPr>
              <w:t>simple ratio of two values</w:t>
            </w:r>
            <w:r>
              <w:t>) only once</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accession="MS:1001848" cvRef="PSI-MS" name="simple ratio of two values"/&gt;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name="Simple ratio calc"/&gt;</w:t>
            </w:r>
          </w:p>
          <w:p w:rsidR="00D0245A" w:rsidRDefault="00D0245A">
            <w:pPr>
              <w:pStyle w:val="HTMLPreformatted"/>
            </w:pPr>
            <w:r>
              <w:t>&lt;userParam name="light to medium/.../heavy"/&gt;</w:t>
            </w:r>
          </w:p>
        </w:tc>
      </w:tr>
    </w:tbl>
    <w:p w:rsidR="00D0245A" w:rsidRDefault="00D0245A" w:rsidP="00D0245A"/>
    <w:p w:rsidR="00D0245A" w:rsidRDefault="00D0245A" w:rsidP="00D0245A">
      <w:pPr>
        <w:pStyle w:val="Heading2"/>
      </w:pPr>
      <w:bookmarkStart w:id="536" w:name="_Toc342392003"/>
      <w:bookmarkStart w:id="537" w:name="_Toc377391302"/>
      <w:r>
        <w:t>Element &lt;</w:t>
      </w:r>
      <w:bookmarkStart w:id="538" w:name="RatioList"/>
      <w:r>
        <w:t>RatioList</w:t>
      </w:r>
      <w:bookmarkEnd w:id="538"/>
      <w:r>
        <w:t>&gt;</w:t>
      </w:r>
      <w:bookmarkEnd w:id="536"/>
      <w:bookmarkEnd w:id="5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868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definition of ratios of study variables or assays, referenced elsewhere in the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8"/>
              <w:gridCol w:w="1135"/>
              <w:gridCol w:w="1180"/>
              <w:gridCol w:w="496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93" w:anchor="Ratio" w:history="1">
                    <w:r w:rsidR="00D0245A">
                      <w:rPr>
                        <w:rStyle w:val="Hyperlink"/>
                      </w:rPr>
                      <w:t>Ratio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6FC01B81" wp14:editId="37EC171B">
                  <wp:extent cx="5464175" cy="5009515"/>
                  <wp:effectExtent l="19050" t="0" r="3175" b="0"/>
                  <wp:docPr id="12" name="Picture 12" descr="Rati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oList"/>
                          <pic:cNvPicPr>
                            <a:picLocks noChangeAspect="1" noChangeArrowheads="1"/>
                          </pic:cNvPicPr>
                        </pic:nvPicPr>
                        <pic:blipFill>
                          <a:blip r:embed="rId694" cstate="print"/>
                          <a:srcRect/>
                          <a:stretch>
                            <a:fillRect/>
                          </a:stretch>
                        </pic:blipFill>
                        <pic:spPr bwMode="auto">
                          <a:xfrm>
                            <a:off x="0" y="0"/>
                            <a:ext cx="5464175" cy="500951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&lt;RatioList&gt;</w:t>
            </w:r>
          </w:p>
          <w:p w:rsidR="00D0245A" w:rsidRDefault="00D0245A" w:rsidP="00662C13">
            <w:pPr>
              <w:pStyle w:val="HTMLPreformatted"/>
              <w:jc w:val="left"/>
            </w:pPr>
            <w:r>
              <w:t xml:space="preserve">    &lt;Ratio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w:t>
            </w:r>
          </w:p>
          <w:p w:rsidR="00D0245A" w:rsidRDefault="00D0245A" w:rsidP="00662C13">
            <w:pPr>
              <w:pStyle w:val="HTMLPreformatted"/>
              <w:jc w:val="left"/>
            </w:pPr>
            <w:r>
              <w:t>&lt;/RatioList&gt;</w:t>
            </w:r>
          </w:p>
        </w:tc>
      </w:tr>
    </w:tbl>
    <w:p w:rsidR="00D0245A" w:rsidRDefault="00D0245A" w:rsidP="00D0245A"/>
    <w:p w:rsidR="00D0245A" w:rsidRDefault="00D0245A" w:rsidP="00D0245A">
      <w:pPr>
        <w:pStyle w:val="Heading2"/>
      </w:pPr>
      <w:bookmarkStart w:id="539" w:name="_Toc342392004"/>
      <w:bookmarkStart w:id="540" w:name="_Toc377391303"/>
      <w:r>
        <w:t>Element &lt;</w:t>
      </w:r>
      <w:bookmarkStart w:id="541" w:name="RatioQuantLayer"/>
      <w:r>
        <w:t>RatioQuantLayer</w:t>
      </w:r>
      <w:bookmarkEnd w:id="541"/>
      <w:r>
        <w:t>&gt;</w:t>
      </w:r>
      <w:bookmarkEnd w:id="539"/>
      <w:bookmarkEnd w:id="5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538"/>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ratios i.e. the </w:t>
            </w:r>
            <w:r>
              <w:lastRenderedPageBreak/>
              <w:t>column index MUST refer to Ratio elements defined in the file.</w:t>
            </w:r>
            <w:r>
              <w:br/>
            </w:r>
            <w:r>
              <w:rPr>
                <w:b/>
                <w:bCs/>
              </w:rPr>
              <w:t>2</w:t>
            </w:r>
            <w:r>
              <w:t>: Quant layer for reporting data values about proteins related to different ratios i.e. the column index MUST refer to Ratio elements defined in the file.</w:t>
            </w:r>
            <w:r>
              <w:br/>
            </w:r>
            <w:r>
              <w:rPr>
                <w:b/>
                <w:bCs/>
              </w:rPr>
              <w:t>3</w:t>
            </w:r>
            <w:r>
              <w:t xml:space="preserve">: Quant layer for reporting data values about peptides related to different ratios i.e. the column index MUST refer to Ratio elements defined in the file. </w:t>
            </w:r>
            <w:r>
              <w:br/>
            </w:r>
            <w:r>
              <w:rPr>
                <w:b/>
                <w:bCs/>
              </w:rPr>
              <w:t>4</w:t>
            </w:r>
            <w:r>
              <w:t xml:space="preserve">: Quant layer for reporting data values about small molecules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6"/>
              <w:gridCol w:w="1135"/>
              <w:gridCol w:w="1180"/>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95"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96"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&lt;RatioQuantLayer id="RatioQuantLayer_Proteins"&gt;</w:t>
            </w:r>
          </w:p>
          <w:p w:rsidR="00D0245A" w:rsidRDefault="00D0245A" w:rsidP="00662C13">
            <w:pPr>
              <w:pStyle w:val="HTMLPreformatted"/>
              <w:jc w:val="left"/>
            </w:pPr>
            <w:r>
              <w:t xml:space="preserve">    &lt;ColumnIndex&gt;ratio_SV_A_B ratio_assay_115_114 ratio_assay_116_114 ratio_assay_117_114&lt;/ColumnIndex&gt;</w:t>
            </w:r>
          </w:p>
          <w:p w:rsidR="00D0245A" w:rsidRDefault="00D0245A" w:rsidP="00662C13">
            <w:pPr>
              <w:pStyle w:val="HTMLPreformatted"/>
              <w:jc w:val="left"/>
            </w:pPr>
            <w:r>
              <w:t xml:space="preserve">    &lt;DataMatrix&gt;</w:t>
            </w:r>
          </w:p>
          <w:p w:rsidR="00D0245A" w:rsidRDefault="00D0245A" w:rsidP="00662C13">
            <w:pPr>
              <w:pStyle w:val="HTMLPreformatted"/>
              <w:jc w:val="left"/>
            </w:pPr>
            <w:r>
              <w:t xml:space="preserve">        &lt;Row object_ref="DBSeq_1_sp_P00924_ENO1_YEAST"&gt;1.5688765800335178 0.8774300605025027 0.5904007385417112 0.5794867184130507&lt;/Row&gt;</w:t>
            </w:r>
          </w:p>
          <w:p w:rsidR="00D0245A" w:rsidRDefault="00D0245A" w:rsidP="00662C13">
            <w:pPr>
              <w:pStyle w:val="HTMLPreformatted"/>
              <w:jc w:val="left"/>
            </w:pPr>
            <w:r>
              <w:t xml:space="preserve">        &lt;Row object_ref="DBSeq_1_sp_P02769_ALBU_BOVIN"&gt;0.533639611558188 1.6288166536635666 1.9181070399106477 2.8238352619946046&lt;/Row&gt;</w:t>
            </w:r>
          </w:p>
          <w:p w:rsidR="00D0245A" w:rsidRDefault="00D0245A" w:rsidP="00662C13">
            <w:pPr>
              <w:pStyle w:val="HTMLPreformatted"/>
              <w:jc w:val="left"/>
            </w:pPr>
            <w:r>
              <w:t xml:space="preserve">        &lt;Row object_ref="DBSeq_1_sp_P62894.2_CYC_BOVIN"&gt;0.8750566475401153 1.1763661339620837 1.144083486486904 1.3894599209341105&lt;/Row&gt;</w:t>
            </w:r>
          </w:p>
          <w:p w:rsidR="00D0245A" w:rsidRDefault="00D0245A" w:rsidP="00662C13">
            <w:pPr>
              <w:pStyle w:val="HTMLPreformatted"/>
              <w:jc w:val="left"/>
            </w:pPr>
            <w:r>
              <w:t xml:space="preserve">        &lt;Row object_ref="DBSeq_1_sp_P00489_PYGM_RABIT"&gt;0.9404534810133465 1.099880188336868 1.0193601079613397 1.2766021817677453&lt;/Row&gt;</w:t>
            </w:r>
          </w:p>
          <w:p w:rsidR="00D0245A" w:rsidRDefault="00D0245A" w:rsidP="00662C13">
            <w:pPr>
              <w:pStyle w:val="HTMLPreformatted"/>
              <w:jc w:val="left"/>
            </w:pPr>
            <w:r>
              <w:t xml:space="preserve">  ...</w:t>
            </w:r>
          </w:p>
          <w:p w:rsidR="00D0245A" w:rsidRDefault="00D0245A" w:rsidP="00662C13">
            <w:pPr>
              <w:pStyle w:val="HTMLPreformatted"/>
              <w:jc w:val="left"/>
            </w:pPr>
            <w:r>
              <w:t>&lt;/RatioQuantLayer&gt;</w:t>
            </w:r>
          </w:p>
        </w:tc>
      </w:tr>
    </w:tbl>
    <w:p w:rsidR="00D0245A" w:rsidRDefault="00D0245A" w:rsidP="00D0245A"/>
    <w:p w:rsidR="00D0245A" w:rsidRDefault="00D0245A" w:rsidP="00D0245A">
      <w:pPr>
        <w:pStyle w:val="Heading2"/>
      </w:pPr>
      <w:bookmarkStart w:id="542" w:name="_Toc342392005"/>
      <w:bookmarkStart w:id="543" w:name="_Toc377391304"/>
      <w:r>
        <w:t>Element &lt;</w:t>
      </w:r>
      <w:bookmarkStart w:id="544" w:name="RawFile"/>
      <w:r>
        <w:t>RawFile</w:t>
      </w:r>
      <w:bookmarkEnd w:id="544"/>
      <w:r>
        <w:t>&gt;</w:t>
      </w:r>
      <w:bookmarkEnd w:id="542"/>
      <w:bookmarkEnd w:id="5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859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such as MGF or DTA can be used, which could be referenced 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3"/>
              <w:gridCol w:w="1124"/>
              <w:gridCol w:w="824"/>
              <w:gridCol w:w="508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methodFile_ref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optional reference to a methods file used in association with a raw file, for example a TraML file </w:t>
                  </w:r>
                  <w:r>
                    <w:lastRenderedPageBreak/>
                    <w:t>used for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97"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98"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69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0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EA6C2B">
            <w:pPr>
              <w:jc w:val="left"/>
              <w:rPr>
                <w:sz w:val="24"/>
              </w:rPr>
            </w:pPr>
            <w:r>
              <w:rPr>
                <w:b/>
                <w:bCs/>
              </w:rPr>
              <w:t>Example Context:</w:t>
            </w:r>
          </w:p>
        </w:tc>
        <w:tc>
          <w:tcPr>
            <w:tcW w:w="0" w:type="auto"/>
            <w:vAlign w:val="center"/>
            <w:hideMark/>
          </w:tcPr>
          <w:p w:rsidR="00EA6C2B" w:rsidRDefault="00EA6C2B" w:rsidP="00EA6C2B">
            <w:pPr>
              <w:pStyle w:val="HTMLPreformatted"/>
              <w:jc w:val="left"/>
              <w:rPr>
                <w:rFonts w:cs="Courier New"/>
                <w:szCs w:val="14"/>
                <w:lang w:eastAsia="de-DE"/>
              </w:rPr>
            </w:pPr>
            <w:r w:rsidRPr="00EA6C2B">
              <w:rPr>
                <w:rFonts w:cs="Courier New"/>
                <w:szCs w:val="14"/>
                <w:lang w:eastAsia="de-DE"/>
              </w:rPr>
              <w:t>&lt;RawFile location="../msmsdata/mam_</w:t>
            </w:r>
            <w:r>
              <w:rPr>
                <w:rFonts w:cs="Courier New"/>
                <w:szCs w:val="14"/>
                <w:lang w:eastAsia="de-DE"/>
              </w:rPr>
              <w:t>042408o_CPTAC_study6_6B011.raw"</w:t>
            </w:r>
          </w:p>
          <w:p w:rsidR="00D0245A" w:rsidRDefault="00EA6C2B" w:rsidP="00EA6C2B">
            <w:pPr>
              <w:pStyle w:val="HTMLPreformatted"/>
              <w:jc w:val="left"/>
            </w:pPr>
            <w:r>
              <w:rPr>
                <w:rFonts w:cs="Courier New"/>
                <w:szCs w:val="14"/>
                <w:lang w:eastAsia="de-DE"/>
              </w:rPr>
              <w:t xml:space="preserve">    </w:t>
            </w:r>
            <w:r w:rsidRPr="00EA6C2B">
              <w:rPr>
                <w:rFonts w:cs="Courier New"/>
                <w:szCs w:val="14"/>
                <w:lang w:eastAsia="de-DE"/>
              </w:rPr>
              <w:t>name="mam_042408o_CPTAC_study6_6B011.raw" id="raw_0"/&gt;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w:t>
            </w:r>
          </w:p>
          <w:p w:rsidR="00D0245A" w:rsidRDefault="00D0245A">
            <w:pPr>
              <w:pStyle w:val="HTMLPreformatted"/>
            </w:pPr>
            <w:r>
              <w:t xml:space="preserve">MAY supply a *child* term of </w:t>
            </w:r>
            <w:hyperlink r:id="rId701" w:tgtFrame="new" w:history="1">
              <w:r>
                <w:rPr>
                  <w:rStyle w:val="Hyperlink"/>
                </w:rPr>
                <w:t>MS:1001817</w:t>
              </w:r>
            </w:hyperlink>
            <w:r>
              <w:t xml:space="preserve"> (</w:t>
            </w:r>
            <w:r>
              <w:rPr>
                <w:rStyle w:val="popup"/>
              </w:rPr>
              <w:t>raw file attribute</w:t>
            </w:r>
            <w:r>
              <w:t>) one or more times</w:t>
            </w:r>
          </w:p>
          <w:p w:rsidR="00D0245A" w:rsidRDefault="00D0245A">
            <w:pPr>
              <w:pStyle w:val="HTMLPreformatted"/>
            </w:pPr>
            <w:r>
              <w:t xml:space="preserve">  e.g.: </w:t>
            </w:r>
            <w:hyperlink r:id="rId702" w:tgtFrame="new" w:history="1">
              <w:r>
                <w:rPr>
                  <w:rStyle w:val="Hyperlink"/>
                </w:rPr>
                <w:t>MS:1001818</w:t>
              </w:r>
            </w:hyperlink>
            <w:r>
              <w:t xml:space="preserve"> (</w:t>
            </w:r>
            <w:r>
              <w:rPr>
                <w:rStyle w:val="popup"/>
              </w:rPr>
              <w:t>one sample run</w:t>
            </w:r>
            <w:r>
              <w:t xml:space="preserve">) </w:t>
            </w:r>
          </w:p>
          <w:p w:rsidR="00D0245A" w:rsidRDefault="00D0245A">
            <w:pPr>
              <w:pStyle w:val="HTMLPreformatted"/>
            </w:pPr>
            <w:r>
              <w:t xml:space="preserve">  e.g.: </w:t>
            </w:r>
            <w:hyperlink r:id="rId703" w:tgtFrame="new" w:history="1">
              <w:r>
                <w:rPr>
                  <w:rStyle w:val="Hyperlink"/>
                </w:rPr>
                <w:t>MS:1001819</w:t>
              </w:r>
            </w:hyperlink>
            <w:r>
              <w:t xml:space="preserve"> (</w:t>
            </w:r>
            <w:r>
              <w:rPr>
                <w:rStyle w:val="popup"/>
              </w:rPr>
              <w:t>two sample run</w:t>
            </w:r>
            <w:r>
              <w:t xml:space="preserve">) </w:t>
            </w:r>
          </w:p>
          <w:p w:rsidR="00D0245A" w:rsidRDefault="00D0245A">
            <w:pPr>
              <w:pStyle w:val="HTMLPreformatted"/>
            </w:pPr>
            <w:r>
              <w:t xml:space="preserve">  e.g.: </w:t>
            </w:r>
            <w:hyperlink r:id="rId704" w:tgtFrame="new" w:history="1">
              <w:r>
                <w:rPr>
                  <w:rStyle w:val="Hyperlink"/>
                </w:rPr>
                <w:t>MS:1001820</w:t>
              </w:r>
            </w:hyperlink>
            <w:r>
              <w:t xml:space="preserve"> (</w:t>
            </w:r>
            <w:r>
              <w:rPr>
                <w:rStyle w:val="popup"/>
              </w:rPr>
              <w:t>three sample run</w:t>
            </w:r>
            <w:r>
              <w:t xml:space="preserve">) </w:t>
            </w:r>
          </w:p>
          <w:p w:rsidR="00D0245A" w:rsidRDefault="00D0245A">
            <w:pPr>
              <w:pStyle w:val="HTMLPreformatted"/>
            </w:pPr>
            <w:r>
              <w:t xml:space="preserve">  e.g.: </w:t>
            </w:r>
            <w:hyperlink r:id="rId705" w:tgtFrame="new" w:history="1">
              <w:r>
                <w:rPr>
                  <w:rStyle w:val="Hyperlink"/>
                </w:rPr>
                <w:t>MS:1001821</w:t>
              </w:r>
            </w:hyperlink>
            <w:r>
              <w:t xml:space="preserve"> (</w:t>
            </w:r>
            <w:r>
              <w:rPr>
                <w:rStyle w:val="popup"/>
              </w:rPr>
              <w:t>four sample run</w:t>
            </w:r>
            <w:r>
              <w:t xml:space="preserve">) </w:t>
            </w:r>
          </w:p>
          <w:p w:rsidR="00D0245A" w:rsidRDefault="00D0245A">
            <w:pPr>
              <w:pStyle w:val="HTMLPreformatted"/>
            </w:pPr>
            <w:r>
              <w:t xml:space="preserve">  e.g.: </w:t>
            </w:r>
            <w:hyperlink r:id="rId706" w:tgtFrame="new" w:history="1">
              <w:r>
                <w:rPr>
                  <w:rStyle w:val="Hyperlink"/>
                </w:rPr>
                <w:t>MS:1001822</w:t>
              </w:r>
            </w:hyperlink>
            <w:r>
              <w:t xml:space="preserve"> (</w:t>
            </w:r>
            <w:r>
              <w:rPr>
                <w:rStyle w:val="popup"/>
              </w:rPr>
              <w:t>eight sample run</w:t>
            </w:r>
            <w:r>
              <w:t xml:space="preserve">) </w:t>
            </w:r>
          </w:p>
        </w:tc>
      </w:tr>
    </w:tbl>
    <w:p w:rsidR="00D0245A" w:rsidRDefault="00D0245A" w:rsidP="00D0245A"/>
    <w:p w:rsidR="00D0245A" w:rsidRDefault="00D0245A" w:rsidP="00D0245A">
      <w:pPr>
        <w:pStyle w:val="Heading2"/>
      </w:pPr>
      <w:bookmarkStart w:id="545" w:name="_Toc342392006"/>
      <w:bookmarkStart w:id="546" w:name="_Toc377391305"/>
      <w:r>
        <w:t>Element &lt;</w:t>
      </w:r>
      <w:bookmarkStart w:id="547" w:name="RawFilesGroup"/>
      <w:r>
        <w:t>RawFilesGroup</w:t>
      </w:r>
      <w:bookmarkEnd w:id="547"/>
      <w:r>
        <w:t>&gt;</w:t>
      </w:r>
      <w:bookmarkEnd w:id="545"/>
      <w:bookmarkEnd w:id="5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853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are later summed together.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RawFilesGroupType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1"/>
              <w:gridCol w:w="951"/>
              <w:gridCol w:w="824"/>
              <w:gridCol w:w="527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group of raw files that constitute one analysis unit.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9"/>
              <w:gridCol w:w="1135"/>
              <w:gridCol w:w="1180"/>
              <w:gridCol w:w="48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07" w:anchor="RawFile" w:history="1">
                    <w:r w:rsidR="00D0245A">
                      <w:rPr>
                        <w:rStyle w:val="Hyperlink"/>
                      </w:rPr>
                      <w:t>RawFile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w:t>
                  </w:r>
                  <w:r>
                    <w:lastRenderedPageBreak/>
                    <w:t>such as MGF or DTA can be used, which could be referenced 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08"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09"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950A5D" w:rsidRPr="00950A5D" w:rsidRDefault="00950A5D" w:rsidP="00950A5D">
            <w:pPr>
              <w:pStyle w:val="HTMLPreformatted"/>
              <w:rPr>
                <w:rFonts w:cs="Courier New"/>
                <w:szCs w:val="14"/>
                <w:lang w:eastAsia="de-DE"/>
              </w:rPr>
            </w:pPr>
            <w:r w:rsidRPr="00950A5D">
              <w:rPr>
                <w:rFonts w:cs="Courier New"/>
                <w:szCs w:val="14"/>
                <w:lang w:eastAsia="de-DE"/>
              </w:rPr>
              <w:t>&lt;RawFilesGroup id="rg_0"&gt;</w:t>
            </w:r>
          </w:p>
          <w:p w:rsid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0A5D">
              <w:rPr>
                <w:rFonts w:ascii="Courier New" w:hAnsi="Courier New" w:cs="Courier New"/>
                <w:sz w:val="14"/>
                <w:szCs w:val="14"/>
                <w:lang w:eastAsia="de-DE"/>
              </w:rPr>
              <w:t xml:space="preserve">    &lt;RawFile location="../msmsdata/mam_042408o_CPTAC_study6_6B011.raw"</w:t>
            </w:r>
          </w:p>
          <w:p w:rsidR="00950A5D" w:rsidRP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950A5D">
              <w:rPr>
                <w:rFonts w:ascii="Courier New" w:hAnsi="Courier New" w:cs="Courier New"/>
                <w:sz w:val="14"/>
                <w:szCs w:val="14"/>
                <w:lang w:eastAsia="de-DE"/>
              </w:rPr>
              <w:t>name="mam_042408o_CPTAC_study6_6B011.raw" id="raw_0"/&gt;</w:t>
            </w:r>
          </w:p>
          <w:p w:rsidR="00D0245A"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06392F">
              <w:rPr>
                <w:rFonts w:ascii="Courier New" w:hAnsi="Courier New" w:cs="Courier New"/>
                <w:sz w:val="14"/>
                <w:szCs w:val="14"/>
                <w:lang w:eastAsia="de-DE"/>
              </w:rPr>
              <w:t>&lt;/RawFilesGroup&gt;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w:t>
            </w:r>
          </w:p>
          <w:p w:rsidR="00D0245A" w:rsidRDefault="00D0245A">
            <w:pPr>
              <w:pStyle w:val="HTMLPreformatted"/>
            </w:pPr>
            <w:r>
              <w:t xml:space="preserve">MAY supply a *child* term of </w:t>
            </w:r>
            <w:hyperlink r:id="rId710" w:tgtFrame="new" w:history="1">
              <w:r>
                <w:rPr>
                  <w:rStyle w:val="Hyperlink"/>
                </w:rPr>
                <w:t>MS:1001823</w:t>
              </w:r>
            </w:hyperlink>
            <w:r>
              <w:t xml:space="preserve"> (</w:t>
            </w:r>
            <w:r>
              <w:rPr>
                <w:rStyle w:val="popup"/>
              </w:rPr>
              <w:t>raw files group attribute</w:t>
            </w:r>
            <w:r>
              <w:t>) one or more times</w:t>
            </w:r>
          </w:p>
          <w:p w:rsidR="00D0245A" w:rsidRDefault="00D0245A">
            <w:pPr>
              <w:pStyle w:val="HTMLPreformatted"/>
            </w:pPr>
            <w:r>
              <w:t xml:space="preserve">  e.g.: </w:t>
            </w:r>
            <w:hyperlink r:id="rId711" w:tgtFrame="new" w:history="1">
              <w:r>
                <w:rPr>
                  <w:rStyle w:val="Hyperlink"/>
                </w:rPr>
                <w:t>MS:1001824</w:t>
              </w:r>
            </w:hyperlink>
            <w:r>
              <w:t xml:space="preserve"> (</w:t>
            </w:r>
            <w:r>
              <w:rPr>
                <w:rStyle w:val="popup"/>
              </w:rPr>
              <w:t>merge of runs of 1D gel bands</w:t>
            </w:r>
            <w:r>
              <w:t xml:space="preserve">) </w:t>
            </w:r>
          </w:p>
        </w:tc>
      </w:tr>
    </w:tbl>
    <w:p w:rsidR="00D0245A" w:rsidRDefault="00D0245A" w:rsidP="00D0245A"/>
    <w:p w:rsidR="00D0245A" w:rsidRDefault="00D0245A" w:rsidP="00D0245A">
      <w:pPr>
        <w:pStyle w:val="Heading2"/>
      </w:pPr>
      <w:bookmarkStart w:id="548" w:name="_Toc342392007"/>
      <w:bookmarkStart w:id="549" w:name="_Toc377391306"/>
      <w:r>
        <w:t>Element &lt;</w:t>
      </w:r>
      <w:bookmarkStart w:id="550" w:name="Role"/>
      <w:r>
        <w:t>Role</w:t>
      </w:r>
      <w:bookmarkEnd w:id="550"/>
      <w:r>
        <w:t>&gt;</w:t>
      </w:r>
      <w:bookmarkEnd w:id="548"/>
      <w:bookmarkEnd w:id="5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79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roles (lab equipment sales, contractor, etc.) the Contact fills.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3"/>
              <w:gridCol w:w="1135"/>
              <w:gridCol w:w="1180"/>
              <w:gridCol w:w="390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1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&lt;Role&gt;</w:t>
            </w:r>
          </w:p>
          <w:p w:rsidR="00D0245A" w:rsidRDefault="00D0245A">
            <w:pPr>
              <w:pStyle w:val="HTMLPreformatted"/>
            </w:pPr>
            <w:r>
              <w:t xml:space="preserve">    &lt;cvParam cvRef="MS" accession="MS:1001271" name="researcher"/&gt;</w:t>
            </w:r>
          </w:p>
          <w:p w:rsidR="00D0245A" w:rsidRDefault="00D0245A">
            <w:pPr>
              <w:pStyle w:val="HTMLPreformatted"/>
            </w:pPr>
            <w:r>
              <w:t>&lt;/Role&gt;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/MzQuantML/Provider/ContactRole/Role</w:t>
            </w:r>
          </w:p>
          <w:p w:rsidR="00D0245A" w:rsidRDefault="00D0245A">
            <w:pPr>
              <w:pStyle w:val="HTMLPreformatted"/>
            </w:pPr>
            <w:r>
              <w:t xml:space="preserve">MUST supply a *child* term of </w:t>
            </w:r>
            <w:hyperlink r:id="rId713" w:tgtFrame="new" w:history="1">
              <w:r>
                <w:rPr>
                  <w:rStyle w:val="Hyperlink"/>
                </w:rPr>
                <w:t>MS:1001266</w:t>
              </w:r>
            </w:hyperlink>
            <w:r>
              <w:t xml:space="preserve"> (</w:t>
            </w:r>
            <w:r>
              <w:rPr>
                <w:rStyle w:val="popup"/>
              </w:rPr>
              <w:t>role type</w:t>
            </w:r>
            <w:r>
              <w:t>) one or more times</w:t>
            </w:r>
          </w:p>
          <w:p w:rsidR="00D0245A" w:rsidRDefault="00D0245A">
            <w:pPr>
              <w:pStyle w:val="HTMLPreformatted"/>
            </w:pPr>
            <w:r>
              <w:t xml:space="preserve">  e.g.: </w:t>
            </w:r>
            <w:hyperlink r:id="rId714" w:tgtFrame="new" w:history="1">
              <w:r>
                <w:rPr>
                  <w:rStyle w:val="Hyperlink"/>
                </w:rPr>
                <w:t>MS:1001267</w:t>
              </w:r>
            </w:hyperlink>
            <w:r>
              <w:t xml:space="preserve"> (</w:t>
            </w:r>
            <w:r>
              <w:rPr>
                <w:rStyle w:val="popup"/>
              </w:rPr>
              <w:t>software vendor</w:t>
            </w:r>
            <w:r>
              <w:t xml:space="preserve">) </w:t>
            </w:r>
          </w:p>
          <w:p w:rsidR="00D0245A" w:rsidRDefault="00D0245A">
            <w:pPr>
              <w:pStyle w:val="HTMLPreformatted"/>
            </w:pPr>
            <w:r>
              <w:t xml:space="preserve">  e.g.: </w:t>
            </w:r>
            <w:hyperlink r:id="rId715" w:tgtFrame="new" w:history="1">
              <w:r>
                <w:rPr>
                  <w:rStyle w:val="Hyperlink"/>
                </w:rPr>
                <w:t>MS:1001268</w:t>
              </w:r>
            </w:hyperlink>
            <w:r>
              <w:t xml:space="preserve"> (</w:t>
            </w:r>
            <w:r>
              <w:rPr>
                <w:rStyle w:val="popup"/>
              </w:rPr>
              <w:t>programmer</w:t>
            </w:r>
            <w:r>
              <w:t xml:space="preserve">) </w:t>
            </w:r>
          </w:p>
          <w:p w:rsidR="00D0245A" w:rsidRDefault="00D0245A">
            <w:pPr>
              <w:pStyle w:val="HTMLPreformatted"/>
            </w:pPr>
            <w:r>
              <w:t xml:space="preserve">  e.g.: </w:t>
            </w:r>
            <w:hyperlink r:id="rId716" w:tgtFrame="new" w:history="1">
              <w:r>
                <w:rPr>
                  <w:rStyle w:val="Hyperlink"/>
                </w:rPr>
                <w:t>MS:1001269</w:t>
              </w:r>
            </w:hyperlink>
            <w:r>
              <w:t xml:space="preserve"> (</w:t>
            </w:r>
            <w:r>
              <w:rPr>
                <w:rStyle w:val="popup"/>
              </w:rPr>
              <w:t>instrument vendor</w:t>
            </w:r>
            <w:r>
              <w:t xml:space="preserve">) </w:t>
            </w:r>
          </w:p>
          <w:p w:rsidR="00D0245A" w:rsidRDefault="00D0245A">
            <w:pPr>
              <w:pStyle w:val="HTMLPreformatted"/>
            </w:pPr>
            <w:r>
              <w:t xml:space="preserve">  e.g.: </w:t>
            </w:r>
            <w:hyperlink r:id="rId717" w:tgtFrame="new" w:history="1">
              <w:r>
                <w:rPr>
                  <w:rStyle w:val="Hyperlink"/>
                </w:rPr>
                <w:t>MS:1001270</w:t>
              </w:r>
            </w:hyperlink>
            <w:r>
              <w:t xml:space="preserve"> (</w:t>
            </w:r>
            <w:r>
              <w:rPr>
                <w:rStyle w:val="popup"/>
              </w:rPr>
              <w:t>lab personnel</w:t>
            </w:r>
            <w:r>
              <w:t xml:space="preserve">) </w:t>
            </w:r>
          </w:p>
          <w:p w:rsidR="00D0245A" w:rsidRDefault="00D0245A">
            <w:pPr>
              <w:pStyle w:val="HTMLPreformatted"/>
            </w:pPr>
            <w:r>
              <w:t xml:space="preserve">  e.g.: </w:t>
            </w:r>
            <w:hyperlink r:id="rId718" w:tgtFrame="new" w:history="1">
              <w:r>
                <w:rPr>
                  <w:rStyle w:val="Hyperlink"/>
                </w:rPr>
                <w:t>MS:1001271</w:t>
              </w:r>
            </w:hyperlink>
            <w:r>
              <w:t xml:space="preserve"> (</w:t>
            </w:r>
            <w:r>
              <w:rPr>
                <w:rStyle w:val="popup"/>
              </w:rPr>
              <w:t>researcher</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accession="MS:1001271" name="researcher"/&gt;</w:t>
            </w:r>
          </w:p>
        </w:tc>
      </w:tr>
    </w:tbl>
    <w:p w:rsidR="00D0245A" w:rsidRDefault="00D0245A" w:rsidP="00D0245A"/>
    <w:p w:rsidR="00D0245A" w:rsidRDefault="00D0245A" w:rsidP="00D0245A">
      <w:pPr>
        <w:pStyle w:val="Heading2"/>
      </w:pPr>
      <w:bookmarkStart w:id="551" w:name="_Toc342392008"/>
      <w:bookmarkStart w:id="552" w:name="_Toc377391307"/>
      <w:r>
        <w:t>Element &lt;</w:t>
      </w:r>
      <w:bookmarkStart w:id="553" w:name="Row"/>
      <w:r>
        <w:t>Row</w:t>
      </w:r>
      <w:bookmarkEnd w:id="553"/>
      <w:r>
        <w:t>&gt;</w:t>
      </w:r>
      <w:bookmarkEnd w:id="551"/>
      <w:bookmarkEnd w:id="5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85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row of data in a data 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RowType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2"/>
              <w:gridCol w:w="1057"/>
              <w:gridCol w:w="824"/>
              <w:gridCol w:w="52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object_ref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data type represented in this row e.g. Feature, Peptide, Protein.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&lt;Row object_ref="raw1-sp_P00489_PYGM_RABIT-WVDTQVVLAMPYDTPVPGYR_0000000000000000000000-3-817.4252_SIR_2585"&gt;0.11366952890220657 0.22005038249250483 1.0851682934290989E-4 0.18373924930756175&lt;/Row&gt;</w:t>
            </w:r>
          </w:p>
        </w:tc>
      </w:tr>
    </w:tbl>
    <w:p w:rsidR="00D0245A" w:rsidRDefault="00D0245A" w:rsidP="00D0245A"/>
    <w:p w:rsidR="00D0245A" w:rsidRDefault="00D0245A" w:rsidP="00D0245A">
      <w:pPr>
        <w:pStyle w:val="Heading2"/>
      </w:pPr>
      <w:bookmarkStart w:id="554" w:name="_Toc342392009"/>
      <w:bookmarkStart w:id="555" w:name="_Toc377391308"/>
      <w:r>
        <w:t>Element &lt;</w:t>
      </w:r>
      <w:bookmarkStart w:id="556" w:name="SearchDatabase"/>
      <w:r>
        <w:t>SearchDatabase</w:t>
      </w:r>
      <w:bookmarkEnd w:id="556"/>
      <w:r>
        <w:t>&gt;</w:t>
      </w:r>
      <w:bookmarkEnd w:id="554"/>
      <w:bookmarkEnd w:id="5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database used for searching mass spectra. Examples include a set of amino acid sequence </w:t>
            </w:r>
            <w:r>
              <w:lastRenderedPageBreak/>
              <w:t xml:space="preserve">entries, or annotated spectra libraries.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SearchDatabaseType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3"/>
              <w:gridCol w:w="1291"/>
              <w:gridCol w:w="824"/>
              <w:gridCol w:w="43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numDatabaseEntries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total number of entries in the database.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releaseDate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date and time the database was released to the public; omit this attribute when the date and time are unknown or not applicable (e.g. custom databases).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database.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19"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20"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21" w:anchor="DatabaseName" w:history="1">
                    <w:r w:rsidR="00D0245A">
                      <w:rPr>
                        <w:rStyle w:val="Hyperlink"/>
                      </w:rPr>
                      <w:t>DatabaseName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2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 xml:space="preserve">    &lt;SearchDatabase id="sdb_10827256740175179748" location="SwissProtHuman554TD_20080526.fasta"&gt;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&lt;cvParam cvRef="PSI-MS" accession="MS:1001013" name="database name" value="SwissProtHuman554TD_20080526.fasta"/&gt;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&lt;/SearchDatabase&gt;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w:t>
            </w:r>
          </w:p>
          <w:p w:rsidR="00D0245A" w:rsidRDefault="00D0245A">
            <w:pPr>
              <w:pStyle w:val="HTMLPreformatted"/>
            </w:pPr>
            <w:r>
              <w:t xml:space="preserve">MAY supply a *child* term of </w:t>
            </w:r>
            <w:hyperlink r:id="rId723" w:tgtFrame="new" w:history="1">
              <w:r>
                <w:rPr>
                  <w:rStyle w:val="Hyperlink"/>
                </w:rPr>
                <w:t>MS:1000561</w:t>
              </w:r>
            </w:hyperlink>
            <w:r>
              <w:t xml:space="preserve"> (</w:t>
            </w:r>
            <w:r>
              <w:rPr>
                <w:rStyle w:val="popup"/>
              </w:rPr>
              <w:t>data file checksum type</w:t>
            </w:r>
            <w:r>
              <w:t>) one or more times</w:t>
            </w:r>
          </w:p>
          <w:p w:rsidR="00D0245A" w:rsidRDefault="00D0245A">
            <w:pPr>
              <w:pStyle w:val="HTMLPreformatted"/>
            </w:pPr>
            <w:r>
              <w:t xml:space="preserve">  e.g.: </w:t>
            </w:r>
            <w:hyperlink r:id="rId724" w:tgtFrame="new" w:history="1">
              <w:r>
                <w:rPr>
                  <w:rStyle w:val="Hyperlink"/>
                </w:rPr>
                <w:t>MS:1000568</w:t>
              </w:r>
            </w:hyperlink>
            <w:r>
              <w:t xml:space="preserve"> (</w:t>
            </w:r>
            <w:r>
              <w:rPr>
                <w:rStyle w:val="popup"/>
              </w:rPr>
              <w:t>MD5</w:t>
            </w:r>
            <w:r>
              <w:t xml:space="preserve">) </w:t>
            </w:r>
          </w:p>
          <w:p w:rsidR="00D0245A" w:rsidRDefault="00D0245A">
            <w:pPr>
              <w:pStyle w:val="HTMLPreformatted"/>
            </w:pPr>
            <w:r>
              <w:t xml:space="preserve">  e.g.: </w:t>
            </w:r>
            <w:hyperlink r:id="rId725" w:tgtFrame="new" w:history="1">
              <w:r>
                <w:rPr>
                  <w:rStyle w:val="Hyperlink"/>
                </w:rPr>
                <w:t>MS:1000569</w:t>
              </w:r>
            </w:hyperlink>
            <w:r>
              <w:t xml:space="preserve"> (</w:t>
            </w:r>
            <w:r>
              <w:rPr>
                <w:rStyle w:val="popup"/>
              </w:rPr>
              <w:t>SHA-1</w:t>
            </w:r>
            <w:r>
              <w:t xml:space="preserve">) </w:t>
            </w:r>
          </w:p>
        </w:tc>
      </w:tr>
    </w:tbl>
    <w:p w:rsidR="00D0245A" w:rsidRDefault="00D0245A" w:rsidP="00D0245A"/>
    <w:p w:rsidR="00D0245A" w:rsidRDefault="00D0245A" w:rsidP="00D0245A">
      <w:pPr>
        <w:pStyle w:val="Heading2"/>
      </w:pPr>
      <w:bookmarkStart w:id="557" w:name="_Toc342392010"/>
      <w:bookmarkStart w:id="558" w:name="_Toc377391309"/>
      <w:r>
        <w:t>Element &lt;</w:t>
      </w:r>
      <w:bookmarkStart w:id="559" w:name="SmallMolecule"/>
      <w:r>
        <w:t>SmallMolecule</w:t>
      </w:r>
      <w:bookmarkEnd w:id="559"/>
      <w:r>
        <w:t>&gt;</w:t>
      </w:r>
      <w:bookmarkEnd w:id="557"/>
      <w:bookmarkEnd w:id="5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3"/>
        <w:gridCol w:w="835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An element to represent a unique identifier of a small molecule for which quantitative values </w:t>
            </w:r>
            <w:r>
              <w:lastRenderedPageBreak/>
              <w:t xml:space="preserve">are reported. </w:t>
            </w:r>
          </w:p>
        </w:tc>
      </w:tr>
      <w:tr w:rsidR="00D0245A" w:rsidTr="00D0245A">
        <w:trPr>
          <w:tblCellSpacing w:w="15" w:type="dxa"/>
        </w:trPr>
        <w:tc>
          <w:tcPr>
            <w:tcW w:w="0" w:type="auto"/>
            <w:vAlign w:val="center"/>
            <w:hideMark/>
          </w:tcPr>
          <w:p w:rsidR="00D0245A" w:rsidRDefault="00D0245A">
            <w:pPr>
              <w:rPr>
                <w:sz w:val="24"/>
              </w:rPr>
            </w:pPr>
            <w:r>
              <w:rPr>
                <w:b/>
                <w:bCs/>
              </w:rPr>
              <w:lastRenderedPageBreak/>
              <w:t>Type:</w:t>
            </w:r>
          </w:p>
        </w:tc>
        <w:tc>
          <w:tcPr>
            <w:tcW w:w="0" w:type="auto"/>
            <w:vAlign w:val="center"/>
            <w:hideMark/>
          </w:tcPr>
          <w:p w:rsidR="00D0245A" w:rsidRDefault="00D0245A">
            <w:pPr>
              <w:rPr>
                <w:sz w:val="24"/>
              </w:rPr>
            </w:pPr>
            <w:r>
              <w:t xml:space="preserve">SmallMoleculeType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4"/>
              <w:gridCol w:w="1135"/>
              <w:gridCol w:w="1180"/>
              <w:gridCol w:w="41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26" w:anchor="Modification" w:history="1">
                    <w:r w:rsidR="00D0245A">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small molecule modification specification, given by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27" w:anchor="DBIdentificationRef" w:history="1">
                    <w:r w:rsidR="00D0245A">
                      <w:rPr>
                        <w:rStyle w:val="Hyperlink"/>
                      </w:rPr>
                      <w:t>DBIdentificationRef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External database references for the small molecule identification.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28" w:anchor="Feature_refs" w:history="1">
                    <w:r w:rsidR="00D0245A">
                      <w:rPr>
                        <w:rStyle w:val="Hyperlink"/>
                      </w:rPr>
                      <w:t>Feature_refs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references to features on which quantification values about the SmallMolecule in the QuantLayer were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29"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30"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/MzQuantML/SmallMoleculeList/SmallMolecule</w:t>
            </w:r>
          </w:p>
          <w:p w:rsidR="00D0245A" w:rsidRDefault="00D0245A">
            <w:pPr>
              <w:pStyle w:val="HTMLPreformatted"/>
            </w:pPr>
            <w:r>
              <w:t xml:space="preserve">MAY supply a *child* term of </w:t>
            </w:r>
            <w:hyperlink r:id="rId731" w:tgtFrame="new" w:history="1">
              <w:r>
                <w:rPr>
                  <w:rStyle w:val="Hyperlink"/>
                </w:rPr>
                <w:t>MS:1002118</w:t>
              </w:r>
            </w:hyperlink>
            <w:r>
              <w:t xml:space="preserve"> (</w:t>
            </w:r>
            <w:r>
              <w:rPr>
                <w:rStyle w:val="popup"/>
              </w:rPr>
              <w:t>small molecule attribute</w:t>
            </w:r>
            <w:r>
              <w:t>) only once</w:t>
            </w:r>
          </w:p>
        </w:tc>
      </w:tr>
    </w:tbl>
    <w:p w:rsidR="00D0245A" w:rsidRDefault="00D0245A" w:rsidP="00D0245A"/>
    <w:p w:rsidR="00D0245A" w:rsidRDefault="00D0245A" w:rsidP="00D0245A">
      <w:pPr>
        <w:pStyle w:val="Heading2"/>
      </w:pPr>
      <w:bookmarkStart w:id="560" w:name="_Toc342392011"/>
      <w:bookmarkStart w:id="561" w:name="_Toc377391310"/>
      <w:r>
        <w:t>Element &lt;</w:t>
      </w:r>
      <w:bookmarkStart w:id="562" w:name="SmallMoleculeList"/>
      <w:r>
        <w:t>SmallMoleculeList</w:t>
      </w:r>
      <w:bookmarkEnd w:id="562"/>
      <w:r>
        <w:t>&gt;</w:t>
      </w:r>
      <w:bookmarkEnd w:id="560"/>
      <w:bookmarkEnd w:id="5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of small molecules and associated data values.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SmallMoleculeListType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6"/>
              <w:gridCol w:w="1135"/>
              <w:gridCol w:w="1180"/>
              <w:gridCol w:w="38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32" w:anchor="SmallMolecule" w:history="1">
                    <w:r w:rsidR="00D0245A">
                      <w:rPr>
                        <w:rStyle w:val="Hyperlink"/>
                      </w:rPr>
                      <w:t>SmallMolecule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element to represent a unique identifier of a small molecule for which quantitative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33" w:anchor="GlobalQuantLayer" w:history="1">
                    <w:r w:rsidR="00D0245A">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00F5E" w:rsidRDefault="00700F5E">
                  <w:pPr>
                    <w:rPr>
                      <w:sz w:val="24"/>
                    </w:rPr>
                  </w:pPr>
                  <w:r w:rsidRPr="00700F5E">
                    <w:rPr>
                      <w:rFonts w:cs="Arial"/>
                      <w:color w:val="000000"/>
                      <w:szCs w:val="20"/>
                      <w:highlight w:val="white"/>
                      <w:lang w:eastAsia="de-DE"/>
                    </w:rPr>
                    <w:t>Global values corresponding to the small molecule such as the total intensity of the molecule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34" w:anchor="AssayQuantLayer" w:history="1">
                    <w:r w:rsidR="00D0245A">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CB28B4" w:rsidRDefault="00CB28B4">
                  <w:pPr>
                    <w:rPr>
                      <w:sz w:val="24"/>
                    </w:rPr>
                  </w:pPr>
                  <w:r w:rsidRPr="00CB28B4">
                    <w:rPr>
                      <w:rFonts w:cs="Arial"/>
                      <w:color w:val="000000"/>
                      <w:szCs w:val="20"/>
                      <w:highlight w:val="white"/>
                      <w:lang w:eastAsia="de-DE"/>
                    </w:rPr>
                    <w:t>Quant layer for reporting data values about small molecules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35" w:anchor="StudyVariableQuantLayer" w:history="1">
                    <w:r w:rsidR="00D0245A">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w:t>
                  </w:r>
                  <w:r>
                    <w:lastRenderedPageBreak/>
                    <w:t xml:space="preserve">study variables i.e. the column index MUST refer to StudyVariables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36" w:anchor="RatioQuantLayer" w:history="1">
                    <w:r w:rsidR="00D0245A">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ratios i.e. the column index MUST refer to Ratio elements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37"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38"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Graphical Context:</w:t>
            </w:r>
          </w:p>
        </w:tc>
        <w:tc>
          <w:tcPr>
            <w:tcW w:w="0" w:type="auto"/>
            <w:vAlign w:val="center"/>
            <w:hideMark/>
          </w:tcPr>
          <w:p w:rsidR="00D0245A" w:rsidRDefault="00C07317">
            <w:pPr>
              <w:rPr>
                <w:sz w:val="24"/>
              </w:rPr>
            </w:pPr>
            <w:r>
              <w:rPr>
                <w:noProof/>
                <w:lang w:val="en-GB" w:eastAsia="zh-CN"/>
              </w:rPr>
              <w:drawing>
                <wp:inline distT="0" distB="0" distL="0" distR="0" wp14:anchorId="773F285E" wp14:editId="4CFC9BE1">
                  <wp:extent cx="5413375" cy="8010525"/>
                  <wp:effectExtent l="19050" t="0" r="0" b="0"/>
                  <wp:docPr id="13" name="Picture 13" descr="SmallMolecu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llMoleculeList"/>
                          <pic:cNvPicPr>
                            <a:picLocks noChangeAspect="1" noChangeArrowheads="1"/>
                          </pic:cNvPicPr>
                        </pic:nvPicPr>
                        <pic:blipFill>
                          <a:blip r:embed="rId739" cstate="print"/>
                          <a:srcRect/>
                          <a:stretch>
                            <a:fillRect/>
                          </a:stretch>
                        </pic:blipFill>
                        <pic:spPr bwMode="auto">
                          <a:xfrm>
                            <a:off x="0" y="0"/>
                            <a:ext cx="5413375" cy="8010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cvParam Mapping Rules:</w:t>
            </w:r>
          </w:p>
        </w:tc>
        <w:tc>
          <w:tcPr>
            <w:tcW w:w="0" w:type="auto"/>
            <w:vAlign w:val="center"/>
            <w:hideMark/>
          </w:tcPr>
          <w:p w:rsidR="00D0245A" w:rsidRDefault="00D0245A">
            <w:pPr>
              <w:pStyle w:val="HTMLPreformatted"/>
            </w:pPr>
            <w:r>
              <w:t>Path /MzQuantML/SmallMoleculeList</w:t>
            </w:r>
          </w:p>
          <w:p w:rsidR="00D0245A" w:rsidRDefault="00D0245A">
            <w:pPr>
              <w:pStyle w:val="HTMLPreformatted"/>
            </w:pPr>
            <w:r>
              <w:t xml:space="preserve">MAY supply a *child* term of </w:t>
            </w:r>
            <w:hyperlink r:id="rId740" w:tgtFrame="new" w:history="1">
              <w:r>
                <w:rPr>
                  <w:rStyle w:val="Hyperlink"/>
                </w:rPr>
                <w:t>MS:1002117</w:t>
              </w:r>
            </w:hyperlink>
            <w:r>
              <w:t xml:space="preserve"> (</w:t>
            </w:r>
            <w:r>
              <w:rPr>
                <w:rStyle w:val="popup"/>
              </w:rPr>
              <w:t>small molecule list attribute</w:t>
            </w:r>
            <w:r>
              <w:t>) only once</w:t>
            </w:r>
          </w:p>
        </w:tc>
      </w:tr>
    </w:tbl>
    <w:p w:rsidR="00D0245A" w:rsidRDefault="00D0245A" w:rsidP="00D0245A"/>
    <w:p w:rsidR="00D0245A" w:rsidRDefault="00D0245A" w:rsidP="00D0245A">
      <w:pPr>
        <w:pStyle w:val="Heading2"/>
      </w:pPr>
      <w:bookmarkStart w:id="563" w:name="_Toc342392012"/>
      <w:bookmarkStart w:id="564" w:name="_Toc377391311"/>
      <w:r>
        <w:t>Element &lt;</w:t>
      </w:r>
      <w:bookmarkStart w:id="565" w:name="Software"/>
      <w:r>
        <w:t>Software</w:t>
      </w:r>
      <w:bookmarkEnd w:id="565"/>
      <w:r>
        <w:t>&gt;</w:t>
      </w:r>
      <w:bookmarkEnd w:id="563"/>
      <w:bookmarkEnd w:id="5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800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software package used in the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version.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8"/>
              <w:gridCol w:w="1135"/>
              <w:gridCol w:w="1180"/>
              <w:gridCol w:w="394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41"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42"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&lt;Software id="sw_14624999835377019507" version="1.6.1386"&gt;</w:t>
            </w:r>
          </w:p>
          <w:p w:rsidR="00D0245A" w:rsidRDefault="00D0245A">
            <w:pPr>
              <w:pStyle w:val="HTMLPreformatted"/>
            </w:pPr>
            <w:r>
              <w:t xml:space="preserve">      &lt;cvParam cvRef="PSI-MS" accession="MS:1000615" name="ProteoWizard"/&gt;</w:t>
            </w:r>
          </w:p>
          <w:p w:rsidR="00D0245A" w:rsidRDefault="00D0245A">
            <w:pPr>
              <w:pStyle w:val="HTMLPreformatted"/>
            </w:pPr>
            <w:r>
              <w:t xml:space="preserve">    &lt;/Software&gt;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/MzQuantML/SoftwareList/Software</w:t>
            </w:r>
          </w:p>
          <w:p w:rsidR="00D0245A" w:rsidRDefault="00D0245A">
            <w:pPr>
              <w:pStyle w:val="HTMLPreformatted"/>
            </w:pPr>
            <w:r>
              <w:t xml:space="preserve">MUST supply a *child* term of </w:t>
            </w:r>
            <w:hyperlink r:id="rId743" w:tgtFrame="new" w:history="1">
              <w:r>
                <w:rPr>
                  <w:rStyle w:val="Hyperlink"/>
                </w:rPr>
                <w:t>MS:1001456</w:t>
              </w:r>
            </w:hyperlink>
            <w:r>
              <w:t xml:space="preserve"> (</w:t>
            </w:r>
            <w:r>
              <w:rPr>
                <w:rStyle w:val="popup"/>
              </w:rPr>
              <w:t>analysis software</w:t>
            </w:r>
            <w:r>
              <w:t>) only once</w:t>
            </w:r>
          </w:p>
          <w:p w:rsidR="00D0245A" w:rsidRDefault="00D0245A">
            <w:pPr>
              <w:pStyle w:val="HTMLPreformatted"/>
            </w:pPr>
            <w:r>
              <w:t xml:space="preserve">  e.g.: </w:t>
            </w:r>
            <w:hyperlink r:id="rId744" w:tgtFrame="new" w:history="1">
              <w:r>
                <w:rPr>
                  <w:rStyle w:val="Hyperlink"/>
                </w:rPr>
                <w:t>MS:1000532</w:t>
              </w:r>
            </w:hyperlink>
            <w:r>
              <w:t xml:space="preserve"> (</w:t>
            </w:r>
            <w:r>
              <w:rPr>
                <w:rStyle w:val="popup"/>
              </w:rPr>
              <w:t>Xcalibur</w:t>
            </w:r>
            <w:r>
              <w:t xml:space="preserve">) </w:t>
            </w:r>
          </w:p>
          <w:p w:rsidR="00D0245A" w:rsidRDefault="00D0245A">
            <w:pPr>
              <w:pStyle w:val="HTMLPreformatted"/>
            </w:pPr>
            <w:r>
              <w:t xml:space="preserve">  e.g.: </w:t>
            </w:r>
            <w:hyperlink r:id="rId745" w:tgtFrame="new" w:history="1">
              <w:r>
                <w:rPr>
                  <w:rStyle w:val="Hyperlink"/>
                </w:rPr>
                <w:t>MS:1000533</w:t>
              </w:r>
            </w:hyperlink>
            <w:r>
              <w:t xml:space="preserve"> (</w:t>
            </w:r>
            <w:r>
              <w:rPr>
                <w:rStyle w:val="popup"/>
              </w:rPr>
              <w:t>Bioworks</w:t>
            </w:r>
            <w:r>
              <w:t xml:space="preserve">) </w:t>
            </w:r>
          </w:p>
          <w:p w:rsidR="00D0245A" w:rsidRDefault="00D0245A">
            <w:pPr>
              <w:pStyle w:val="HTMLPreformatted"/>
            </w:pPr>
            <w:r>
              <w:t xml:space="preserve">  e.g.: </w:t>
            </w:r>
            <w:hyperlink r:id="rId746" w:tgtFrame="new" w:history="1">
              <w:r>
                <w:rPr>
                  <w:rStyle w:val="Hyperlink"/>
                </w:rPr>
                <w:t>MS:1000534</w:t>
              </w:r>
            </w:hyperlink>
            <w:r>
              <w:t xml:space="preserve"> (</w:t>
            </w:r>
            <w:r>
              <w:rPr>
                <w:rStyle w:val="popup"/>
              </w:rPr>
              <w:t>MassLynx</w:t>
            </w:r>
            <w:r>
              <w:t xml:space="preserve">) </w:t>
            </w:r>
          </w:p>
          <w:p w:rsidR="00D0245A" w:rsidRDefault="00D0245A">
            <w:pPr>
              <w:pStyle w:val="HTMLPreformatted"/>
            </w:pPr>
            <w:r>
              <w:t xml:space="preserve">  e.g.: </w:t>
            </w:r>
            <w:hyperlink r:id="rId747" w:tgtFrame="new" w:history="1">
              <w:r>
                <w:rPr>
                  <w:rStyle w:val="Hyperlink"/>
                </w:rPr>
                <w:t>MS:1000535</w:t>
              </w:r>
            </w:hyperlink>
            <w:r>
              <w:t xml:space="preserve"> (</w:t>
            </w:r>
            <w:r>
              <w:rPr>
                <w:rStyle w:val="popup"/>
              </w:rPr>
              <w:t>FlexAnalysis</w:t>
            </w:r>
            <w:r>
              <w:t xml:space="preserve">) </w:t>
            </w:r>
          </w:p>
          <w:p w:rsidR="00D0245A" w:rsidRDefault="00D0245A">
            <w:pPr>
              <w:pStyle w:val="HTMLPreformatted"/>
            </w:pPr>
            <w:r>
              <w:t xml:space="preserve">  e.g.: </w:t>
            </w:r>
            <w:hyperlink r:id="rId748" w:tgtFrame="new" w:history="1">
              <w:r>
                <w:rPr>
                  <w:rStyle w:val="Hyperlink"/>
                </w:rPr>
                <w:t>MS:1000536</w:t>
              </w:r>
            </w:hyperlink>
            <w:r>
              <w:t xml:space="preserve"> (</w:t>
            </w:r>
            <w:r>
              <w:rPr>
                <w:rStyle w:val="popup"/>
              </w:rPr>
              <w:t>Data Explorer</w:t>
            </w:r>
            <w:r>
              <w:t xml:space="preserve">) </w:t>
            </w:r>
          </w:p>
          <w:p w:rsidR="00D0245A" w:rsidRDefault="00D0245A">
            <w:pPr>
              <w:pStyle w:val="HTMLPreformatted"/>
            </w:pPr>
            <w:r>
              <w:t xml:space="preserve">  e.g.: </w:t>
            </w:r>
            <w:hyperlink r:id="rId749" w:tgtFrame="new" w:history="1">
              <w:r>
                <w:rPr>
                  <w:rStyle w:val="Hyperlink"/>
                </w:rPr>
                <w:t>MS:1000537</w:t>
              </w:r>
            </w:hyperlink>
            <w:r>
              <w:t xml:space="preserve"> (</w:t>
            </w:r>
            <w:r>
              <w:rPr>
                <w:rStyle w:val="popup"/>
              </w:rPr>
              <w:t>4700 Explorer</w:t>
            </w:r>
            <w:r>
              <w:t xml:space="preserve">) </w:t>
            </w:r>
          </w:p>
          <w:p w:rsidR="00D0245A" w:rsidRDefault="00D0245A">
            <w:pPr>
              <w:pStyle w:val="HTMLPreformatted"/>
            </w:pPr>
            <w:r>
              <w:t xml:space="preserve">  e.g.: </w:t>
            </w:r>
            <w:hyperlink r:id="rId750" w:tgtFrame="new" w:history="1">
              <w:r>
                <w:rPr>
                  <w:rStyle w:val="Hyperlink"/>
                </w:rPr>
                <w:t>MS:1000539</w:t>
              </w:r>
            </w:hyperlink>
            <w:r>
              <w:t xml:space="preserve"> (</w:t>
            </w:r>
            <w:r>
              <w:rPr>
                <w:rStyle w:val="popup"/>
              </w:rPr>
              <w:t>Voyager Biospectrometry Workstation System</w:t>
            </w:r>
            <w:r>
              <w:t xml:space="preserve">) </w:t>
            </w:r>
          </w:p>
          <w:p w:rsidR="00D0245A" w:rsidRDefault="00D0245A">
            <w:pPr>
              <w:pStyle w:val="HTMLPreformatted"/>
            </w:pPr>
            <w:r>
              <w:t xml:space="preserve">  e.g.: </w:t>
            </w:r>
            <w:hyperlink r:id="rId751" w:tgtFrame="new" w:history="1">
              <w:r>
                <w:rPr>
                  <w:rStyle w:val="Hyperlink"/>
                </w:rPr>
                <w:t>MS:1000551</w:t>
              </w:r>
            </w:hyperlink>
            <w:r>
              <w:t xml:space="preserve"> (</w:t>
            </w:r>
            <w:r>
              <w:rPr>
                <w:rStyle w:val="popup"/>
              </w:rPr>
              <w:t>Analyst</w:t>
            </w:r>
            <w:r>
              <w:t xml:space="preserve">) </w:t>
            </w:r>
          </w:p>
          <w:p w:rsidR="00D0245A" w:rsidRDefault="00D0245A">
            <w:pPr>
              <w:pStyle w:val="HTMLPreformatted"/>
            </w:pPr>
            <w:r>
              <w:t xml:space="preserve">  e.g.: </w:t>
            </w:r>
            <w:hyperlink r:id="rId752" w:tgtFrame="new" w:history="1">
              <w:r>
                <w:rPr>
                  <w:rStyle w:val="Hyperlink"/>
                </w:rPr>
                <w:t>MS:1000600</w:t>
              </w:r>
            </w:hyperlink>
            <w:r>
              <w:t xml:space="preserve"> (</w:t>
            </w:r>
            <w:r>
              <w:rPr>
                <w:rStyle w:val="popup"/>
              </w:rPr>
              <w:t>Proteios</w:t>
            </w:r>
            <w:r>
              <w:t xml:space="preserve">) </w:t>
            </w:r>
          </w:p>
          <w:p w:rsidR="00D0245A" w:rsidRDefault="00D0245A">
            <w:pPr>
              <w:pStyle w:val="HTMLPreformatted"/>
            </w:pPr>
            <w:r>
              <w:t xml:space="preserve">  e.g.: </w:t>
            </w:r>
            <w:hyperlink r:id="rId753" w:tgtFrame="new" w:history="1">
              <w:r>
                <w:rPr>
                  <w:rStyle w:val="Hyperlink"/>
                </w:rPr>
                <w:t>MS:1000601</w:t>
              </w:r>
            </w:hyperlink>
            <w:r>
              <w:t xml:space="preserve"> (</w:t>
            </w:r>
            <w:r>
              <w:rPr>
                <w:rStyle w:val="popup"/>
              </w:rPr>
              <w:t>ProteinLynx Global Server</w:t>
            </w:r>
            <w:r>
              <w:t xml:space="preserve">) </w:t>
            </w:r>
          </w:p>
          <w:p w:rsidR="00D0245A" w:rsidRDefault="00D0245A">
            <w:pPr>
              <w:pStyle w:val="HTMLPreformatted"/>
            </w:pPr>
            <w:r>
              <w:t xml:space="preserve">  </w:t>
            </w:r>
            <w:hyperlink r:id="rId754" w:tgtFrame="new" w:history="1">
              <w:r>
                <w:rPr>
                  <w:rStyle w:val="Hyperlink"/>
                </w:rPr>
                <w:t>et al.</w:t>
              </w:r>
            </w:hyperlink>
          </w:p>
          <w:p w:rsidR="00D0245A" w:rsidRDefault="00D0245A">
            <w:pPr>
              <w:pStyle w:val="HTMLPreformatted"/>
            </w:pPr>
            <w:r>
              <w:t xml:space="preserve">MUST supply a *child* term of </w:t>
            </w:r>
            <w:hyperlink r:id="rId755" w:tgtFrame="new" w:history="1">
              <w:r>
                <w:rPr>
                  <w:rStyle w:val="Hyperlink"/>
                </w:rPr>
                <w:t>MS:1001139</w:t>
              </w:r>
            </w:hyperlink>
            <w:r>
              <w:t xml:space="preserve"> (</w:t>
            </w:r>
            <w:r>
              <w:rPr>
                <w:rStyle w:val="popup"/>
              </w:rPr>
              <w:t>quantitation software name</w:t>
            </w:r>
            <w:r>
              <w:t>) only once</w:t>
            </w:r>
          </w:p>
          <w:p w:rsidR="00D0245A" w:rsidRDefault="00D0245A">
            <w:pPr>
              <w:pStyle w:val="HTMLPreformatted"/>
            </w:pPr>
            <w:r>
              <w:t xml:space="preserve">  e.g.: </w:t>
            </w:r>
            <w:hyperlink r:id="rId756" w:tgtFrame="new" w:history="1">
              <w:r>
                <w:rPr>
                  <w:rStyle w:val="Hyperlink"/>
                </w:rPr>
                <w:t>MS:1000739</w:t>
              </w:r>
            </w:hyperlink>
            <w:r>
              <w:t xml:space="preserve"> (</w:t>
            </w:r>
            <w:r>
              <w:rPr>
                <w:rStyle w:val="popup"/>
              </w:rPr>
              <w:t>WARP-LC</w:t>
            </w:r>
            <w:r>
              <w:t xml:space="preserve">) </w:t>
            </w:r>
          </w:p>
          <w:p w:rsidR="00D0245A" w:rsidRDefault="00D0245A">
            <w:pPr>
              <w:pStyle w:val="HTMLPreformatted"/>
            </w:pPr>
            <w:r>
              <w:t xml:space="preserve">  e.g.: </w:t>
            </w:r>
            <w:hyperlink r:id="rId757" w:tgtFrame="new" w:history="1">
              <w:r>
                <w:rPr>
                  <w:rStyle w:val="Hyperlink"/>
                </w:rPr>
                <w:t>MS:1001488</w:t>
              </w:r>
            </w:hyperlink>
            <w:r>
              <w:t xml:space="preserve"> (</w:t>
            </w:r>
            <w:r>
              <w:rPr>
                <w:rStyle w:val="popup"/>
              </w:rPr>
              <w:t>Mascot Distiller</w:t>
            </w:r>
            <w:r>
              <w:t xml:space="preserve">) </w:t>
            </w:r>
          </w:p>
          <w:p w:rsidR="00D0245A" w:rsidRDefault="00D0245A">
            <w:pPr>
              <w:pStyle w:val="HTMLPreformatted"/>
            </w:pPr>
            <w:r>
              <w:t xml:space="preserve">  e.g.: </w:t>
            </w:r>
            <w:hyperlink r:id="rId758" w:tgtFrame="new" w:history="1">
              <w:r>
                <w:rPr>
                  <w:rStyle w:val="Hyperlink"/>
                </w:rPr>
                <w:t>MS:1001583</w:t>
              </w:r>
            </w:hyperlink>
            <w:r>
              <w:t xml:space="preserve"> (</w:t>
            </w:r>
            <w:r>
              <w:rPr>
                <w:rStyle w:val="popup"/>
              </w:rPr>
              <w:t>MaxQuant</w:t>
            </w:r>
            <w:r>
              <w:t xml:space="preserve">) </w:t>
            </w:r>
          </w:p>
          <w:p w:rsidR="00D0245A" w:rsidRDefault="00D0245A">
            <w:pPr>
              <w:pStyle w:val="HTMLPreformatted"/>
            </w:pPr>
            <w:r>
              <w:t xml:space="preserve">  e.g.: </w:t>
            </w:r>
            <w:hyperlink r:id="rId759" w:tgtFrame="new" w:history="1">
              <w:r>
                <w:rPr>
                  <w:rStyle w:val="Hyperlink"/>
                </w:rPr>
                <w:t>MS:1001830</w:t>
              </w:r>
            </w:hyperlink>
            <w:r>
              <w:t xml:space="preserve"> (</w:t>
            </w:r>
            <w:r>
              <w:rPr>
                <w:rStyle w:val="popup"/>
              </w:rPr>
              <w:t>Progenesis LC-MS</w:t>
            </w:r>
            <w:r>
              <w:t xml:space="preserve">) </w:t>
            </w:r>
          </w:p>
          <w:p w:rsidR="00D0245A" w:rsidRDefault="00D0245A">
            <w:pPr>
              <w:pStyle w:val="HTMLPreformatted"/>
            </w:pPr>
            <w:r>
              <w:t xml:space="preserve">  e.g.: </w:t>
            </w:r>
            <w:hyperlink r:id="rId760" w:tgtFrame="new" w:history="1">
              <w:r>
                <w:rPr>
                  <w:rStyle w:val="Hyperlink"/>
                </w:rPr>
                <w:t>MS:1001831</w:t>
              </w:r>
            </w:hyperlink>
            <w:r>
              <w:t xml:space="preserve"> (</w:t>
            </w:r>
            <w:r>
              <w:rPr>
                <w:rStyle w:val="popup"/>
              </w:rPr>
              <w:t>SILACAnalyzer</w:t>
            </w:r>
            <w:r>
              <w:t xml:space="preserve">) </w:t>
            </w:r>
          </w:p>
          <w:p w:rsidR="00D0245A" w:rsidRDefault="00D0245A">
            <w:pPr>
              <w:pStyle w:val="HTMLPreformatted"/>
            </w:pPr>
            <w:r>
              <w:t xml:space="preserve">  e.g.: </w:t>
            </w:r>
            <w:hyperlink r:id="rId761" w:tgtFrame="new" w:history="1">
              <w:r>
                <w:rPr>
                  <w:rStyle w:val="Hyperlink"/>
                </w:rPr>
                <w:t>MS:1001946</w:t>
              </w:r>
            </w:hyperlink>
            <w:r>
              <w:t xml:space="preserve"> (</w:t>
            </w:r>
            <w:r>
              <w:rPr>
                <w:rStyle w:val="popup"/>
              </w:rPr>
              <w:t>PEAKS Studio</w:t>
            </w:r>
            <w:r>
              <w:t xml:space="preserve">) </w:t>
            </w:r>
          </w:p>
          <w:p w:rsidR="00D0245A" w:rsidRDefault="00D0245A">
            <w:pPr>
              <w:pStyle w:val="HTMLPreformatted"/>
            </w:pPr>
            <w:r>
              <w:t xml:space="preserve">  e.g.: </w:t>
            </w:r>
            <w:hyperlink r:id="rId762" w:tgtFrame="new" w:history="1">
              <w:r>
                <w:rPr>
                  <w:rStyle w:val="Hyperlink"/>
                </w:rPr>
                <w:t>MS:1001947</w:t>
              </w:r>
            </w:hyperlink>
            <w:r>
              <w:t xml:space="preserve"> (</w:t>
            </w:r>
            <w:r>
              <w:rPr>
                <w:rStyle w:val="popup"/>
              </w:rPr>
              <w:t>PEAKS Online</w:t>
            </w:r>
            <w:r>
              <w:t xml:space="preserve">) </w:t>
            </w:r>
          </w:p>
          <w:p w:rsidR="00D0245A" w:rsidRDefault="00D0245A">
            <w:pPr>
              <w:pStyle w:val="HTMLPreformatted"/>
            </w:pPr>
            <w:r>
              <w:t xml:space="preserve">  e.g.: </w:t>
            </w:r>
            <w:hyperlink r:id="rId763" w:tgtFrame="new" w:history="1">
              <w:r>
                <w:rPr>
                  <w:rStyle w:val="Hyperlink"/>
                </w:rPr>
                <w:t>MS:1001948</w:t>
              </w:r>
            </w:hyperlink>
            <w:r>
              <w:t xml:space="preserve"> (</w:t>
            </w:r>
            <w:r>
              <w:rPr>
                <w:rStyle w:val="popup"/>
              </w:rPr>
              <w:t>PEAKS Node</w:t>
            </w:r>
            <w:r>
              <w:t xml:space="preserve">) </w:t>
            </w:r>
          </w:p>
          <w:p w:rsidR="00D0245A" w:rsidRDefault="00D0245A">
            <w:pPr>
              <w:pStyle w:val="HTMLPreformatted"/>
            </w:pPr>
            <w:r>
              <w:t xml:space="preserve">  e.g.: </w:t>
            </w:r>
            <w:hyperlink r:id="rId764" w:tgtFrame="new" w:history="1">
              <w:r>
                <w:rPr>
                  <w:rStyle w:val="Hyperlink"/>
                </w:rPr>
                <w:t>MS:1002059</w:t>
              </w:r>
            </w:hyperlink>
            <w:r>
              <w:t xml:space="preserve"> (</w:t>
            </w:r>
            <w:r>
              <w:rPr>
                <w:rStyle w:val="popup"/>
              </w:rPr>
              <w:t>Microsoft Excel</w:t>
            </w:r>
            <w:r>
              <w:t xml:space="preserve">) </w:t>
            </w:r>
          </w:p>
          <w:p w:rsidR="00D0245A" w:rsidRDefault="00D0245A">
            <w:pPr>
              <w:pStyle w:val="HTMLPreformatted"/>
            </w:pPr>
            <w:r>
              <w:t xml:space="preserve">  e.g.: </w:t>
            </w:r>
            <w:hyperlink r:id="rId765" w:tgtFrame="new" w:history="1">
              <w:r>
                <w:rPr>
                  <w:rStyle w:val="Hyperlink"/>
                </w:rPr>
                <w:t>MS:1002063</w:t>
              </w:r>
            </w:hyperlink>
            <w:r>
              <w:t xml:space="preserve"> (</w:t>
            </w:r>
            <w:r>
              <w:rPr>
                <w:rStyle w:val="popup"/>
              </w:rPr>
              <w:t>FindPairs</w:t>
            </w:r>
            <w:r>
              <w:t xml:space="preserve">) </w:t>
            </w:r>
          </w:p>
          <w:p w:rsidR="00D0245A" w:rsidRDefault="00D0245A">
            <w:pPr>
              <w:pStyle w:val="HTMLPreformatted"/>
            </w:pPr>
            <w:r>
              <w:t xml:space="preserve">  </w:t>
            </w:r>
            <w:hyperlink r:id="rId766" w:tgtFrame="new" w:history="1">
              <w:r>
                <w:rPr>
                  <w:rStyle w:val="Hyperlink"/>
                </w:rPr>
                <w:t>et al.</w:t>
              </w:r>
            </w:hyperlink>
          </w:p>
          <w:p w:rsidR="00D0245A" w:rsidRDefault="00D0245A">
            <w:pPr>
              <w:pStyle w:val="HTMLPreformatted"/>
            </w:pPr>
            <w:r>
              <w:t xml:space="preserve">MAY supply term </w:t>
            </w:r>
            <w:hyperlink r:id="rId767" w:tgtFrame="new" w:history="1">
              <w:r>
                <w:rPr>
                  <w:rStyle w:val="Hyperlink"/>
                </w:rPr>
                <w:t>MS:1001832</w:t>
              </w:r>
            </w:hyperlink>
            <w:r>
              <w:t xml:space="preserve"> (</w:t>
            </w:r>
            <w:r>
              <w:rPr>
                <w:rStyle w:val="popup"/>
              </w:rPr>
              <w:t>quantitation software comment or customizations</w:t>
            </w:r>
            <w:r>
              <w:t>) or any of its children one or more times</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accession="MS:1001830" cvRef="PSI-MS" name="Progenesis LC-MS"/&gt;</w:t>
            </w:r>
          </w:p>
          <w:p w:rsidR="00D0245A" w:rsidRDefault="00D0245A">
            <w:pPr>
              <w:pStyle w:val="HTMLPreformatted"/>
            </w:pPr>
            <w:r>
              <w:t>&lt;cvParam accession="MS:1001583" cvRef="PSI-MS" name="MaxQuant"/&gt;</w:t>
            </w:r>
          </w:p>
          <w:p w:rsidR="00D0245A" w:rsidRDefault="00D0245A">
            <w:pPr>
              <w:pStyle w:val="HTMLPreformatted"/>
            </w:pPr>
            <w:r>
              <w:t>&lt;cvParam cvRef="PSI-MS" accession="MS:1000615" name="ProteoWizard"/&gt;</w:t>
            </w:r>
          </w:p>
          <w:p w:rsidR="00D0245A" w:rsidRDefault="00D0245A">
            <w:pPr>
              <w:pStyle w:val="HTMLPreformatted"/>
            </w:pPr>
            <w:r>
              <w:t>&lt;cvParam cvRef="PSI-MS" accession="MS:1000757" name="FileFilter"/&gt;</w:t>
            </w:r>
          </w:p>
          <w:p w:rsidR="00D0245A" w:rsidRDefault="00D0245A">
            <w:pPr>
              <w:pStyle w:val="HTMLPreformatted"/>
            </w:pPr>
            <w:r>
              <w:t>&lt;cvParam cvRef="PSI-MS" accession="MS:1001831" name="SILACAnalyzer"/&gt;</w:t>
            </w:r>
          </w:p>
          <w:p w:rsidR="00D0245A" w:rsidRDefault="00D0245A">
            <w:pPr>
              <w:pStyle w:val="HTMLPreformatted"/>
            </w:pPr>
            <w:r>
              <w:t>&lt;cvParam accession="MS:1002123" cvRef="PSI-MS" name="x-Tracker"/&gt;</w:t>
            </w:r>
          </w:p>
          <w:p w:rsidR="00D0245A" w:rsidRDefault="00D0245A">
            <w:pPr>
              <w:pStyle w:val="HTMLPreformatted"/>
            </w:pPr>
            <w:r>
              <w:t>&lt;cvParam cvRef="PSI-MS" accession="MS:1002129" name="ITRAQAnalyzer"/&gt;</w:t>
            </w:r>
          </w:p>
          <w:p w:rsidR="00D0245A" w:rsidRDefault="00D0245A">
            <w:pPr>
              <w:pStyle w:val="HTMLPreformatted"/>
            </w:pPr>
            <w:r>
              <w:t>&lt;cvParam cvRef="PSI-MS" accession="MS:1002192" name="IDMapper"/&gt;</w:t>
            </w:r>
          </w:p>
          <w:p w:rsidR="00D0245A" w:rsidRDefault="00D0245A">
            <w:pPr>
              <w:pStyle w:val="HTMLPreformatted"/>
            </w:pPr>
            <w:r>
              <w:t>&lt;cvParam cvRef="MS" accession="MS:1002059" name="Microsoft Excel"/&gt;</w:t>
            </w:r>
          </w:p>
        </w:tc>
      </w:tr>
    </w:tbl>
    <w:p w:rsidR="00D0245A" w:rsidRDefault="00D0245A" w:rsidP="00D0245A"/>
    <w:p w:rsidR="00D0245A" w:rsidRDefault="00D0245A" w:rsidP="00D0245A">
      <w:pPr>
        <w:pStyle w:val="Heading2"/>
      </w:pPr>
      <w:bookmarkStart w:id="566" w:name="_Toc342392013"/>
      <w:bookmarkStart w:id="567" w:name="_Toc377391312"/>
      <w:r>
        <w:lastRenderedPageBreak/>
        <w:t>Element &lt;</w:t>
      </w:r>
      <w:bookmarkStart w:id="568" w:name="SoftwareList"/>
      <w:r>
        <w:t>SoftwareList</w:t>
      </w:r>
      <w:bookmarkEnd w:id="568"/>
      <w:r>
        <w:t>&gt;</w:t>
      </w:r>
      <w:bookmarkEnd w:id="566"/>
      <w:bookmarkEnd w:id="5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859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software used to acquire and/or process the data in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135"/>
              <w:gridCol w:w="1180"/>
              <w:gridCol w:w="373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68" w:anchor="Software" w:history="1">
                    <w:r w:rsidR="00D0245A">
                      <w:rPr>
                        <w:rStyle w:val="Hyperlink"/>
                      </w:rPr>
                      <w:t>Software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software package used in the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zh-CN"/>
              </w:rPr>
              <w:drawing>
                <wp:inline distT="0" distB="0" distL="0" distR="0" wp14:anchorId="11F4D8CA" wp14:editId="792D6CE2">
                  <wp:extent cx="5385435" cy="2406650"/>
                  <wp:effectExtent l="19050" t="0" r="5715" b="0"/>
                  <wp:docPr id="14" name="Picture 14" descr="Softwa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ftwareList"/>
                          <pic:cNvPicPr>
                            <a:picLocks noChangeAspect="1" noChangeArrowheads="1"/>
                          </pic:cNvPicPr>
                        </pic:nvPicPr>
                        <pic:blipFill>
                          <a:blip r:embed="rId769" cstate="print"/>
                          <a:srcRect/>
                          <a:stretch>
                            <a:fillRect/>
                          </a:stretch>
                        </pic:blipFill>
                        <pic:spPr bwMode="auto">
                          <a:xfrm>
                            <a:off x="0" y="0"/>
                            <a:ext cx="5385435" cy="24066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Pr="00D0245A" w:rsidRDefault="00D0245A">
            <w:pPr>
              <w:pStyle w:val="HTMLPreformatted"/>
              <w:rPr>
                <w:lang w:val="de-DE"/>
              </w:rPr>
            </w:pPr>
            <w:r w:rsidRPr="00D0245A">
              <w:rPr>
                <w:lang w:val="de-DE"/>
              </w:rPr>
              <w:t xml:space="preserve">  &lt;SoftwareList&gt;</w:t>
            </w:r>
          </w:p>
          <w:p w:rsidR="00D0245A" w:rsidRPr="00D0245A" w:rsidRDefault="00D0245A">
            <w:pPr>
              <w:pStyle w:val="HTMLPreformatted"/>
              <w:rPr>
                <w:lang w:val="de-DE"/>
              </w:rPr>
            </w:pPr>
            <w:r w:rsidRPr="00D0245A">
              <w:rPr>
                <w:lang w:val="de-DE"/>
              </w:rPr>
              <w:t xml:space="preserve">    &lt;Software id="sw_14624999835377019507" version="1.6.1386"&gt;</w:t>
            </w:r>
          </w:p>
          <w:p w:rsidR="00D0245A" w:rsidRDefault="00D0245A">
            <w:pPr>
              <w:pStyle w:val="HTMLPreformatted"/>
            </w:pPr>
            <w:r w:rsidRPr="00D0245A">
              <w:rPr>
                <w:lang w:val="de-DE"/>
              </w:rPr>
              <w:t xml:space="preserve">      </w:t>
            </w:r>
            <w:r>
              <w:t>&lt;cvParam cvRef="PSI-MS" accession="MS:1000615" name="ProteoWizard"/&gt;</w:t>
            </w:r>
          </w:p>
          <w:p w:rsidR="00D0245A" w:rsidRDefault="00D0245A">
            <w:pPr>
              <w:pStyle w:val="HTMLPreformatted"/>
            </w:pPr>
            <w:r>
              <w:t xml:space="preserve">    &lt;/Software&gt;</w:t>
            </w:r>
          </w:p>
          <w:p w:rsidR="00D0245A" w:rsidRDefault="00D0245A">
            <w:pPr>
              <w:pStyle w:val="HTMLPreformatted"/>
            </w:pPr>
            <w:r>
              <w:t xml:space="preserve">    &lt;Software id="sw_4449351221894560547" version="1.7.0"&gt;</w:t>
            </w:r>
          </w:p>
          <w:p w:rsidR="00D0245A" w:rsidRDefault="00D0245A">
            <w:pPr>
              <w:pStyle w:val="HTMLPreformatted"/>
            </w:pPr>
            <w:r>
              <w:t xml:space="preserve">      &lt;cvParam cvRef="PSI-MS" accession="MS:1000757" name="FileFilter"/&gt;</w:t>
            </w:r>
          </w:p>
          <w:p w:rsidR="00D0245A" w:rsidRDefault="00D0245A">
            <w:pPr>
              <w:pStyle w:val="HTMLPreformatted"/>
            </w:pPr>
            <w:r>
              <w:t xml:space="preserve">    &lt;/Software&gt;</w:t>
            </w:r>
          </w:p>
          <w:p w:rsidR="00D0245A" w:rsidRDefault="00D0245A">
            <w:pPr>
              <w:pStyle w:val="HTMLPreformatted"/>
            </w:pPr>
            <w:r>
              <w:t xml:space="preserve">  ...</w:t>
            </w:r>
          </w:p>
          <w:p w:rsidR="00D0245A" w:rsidRDefault="00D0245A">
            <w:pPr>
              <w:pStyle w:val="HTMLPreformatted"/>
            </w:pPr>
            <w:r>
              <w:t>&lt;/SoftwareList&gt;</w:t>
            </w:r>
          </w:p>
        </w:tc>
      </w:tr>
    </w:tbl>
    <w:p w:rsidR="00D0245A" w:rsidRDefault="00D0245A" w:rsidP="00D0245A"/>
    <w:p w:rsidR="00D0245A" w:rsidRDefault="00D0245A" w:rsidP="00D0245A">
      <w:pPr>
        <w:pStyle w:val="Heading2"/>
      </w:pPr>
      <w:bookmarkStart w:id="569" w:name="_Toc342392014"/>
      <w:bookmarkStart w:id="570" w:name="_Toc377391313"/>
      <w:r>
        <w:t>Element &lt;</w:t>
      </w:r>
      <w:bookmarkStart w:id="571" w:name="SourceFile"/>
      <w:r>
        <w:t>SourceFile</w:t>
      </w:r>
      <w:bookmarkEnd w:id="571"/>
      <w:r>
        <w:t>&gt;</w:t>
      </w:r>
      <w:bookmarkEnd w:id="569"/>
      <w:bookmarkEnd w:id="5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file from which this MzQuantML instance was created, including potentially MzQuantML files for earlier stages in a workflow.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SourceFileType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70" w:anchor="ExternalFormatDocumentation" w:history="1">
                    <w:r w:rsidR="00D0245A">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URI to access documentation and tools to interpret the external format of the ExternalData instance. For </w:t>
                  </w:r>
                  <w:r>
                    <w:lastRenderedPageBreak/>
                    <w:t>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71" w:anchor="FileFormat" w:history="1">
                    <w:r w:rsidR="00D0245A">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Example Context:</w:t>
            </w:r>
          </w:p>
        </w:tc>
        <w:tc>
          <w:tcPr>
            <w:tcW w:w="0" w:type="auto"/>
            <w:vAlign w:val="center"/>
            <w:hideMark/>
          </w:tcPr>
          <w:p w:rsidR="00D0245A" w:rsidRDefault="00D0245A">
            <w:pPr>
              <w:pStyle w:val="HTMLPreformatted"/>
            </w:pPr>
            <w:r>
              <w:t>&lt;SourceFile location="</w:t>
            </w:r>
            <w:r w:rsidR="0006392F">
              <w:t>../</w:t>
            </w:r>
            <w:r w:rsidR="0006392F" w:rsidRPr="0006392F">
              <w:t>SpectralCountInputFiles</w:t>
            </w:r>
            <w:r>
              <w:t>/" id="SRCF_1" name="counts_prot_per_sample.txt"&gt;</w:t>
            </w:r>
          </w:p>
          <w:p w:rsidR="00D0245A" w:rsidRDefault="00D0245A">
            <w:pPr>
              <w:pStyle w:val="HTMLPreformatted"/>
            </w:pPr>
            <w:r>
              <w:t xml:space="preserve">    &lt;FileFormat&gt;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 xml:space="preserve">    &lt;/FileFormat&gt;</w:t>
            </w:r>
          </w:p>
          <w:p w:rsidR="00D0245A" w:rsidRDefault="00D0245A">
            <w:pPr>
              <w:pStyle w:val="HTMLPreformatted"/>
            </w:pPr>
            <w:r>
              <w:t>&lt;/SourceFile&gt;</w:t>
            </w:r>
          </w:p>
        </w:tc>
      </w:tr>
    </w:tbl>
    <w:p w:rsidR="00D0245A" w:rsidRDefault="00D0245A" w:rsidP="00D0245A"/>
    <w:p w:rsidR="00D0245A" w:rsidRDefault="00D0245A" w:rsidP="00D0245A">
      <w:pPr>
        <w:pStyle w:val="Heading2"/>
      </w:pPr>
      <w:bookmarkStart w:id="572" w:name="_Toc342392015"/>
      <w:bookmarkStart w:id="573" w:name="_Toc377391314"/>
      <w:r>
        <w:t>Element &lt;</w:t>
      </w:r>
      <w:bookmarkStart w:id="574" w:name="StudyVariable"/>
      <w:r>
        <w:t>StudyVariable</w:t>
      </w:r>
      <w:bookmarkEnd w:id="574"/>
      <w:r>
        <w:t>&gt;</w:t>
      </w:r>
      <w:bookmarkEnd w:id="572"/>
      <w:bookmarkEnd w:id="5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819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logical grouping of assays into conditions or user-defined study variables such as wild-type versus disease or time points in a time course.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human readable name for the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2"/>
              <w:gridCol w:w="1135"/>
              <w:gridCol w:w="1180"/>
              <w:gridCol w:w="419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72" w:anchor="cvParam" w:history="1">
                    <w:r w:rsidR="00D0245A">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73" w:anchor="userParam" w:history="1">
                    <w:r w:rsidR="00D0245A">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74" w:anchor="Assay_refs" w:history="1">
                    <w:r w:rsidR="00D0245A">
                      <w:rPr>
                        <w:rStyle w:val="Hyperlink"/>
                      </w:rPr>
                      <w:t>Assay_refs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assays that are contained within this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&lt;Assay_refs&gt;ASS_5 ASS_6 ASS_7 ASS_8 ASS_9&lt;/Assay_refs&gt;</w:t>
            </w:r>
          </w:p>
          <w:p w:rsidR="00D0245A" w:rsidRDefault="00D0245A">
            <w:pPr>
              <w:pStyle w:val="HTMLPreformatted"/>
            </w:pPr>
            <w:r>
              <w:t>&lt;/StudyVariable&gt;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/MzQuantML/StudyVariableList/StudyVariable</w:t>
            </w:r>
          </w:p>
          <w:p w:rsidR="00D0245A" w:rsidRDefault="00D0245A">
            <w:pPr>
              <w:pStyle w:val="HTMLPreformatted"/>
            </w:pPr>
            <w:r>
              <w:t xml:space="preserve">MAY supply a *child* term of </w:t>
            </w:r>
            <w:hyperlink r:id="rId775" w:tgtFrame="new" w:history="1">
              <w:r>
                <w:rPr>
                  <w:rStyle w:val="Hyperlink"/>
                </w:rPr>
                <w:t>MS:1001807</w:t>
              </w:r>
            </w:hyperlink>
            <w:r>
              <w:t xml:space="preserve"> (</w:t>
            </w:r>
            <w:r>
              <w:rPr>
                <w:rStyle w:val="popup"/>
              </w:rPr>
              <w:t>study variable attribute</w:t>
            </w:r>
            <w:r>
              <w:t>) one or more times</w:t>
            </w:r>
          </w:p>
          <w:p w:rsidR="00D0245A" w:rsidRDefault="00D0245A">
            <w:pPr>
              <w:pStyle w:val="HTMLPreformatted"/>
            </w:pPr>
            <w:r>
              <w:t xml:space="preserve">  e.g.: </w:t>
            </w:r>
            <w:hyperlink r:id="rId776" w:tgtFrame="new" w:history="1">
              <w:r>
                <w:rPr>
                  <w:rStyle w:val="Hyperlink"/>
                </w:rPr>
                <w:t>MS:1001808</w:t>
              </w:r>
            </w:hyperlink>
            <w:r>
              <w:t xml:space="preserve"> (</w:t>
            </w:r>
            <w:r>
              <w:rPr>
                <w:rStyle w:val="popup"/>
              </w:rPr>
              <w:t>technical replicate</w:t>
            </w:r>
            <w:r>
              <w:t xml:space="preserve">) </w:t>
            </w:r>
          </w:p>
          <w:p w:rsidR="00D0245A" w:rsidRDefault="00D0245A">
            <w:pPr>
              <w:pStyle w:val="HTMLPreformatted"/>
            </w:pPr>
            <w:r>
              <w:t xml:space="preserve">  e.g.: </w:t>
            </w:r>
            <w:hyperlink r:id="rId777" w:tgtFrame="new" w:history="1">
              <w:r>
                <w:rPr>
                  <w:rStyle w:val="Hyperlink"/>
                </w:rPr>
                <w:t>MS:1001809</w:t>
              </w:r>
            </w:hyperlink>
            <w:r>
              <w:t xml:space="preserve"> (</w:t>
            </w:r>
            <w:r>
              <w:rPr>
                <w:rStyle w:val="popup"/>
              </w:rPr>
              <w:t>biological replicate</w:t>
            </w:r>
            <w:r>
              <w:t xml:space="preserve">) </w:t>
            </w:r>
          </w:p>
          <w:p w:rsidR="00D0245A" w:rsidRDefault="00D0245A">
            <w:pPr>
              <w:pStyle w:val="HTMLPreformatted"/>
            </w:pPr>
            <w:r>
              <w:t xml:space="preserve">  e.g.: </w:t>
            </w:r>
            <w:hyperlink r:id="rId778" w:tgtFrame="new" w:history="1">
              <w:r>
                <w:rPr>
                  <w:rStyle w:val="Hyperlink"/>
                </w:rPr>
                <w:t>MS:1001810</w:t>
              </w:r>
            </w:hyperlink>
            <w:r>
              <w:t xml:space="preserve"> (</w:t>
            </w:r>
            <w:r>
              <w:rPr>
                <w:rStyle w:val="popup"/>
              </w:rPr>
              <w:t>experimental condition 'case'</w:t>
            </w:r>
            <w:r>
              <w:t xml:space="preserve">) </w:t>
            </w:r>
          </w:p>
          <w:p w:rsidR="00D0245A" w:rsidRDefault="00D0245A">
            <w:pPr>
              <w:pStyle w:val="HTMLPreformatted"/>
            </w:pPr>
            <w:r>
              <w:t xml:space="preserve">  e.g.: </w:t>
            </w:r>
            <w:hyperlink r:id="rId779" w:tgtFrame="new" w:history="1">
              <w:r>
                <w:rPr>
                  <w:rStyle w:val="Hyperlink"/>
                </w:rPr>
                <w:t>MS:1001811</w:t>
              </w:r>
            </w:hyperlink>
            <w:r>
              <w:t xml:space="preserve"> (</w:t>
            </w:r>
            <w:r>
              <w:rPr>
                <w:rStyle w:val="popup"/>
              </w:rPr>
              <w:t>experimental condition 'control'</w:t>
            </w:r>
            <w:r>
              <w:t xml:space="preserve">) </w:t>
            </w:r>
          </w:p>
          <w:p w:rsidR="00D0245A" w:rsidRDefault="00D0245A">
            <w:pPr>
              <w:pStyle w:val="HTMLPreformatted"/>
            </w:pPr>
            <w:r>
              <w:t xml:space="preserve">  e.g.: </w:t>
            </w:r>
            <w:hyperlink r:id="rId780" w:tgtFrame="new" w:history="1">
              <w:r>
                <w:rPr>
                  <w:rStyle w:val="Hyperlink"/>
                </w:rPr>
                <w:t>MS:1001812</w:t>
              </w:r>
            </w:hyperlink>
            <w:r>
              <w:t xml:space="preserve"> (</w:t>
            </w:r>
            <w:r>
              <w:rPr>
                <w:rStyle w:val="popup"/>
              </w:rPr>
              <w:t>experimental condition 'disease'</w:t>
            </w:r>
            <w:r>
              <w:t xml:space="preserve">) </w:t>
            </w:r>
          </w:p>
          <w:p w:rsidR="00D0245A" w:rsidRDefault="00D0245A">
            <w:pPr>
              <w:pStyle w:val="HTMLPreformatted"/>
            </w:pPr>
            <w:r>
              <w:t xml:space="preserve">  e.g.: </w:t>
            </w:r>
            <w:hyperlink r:id="rId781" w:tgtFrame="new" w:history="1">
              <w:r>
                <w:rPr>
                  <w:rStyle w:val="Hyperlink"/>
                </w:rPr>
                <w:t>MS:1001813</w:t>
              </w:r>
            </w:hyperlink>
            <w:r>
              <w:t xml:space="preserve"> (</w:t>
            </w:r>
            <w:r>
              <w:rPr>
                <w:rStyle w:val="popup"/>
              </w:rPr>
              <w:t>experimental condition 'healthy'</w:t>
            </w:r>
            <w:r>
              <w:t xml:space="preserve">) </w:t>
            </w:r>
          </w:p>
          <w:p w:rsidR="00D0245A" w:rsidRDefault="00D0245A">
            <w:pPr>
              <w:pStyle w:val="HTMLPreformatted"/>
            </w:pPr>
            <w:r>
              <w:t xml:space="preserve">  e.g.: </w:t>
            </w:r>
            <w:hyperlink r:id="rId782" w:tgtFrame="new" w:history="1">
              <w:r>
                <w:rPr>
                  <w:rStyle w:val="Hyperlink"/>
                </w:rPr>
                <w:t>MS:1001814</w:t>
              </w:r>
            </w:hyperlink>
            <w:r>
              <w:t xml:space="preserve"> (</w:t>
            </w:r>
            <w:r>
              <w:rPr>
                <w:rStyle w:val="popup"/>
              </w:rPr>
              <w:t>generic experimental condition</w:t>
            </w:r>
            <w:r>
              <w:t xml:space="preserve">) </w:t>
            </w:r>
          </w:p>
          <w:p w:rsidR="00D0245A" w:rsidRDefault="00D0245A">
            <w:pPr>
              <w:pStyle w:val="HTMLPreformatted"/>
            </w:pPr>
            <w:r>
              <w:t xml:space="preserve">  e.g.: </w:t>
            </w:r>
            <w:hyperlink r:id="rId783" w:tgtFrame="new" w:history="1">
              <w:r>
                <w:rPr>
                  <w:rStyle w:val="Hyperlink"/>
                </w:rPr>
                <w:t>MS:1001815</w:t>
              </w:r>
            </w:hyperlink>
            <w:r>
              <w:t xml:space="preserve"> (</w:t>
            </w:r>
            <w:r>
              <w:rPr>
                <w:rStyle w:val="popup"/>
              </w:rPr>
              <w:t>time series, time point X</w:t>
            </w:r>
            <w:r>
              <w:t xml:space="preserve">) </w:t>
            </w:r>
          </w:p>
          <w:p w:rsidR="00D0245A" w:rsidRDefault="00D0245A">
            <w:pPr>
              <w:pStyle w:val="HTMLPreformatted"/>
            </w:pPr>
            <w:r>
              <w:t xml:space="preserve">  e.g.: </w:t>
            </w:r>
            <w:hyperlink r:id="rId784" w:tgtFrame="new" w:history="1">
              <w:r>
                <w:rPr>
                  <w:rStyle w:val="Hyperlink"/>
                </w:rPr>
                <w:t>MS:1001816</w:t>
              </w:r>
            </w:hyperlink>
            <w:r>
              <w:t xml:space="preserve"> (</w:t>
            </w:r>
            <w:r>
              <w:rPr>
                <w:rStyle w:val="popup"/>
              </w:rPr>
              <w:t>dilution series, concentration X</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accession="MS:1001808" cvRef="PSI-MS" name="technical replicate" value=""/&gt;</w:t>
            </w:r>
          </w:p>
          <w:p w:rsidR="00D0245A" w:rsidRDefault="00D0245A">
            <w:pPr>
              <w:pStyle w:val="HTMLPreformatted"/>
            </w:pPr>
            <w:r>
              <w:t>&lt;cvParam cvRef="MS" accession="MS:1001814" name="generic experimental condition" value="vIa-30min gradient"/&gt;</w:t>
            </w:r>
          </w:p>
        </w:tc>
      </w:tr>
    </w:tbl>
    <w:p w:rsidR="00D0245A" w:rsidRDefault="00D0245A" w:rsidP="00D0245A"/>
    <w:p w:rsidR="00D0245A" w:rsidRDefault="00D0245A" w:rsidP="00D0245A">
      <w:pPr>
        <w:pStyle w:val="Heading2"/>
      </w:pPr>
      <w:bookmarkStart w:id="575" w:name="_Toc342392016"/>
      <w:bookmarkStart w:id="576" w:name="_Toc377391315"/>
      <w:r>
        <w:t>Element &lt;</w:t>
      </w:r>
      <w:bookmarkStart w:id="577" w:name="StudyVariableList"/>
      <w:r>
        <w:t>StudyVariableList</w:t>
      </w:r>
      <w:bookmarkEnd w:id="577"/>
      <w:r>
        <w:t>&gt;</w:t>
      </w:r>
      <w:bookmarkEnd w:id="575"/>
      <w:bookmarkEnd w:id="5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867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experimental conditions used to group results.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0"/>
              <w:gridCol w:w="1135"/>
              <w:gridCol w:w="1180"/>
              <w:gridCol w:w="4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85" w:anchor="StudyVariable" w:history="1">
                    <w:r w:rsidR="00D0245A">
                      <w:rPr>
                        <w:rStyle w:val="Hyperlink"/>
                      </w:rPr>
                      <w:t>StudyVariable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logical grouping of assays into conditions or user-defined study variables such as wild-type versus disease or time points in a time course.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zh-CN"/>
              </w:rPr>
              <w:drawing>
                <wp:inline distT="0" distB="0" distL="0" distR="0" wp14:anchorId="5EB72072" wp14:editId="3264A97B">
                  <wp:extent cx="5452745" cy="3130550"/>
                  <wp:effectExtent l="19050" t="0" r="0" b="0"/>
                  <wp:docPr id="15" name="Picture 15" descr="StudyVariab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yVariableList"/>
                          <pic:cNvPicPr>
                            <a:picLocks noChangeAspect="1" noChangeArrowheads="1"/>
                          </pic:cNvPicPr>
                        </pic:nvPicPr>
                        <pic:blipFill>
                          <a:blip r:embed="rId786" cstate="print"/>
                          <a:srcRect/>
                          <a:stretch>
                            <a:fillRect/>
                          </a:stretch>
                        </pic:blipFill>
                        <pic:spPr bwMode="auto">
                          <a:xfrm>
                            <a:off x="0" y="0"/>
                            <a:ext cx="5452745" cy="31305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&lt;StudyVariableList&gt;</w:t>
            </w:r>
          </w:p>
          <w:p w:rsidR="00D0245A" w:rsidRDefault="00D0245A">
            <w:pPr>
              <w:pStyle w:val="HTMLPreformatted"/>
            </w:pPr>
            <w:r>
              <w:t xml:space="preserve">    &lt;StudyVariable id="SV_0" name="Ia_30min"&gt;</w:t>
            </w:r>
          </w:p>
          <w:p w:rsidR="00D0245A" w:rsidRDefault="00D0245A">
            <w:pPr>
              <w:pStyle w:val="HTMLPreformatted"/>
            </w:pPr>
            <w:r>
              <w:t xml:space="preserve">        &lt;cvParam cvRef="MS" accession="MS:1001814" name="generic experimental condition" value="vIa-30min gradient"/&gt;</w:t>
            </w:r>
          </w:p>
          <w:p w:rsidR="00D0245A" w:rsidRDefault="00D0245A">
            <w:pPr>
              <w:pStyle w:val="HTMLPreformatted"/>
            </w:pPr>
            <w:r>
              <w:t xml:space="preserve">        &lt;Assay_refs&gt;ASS_0 ASS_1 ASS_2 ASS_3 ASS_4&lt;/Assay_refs&gt;</w:t>
            </w:r>
          </w:p>
          <w:p w:rsidR="00D0245A" w:rsidRDefault="00D0245A">
            <w:pPr>
              <w:pStyle w:val="HTMLPreformatted"/>
            </w:pPr>
            <w:r>
              <w:t xml:space="preserve">    &lt;/StudyVariable&gt;</w:t>
            </w:r>
          </w:p>
          <w:p w:rsidR="00D0245A" w:rsidRDefault="00D0245A">
            <w:pPr>
              <w:pStyle w:val="HTMLPreformatted"/>
            </w:pPr>
            <w:r>
              <w:t xml:space="preserve">    &lt;StudyVariable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w:t>
            </w:r>
          </w:p>
          <w:p w:rsidR="00D0245A" w:rsidRDefault="00D0245A">
            <w:pPr>
              <w:pStyle w:val="HTMLPreformatted"/>
            </w:pPr>
            <w:r>
              <w:t>&lt;/StudyVariableList&gt;</w:t>
            </w:r>
          </w:p>
        </w:tc>
      </w:tr>
    </w:tbl>
    <w:p w:rsidR="00D0245A" w:rsidRDefault="00D0245A" w:rsidP="00D0245A"/>
    <w:p w:rsidR="00D0245A" w:rsidRDefault="00D0245A" w:rsidP="00D0245A">
      <w:pPr>
        <w:pStyle w:val="Heading2"/>
      </w:pPr>
      <w:bookmarkStart w:id="578" w:name="_Toc342392017"/>
      <w:bookmarkStart w:id="579" w:name="_Toc377391316"/>
      <w:r>
        <w:t>Element &lt;</w:t>
      </w:r>
      <w:bookmarkStart w:id="580" w:name="StudyVariableQuantLayer"/>
      <w:r>
        <w:t>StudyVariableQuantLayer</w:t>
      </w:r>
      <w:bookmarkEnd w:id="580"/>
      <w:r>
        <w:t>&gt;</w:t>
      </w:r>
      <w:bookmarkEnd w:id="578"/>
      <w:bookmarkEnd w:id="5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653"/>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study variables i.e. the column index MUST refer to StudyVariables defined in the file. </w:t>
            </w:r>
            <w:r>
              <w:br/>
            </w:r>
            <w:r>
              <w:rPr>
                <w:b/>
                <w:bCs/>
              </w:rPr>
              <w:t>2</w:t>
            </w:r>
            <w:r>
              <w:t xml:space="preserve">: Quant layer for reporting data values about proteins related to different study variables i.e. the column index MUST refer to StudyVariables defined in the file. </w:t>
            </w:r>
            <w:r>
              <w:br/>
            </w:r>
            <w:r>
              <w:rPr>
                <w:b/>
                <w:bCs/>
              </w:rPr>
              <w:t>3</w:t>
            </w:r>
            <w:r>
              <w:t xml:space="preserve">: Quant layer for reporting data values about peptides related to different study variables i.e. the column index MUST refer to StudyVariables defined in the file. </w:t>
            </w:r>
            <w:r>
              <w:br/>
            </w:r>
            <w:r>
              <w:rPr>
                <w:b/>
                <w:bCs/>
              </w:rPr>
              <w:t>4</w:t>
            </w:r>
            <w:r>
              <w:t xml:space="preserve">: Quant layer for reporting data values about small molecules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lastRenderedPageBreak/>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135"/>
              <w:gridCol w:w="1180"/>
              <w:gridCol w:w="49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87" w:anchor="DataType" w:history="1">
                    <w:r w:rsidR="00D0245A">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88" w:anchor="ColumnIndex" w:history="1">
                    <w:r w:rsidR="00D0245A">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304629">
                  <w:pPr>
                    <w:rPr>
                      <w:sz w:val="24"/>
                    </w:rPr>
                  </w:pPr>
                  <w:hyperlink r:id="rId789" w:anchor="DataMatrix" w:history="1">
                    <w:r w:rsidR="00D0245A">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&lt;StudyVariableQuantLayer id="SV_QuantLayer_Protein_reporter_ion_intensity"&gt;</w:t>
            </w:r>
          </w:p>
          <w:p w:rsidR="00D0245A" w:rsidRDefault="00D0245A">
            <w:pPr>
              <w:pStyle w:val="HTMLPreformatted"/>
            </w:pPr>
            <w:r>
              <w:t xml:space="preserve">    &lt;DataType&gt;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&lt;/DataType&gt;</w:t>
            </w:r>
          </w:p>
          <w:p w:rsidR="00D0245A" w:rsidRDefault="00D0245A">
            <w:pPr>
              <w:pStyle w:val="HTMLPreformatted"/>
            </w:pPr>
            <w:r>
              <w:t xml:space="preserve">    &lt;ColumnIndex&gt;SV_group_A SV_group_B&lt;/ColumnIndex&gt;</w:t>
            </w:r>
          </w:p>
          <w:p w:rsidR="00D0245A" w:rsidRDefault="00D0245A">
            <w:pPr>
              <w:pStyle w:val="HTMLPreformatted"/>
            </w:pPr>
            <w:r>
              <w:t xml:space="preserve">    &lt;DataMatrix&gt;</w:t>
            </w:r>
          </w:p>
          <w:p w:rsidR="00D0245A" w:rsidRDefault="00D0245A">
            <w:pPr>
              <w:pStyle w:val="HTMLPreformatted"/>
            </w:pPr>
            <w:r>
              <w:t xml:space="preserve">        &lt;Row object_ref="DBSeq_1_sp_P00924_ENO1_YEAST"&gt;12.543762025430688 7.995378467031932&lt;/Row&gt;</w:t>
            </w:r>
          </w:p>
          <w:p w:rsidR="00D0245A" w:rsidRDefault="00D0245A">
            <w:pPr>
              <w:pStyle w:val="HTMLPreformatted"/>
            </w:pPr>
            <w:r>
              <w:t xml:space="preserve">  ...</w:t>
            </w:r>
          </w:p>
          <w:p w:rsidR="00D0245A" w:rsidRDefault="00D0245A">
            <w:pPr>
              <w:pStyle w:val="HTMLPreformatted"/>
            </w:pPr>
            <w:r>
              <w:t>&lt;/StudyVariableQuantLayer&gt;</w:t>
            </w:r>
          </w:p>
        </w:tc>
      </w:tr>
    </w:tbl>
    <w:p w:rsidR="00D0245A" w:rsidRDefault="00D0245A" w:rsidP="00D0245A"/>
    <w:p w:rsidR="00D0245A" w:rsidRDefault="00D0245A" w:rsidP="00D0245A">
      <w:pPr>
        <w:pStyle w:val="Heading2"/>
      </w:pPr>
      <w:bookmarkStart w:id="581" w:name="_Toc342392018"/>
      <w:bookmarkStart w:id="582" w:name="_Toc377391317"/>
      <w:r>
        <w:t>Element &lt;</w:t>
      </w:r>
      <w:bookmarkStart w:id="583" w:name="userParam"/>
      <w:r>
        <w:t>userParam</w:t>
      </w:r>
      <w:bookmarkEnd w:id="583"/>
      <w:r>
        <w:t>&gt;</w:t>
      </w:r>
      <w:bookmarkEnd w:id="581"/>
      <w:bookmarkEnd w:id="5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85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user-defined parameter.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UserParamType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6"/>
              <w:gridCol w:w="995"/>
              <w:gridCol w:w="824"/>
              <w:gridCol w:w="51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of the parameter, where appropriate (e.g.: xsd:float).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&lt;userParam value="examples/paper_iTraq4plex/iTraqQuantitationPSIMOD.xtp" name="Plugin configuration file"/&gt;</w:t>
            </w:r>
          </w:p>
        </w:tc>
      </w:tr>
    </w:tbl>
    <w:p w:rsidR="008A0493" w:rsidRDefault="008A0493" w:rsidP="00466496">
      <w:pPr>
        <w:spacing w:line="240" w:lineRule="auto"/>
      </w:pPr>
    </w:p>
    <w:p w:rsidR="00240FCF" w:rsidRPr="00BC4A15" w:rsidRDefault="00240FCF" w:rsidP="00466496">
      <w:pPr>
        <w:spacing w:line="240" w:lineRule="auto"/>
      </w:pPr>
    </w:p>
    <w:p w:rsidR="008B6BE0" w:rsidRDefault="00DB3ECF" w:rsidP="00466496">
      <w:pPr>
        <w:pStyle w:val="Heading1"/>
        <w:spacing w:line="240" w:lineRule="auto"/>
        <w:rPr>
          <w:lang w:val="en-GB"/>
        </w:rPr>
      </w:pPr>
      <w:bookmarkStart w:id="584" w:name="_Toc342392019"/>
      <w:bookmarkStart w:id="585" w:name="_Toc377391318"/>
      <w:r>
        <w:rPr>
          <w:lang w:val="en-GB"/>
        </w:rPr>
        <w:t>Specific Comments</w:t>
      </w:r>
      <w:r w:rsidR="00627E57">
        <w:rPr>
          <w:lang w:val="en-GB"/>
        </w:rPr>
        <w:t xml:space="preserve"> on schema</w:t>
      </w:r>
      <w:bookmarkEnd w:id="332"/>
      <w:bookmarkEnd w:id="584"/>
      <w:bookmarkEnd w:id="585"/>
      <w:r>
        <w:rPr>
          <w:lang w:val="en-GB"/>
        </w:rPr>
        <w:t xml:space="preserve"> </w:t>
      </w:r>
    </w:p>
    <w:p w:rsidR="004E2415" w:rsidRDefault="00F83B08" w:rsidP="00466496">
      <w:pPr>
        <w:pStyle w:val="nobreak"/>
        <w:spacing w:line="240" w:lineRule="auto"/>
        <w:rPr>
          <w:lang w:val="en-GB"/>
        </w:rPr>
      </w:pPr>
      <w:r>
        <w:rPr>
          <w:lang w:val="en-GB"/>
        </w:rPr>
        <w:t>In this section, several point</w:t>
      </w:r>
      <w:r w:rsidR="00C32842">
        <w:rPr>
          <w:lang w:val="en-GB"/>
        </w:rPr>
        <w:t>s</w:t>
      </w:r>
      <w:r>
        <w:rPr>
          <w:lang w:val="en-GB"/>
        </w:rPr>
        <w:t xml:space="preserve"> of documentation are elaborated beyond the core specification in Section</w:t>
      </w:r>
      <w:r w:rsidR="00627E57">
        <w:rPr>
          <w:lang w:val="en-GB"/>
        </w:rPr>
        <w:t xml:space="preserve"> </w:t>
      </w:r>
      <w:r w:rsidR="00B02E3C">
        <w:fldChar w:fldCharType="begin"/>
      </w:r>
      <w:r w:rsidR="00B02E3C">
        <w:instrText xml:space="preserve"> REF _Ref116791170 \r \h  \* MERGEFORMAT </w:instrText>
      </w:r>
      <w:r w:rsidR="00B02E3C">
        <w:fldChar w:fldCharType="separate"/>
      </w:r>
      <w:r w:rsidR="00284E58" w:rsidRPr="00284E58">
        <w:t>6</w:t>
      </w:r>
      <w:r w:rsidR="00B02E3C">
        <w:fldChar w:fldCharType="end"/>
      </w:r>
      <w:r>
        <w:rPr>
          <w:lang w:val="en-GB"/>
        </w:rPr>
        <w:t>.</w:t>
      </w:r>
    </w:p>
    <w:p w:rsidR="004E2415" w:rsidRDefault="004E2415" w:rsidP="00466496">
      <w:pPr>
        <w:spacing w:line="240" w:lineRule="auto"/>
        <w:rPr>
          <w:lang w:val="en-GB"/>
        </w:rPr>
      </w:pPr>
    </w:p>
    <w:p w:rsidR="004E1E24" w:rsidRPr="00CB435E" w:rsidRDefault="004E1E24" w:rsidP="00CB435E">
      <w:pPr>
        <w:pStyle w:val="Heading2"/>
      </w:pPr>
      <w:bookmarkStart w:id="586" w:name="_Toc295300723"/>
      <w:bookmarkStart w:id="587" w:name="_Toc342392020"/>
      <w:bookmarkStart w:id="588" w:name="_Toc377391319"/>
      <w:r w:rsidRPr="00CB435E">
        <w:t>File extension</w:t>
      </w:r>
      <w:bookmarkEnd w:id="586"/>
      <w:r w:rsidRPr="00CB435E">
        <w:t xml:space="preserve"> and compression</w:t>
      </w:r>
      <w:bookmarkEnd w:id="587"/>
      <w:bookmarkEnd w:id="588"/>
    </w:p>
    <w:p w:rsidR="004E1E24" w:rsidRPr="004E1E24" w:rsidRDefault="004E1E24" w:rsidP="00CB63C3">
      <w:pPr>
        <w:rPr>
          <w:lang w:val="en-GB"/>
        </w:rPr>
      </w:pPr>
      <w:r w:rsidRPr="004E1E24">
        <w:rPr>
          <w:lang w:val="en-GB"/>
        </w:rPr>
        <w:t xml:space="preserve">It is noted that standard file compression algorithms greatly reduce the </w:t>
      </w:r>
      <w:r w:rsidR="00CA43A1">
        <w:rPr>
          <w:lang w:val="en-GB"/>
        </w:rPr>
        <w:t>mzQuantML</w:t>
      </w:r>
      <w:r w:rsidRPr="004E1E24">
        <w:rPr>
          <w:lang w:val="en-GB"/>
        </w:rPr>
        <w:t xml:space="preserve"> file sizes, speeding up file transfers and uploads / downloads. It is also noted that software implementing </w:t>
      </w:r>
      <w:r w:rsidR="00CA43A1">
        <w:rPr>
          <w:lang w:val="en-GB"/>
        </w:rPr>
        <w:t>mzQuantML</w:t>
      </w:r>
      <w:r w:rsidRPr="004E1E24">
        <w:rPr>
          <w:lang w:val="en-GB"/>
        </w:rPr>
        <w:t xml:space="preserve"> import or export will </w:t>
      </w:r>
      <w:r w:rsidR="007C10E9">
        <w:rPr>
          <w:lang w:val="en-GB"/>
        </w:rPr>
        <w:t xml:space="preserve">be expected to </w:t>
      </w:r>
      <w:r w:rsidRPr="004E1E24">
        <w:rPr>
          <w:lang w:val="en-GB"/>
        </w:rPr>
        <w:t xml:space="preserve">benefit in performance from working with compressed </w:t>
      </w:r>
      <w:r w:rsidR="00CA43A1">
        <w:rPr>
          <w:lang w:val="en-GB"/>
        </w:rPr>
        <w:t>mzQuantML</w:t>
      </w:r>
      <w:r w:rsidRPr="004E1E24">
        <w:rPr>
          <w:lang w:val="en-GB"/>
        </w:rPr>
        <w:t xml:space="preserve">, since the compression and </w:t>
      </w:r>
      <w:r w:rsidRPr="004E1E24">
        <w:rPr>
          <w:lang w:val="en-GB"/>
        </w:rPr>
        <w:lastRenderedPageBreak/>
        <w:t xml:space="preserve">decompression algorithms are expected to give significant performance gains over disk access times for non-compressed files. As such, it is RECOMMENDED that </w:t>
      </w:r>
      <w:r w:rsidR="00CA43A1">
        <w:rPr>
          <w:lang w:val="en-GB"/>
        </w:rPr>
        <w:t>mzQuantML</w:t>
      </w:r>
      <w:r w:rsidRPr="004E1E24">
        <w:rPr>
          <w:lang w:val="en-GB"/>
        </w:rPr>
        <w:t xml:space="preserve"> files are compressed using gzip from all software that exports </w:t>
      </w:r>
      <w:r w:rsidR="00CA43A1">
        <w:rPr>
          <w:lang w:val="en-GB"/>
        </w:rPr>
        <w:t>mzQuantML</w:t>
      </w:r>
      <w:r w:rsidRPr="004E1E24">
        <w:rPr>
          <w:lang w:val="en-GB"/>
        </w:rPr>
        <w:t xml:space="preserve"> and software that imports SHOULD be expected to read gzipped files, as well as native (non-compressed) </w:t>
      </w:r>
      <w:r w:rsidR="00CA43A1">
        <w:rPr>
          <w:lang w:val="en-GB"/>
        </w:rPr>
        <w:t>mzQuantML</w:t>
      </w:r>
      <w:r w:rsidRPr="004E1E24">
        <w:rPr>
          <w:lang w:val="en-GB"/>
        </w:rPr>
        <w:t xml:space="preserve"> files. The file extension for native </w:t>
      </w:r>
      <w:r w:rsidR="00CA43A1">
        <w:rPr>
          <w:lang w:val="en-GB"/>
        </w:rPr>
        <w:t>mzQuantML</w:t>
      </w:r>
      <w:r w:rsidRPr="004E1E24">
        <w:rPr>
          <w:lang w:val="en-GB"/>
        </w:rPr>
        <w:t xml:space="preserve"> files SHOULD be “.mz</w:t>
      </w:r>
      <w:r w:rsidR="007767B2">
        <w:rPr>
          <w:lang w:val="en-GB"/>
        </w:rPr>
        <w:t>q</w:t>
      </w:r>
      <w:r w:rsidRPr="004E1E24">
        <w:rPr>
          <w:lang w:val="en-GB"/>
        </w:rPr>
        <w:t>” and for compr</w:t>
      </w:r>
      <w:r w:rsidR="007D57A4">
        <w:rPr>
          <w:lang w:val="en-GB"/>
        </w:rPr>
        <w:t>essed files SHOULD be “mz</w:t>
      </w:r>
      <w:r w:rsidR="00606203">
        <w:rPr>
          <w:lang w:val="en-GB"/>
        </w:rPr>
        <w:t>q</w:t>
      </w:r>
      <w:r w:rsidR="007D57A4">
        <w:rPr>
          <w:lang w:val="en-GB"/>
        </w:rPr>
        <w:t>.gz</w:t>
      </w:r>
      <w:r w:rsidRPr="004E1E24">
        <w:rPr>
          <w:lang w:val="en-GB"/>
        </w:rPr>
        <w:t>”.</w:t>
      </w:r>
    </w:p>
    <w:p w:rsidR="00515462" w:rsidRDefault="00515462" w:rsidP="00466496">
      <w:pPr>
        <w:spacing w:line="240" w:lineRule="auto"/>
        <w:rPr>
          <w:lang w:val="en-GB"/>
        </w:rPr>
      </w:pPr>
    </w:p>
    <w:p w:rsidR="00515462" w:rsidRDefault="00515462" w:rsidP="00466496">
      <w:pPr>
        <w:pStyle w:val="Heading2"/>
        <w:spacing w:line="240" w:lineRule="auto"/>
        <w:rPr>
          <w:lang w:val="en-GB"/>
        </w:rPr>
      </w:pPr>
      <w:bookmarkStart w:id="589" w:name="_Toc342392021"/>
      <w:bookmarkStart w:id="590" w:name="_Toc377391320"/>
      <w:r>
        <w:rPr>
          <w:lang w:val="en-GB"/>
        </w:rPr>
        <w:t>Referencing elements within the document</w:t>
      </w:r>
      <w:bookmarkEnd w:id="589"/>
      <w:bookmarkEnd w:id="590"/>
    </w:p>
    <w:p w:rsidR="00515462" w:rsidRDefault="00EE600C" w:rsidP="00CB63C3">
      <w:pPr>
        <w:rPr>
          <w:lang w:val="en-GB"/>
        </w:rPr>
      </w:pPr>
      <w:r>
        <w:rPr>
          <w:lang w:val="en-GB"/>
        </w:rPr>
        <w:t>A number of elements within the schema have an attribute which is used to reference an element elsewhere in the file</w:t>
      </w:r>
      <w:r w:rsidR="000E2575">
        <w:rPr>
          <w:lang w:val="en-GB"/>
        </w:rPr>
        <w:t xml:space="preserve"> using the</w:t>
      </w:r>
      <w:r w:rsidR="000E2575" w:rsidRPr="000E2575">
        <w:rPr>
          <w:lang w:val="en-GB"/>
        </w:rPr>
        <w:t xml:space="preserve"> unique identifier</w:t>
      </w:r>
      <w:r w:rsidR="000E2575">
        <w:rPr>
          <w:lang w:val="en-GB"/>
        </w:rPr>
        <w:t xml:space="preserve"> of the referenced element</w:t>
      </w:r>
      <w:r>
        <w:rPr>
          <w:lang w:val="en-GB"/>
        </w:rPr>
        <w:t>. These attributes</w:t>
      </w:r>
      <w:r w:rsidR="009B4C9B">
        <w:rPr>
          <w:lang w:val="en-GB"/>
        </w:rPr>
        <w:t xml:space="preserve"> are named</w:t>
      </w:r>
      <w:r>
        <w:rPr>
          <w:lang w:val="en-GB"/>
        </w:rPr>
        <w:t xml:space="preserve"> follow</w:t>
      </w:r>
      <w:r w:rsidR="009B4C9B">
        <w:rPr>
          <w:lang w:val="en-GB"/>
        </w:rPr>
        <w:t>ing</w:t>
      </w:r>
      <w:r>
        <w:rPr>
          <w:lang w:val="en-GB"/>
        </w:rPr>
        <w:t xml:space="preserve"> the convention</w:t>
      </w:r>
      <w:r w:rsidR="00B3073B">
        <w:rPr>
          <w:lang w:val="en-GB"/>
        </w:rPr>
        <w:t>:</w:t>
      </w:r>
      <w:r>
        <w:rPr>
          <w:lang w:val="en-GB"/>
        </w:rPr>
        <w:t xml:space="preserve"> </w:t>
      </w:r>
      <w:r w:rsidR="00B3073B">
        <w:rPr>
          <w:lang w:val="en-GB"/>
        </w:rPr>
        <w:t>“[elementName]_ref”</w:t>
      </w:r>
      <w:r w:rsidR="00542565">
        <w:rPr>
          <w:lang w:val="en-GB"/>
        </w:rPr>
        <w:t xml:space="preserve">. The uniqueness of the value in the “id” attribute of elements is validated using </w:t>
      </w:r>
      <w:r w:rsidR="00542565" w:rsidRPr="00542565">
        <w:rPr>
          <w:lang w:val="en-GB"/>
        </w:rPr>
        <w:t>xsd:</w:t>
      </w:r>
      <w:r w:rsidR="00CA20B7">
        <w:rPr>
          <w:lang w:val="en-GB"/>
        </w:rPr>
        <w:t>ID</w:t>
      </w:r>
      <w:r w:rsidR="00821ECC">
        <w:rPr>
          <w:lang w:val="en-GB"/>
        </w:rPr>
        <w:t>,</w:t>
      </w:r>
      <w:r w:rsidR="00542565">
        <w:rPr>
          <w:lang w:val="en-GB"/>
        </w:rPr>
        <w:t xml:space="preserve"> </w:t>
      </w:r>
      <w:r w:rsidR="00B3073B">
        <w:rPr>
          <w:lang w:val="en-GB"/>
        </w:rPr>
        <w:t>and the integr</w:t>
      </w:r>
      <w:r w:rsidR="0014505E">
        <w:rPr>
          <w:lang w:val="en-GB"/>
        </w:rPr>
        <w:t>i</w:t>
      </w:r>
      <w:r w:rsidR="00B3073B">
        <w:rPr>
          <w:lang w:val="en-GB"/>
        </w:rPr>
        <w:t>ty of the reference is validated using xsd:</w:t>
      </w:r>
      <w:r w:rsidR="00CA20B7">
        <w:rPr>
          <w:lang w:val="en-GB"/>
        </w:rPr>
        <w:t>IDREF</w:t>
      </w:r>
      <w:r w:rsidR="00821ECC">
        <w:rPr>
          <w:lang w:val="en-GB"/>
        </w:rPr>
        <w:t>,</w:t>
      </w:r>
      <w:r w:rsidR="00B3073B">
        <w:rPr>
          <w:lang w:val="en-GB"/>
        </w:rPr>
        <w:t xml:space="preserve"> defined within the schema.</w:t>
      </w:r>
      <w:r w:rsidR="00CA20B7">
        <w:rPr>
          <w:lang w:val="en-GB"/>
        </w:rPr>
        <w:t xml:space="preserve"> As such, using XML Schema validation alone, it would be possible to reference an incorrect type of element (since IDREF does not enforce the type of element). </w:t>
      </w:r>
      <w:r w:rsidR="00D733CB">
        <w:rPr>
          <w:lang w:val="en-GB"/>
        </w:rPr>
        <w:t xml:space="preserve">However, for a file to be semantically valid, references to the correct type of element </w:t>
      </w:r>
      <w:r w:rsidR="00AE627C">
        <w:rPr>
          <w:lang w:val="en-GB"/>
        </w:rPr>
        <w:t xml:space="preserve">MUST </w:t>
      </w:r>
      <w:r w:rsidR="00D733CB">
        <w:rPr>
          <w:lang w:val="en-GB"/>
        </w:rPr>
        <w:t xml:space="preserve">be provided and </w:t>
      </w:r>
      <w:r w:rsidR="00AE627C">
        <w:rPr>
          <w:lang w:val="en-GB"/>
        </w:rPr>
        <w:t xml:space="preserve">the </w:t>
      </w:r>
      <w:r w:rsidR="00D733CB">
        <w:rPr>
          <w:lang w:val="en-GB"/>
        </w:rPr>
        <w:t>semantic validation software check</w:t>
      </w:r>
      <w:r w:rsidR="00AE627C">
        <w:rPr>
          <w:lang w:val="en-GB"/>
        </w:rPr>
        <w:t>s</w:t>
      </w:r>
      <w:r w:rsidR="00D733CB">
        <w:rPr>
          <w:lang w:val="en-GB"/>
        </w:rPr>
        <w:t xml:space="preserve"> these rules.</w:t>
      </w:r>
    </w:p>
    <w:p w:rsidR="000E2575" w:rsidRPr="004E2415" w:rsidRDefault="000E2575" w:rsidP="00466496">
      <w:pPr>
        <w:spacing w:line="240" w:lineRule="auto"/>
        <w:rPr>
          <w:lang w:val="en-GB"/>
        </w:rPr>
      </w:pPr>
    </w:p>
    <w:p w:rsidR="00805A43" w:rsidRDefault="00805A43" w:rsidP="00466496">
      <w:pPr>
        <w:pStyle w:val="Heading2"/>
        <w:spacing w:line="240" w:lineRule="auto"/>
      </w:pPr>
      <w:bookmarkStart w:id="591" w:name="_Toc342392022"/>
      <w:bookmarkStart w:id="592" w:name="_Toc377391321"/>
      <w:r w:rsidRPr="00805A43">
        <w:t>Unknown modifications</w:t>
      </w:r>
      <w:bookmarkEnd w:id="591"/>
      <w:bookmarkEnd w:id="592"/>
    </w:p>
    <w:p w:rsidR="005827EC" w:rsidRDefault="005827EC" w:rsidP="00CB63C3">
      <w:r>
        <w:t>In version 1.</w:t>
      </w:r>
      <w:r w:rsidR="00E5778B">
        <w:t>0</w:t>
      </w:r>
      <w:r>
        <w:t xml:space="preserve">.0, only cvParam elements can be given on </w:t>
      </w:r>
      <w:r w:rsidR="008D00DA">
        <w:t>&lt;</w:t>
      </w:r>
      <w:r>
        <w:t>Peptide</w:t>
      </w:r>
      <w:r w:rsidR="00CB63C3">
        <w:t>Consensus</w:t>
      </w:r>
      <w:r w:rsidR="008D00DA">
        <w:t>&gt;:&lt;</w:t>
      </w:r>
      <w:r w:rsidR="00EC750F">
        <w:t>Modification</w:t>
      </w:r>
      <w:r w:rsidR="008D00DA">
        <w:t>&gt;</w:t>
      </w:r>
      <w:r>
        <w:t xml:space="preserve"> and a term “unknown modification” has been added to the PSI-MS CV. This term MUST only be used if the identified modification is not present in UNIMOD (or other allowed CV), according to the identity of the residue modifi</w:t>
      </w:r>
      <w:r w:rsidR="006807FB">
        <w:t>ed and the delta mass, within the parent tolerance specified in the search</w:t>
      </w:r>
      <w:r>
        <w:t xml:space="preserve">. </w:t>
      </w:r>
      <w:r w:rsidR="00C51A85">
        <w:t>The semantic validator will check any uses of the “unknown modification” term</w:t>
      </w:r>
      <w:r w:rsidR="00273678">
        <w:t xml:space="preserve"> (</w:t>
      </w:r>
      <w:r w:rsidR="00273678" w:rsidRPr="00273678">
        <w:t>MS:1001460</w:t>
      </w:r>
      <w:r w:rsidR="00273678">
        <w:t>)</w:t>
      </w:r>
      <w:r w:rsidR="00C51A85">
        <w:t xml:space="preserve"> and reject files if the modification is present in UNIMOD. </w:t>
      </w:r>
    </w:p>
    <w:p w:rsidR="00204953" w:rsidRDefault="00204953" w:rsidP="00466496">
      <w:pPr>
        <w:spacing w:line="240" w:lineRule="auto"/>
      </w:pPr>
    </w:p>
    <w:p w:rsidR="00D60965" w:rsidRDefault="00D60965" w:rsidP="00466496">
      <w:pPr>
        <w:spacing w:line="240" w:lineRule="auto"/>
      </w:pPr>
    </w:p>
    <w:p w:rsidR="00805A43" w:rsidRDefault="00805A43" w:rsidP="00466496">
      <w:pPr>
        <w:spacing w:line="240" w:lineRule="auto"/>
        <w:rPr>
          <w:highlight w:val="yellow"/>
        </w:rPr>
      </w:pPr>
    </w:p>
    <w:p w:rsidR="00E93F8D" w:rsidRPr="00805A43" w:rsidRDefault="00E93F8D" w:rsidP="00466496">
      <w:pPr>
        <w:spacing w:line="240" w:lineRule="auto"/>
        <w:rPr>
          <w:highlight w:val="yellow"/>
        </w:rPr>
      </w:pPr>
    </w:p>
    <w:p w:rsidR="008B6BE0" w:rsidRDefault="008B6BE0" w:rsidP="00466496">
      <w:pPr>
        <w:pStyle w:val="Heading1"/>
        <w:spacing w:line="240" w:lineRule="auto"/>
        <w:rPr>
          <w:lang w:val="en-GB"/>
        </w:rPr>
      </w:pPr>
      <w:bookmarkStart w:id="593" w:name="_Ref170622236"/>
      <w:bookmarkStart w:id="594" w:name="_Toc170636047"/>
      <w:bookmarkStart w:id="595" w:name="_Toc342392023"/>
      <w:bookmarkStart w:id="596" w:name="_Toc377391322"/>
      <w:bookmarkStart w:id="597" w:name="_Toc111817895"/>
      <w:bookmarkStart w:id="598" w:name="_Toc118017570"/>
      <w:r>
        <w:rPr>
          <w:lang w:val="en-GB"/>
        </w:rPr>
        <w:t>Conclusions</w:t>
      </w:r>
      <w:bookmarkEnd w:id="593"/>
      <w:bookmarkEnd w:id="594"/>
      <w:bookmarkEnd w:id="595"/>
      <w:bookmarkEnd w:id="596"/>
    </w:p>
    <w:p w:rsidR="008B6BE0" w:rsidRDefault="008B6BE0" w:rsidP="009B66BA">
      <w:pPr>
        <w:rPr>
          <w:lang w:val="en-GB"/>
        </w:rPr>
      </w:pPr>
      <w:r w:rsidRPr="00A329E2">
        <w:rPr>
          <w:lang w:val="en-GB"/>
        </w:rPr>
        <w:t xml:space="preserve">This document contains the specifications for using the </w:t>
      </w:r>
      <w:r w:rsidR="00CA43A1">
        <w:rPr>
          <w:lang w:val="en-GB"/>
        </w:rPr>
        <w:t>mzQuantML</w:t>
      </w:r>
      <w:r w:rsidRPr="00A329E2">
        <w:rPr>
          <w:lang w:val="en-GB"/>
        </w:rPr>
        <w:t xml:space="preserve"> format to represent </w:t>
      </w:r>
      <w:r w:rsidR="00A329E2">
        <w:rPr>
          <w:lang w:val="en-GB"/>
        </w:rPr>
        <w:t>results from peptide and protein identification pipelines</w:t>
      </w:r>
      <w:r w:rsidRPr="00A329E2">
        <w:rPr>
          <w:lang w:val="en-GB"/>
        </w:rPr>
        <w:t>, in the context of a proteomics investigation. This specification, in conjunction with the XML Schema</w:t>
      </w:r>
      <w:r w:rsidR="005517FE">
        <w:rPr>
          <w:lang w:val="en-GB"/>
        </w:rPr>
        <w:t>, mapping file and CV</w:t>
      </w:r>
      <w:r w:rsidRPr="00A329E2">
        <w:rPr>
          <w:lang w:val="en-GB"/>
        </w:rPr>
        <w:t xml:space="preserve"> constitute a proposal for a standard from the Proteomics Standards Initiative. These artefacts are currently undergoing the PSI document process standardization process, which will result in a standard officially sanctioned by PSI.</w:t>
      </w:r>
    </w:p>
    <w:p w:rsidR="006B02A5" w:rsidRPr="00E86995" w:rsidRDefault="006B02A5" w:rsidP="00466496">
      <w:pPr>
        <w:spacing w:line="240" w:lineRule="auto"/>
        <w:rPr>
          <w:highlight w:val="yellow"/>
          <w:lang w:val="en-GB"/>
        </w:rPr>
      </w:pPr>
    </w:p>
    <w:p w:rsidR="00BA2856" w:rsidRPr="00D77D22" w:rsidRDefault="006B02A5" w:rsidP="00466496">
      <w:pPr>
        <w:pStyle w:val="Heading1"/>
        <w:spacing w:line="240" w:lineRule="auto"/>
      </w:pPr>
      <w:bookmarkStart w:id="599" w:name="_Toc342392024"/>
      <w:bookmarkStart w:id="600" w:name="_Toc377391323"/>
      <w:r w:rsidRPr="00D77D22">
        <w:t>Authors</w:t>
      </w:r>
      <w:r w:rsidR="005B103B" w:rsidRPr="00D77D22">
        <w:t xml:space="preserve"> and Contributors</w:t>
      </w:r>
      <w:bookmarkEnd w:id="599"/>
      <w:bookmarkEnd w:id="600"/>
    </w:p>
    <w:bookmarkEnd w:id="597"/>
    <w:bookmarkEnd w:id="598"/>
    <w:p w:rsidR="00D81DE0" w:rsidRDefault="00D81DE0" w:rsidP="00466496">
      <w:pPr>
        <w:spacing w:line="240" w:lineRule="auto"/>
        <w:rPr>
          <w:lang w:val="pt-BR"/>
        </w:rPr>
      </w:pPr>
    </w:p>
    <w:p w:rsidR="00D01283" w:rsidRDefault="00D01283" w:rsidP="00466496">
      <w:pPr>
        <w:spacing w:line="240" w:lineRule="auto"/>
        <w:rPr>
          <w:lang w:val="pt-BR"/>
        </w:rPr>
      </w:pPr>
      <w:r>
        <w:rPr>
          <w:lang w:val="pt-BR"/>
        </w:rPr>
        <w:t>Authors of this specification:</w:t>
      </w:r>
    </w:p>
    <w:p w:rsidR="00D81DE0" w:rsidRDefault="00D81DE0" w:rsidP="00466496">
      <w:pPr>
        <w:spacing w:line="240" w:lineRule="auto"/>
      </w:pPr>
    </w:p>
    <w:p w:rsidR="00E841BE" w:rsidRPr="00E841BE" w:rsidRDefault="00E841BE" w:rsidP="00E841BE">
      <w:pPr>
        <w:numPr>
          <w:ilvl w:val="0"/>
          <w:numId w:val="43"/>
        </w:numPr>
        <w:spacing w:line="240" w:lineRule="auto"/>
      </w:pPr>
      <w:r w:rsidRPr="00E841BE">
        <w:t>Mathias Walzer,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Oliver Kohlbacher,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Florian Reisinger, European Bioinformatics Institute</w:t>
      </w:r>
      <w:r w:rsidR="001A0581">
        <w:t xml:space="preserve">, </w:t>
      </w:r>
      <w:r w:rsidR="00B53334" w:rsidRPr="00B53334">
        <w:rPr>
          <w:lang w:val="en-GB"/>
        </w:rPr>
        <w:t>Wellcome Trust Genome Campus, Hinxton, Cambridge, UK</w:t>
      </w:r>
    </w:p>
    <w:p w:rsidR="00E841BE" w:rsidRPr="00E841BE" w:rsidRDefault="00E841BE" w:rsidP="00E841BE">
      <w:pPr>
        <w:numPr>
          <w:ilvl w:val="0"/>
          <w:numId w:val="43"/>
        </w:numPr>
        <w:spacing w:line="240" w:lineRule="auto"/>
      </w:pPr>
      <w:r w:rsidRPr="00E841BE">
        <w:rPr>
          <w:lang w:val="es-ES"/>
        </w:rPr>
        <w:t>J. Alberto Medina-Aunon</w:t>
      </w:r>
      <w:r w:rsidRPr="00E841BE">
        <w:t xml:space="preserve">, </w:t>
      </w:r>
      <w:r w:rsidR="005C1B8F" w:rsidRPr="005C1B8F">
        <w:rPr>
          <w:lang w:val="es-ES"/>
        </w:rPr>
        <w:t>Proteomics Facility, Centro Nacional de Biotecnología - CSIC, Madrid, Spain</w:t>
      </w:r>
    </w:p>
    <w:p w:rsidR="00E841BE" w:rsidRPr="00E841BE" w:rsidRDefault="00E841BE" w:rsidP="00E841BE">
      <w:pPr>
        <w:numPr>
          <w:ilvl w:val="0"/>
          <w:numId w:val="43"/>
        </w:numPr>
        <w:spacing w:line="240" w:lineRule="auto"/>
        <w:rPr>
          <w:lang w:val="de-DE"/>
        </w:rPr>
      </w:pPr>
      <w:r w:rsidRPr="00E841BE">
        <w:rPr>
          <w:lang w:val="de-DE"/>
        </w:rPr>
        <w:t>Julian Uszkoreit,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Gerhard Mayer,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Martin Eisenacher,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pPr>
      <w:r w:rsidRPr="00E841BE">
        <w:t xml:space="preserve">Andrew R Jones, </w:t>
      </w:r>
      <w:r>
        <w:t xml:space="preserve">Institute of Integrative Biology, </w:t>
      </w:r>
      <w:r w:rsidRPr="00E841BE">
        <w:t>University of Liverpool</w:t>
      </w:r>
      <w:r w:rsidR="00FB1058">
        <w:t>, UK</w:t>
      </w:r>
    </w:p>
    <w:p w:rsidR="00D34AED" w:rsidRDefault="00D34AED" w:rsidP="00466496">
      <w:pPr>
        <w:spacing w:line="240" w:lineRule="auto"/>
      </w:pPr>
    </w:p>
    <w:p w:rsidR="00D81DE0" w:rsidRDefault="006239D3" w:rsidP="00466496">
      <w:pPr>
        <w:spacing w:line="240" w:lineRule="auto"/>
      </w:pPr>
      <w:r>
        <w:t>Correspondence</w:t>
      </w:r>
      <w:r w:rsidR="00D81DE0">
        <w:t xml:space="preserve"> -  </w:t>
      </w:r>
      <w:hyperlink r:id="rId790" w:history="1">
        <w:r w:rsidR="00D81DE0" w:rsidRPr="003B09BA">
          <w:rPr>
            <w:rStyle w:val="Hyperlink"/>
          </w:rPr>
          <w:t>andrew.jones@liv.ac.uk</w:t>
        </w:r>
      </w:hyperlink>
    </w:p>
    <w:p w:rsidR="00D81DE0" w:rsidRDefault="00D81DE0" w:rsidP="00466496">
      <w:pPr>
        <w:spacing w:line="240" w:lineRule="auto"/>
      </w:pPr>
    </w:p>
    <w:p w:rsidR="00D01283" w:rsidRDefault="00D01283" w:rsidP="00466496">
      <w:pPr>
        <w:spacing w:line="240" w:lineRule="auto"/>
      </w:pPr>
    </w:p>
    <w:p w:rsidR="008B6BE0" w:rsidRDefault="008B6BE0" w:rsidP="00466496">
      <w:pPr>
        <w:spacing w:line="240" w:lineRule="auto"/>
        <w:rPr>
          <w:lang w:val="en-GB"/>
        </w:rPr>
      </w:pPr>
      <w:r>
        <w:rPr>
          <w:lang w:val="en-GB"/>
        </w:rPr>
        <w:lastRenderedPageBreak/>
        <w:t xml:space="preserve">In addition to the authors, </w:t>
      </w:r>
      <w:r w:rsidR="00D34AED">
        <w:rPr>
          <w:lang w:val="en-GB"/>
        </w:rPr>
        <w:t>numerous p</w:t>
      </w:r>
      <w:r>
        <w:rPr>
          <w:lang w:val="en-GB"/>
        </w:rPr>
        <w:t xml:space="preserve">eople contributed to the model development, gave feedback or tested </w:t>
      </w:r>
      <w:r w:rsidR="00CA43A1">
        <w:rPr>
          <w:lang w:val="en-GB"/>
        </w:rPr>
        <w:t>mzQuantML</w:t>
      </w:r>
      <w:r w:rsidR="00D34AED">
        <w:rPr>
          <w:lang w:val="en-GB"/>
        </w:rPr>
        <w:t>. A complete list will populate these specifications once the format has completed the PSI document process.</w:t>
      </w:r>
    </w:p>
    <w:p w:rsidR="00A12DD3" w:rsidRPr="00E86995" w:rsidRDefault="00A12DD3" w:rsidP="00466496">
      <w:pPr>
        <w:spacing w:line="240" w:lineRule="auto"/>
        <w:rPr>
          <w:highlight w:val="yellow"/>
          <w:lang w:val="en-GB"/>
        </w:rPr>
      </w:pPr>
    </w:p>
    <w:p w:rsidR="00C226A7" w:rsidRPr="00D77D22" w:rsidRDefault="00C226A7" w:rsidP="00466496">
      <w:pPr>
        <w:pStyle w:val="Heading1"/>
        <w:spacing w:line="240" w:lineRule="auto"/>
      </w:pPr>
      <w:bookmarkStart w:id="601" w:name="_Toc342392025"/>
      <w:bookmarkStart w:id="602" w:name="_Toc377391324"/>
      <w:r w:rsidRPr="00D77D22">
        <w:t>References</w:t>
      </w:r>
      <w:bookmarkEnd w:id="601"/>
      <w:bookmarkEnd w:id="602"/>
    </w:p>
    <w:p w:rsidR="00022172" w:rsidRPr="00022172" w:rsidRDefault="00022172" w:rsidP="00466496">
      <w:pPr>
        <w:numPr>
          <w:ilvl w:val="0"/>
          <w:numId w:val="30"/>
        </w:numPr>
        <w:spacing w:line="240" w:lineRule="auto"/>
        <w:rPr>
          <w:lang w:val="en-GB"/>
        </w:rPr>
      </w:pPr>
      <w:r w:rsidRPr="00022172">
        <w:rPr>
          <w:lang w:val="en-GB"/>
        </w:rPr>
        <w:t xml:space="preserve">[RFC2119] Bradner, S. (1997). "Key words for use in RFCs to Indicate Requirement Levels, Internet Engineering Task Force, RFC 2119, </w:t>
      </w:r>
      <w:hyperlink r:id="rId791" w:history="1">
        <w:r w:rsidR="00051C9F" w:rsidRPr="00281873">
          <w:rPr>
            <w:rStyle w:val="Hyperlink"/>
            <w:lang w:val="en-GB"/>
          </w:rPr>
          <w:t>http://www.ietf.org/rfc/rfc2119.txt</w:t>
        </w:r>
      </w:hyperlink>
      <w:r w:rsidRPr="00022172">
        <w:rPr>
          <w:lang w:val="en-GB"/>
        </w:rPr>
        <w:t>.</w:t>
      </w:r>
    </w:p>
    <w:p w:rsidR="00022172" w:rsidRPr="00022172" w:rsidRDefault="00022172" w:rsidP="00466496">
      <w:pPr>
        <w:numPr>
          <w:ilvl w:val="0"/>
          <w:numId w:val="30"/>
        </w:numPr>
        <w:spacing w:line="240" w:lineRule="auto"/>
        <w:rPr>
          <w:lang w:val="en-GB"/>
        </w:rPr>
      </w:pPr>
      <w:r w:rsidRPr="00022172">
        <w:rPr>
          <w:lang w:val="en-GB"/>
        </w:rPr>
        <w:t xml:space="preserve">[Jones 07] Jones AR, Miller M, Spellman P and Pizarro A. Specification documentation for the Functional Genomics Experiment (FuGE) model: user guide. Version 1 (final): </w:t>
      </w:r>
      <w:hyperlink r:id="rId792" w:history="1">
        <w:r w:rsidR="00051C9F" w:rsidRPr="00281873">
          <w:rPr>
            <w:rStyle w:val="Hyperlink"/>
            <w:lang w:val="en-GB"/>
          </w:rPr>
          <w:t>http://fuge.sourceforge.net/dev/V1Final/FuGE-v1-SpecDoc.doc</w:t>
        </w:r>
      </w:hyperlink>
      <w:r w:rsidRPr="00022172">
        <w:rPr>
          <w:lang w:val="en-GB"/>
        </w:rPr>
        <w:t xml:space="preserve">.  </w:t>
      </w:r>
    </w:p>
    <w:p w:rsidR="00C226A7" w:rsidRDefault="00022172" w:rsidP="00466496">
      <w:pPr>
        <w:numPr>
          <w:ilvl w:val="0"/>
          <w:numId w:val="30"/>
        </w:numPr>
        <w:spacing w:line="240" w:lineRule="auto"/>
        <w:rPr>
          <w:lang w:val="en-GB"/>
        </w:rPr>
      </w:pPr>
      <w:r w:rsidRPr="00C862DC">
        <w:rPr>
          <w:lang w:val="en-GB"/>
        </w:rPr>
        <w:t>[</w:t>
      </w:r>
      <w:r w:rsidR="00D00B63">
        <w:rPr>
          <w:lang w:val="en-GB"/>
        </w:rPr>
        <w:t>Martens11</w:t>
      </w:r>
      <w:r w:rsidRPr="00C862DC">
        <w:rPr>
          <w:lang w:val="en-GB"/>
        </w:rPr>
        <w:t xml:space="preserve">] </w:t>
      </w:r>
      <w:r w:rsidR="001B7E0C" w:rsidRPr="001B7E0C">
        <w:rPr>
          <w:lang w:val="en-GB"/>
        </w:rPr>
        <w:t>Martens L, Chambers M, Sturm M, Kessner D, Levander F, Shofstahl J, Tang W, Rompp A, Neumann S, Pizarro A, Montecchi-Palazzi L, Tasman N, Coleman M, Reisinger F, Souda P, Hermjakob H, Binz P, Deutsch E</w:t>
      </w:r>
      <w:r w:rsidR="001B7E0C">
        <w:rPr>
          <w:lang w:val="en-GB"/>
        </w:rPr>
        <w:t xml:space="preserve">. </w:t>
      </w:r>
      <w:r w:rsidR="001B7E0C" w:rsidRPr="001B7E0C">
        <w:rPr>
          <w:lang w:val="en-GB"/>
        </w:rPr>
        <w:t>mzML--a Community Standard for Mass Spectrometry Data</w:t>
      </w:r>
      <w:r w:rsidR="001B7E0C">
        <w:rPr>
          <w:lang w:val="en-GB"/>
        </w:rPr>
        <w:t xml:space="preserve"> </w:t>
      </w:r>
      <w:r w:rsidR="001B7E0C" w:rsidRPr="001B7E0C">
        <w:rPr>
          <w:lang w:val="en-GB"/>
        </w:rPr>
        <w:t>MOLECULAR &amp; CELLULAR PROTEOMICS, 10, R110 000133, 2011</w:t>
      </w:r>
    </w:p>
    <w:p w:rsidR="00051C9F" w:rsidRPr="00C862DC" w:rsidRDefault="00051C9F" w:rsidP="00466496">
      <w:pPr>
        <w:spacing w:line="240" w:lineRule="auto"/>
        <w:ind w:left="720"/>
        <w:rPr>
          <w:lang w:val="en-GB"/>
        </w:rPr>
      </w:pPr>
    </w:p>
    <w:p w:rsidR="00507A7E" w:rsidRPr="008B6BE0" w:rsidRDefault="00507A7E" w:rsidP="00466496">
      <w:pPr>
        <w:pStyle w:val="Heading1"/>
        <w:spacing w:line="240" w:lineRule="auto"/>
      </w:pPr>
      <w:bookmarkStart w:id="603" w:name="_Toc526008660"/>
      <w:bookmarkStart w:id="604" w:name="_Toc153690678"/>
      <w:bookmarkStart w:id="605" w:name="_Toc155584023"/>
      <w:bookmarkStart w:id="606" w:name="_Toc156877875"/>
      <w:bookmarkStart w:id="607" w:name="_Toc342392026"/>
      <w:bookmarkStart w:id="608" w:name="_Toc377391325"/>
      <w:r w:rsidRPr="008B6BE0">
        <w:t>Intellectual Property Statement</w:t>
      </w:r>
      <w:bookmarkEnd w:id="603"/>
      <w:bookmarkEnd w:id="604"/>
      <w:bookmarkEnd w:id="605"/>
      <w:bookmarkEnd w:id="606"/>
      <w:bookmarkEnd w:id="607"/>
      <w:bookmarkEnd w:id="608"/>
    </w:p>
    <w:p w:rsidR="008B6BE0" w:rsidRDefault="008B6BE0" w:rsidP="00466496">
      <w:pPr>
        <w:spacing w:line="240" w:lineRule="auto"/>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8B6BE0" w:rsidRDefault="008B6BE0" w:rsidP="00466496">
      <w:pPr>
        <w:spacing w:line="240" w:lineRule="auto"/>
        <w:rPr>
          <w:rFonts w:eastAsia="MS Mincho"/>
          <w:lang w:eastAsia="zh-CN"/>
        </w:rPr>
      </w:pPr>
    </w:p>
    <w:p w:rsidR="008B6BE0" w:rsidRDefault="008B6BE0" w:rsidP="00466496">
      <w:pPr>
        <w:spacing w:line="240" w:lineRule="auto"/>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852A2F" w:rsidRPr="00E86995" w:rsidRDefault="00852A2F" w:rsidP="00466496">
      <w:pPr>
        <w:spacing w:line="240" w:lineRule="auto"/>
        <w:rPr>
          <w:highlight w:val="yellow"/>
        </w:rPr>
      </w:pPr>
    </w:p>
    <w:p w:rsidR="00852A2F" w:rsidRPr="00E86995" w:rsidRDefault="00852A2F" w:rsidP="00466496">
      <w:pPr>
        <w:spacing w:line="240" w:lineRule="auto"/>
        <w:rPr>
          <w:highlight w:val="yellow"/>
        </w:rPr>
      </w:pPr>
    </w:p>
    <w:p w:rsidR="00507A7E" w:rsidRPr="008B6BE0" w:rsidRDefault="00507A7E" w:rsidP="00466496">
      <w:pPr>
        <w:pStyle w:val="Heading1"/>
        <w:numPr>
          <w:ilvl w:val="0"/>
          <w:numId w:val="0"/>
        </w:numPr>
        <w:spacing w:line="240" w:lineRule="auto"/>
      </w:pPr>
      <w:bookmarkStart w:id="609" w:name="_Toc153687291"/>
      <w:bookmarkStart w:id="610" w:name="_Toc155584024"/>
      <w:bookmarkStart w:id="611" w:name="_Toc156877876"/>
      <w:bookmarkStart w:id="612" w:name="_Toc342392027"/>
      <w:bookmarkStart w:id="613" w:name="_Toc377391326"/>
      <w:r w:rsidRPr="008B6BE0">
        <w:t>Copyright Notice</w:t>
      </w:r>
      <w:bookmarkEnd w:id="609"/>
      <w:bookmarkEnd w:id="610"/>
      <w:bookmarkEnd w:id="611"/>
      <w:bookmarkEnd w:id="612"/>
      <w:bookmarkEnd w:id="613"/>
    </w:p>
    <w:p w:rsidR="008B6BE0" w:rsidRDefault="008B6BE0" w:rsidP="00466496">
      <w:pPr>
        <w:spacing w:line="240" w:lineRule="auto"/>
      </w:pPr>
      <w:r>
        <w:t>Copyright (C) Proteomics Standards Initiative (20</w:t>
      </w:r>
      <w:r w:rsidR="0043593A">
        <w:t>1</w:t>
      </w:r>
      <w:r w:rsidR="00284E58">
        <w:t>3</w:t>
      </w:r>
      <w:r>
        <w:t>). All Rights Reserved.</w:t>
      </w:r>
    </w:p>
    <w:p w:rsidR="008B6BE0" w:rsidRDefault="008B6BE0" w:rsidP="00466496">
      <w:pPr>
        <w:spacing w:line="240" w:lineRule="auto"/>
      </w:pPr>
    </w:p>
    <w:p w:rsidR="008B6BE0" w:rsidRDefault="008B6BE0" w:rsidP="00466496">
      <w:pPr>
        <w:spacing w:line="240" w:lineRule="auto"/>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8B6BE0" w:rsidRDefault="008B6BE0" w:rsidP="00466496">
      <w:pPr>
        <w:spacing w:line="240" w:lineRule="auto"/>
      </w:pPr>
    </w:p>
    <w:p w:rsidR="008B6BE0" w:rsidRDefault="008B6BE0" w:rsidP="00466496">
      <w:pPr>
        <w:spacing w:line="240" w:lineRule="auto"/>
      </w:pPr>
      <w:r>
        <w:t>The limited permissions granted above are perpetual and will not be revoked by the PSI or its successors or assigns.</w:t>
      </w:r>
    </w:p>
    <w:p w:rsidR="008B6BE0" w:rsidRDefault="008B6BE0" w:rsidP="00466496">
      <w:pPr>
        <w:spacing w:line="240" w:lineRule="auto"/>
      </w:pPr>
    </w:p>
    <w:p w:rsidR="008B6BE0" w:rsidRDefault="008B6BE0" w:rsidP="00466496">
      <w:pPr>
        <w:spacing w:line="240" w:lineRule="auto"/>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614" w:name="29"/>
      <w:bookmarkStart w:id="615" w:name="30"/>
      <w:bookmarkStart w:id="616" w:name="31"/>
      <w:bookmarkEnd w:id="614"/>
      <w:bookmarkEnd w:id="615"/>
      <w:bookmarkEnd w:id="616"/>
    </w:p>
    <w:p w:rsidR="008B6BE0" w:rsidRDefault="008B6BE0" w:rsidP="00466496">
      <w:pPr>
        <w:spacing w:line="240" w:lineRule="auto"/>
      </w:pPr>
    </w:p>
    <w:p w:rsidR="00507A7E" w:rsidRPr="00507A7E" w:rsidRDefault="00507A7E" w:rsidP="00466496">
      <w:pPr>
        <w:spacing w:line="240" w:lineRule="auto"/>
      </w:pPr>
    </w:p>
    <w:p w:rsidR="00573ADD" w:rsidRDefault="00573ADD">
      <w:pPr>
        <w:spacing w:line="240" w:lineRule="auto"/>
      </w:pPr>
    </w:p>
    <w:p w:rsidR="00573ADD" w:rsidRDefault="00573ADD">
      <w:pPr>
        <w:spacing w:line="240" w:lineRule="auto"/>
      </w:pPr>
    </w:p>
    <w:p w:rsidR="00573ADD" w:rsidRPr="00573ADD" w:rsidDel="00810CED" w:rsidRDefault="00573ADD">
      <w:pPr>
        <w:rPr>
          <w:del w:id="617" w:author="ddq" w:date="2014-01-13T15:21:00Z"/>
          <w:rFonts w:cs="Arial"/>
          <w:noProof/>
        </w:rPr>
        <w:pPrChange w:id="618" w:author="ddq" w:date="2014-01-13T15:21:00Z">
          <w:pPr>
            <w:spacing w:line="240" w:lineRule="auto"/>
            <w:ind w:left="720" w:hanging="720"/>
          </w:pPr>
        </w:pPrChange>
      </w:pPr>
      <w:r>
        <w:fldChar w:fldCharType="begin"/>
      </w:r>
      <w:r>
        <w:instrText xml:space="preserve"> ADDIN EN.REFLIST </w:instrText>
      </w:r>
      <w:r>
        <w:fldChar w:fldCharType="separate"/>
      </w:r>
      <w:bookmarkStart w:id="619" w:name="_ENREF_1"/>
      <w:del w:id="620" w:author="ddq" w:date="2014-01-13T15:21:00Z">
        <w:r w:rsidRPr="00573ADD" w:rsidDel="00810CED">
          <w:rPr>
            <w:rFonts w:cs="Arial"/>
            <w:noProof/>
          </w:rPr>
          <w:delText xml:space="preserve">Mayer, G., L. Montecchi-Palazzi, et al. (2013). "The HUPO proteomics standards initiative- mass spectrometry controlled vocabulary." </w:delText>
        </w:r>
        <w:r w:rsidRPr="00573ADD" w:rsidDel="00810CED">
          <w:rPr>
            <w:rFonts w:cs="Arial"/>
            <w:noProof/>
            <w:u w:val="single"/>
          </w:rPr>
          <w:delText>Database</w:delText>
        </w:r>
        <w:r w:rsidRPr="00573ADD" w:rsidDel="00810CED">
          <w:rPr>
            <w:rFonts w:cs="Arial"/>
            <w:noProof/>
          </w:rPr>
          <w:delText xml:space="preserve"> </w:delText>
        </w:r>
        <w:r w:rsidRPr="00573ADD" w:rsidDel="00810CED">
          <w:rPr>
            <w:rFonts w:cs="Arial"/>
            <w:b/>
            <w:noProof/>
          </w:rPr>
          <w:delText>2013</w:delText>
        </w:r>
        <w:r w:rsidRPr="00573ADD" w:rsidDel="00810CED">
          <w:rPr>
            <w:rFonts w:cs="Arial"/>
            <w:noProof/>
          </w:rPr>
          <w:delText>.</w:delText>
        </w:r>
        <w:bookmarkEnd w:id="619"/>
      </w:del>
    </w:p>
    <w:p w:rsidR="00573ADD" w:rsidDel="00810CED" w:rsidRDefault="00573ADD" w:rsidP="00573ADD">
      <w:pPr>
        <w:spacing w:line="240" w:lineRule="auto"/>
        <w:rPr>
          <w:del w:id="621" w:author="ddq" w:date="2014-01-13T15:21:00Z"/>
          <w:noProof/>
        </w:rPr>
      </w:pPr>
    </w:p>
    <w:p w:rsidR="00422F3F" w:rsidRPr="00507A7E" w:rsidRDefault="00573ADD">
      <w:pPr>
        <w:spacing w:line="240" w:lineRule="auto"/>
      </w:pPr>
      <w:r>
        <w:fldChar w:fldCharType="end"/>
      </w:r>
    </w:p>
    <w:sectPr w:rsidR="00422F3F" w:rsidRPr="00507A7E" w:rsidSect="00060CAA">
      <w:headerReference w:type="default" r:id="rId793"/>
      <w:footerReference w:type="default" r:id="rId794"/>
      <w:headerReference w:type="first" r:id="rId79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dq" w:date="2014-01-13T15:33:00Z" w:initials="d">
    <w:p w:rsidR="00771494" w:rsidRDefault="00771494">
      <w:pPr>
        <w:pStyle w:val="CommentText"/>
      </w:pPr>
      <w:r>
        <w:rPr>
          <w:rStyle w:val="CommentReference"/>
        </w:rPr>
        <w:annotationRef/>
      </w:r>
      <w:r>
        <w:t>Need to re-edit</w:t>
      </w:r>
    </w:p>
  </w:comment>
  <w:comment w:id="82" w:author="D Q" w:date="2014-01-10T10:50:00Z" w:initials="DQ">
    <w:p w:rsidR="00696CA5" w:rsidRDefault="00696CA5">
      <w:pPr>
        <w:pStyle w:val="CommentText"/>
      </w:pPr>
      <w:r>
        <w:rPr>
          <w:rStyle w:val="CommentReference"/>
        </w:rPr>
        <w:annotationRef/>
      </w:r>
      <w:r>
        <w:rPr>
          <w:rStyle w:val="CommentReference"/>
        </w:rPr>
        <w:t>Does this apply to SRM technique?</w:t>
      </w:r>
    </w:p>
  </w:comment>
  <w:comment w:id="313" w:author="ddq" w:date="2014-01-13T15:41:00Z" w:initials="d">
    <w:p w:rsidR="00944657" w:rsidRDefault="00944657">
      <w:pPr>
        <w:pStyle w:val="CommentText"/>
      </w:pPr>
      <w:r>
        <w:rPr>
          <w:rStyle w:val="CommentReference"/>
        </w:rPr>
        <w:annotationRef/>
      </w:r>
      <w:r>
        <w:t>Re wording?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9C1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629" w:rsidRDefault="00304629">
      <w:r>
        <w:separator/>
      </w:r>
    </w:p>
  </w:endnote>
  <w:endnote w:type="continuationSeparator" w:id="0">
    <w:p w:rsidR="00304629" w:rsidRDefault="00304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A5" w:rsidRDefault="00304629" w:rsidP="008B5995">
    <w:pPr>
      <w:pStyle w:val="Footer"/>
      <w:tabs>
        <w:tab w:val="clear" w:pos="4320"/>
      </w:tabs>
    </w:pPr>
    <w:hyperlink r:id="rId1" w:history="1">
      <w:r w:rsidR="00696CA5" w:rsidRPr="0006081C">
        <w:rPr>
          <w:rStyle w:val="Hyperlink"/>
        </w:rPr>
        <w:t>http://www.psidev.info/</w:t>
      </w:r>
    </w:hyperlink>
    <w:r w:rsidR="00696CA5">
      <w:rPr>
        <w:rStyle w:val="PageNumber"/>
      </w:rPr>
      <w:tab/>
    </w:r>
    <w:r w:rsidR="00696CA5">
      <w:rPr>
        <w:rStyle w:val="PageNumber"/>
      </w:rPr>
      <w:fldChar w:fldCharType="begin"/>
    </w:r>
    <w:r w:rsidR="00696CA5">
      <w:rPr>
        <w:rStyle w:val="PageNumber"/>
      </w:rPr>
      <w:instrText xml:space="preserve"> PAGE </w:instrText>
    </w:r>
    <w:r w:rsidR="00696CA5">
      <w:rPr>
        <w:rStyle w:val="PageNumber"/>
      </w:rPr>
      <w:fldChar w:fldCharType="separate"/>
    </w:r>
    <w:r w:rsidR="008C034D">
      <w:rPr>
        <w:rStyle w:val="PageNumber"/>
        <w:noProof/>
      </w:rPr>
      <w:t>10</w:t>
    </w:r>
    <w:r w:rsidR="00696CA5">
      <w:rPr>
        <w:rStyle w:val="PageNumber"/>
      </w:rPr>
      <w:fldChar w:fldCharType="end"/>
    </w:r>
    <w:r w:rsidR="00696CA5">
      <w:rPr>
        <w:rStyle w:val="PageNumber"/>
      </w:rPr>
      <w:t xml:space="preserve"> / </w:t>
    </w:r>
    <w:r>
      <w:fldChar w:fldCharType="begin"/>
    </w:r>
    <w:r>
      <w:instrText xml:space="preserve"> NUMPAGES   \* MERGEFORMAT </w:instrText>
    </w:r>
    <w:r>
      <w:fldChar w:fldCharType="separate"/>
    </w:r>
    <w:r w:rsidR="008C034D" w:rsidRPr="008C034D">
      <w:rPr>
        <w:rStyle w:val="PageNumber"/>
        <w:noProof/>
      </w:rPr>
      <w:t>86</w:t>
    </w:r>
    <w:r>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629" w:rsidRDefault="00304629">
      <w:r>
        <w:separator/>
      </w:r>
    </w:p>
  </w:footnote>
  <w:footnote w:type="continuationSeparator" w:id="0">
    <w:p w:rsidR="00304629" w:rsidRDefault="00304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A5" w:rsidRDefault="00696CA5" w:rsidP="008B5995">
    <w:pPr>
      <w:tabs>
        <w:tab w:val="left" w:pos="7938"/>
      </w:tabs>
    </w:pPr>
    <w:proofErr w:type="gramStart"/>
    <w:r>
      <w:rPr>
        <w:lang w:val="en-GB"/>
      </w:rPr>
      <w:t>mzQuantML</w:t>
    </w:r>
    <w:proofErr w:type="gramEnd"/>
    <w:r>
      <w:rPr>
        <w:lang w:val="en-GB"/>
      </w:rPr>
      <w:t xml:space="preserve"> Specification </w:t>
    </w:r>
    <w:r w:rsidRPr="002A5705">
      <w:rPr>
        <w:lang w:val="en-GB"/>
      </w:rPr>
      <w:t>version 1.</w:t>
    </w:r>
    <w:r>
      <w:rPr>
        <w:lang w:val="en-GB"/>
      </w:rPr>
      <w:t>0.</w:t>
    </w:r>
    <w:ins w:id="622" w:author="ddq" w:date="2014-01-07T16:25:00Z">
      <w:r>
        <w:rPr>
          <w:lang w:val="en-GB"/>
        </w:rPr>
        <w:t>1</w:t>
      </w:r>
    </w:ins>
    <w:del w:id="623" w:author="ddq" w:date="2014-01-07T16:25:00Z">
      <w:r w:rsidDel="00B02E3C">
        <w:rPr>
          <w:lang w:val="en-GB"/>
        </w:rPr>
        <w:delText>0</w:delText>
      </w:r>
    </w:del>
    <w:r>
      <w:rPr>
        <w:lang w:val="en-GB"/>
      </w:rPr>
      <w:tab/>
    </w:r>
    <w:ins w:id="624" w:author="ddq" w:date="2014-01-07T16:25:00Z">
      <w:r>
        <w:rPr>
          <w:lang w:val="en-GB"/>
        </w:rPr>
        <w:t>Jan</w:t>
      </w:r>
    </w:ins>
    <w:del w:id="625" w:author="ddq" w:date="2014-01-07T16:25:00Z">
      <w:r w:rsidDel="00B02E3C">
        <w:rPr>
          <w:lang w:val="en-GB"/>
        </w:rPr>
        <w:delText>Feb</w:delText>
      </w:r>
    </w:del>
    <w:r>
      <w:rPr>
        <w:lang w:val="en-GB"/>
      </w:rPr>
      <w:t xml:space="preserve"> 201</w:t>
    </w:r>
    <w:ins w:id="626" w:author="ddq" w:date="2014-01-07T16:25:00Z">
      <w:r>
        <w:rPr>
          <w:lang w:val="en-GB"/>
        </w:rPr>
        <w:t>4</w:t>
      </w:r>
    </w:ins>
    <w:del w:id="627" w:author="ddq" w:date="2014-01-07T16:25:00Z">
      <w:r w:rsidDel="00B02E3C">
        <w:rPr>
          <w:lang w:val="en-GB"/>
        </w:rPr>
        <w:delText>3</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CA5" w:rsidRDefault="00696CA5" w:rsidP="00AC7651">
    <w:pPr>
      <w:rPr>
        <w:lang w:val="en-GB"/>
      </w:rPr>
    </w:pPr>
    <w:r>
      <w:rPr>
        <w:lang w:val="en-GB"/>
      </w:rPr>
      <w:t xml:space="preserve">PSI final recommendation                                                           </w:t>
    </w:r>
    <w:r>
      <w:rPr>
        <w:lang w:val="en-GB"/>
      </w:rPr>
      <w:tab/>
      <w:t xml:space="preserve">       PSI Proteomics Informatics Working Group</w:t>
    </w:r>
  </w:p>
  <w:p w:rsidR="00696CA5" w:rsidRDefault="00696CA5" w:rsidP="005B103B">
    <w:pPr>
      <w:jc w:val="right"/>
    </w:pPr>
  </w:p>
  <w:p w:rsidR="00696CA5" w:rsidRDefault="00696CA5" w:rsidP="00DD3A6A">
    <w:pPr>
      <w:jc w:val="right"/>
    </w:pPr>
    <w:r>
      <w:t>Mathias Walzer,</w:t>
    </w:r>
    <w:r w:rsidRPr="00DD3A6A">
      <w:t xml:space="preserve"> University of Tübingen, Germany</w:t>
    </w:r>
  </w:p>
  <w:p w:rsidR="00696CA5" w:rsidRDefault="00696CA5" w:rsidP="00DD3A6A">
    <w:pPr>
      <w:jc w:val="right"/>
    </w:pPr>
    <w:r w:rsidRPr="00DD3A6A">
      <w:t>Oliver Kohlbacher</w:t>
    </w:r>
    <w:r>
      <w:t xml:space="preserve">, </w:t>
    </w:r>
    <w:r w:rsidRPr="00DD3A6A">
      <w:t>University of Tübingen, Germany</w:t>
    </w:r>
  </w:p>
  <w:p w:rsidR="00696CA5" w:rsidRDefault="00696CA5" w:rsidP="00DD3A6A">
    <w:pPr>
      <w:jc w:val="right"/>
    </w:pPr>
    <w:r w:rsidRPr="00DD3A6A">
      <w:t>Florian Reisinger, European Bioinformatics Institute</w:t>
    </w:r>
  </w:p>
  <w:p w:rsidR="00696CA5" w:rsidRPr="00DD3A6A" w:rsidRDefault="00696CA5" w:rsidP="00DD3A6A">
    <w:pPr>
      <w:jc w:val="right"/>
    </w:pPr>
    <w:r w:rsidRPr="00090781">
      <w:rPr>
        <w:lang w:val="es-ES"/>
      </w:rPr>
      <w:t>J. Alberto Medina-Aunon</w:t>
    </w:r>
    <w:r>
      <w:t xml:space="preserve">, </w:t>
    </w:r>
    <w:r w:rsidRPr="00090781">
      <w:rPr>
        <w:lang w:val="es-ES"/>
      </w:rPr>
      <w:t>Centro Nacional de Biotecnología, Madrid, Spain</w:t>
    </w:r>
  </w:p>
  <w:p w:rsidR="00696CA5" w:rsidRDefault="00696CA5" w:rsidP="00DD3A6A">
    <w:pPr>
      <w:jc w:val="right"/>
      <w:rPr>
        <w:lang w:val="de-DE"/>
      </w:rPr>
    </w:pPr>
    <w:r w:rsidRPr="00DD3A6A">
      <w:rPr>
        <w:lang w:val="de-DE"/>
      </w:rPr>
      <w:t>Julian Uszkoreit, Medizinisches Proteom-Center, Ruhr-Universität Bochum</w:t>
    </w:r>
  </w:p>
  <w:p w:rsidR="00696CA5" w:rsidRPr="00DD3A6A" w:rsidRDefault="00696CA5" w:rsidP="00DD3A6A">
    <w:pPr>
      <w:jc w:val="right"/>
      <w:rPr>
        <w:lang w:val="de-DE"/>
      </w:rPr>
    </w:pPr>
    <w:r w:rsidRPr="00DD3A6A">
      <w:rPr>
        <w:lang w:val="de-DE"/>
      </w:rPr>
      <w:t>Gerhard Mayer, Medizinisches Proteom-Center, Ruhr-Universität Bochum</w:t>
    </w:r>
  </w:p>
  <w:p w:rsidR="00696CA5" w:rsidRPr="00DD3A6A" w:rsidRDefault="00696CA5" w:rsidP="00DD3A6A">
    <w:pPr>
      <w:jc w:val="right"/>
      <w:rPr>
        <w:lang w:val="de-DE"/>
      </w:rPr>
    </w:pPr>
    <w:r w:rsidRPr="00DD3A6A">
      <w:rPr>
        <w:lang w:val="de-DE"/>
      </w:rPr>
      <w:t>Martin Eisenacher, Medizinisches Proteom-Center, Ruhr-Universität Bochum</w:t>
    </w:r>
  </w:p>
  <w:p w:rsidR="00696CA5" w:rsidRPr="00DD3A6A" w:rsidRDefault="00696CA5" w:rsidP="00DD3A6A">
    <w:pPr>
      <w:jc w:val="right"/>
    </w:pPr>
    <w:r w:rsidRPr="00DD3A6A">
      <w:t>Andrew R</w:t>
    </w:r>
    <w:r>
      <w:t>.</w:t>
    </w:r>
    <w:r w:rsidRPr="00DD3A6A">
      <w:t xml:space="preserve"> Jones, University of Liverpool</w:t>
    </w:r>
  </w:p>
  <w:p w:rsidR="00696CA5" w:rsidRDefault="00696CA5" w:rsidP="007B733F">
    <w:pPr>
      <w:jc w:val="right"/>
    </w:pPr>
  </w:p>
  <w:p w:rsidR="00696CA5" w:rsidRDefault="00696CA5" w:rsidP="007B733F">
    <w:pPr>
      <w:jc w:val="right"/>
    </w:pPr>
    <w:ins w:id="628" w:author="ddq" w:date="2014-01-07T16:24:00Z">
      <w:r>
        <w:t>Jan</w:t>
      </w:r>
    </w:ins>
    <w:del w:id="629" w:author="ddq" w:date="2014-01-07T16:24:00Z">
      <w:r w:rsidDel="003676DD">
        <w:delText>Feb</w:delText>
      </w:r>
    </w:del>
    <w:r>
      <w:t xml:space="preserve"> 201</w:t>
    </w:r>
    <w:ins w:id="630" w:author="ddq" w:date="2014-01-07T16:24:00Z">
      <w:r>
        <w:t>4</w:t>
      </w:r>
    </w:ins>
    <w:del w:id="631" w:author="ddq" w:date="2014-01-07T16:24:00Z">
      <w:r w:rsidDel="003676DD">
        <w:delText>3</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25pt;height:12.25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053F25"/>
    <w:multiLevelType w:val="hybridMultilevel"/>
    <w:tmpl w:val="771C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33A2709"/>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569"/>
        </w:tabs>
        <w:ind w:left="1569"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69E3680"/>
    <w:multiLevelType w:val="multilevel"/>
    <w:tmpl w:val="93CC5EB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CFC744D"/>
    <w:multiLevelType w:val="hybridMultilevel"/>
    <w:tmpl w:val="ED660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FC25E1D"/>
    <w:multiLevelType w:val="hybridMultilevel"/>
    <w:tmpl w:val="88164E84"/>
    <w:lvl w:ilvl="0" w:tplc="FBC419AE">
      <w:start w:val="1"/>
      <w:numFmt w:val="decimal"/>
      <w:lvlText w:val="T%1."/>
      <w:lvlJc w:val="left"/>
      <w:pPr>
        <w:tabs>
          <w:tab w:val="num" w:pos="720"/>
        </w:tabs>
        <w:ind w:left="720" w:hanging="360"/>
      </w:pPr>
      <w:rPr>
        <w:rFonts w:hint="default"/>
      </w:rPr>
    </w:lvl>
    <w:lvl w:ilvl="1" w:tplc="9F6219AA" w:tentative="1">
      <w:start w:val="1"/>
      <w:numFmt w:val="lowerLetter"/>
      <w:lvlText w:val="%2."/>
      <w:lvlJc w:val="left"/>
      <w:pPr>
        <w:tabs>
          <w:tab w:val="num" w:pos="1440"/>
        </w:tabs>
        <w:ind w:left="1440" w:hanging="360"/>
      </w:pPr>
    </w:lvl>
    <w:lvl w:ilvl="2" w:tplc="FEE8A17A" w:tentative="1">
      <w:start w:val="1"/>
      <w:numFmt w:val="lowerRoman"/>
      <w:lvlText w:val="%3."/>
      <w:lvlJc w:val="right"/>
      <w:pPr>
        <w:tabs>
          <w:tab w:val="num" w:pos="2160"/>
        </w:tabs>
        <w:ind w:left="2160" w:hanging="180"/>
      </w:pPr>
    </w:lvl>
    <w:lvl w:ilvl="3" w:tplc="710EB614" w:tentative="1">
      <w:start w:val="1"/>
      <w:numFmt w:val="decimal"/>
      <w:lvlText w:val="%4."/>
      <w:lvlJc w:val="left"/>
      <w:pPr>
        <w:tabs>
          <w:tab w:val="num" w:pos="2880"/>
        </w:tabs>
        <w:ind w:left="2880" w:hanging="360"/>
      </w:pPr>
    </w:lvl>
    <w:lvl w:ilvl="4" w:tplc="B5805D76" w:tentative="1">
      <w:start w:val="1"/>
      <w:numFmt w:val="lowerLetter"/>
      <w:lvlText w:val="%5."/>
      <w:lvlJc w:val="left"/>
      <w:pPr>
        <w:tabs>
          <w:tab w:val="num" w:pos="3600"/>
        </w:tabs>
        <w:ind w:left="3600" w:hanging="360"/>
      </w:pPr>
    </w:lvl>
    <w:lvl w:ilvl="5" w:tplc="F166873C" w:tentative="1">
      <w:start w:val="1"/>
      <w:numFmt w:val="lowerRoman"/>
      <w:lvlText w:val="%6."/>
      <w:lvlJc w:val="right"/>
      <w:pPr>
        <w:tabs>
          <w:tab w:val="num" w:pos="4320"/>
        </w:tabs>
        <w:ind w:left="4320" w:hanging="180"/>
      </w:pPr>
    </w:lvl>
    <w:lvl w:ilvl="6" w:tplc="A0FA2920" w:tentative="1">
      <w:start w:val="1"/>
      <w:numFmt w:val="decimal"/>
      <w:lvlText w:val="%7."/>
      <w:lvlJc w:val="left"/>
      <w:pPr>
        <w:tabs>
          <w:tab w:val="num" w:pos="5040"/>
        </w:tabs>
        <w:ind w:left="5040" w:hanging="360"/>
      </w:pPr>
    </w:lvl>
    <w:lvl w:ilvl="7" w:tplc="04EAD6E0" w:tentative="1">
      <w:start w:val="1"/>
      <w:numFmt w:val="lowerLetter"/>
      <w:lvlText w:val="%8."/>
      <w:lvlJc w:val="left"/>
      <w:pPr>
        <w:tabs>
          <w:tab w:val="num" w:pos="5760"/>
        </w:tabs>
        <w:ind w:left="5760" w:hanging="360"/>
      </w:pPr>
    </w:lvl>
    <w:lvl w:ilvl="8" w:tplc="F7F4DFBC" w:tentative="1">
      <w:start w:val="1"/>
      <w:numFmt w:val="lowerRoman"/>
      <w:lvlText w:val="%9."/>
      <w:lvlJc w:val="right"/>
      <w:pPr>
        <w:tabs>
          <w:tab w:val="num" w:pos="6480"/>
        </w:tabs>
        <w:ind w:left="6480" w:hanging="180"/>
      </w:pPr>
    </w:lvl>
  </w:abstractNum>
  <w:abstractNum w:abstractNumId="21">
    <w:nsid w:val="3012678D"/>
    <w:multiLevelType w:val="hybridMultilevel"/>
    <w:tmpl w:val="BB229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3E17E2C"/>
    <w:multiLevelType w:val="hybridMultilevel"/>
    <w:tmpl w:val="86B444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4747CC7"/>
    <w:multiLevelType w:val="hybridMultilevel"/>
    <w:tmpl w:val="4336ED66"/>
    <w:lvl w:ilvl="0" w:tplc="04090001">
      <w:start w:val="1"/>
      <w:numFmt w:val="decimal"/>
      <w:lvlText w:val="%1."/>
      <w:lvlJc w:val="left"/>
      <w:pPr>
        <w:tabs>
          <w:tab w:val="num" w:pos="780"/>
        </w:tabs>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9F4512C"/>
    <w:multiLevelType w:val="hybridMultilevel"/>
    <w:tmpl w:val="7478C1B4"/>
    <w:lvl w:ilvl="0" w:tplc="A0E26976">
      <w:start w:val="1"/>
      <w:numFmt w:val="decimal"/>
      <w:pStyle w:val="Sub-appendix"/>
      <w:lvlText w:val="a%1."/>
      <w:lvlJc w:val="left"/>
      <w:pPr>
        <w:tabs>
          <w:tab w:val="num" w:pos="720"/>
        </w:tabs>
        <w:ind w:left="720" w:hanging="360"/>
      </w:pPr>
      <w:rPr>
        <w:rFonts w:hint="default"/>
      </w:rPr>
    </w:lvl>
    <w:lvl w:ilvl="1" w:tplc="2A64C2F0" w:tentative="1">
      <w:start w:val="1"/>
      <w:numFmt w:val="lowerLetter"/>
      <w:lvlText w:val="%2."/>
      <w:lvlJc w:val="left"/>
      <w:pPr>
        <w:tabs>
          <w:tab w:val="num" w:pos="1440"/>
        </w:tabs>
        <w:ind w:left="1440" w:hanging="360"/>
      </w:pPr>
    </w:lvl>
    <w:lvl w:ilvl="2" w:tplc="E7D0CA0A" w:tentative="1">
      <w:start w:val="1"/>
      <w:numFmt w:val="lowerRoman"/>
      <w:lvlText w:val="%3."/>
      <w:lvlJc w:val="right"/>
      <w:pPr>
        <w:tabs>
          <w:tab w:val="num" w:pos="2160"/>
        </w:tabs>
        <w:ind w:left="2160" w:hanging="180"/>
      </w:pPr>
    </w:lvl>
    <w:lvl w:ilvl="3" w:tplc="84D44646" w:tentative="1">
      <w:start w:val="1"/>
      <w:numFmt w:val="decimal"/>
      <w:lvlText w:val="%4."/>
      <w:lvlJc w:val="left"/>
      <w:pPr>
        <w:tabs>
          <w:tab w:val="num" w:pos="2880"/>
        </w:tabs>
        <w:ind w:left="2880" w:hanging="360"/>
      </w:pPr>
    </w:lvl>
    <w:lvl w:ilvl="4" w:tplc="7630AF60" w:tentative="1">
      <w:start w:val="1"/>
      <w:numFmt w:val="lowerLetter"/>
      <w:lvlText w:val="%5."/>
      <w:lvlJc w:val="left"/>
      <w:pPr>
        <w:tabs>
          <w:tab w:val="num" w:pos="3600"/>
        </w:tabs>
        <w:ind w:left="3600" w:hanging="360"/>
      </w:pPr>
    </w:lvl>
    <w:lvl w:ilvl="5" w:tplc="934AF596" w:tentative="1">
      <w:start w:val="1"/>
      <w:numFmt w:val="lowerRoman"/>
      <w:lvlText w:val="%6."/>
      <w:lvlJc w:val="right"/>
      <w:pPr>
        <w:tabs>
          <w:tab w:val="num" w:pos="4320"/>
        </w:tabs>
        <w:ind w:left="4320" w:hanging="180"/>
      </w:pPr>
    </w:lvl>
    <w:lvl w:ilvl="6" w:tplc="173E0368" w:tentative="1">
      <w:start w:val="1"/>
      <w:numFmt w:val="decimal"/>
      <w:lvlText w:val="%7."/>
      <w:lvlJc w:val="left"/>
      <w:pPr>
        <w:tabs>
          <w:tab w:val="num" w:pos="5040"/>
        </w:tabs>
        <w:ind w:left="5040" w:hanging="360"/>
      </w:pPr>
    </w:lvl>
    <w:lvl w:ilvl="7" w:tplc="F95E27F6" w:tentative="1">
      <w:start w:val="1"/>
      <w:numFmt w:val="lowerLetter"/>
      <w:lvlText w:val="%8."/>
      <w:lvlJc w:val="left"/>
      <w:pPr>
        <w:tabs>
          <w:tab w:val="num" w:pos="5760"/>
        </w:tabs>
        <w:ind w:left="5760" w:hanging="360"/>
      </w:pPr>
    </w:lvl>
    <w:lvl w:ilvl="8" w:tplc="65CE0B8C" w:tentative="1">
      <w:start w:val="1"/>
      <w:numFmt w:val="lowerRoman"/>
      <w:lvlText w:val="%9."/>
      <w:lvlJc w:val="right"/>
      <w:pPr>
        <w:tabs>
          <w:tab w:val="num" w:pos="6480"/>
        </w:tabs>
        <w:ind w:left="6480" w:hanging="180"/>
      </w:pPr>
    </w:lvl>
  </w:abstractNum>
  <w:abstractNum w:abstractNumId="28">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53CA3814"/>
    <w:multiLevelType w:val="hybridMultilevel"/>
    <w:tmpl w:val="4EB020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404640F"/>
    <w:multiLevelType w:val="hybridMultilevel"/>
    <w:tmpl w:val="E342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62468AC"/>
    <w:multiLevelType w:val="hybridMultilevel"/>
    <w:tmpl w:val="D06676FC"/>
    <w:lvl w:ilvl="0" w:tplc="E6BE9AE2">
      <w:start w:val="1"/>
      <w:numFmt w:val="decimal"/>
      <w:pStyle w:val="Appendix"/>
      <w:lvlText w:val="Appendix %1."/>
      <w:lvlJc w:val="left"/>
      <w:pPr>
        <w:tabs>
          <w:tab w:val="num" w:pos="720"/>
        </w:tabs>
        <w:ind w:left="720" w:hanging="360"/>
      </w:pPr>
      <w:rPr>
        <w:rFonts w:hint="default"/>
      </w:rPr>
    </w:lvl>
    <w:lvl w:ilvl="1" w:tplc="80B890D8" w:tentative="1">
      <w:start w:val="1"/>
      <w:numFmt w:val="lowerLetter"/>
      <w:lvlText w:val="%2."/>
      <w:lvlJc w:val="left"/>
      <w:pPr>
        <w:tabs>
          <w:tab w:val="num" w:pos="1440"/>
        </w:tabs>
        <w:ind w:left="1440" w:hanging="360"/>
      </w:pPr>
    </w:lvl>
    <w:lvl w:ilvl="2" w:tplc="3F9E1B40" w:tentative="1">
      <w:start w:val="1"/>
      <w:numFmt w:val="lowerRoman"/>
      <w:lvlText w:val="%3."/>
      <w:lvlJc w:val="right"/>
      <w:pPr>
        <w:tabs>
          <w:tab w:val="num" w:pos="2160"/>
        </w:tabs>
        <w:ind w:left="2160" w:hanging="180"/>
      </w:pPr>
    </w:lvl>
    <w:lvl w:ilvl="3" w:tplc="E5C2C578" w:tentative="1">
      <w:start w:val="1"/>
      <w:numFmt w:val="decimal"/>
      <w:lvlText w:val="%4."/>
      <w:lvlJc w:val="left"/>
      <w:pPr>
        <w:tabs>
          <w:tab w:val="num" w:pos="2880"/>
        </w:tabs>
        <w:ind w:left="2880" w:hanging="360"/>
      </w:pPr>
    </w:lvl>
    <w:lvl w:ilvl="4" w:tplc="1F08D96E" w:tentative="1">
      <w:start w:val="1"/>
      <w:numFmt w:val="lowerLetter"/>
      <w:lvlText w:val="%5."/>
      <w:lvlJc w:val="left"/>
      <w:pPr>
        <w:tabs>
          <w:tab w:val="num" w:pos="3600"/>
        </w:tabs>
        <w:ind w:left="3600" w:hanging="360"/>
      </w:pPr>
    </w:lvl>
    <w:lvl w:ilvl="5" w:tplc="FE2683FE" w:tentative="1">
      <w:start w:val="1"/>
      <w:numFmt w:val="lowerRoman"/>
      <w:lvlText w:val="%6."/>
      <w:lvlJc w:val="right"/>
      <w:pPr>
        <w:tabs>
          <w:tab w:val="num" w:pos="4320"/>
        </w:tabs>
        <w:ind w:left="4320" w:hanging="180"/>
      </w:pPr>
    </w:lvl>
    <w:lvl w:ilvl="6" w:tplc="09DEEF4C" w:tentative="1">
      <w:start w:val="1"/>
      <w:numFmt w:val="decimal"/>
      <w:lvlText w:val="%7."/>
      <w:lvlJc w:val="left"/>
      <w:pPr>
        <w:tabs>
          <w:tab w:val="num" w:pos="5040"/>
        </w:tabs>
        <w:ind w:left="5040" w:hanging="360"/>
      </w:pPr>
    </w:lvl>
    <w:lvl w:ilvl="7" w:tplc="CC986028" w:tentative="1">
      <w:start w:val="1"/>
      <w:numFmt w:val="lowerLetter"/>
      <w:lvlText w:val="%8."/>
      <w:lvlJc w:val="left"/>
      <w:pPr>
        <w:tabs>
          <w:tab w:val="num" w:pos="5760"/>
        </w:tabs>
        <w:ind w:left="5760" w:hanging="360"/>
      </w:pPr>
    </w:lvl>
    <w:lvl w:ilvl="8" w:tplc="58122D12" w:tentative="1">
      <w:start w:val="1"/>
      <w:numFmt w:val="lowerRoman"/>
      <w:lvlText w:val="%9."/>
      <w:lvlJc w:val="right"/>
      <w:pPr>
        <w:tabs>
          <w:tab w:val="num" w:pos="6480"/>
        </w:tabs>
        <w:ind w:left="6480" w:hanging="180"/>
      </w:pPr>
    </w:lvl>
  </w:abstractNum>
  <w:abstractNum w:abstractNumId="33">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A131E19"/>
    <w:multiLevelType w:val="hybridMultilevel"/>
    <w:tmpl w:val="B588C5B2"/>
    <w:lvl w:ilvl="0" w:tplc="30663338">
      <w:start w:val="1"/>
      <w:numFmt w:val="bullet"/>
      <w:lvlText w:val=""/>
      <w:lvlJc w:val="left"/>
      <w:pPr>
        <w:tabs>
          <w:tab w:val="num" w:pos="720"/>
        </w:tabs>
        <w:ind w:left="720" w:hanging="360"/>
      </w:pPr>
      <w:rPr>
        <w:rFonts w:ascii="Symbol" w:hAnsi="Symbol" w:hint="default"/>
      </w:rPr>
    </w:lvl>
    <w:lvl w:ilvl="1" w:tplc="351A7D1C">
      <w:start w:val="1"/>
      <w:numFmt w:val="bullet"/>
      <w:lvlText w:val="o"/>
      <w:lvlJc w:val="left"/>
      <w:pPr>
        <w:tabs>
          <w:tab w:val="num" w:pos="1440"/>
        </w:tabs>
        <w:ind w:left="1440" w:hanging="360"/>
      </w:pPr>
      <w:rPr>
        <w:rFonts w:ascii="Courier New" w:hAnsi="Courier New" w:cs="Courier New" w:hint="default"/>
      </w:rPr>
    </w:lvl>
    <w:lvl w:ilvl="2" w:tplc="F9A02264" w:tentative="1">
      <w:start w:val="1"/>
      <w:numFmt w:val="bullet"/>
      <w:lvlText w:val=""/>
      <w:lvlJc w:val="left"/>
      <w:pPr>
        <w:tabs>
          <w:tab w:val="num" w:pos="2160"/>
        </w:tabs>
        <w:ind w:left="2160" w:hanging="360"/>
      </w:pPr>
      <w:rPr>
        <w:rFonts w:ascii="Wingdings" w:hAnsi="Wingdings" w:hint="default"/>
      </w:rPr>
    </w:lvl>
    <w:lvl w:ilvl="3" w:tplc="DB8C22BE" w:tentative="1">
      <w:start w:val="1"/>
      <w:numFmt w:val="bullet"/>
      <w:lvlText w:val=""/>
      <w:lvlJc w:val="left"/>
      <w:pPr>
        <w:tabs>
          <w:tab w:val="num" w:pos="2880"/>
        </w:tabs>
        <w:ind w:left="2880" w:hanging="360"/>
      </w:pPr>
      <w:rPr>
        <w:rFonts w:ascii="Symbol" w:hAnsi="Symbol" w:hint="default"/>
      </w:rPr>
    </w:lvl>
    <w:lvl w:ilvl="4" w:tplc="4198E5C0" w:tentative="1">
      <w:start w:val="1"/>
      <w:numFmt w:val="bullet"/>
      <w:lvlText w:val="o"/>
      <w:lvlJc w:val="left"/>
      <w:pPr>
        <w:tabs>
          <w:tab w:val="num" w:pos="3600"/>
        </w:tabs>
        <w:ind w:left="3600" w:hanging="360"/>
      </w:pPr>
      <w:rPr>
        <w:rFonts w:ascii="Courier New" w:hAnsi="Courier New" w:cs="Courier New" w:hint="default"/>
      </w:rPr>
    </w:lvl>
    <w:lvl w:ilvl="5" w:tplc="99EC8C84" w:tentative="1">
      <w:start w:val="1"/>
      <w:numFmt w:val="bullet"/>
      <w:lvlText w:val=""/>
      <w:lvlJc w:val="left"/>
      <w:pPr>
        <w:tabs>
          <w:tab w:val="num" w:pos="4320"/>
        </w:tabs>
        <w:ind w:left="4320" w:hanging="360"/>
      </w:pPr>
      <w:rPr>
        <w:rFonts w:ascii="Wingdings" w:hAnsi="Wingdings" w:hint="default"/>
      </w:rPr>
    </w:lvl>
    <w:lvl w:ilvl="6" w:tplc="4D22AB2A" w:tentative="1">
      <w:start w:val="1"/>
      <w:numFmt w:val="bullet"/>
      <w:lvlText w:val=""/>
      <w:lvlJc w:val="left"/>
      <w:pPr>
        <w:tabs>
          <w:tab w:val="num" w:pos="5040"/>
        </w:tabs>
        <w:ind w:left="5040" w:hanging="360"/>
      </w:pPr>
      <w:rPr>
        <w:rFonts w:ascii="Symbol" w:hAnsi="Symbol" w:hint="default"/>
      </w:rPr>
    </w:lvl>
    <w:lvl w:ilvl="7" w:tplc="06AE9884" w:tentative="1">
      <w:start w:val="1"/>
      <w:numFmt w:val="bullet"/>
      <w:lvlText w:val="o"/>
      <w:lvlJc w:val="left"/>
      <w:pPr>
        <w:tabs>
          <w:tab w:val="num" w:pos="5760"/>
        </w:tabs>
        <w:ind w:left="5760" w:hanging="360"/>
      </w:pPr>
      <w:rPr>
        <w:rFonts w:ascii="Courier New" w:hAnsi="Courier New" w:cs="Courier New" w:hint="default"/>
      </w:rPr>
    </w:lvl>
    <w:lvl w:ilvl="8" w:tplc="8CC26C18" w:tentative="1">
      <w:start w:val="1"/>
      <w:numFmt w:val="bullet"/>
      <w:lvlText w:val=""/>
      <w:lvlJc w:val="left"/>
      <w:pPr>
        <w:tabs>
          <w:tab w:val="num" w:pos="6480"/>
        </w:tabs>
        <w:ind w:left="6480" w:hanging="360"/>
      </w:pPr>
      <w:rPr>
        <w:rFonts w:ascii="Wingdings" w:hAnsi="Wingdings" w:hint="default"/>
      </w:rPr>
    </w:lvl>
  </w:abstractNum>
  <w:abstractNum w:abstractNumId="38">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39">
    <w:nsid w:val="6F1A7D1B"/>
    <w:multiLevelType w:val="hybridMultilevel"/>
    <w:tmpl w:val="955C5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41F1029"/>
    <w:multiLevelType w:val="hybridMultilevel"/>
    <w:tmpl w:val="2E1EA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38"/>
  </w:num>
  <w:num w:numId="14">
    <w:abstractNumId w:val="32"/>
  </w:num>
  <w:num w:numId="15">
    <w:abstractNumId w:val="34"/>
  </w:num>
  <w:num w:numId="16">
    <w:abstractNumId w:val="27"/>
  </w:num>
  <w:num w:numId="17">
    <w:abstractNumId w:val="37"/>
  </w:num>
  <w:num w:numId="18">
    <w:abstractNumId w:val="14"/>
  </w:num>
  <w:num w:numId="19">
    <w:abstractNumId w:val="35"/>
  </w:num>
  <w:num w:numId="20">
    <w:abstractNumId w:val="42"/>
  </w:num>
  <w:num w:numId="21">
    <w:abstractNumId w:val="25"/>
  </w:num>
  <w:num w:numId="22">
    <w:abstractNumId w:val="16"/>
  </w:num>
  <w:num w:numId="23">
    <w:abstractNumId w:val="24"/>
  </w:num>
  <w:num w:numId="24">
    <w:abstractNumId w:val="11"/>
  </w:num>
  <w:num w:numId="25">
    <w:abstractNumId w:val="26"/>
  </w:num>
  <w:num w:numId="26">
    <w:abstractNumId w:val="18"/>
  </w:num>
  <w:num w:numId="27">
    <w:abstractNumId w:val="44"/>
  </w:num>
  <w:num w:numId="28">
    <w:abstractNumId w:val="13"/>
  </w:num>
  <w:num w:numId="29">
    <w:abstractNumId w:val="28"/>
  </w:num>
  <w:num w:numId="30">
    <w:abstractNumId w:val="15"/>
  </w:num>
  <w:num w:numId="31">
    <w:abstractNumId w:val="33"/>
  </w:num>
  <w:num w:numId="32">
    <w:abstractNumId w:val="18"/>
  </w:num>
  <w:num w:numId="33">
    <w:abstractNumId w:val="41"/>
  </w:num>
  <w:num w:numId="34">
    <w:abstractNumId w:val="43"/>
  </w:num>
  <w:num w:numId="35">
    <w:abstractNumId w:val="36"/>
  </w:num>
  <w:num w:numId="36">
    <w:abstractNumId w:val="12"/>
  </w:num>
  <w:num w:numId="37">
    <w:abstractNumId w:val="29"/>
  </w:num>
  <w:num w:numId="38">
    <w:abstractNumId w:val="10"/>
  </w:num>
  <w:num w:numId="39">
    <w:abstractNumId w:val="19"/>
  </w:num>
  <w:num w:numId="40">
    <w:abstractNumId w:val="21"/>
  </w:num>
  <w:num w:numId="41">
    <w:abstractNumId w:val="39"/>
  </w:num>
  <w:num w:numId="42">
    <w:abstractNumId w:val="30"/>
  </w:num>
  <w:num w:numId="43">
    <w:abstractNumId w:val="31"/>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23"/>
  </w:num>
  <w:num w:numId="47">
    <w:abstractNumId w:val="40"/>
  </w:num>
  <w:num w:numId="48">
    <w:abstractNumId w:val="17"/>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Q">
    <w15:presenceInfo w15:providerId="Windows Live" w15:userId="93df63a8d40198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proofState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0DF"/>
    <w:rsid w:val="000009BD"/>
    <w:rsid w:val="00000C1A"/>
    <w:rsid w:val="00000CA0"/>
    <w:rsid w:val="00000E51"/>
    <w:rsid w:val="000015E8"/>
    <w:rsid w:val="000018AE"/>
    <w:rsid w:val="00001CD8"/>
    <w:rsid w:val="0000210E"/>
    <w:rsid w:val="00002538"/>
    <w:rsid w:val="0000307D"/>
    <w:rsid w:val="00003933"/>
    <w:rsid w:val="00004C5A"/>
    <w:rsid w:val="0000647D"/>
    <w:rsid w:val="00006C65"/>
    <w:rsid w:val="00006CDE"/>
    <w:rsid w:val="000074DC"/>
    <w:rsid w:val="0000784E"/>
    <w:rsid w:val="000115EB"/>
    <w:rsid w:val="000117C3"/>
    <w:rsid w:val="000121D4"/>
    <w:rsid w:val="00012B36"/>
    <w:rsid w:val="00012F8D"/>
    <w:rsid w:val="00012FC4"/>
    <w:rsid w:val="000130F1"/>
    <w:rsid w:val="000134D0"/>
    <w:rsid w:val="000134E5"/>
    <w:rsid w:val="00013D16"/>
    <w:rsid w:val="000140F0"/>
    <w:rsid w:val="00014BE9"/>
    <w:rsid w:val="00015BB0"/>
    <w:rsid w:val="00016521"/>
    <w:rsid w:val="00017F05"/>
    <w:rsid w:val="00017F40"/>
    <w:rsid w:val="000209F3"/>
    <w:rsid w:val="00020E37"/>
    <w:rsid w:val="000211FE"/>
    <w:rsid w:val="00022172"/>
    <w:rsid w:val="00022D50"/>
    <w:rsid w:val="00023056"/>
    <w:rsid w:val="00023724"/>
    <w:rsid w:val="0002388A"/>
    <w:rsid w:val="00023A24"/>
    <w:rsid w:val="00023AF1"/>
    <w:rsid w:val="00023DFC"/>
    <w:rsid w:val="00024F2D"/>
    <w:rsid w:val="00026EDD"/>
    <w:rsid w:val="00030055"/>
    <w:rsid w:val="0003166B"/>
    <w:rsid w:val="000316AF"/>
    <w:rsid w:val="000328B9"/>
    <w:rsid w:val="00032A26"/>
    <w:rsid w:val="00032CFA"/>
    <w:rsid w:val="000330E7"/>
    <w:rsid w:val="00033B32"/>
    <w:rsid w:val="00034B38"/>
    <w:rsid w:val="00035656"/>
    <w:rsid w:val="0003689B"/>
    <w:rsid w:val="0003707E"/>
    <w:rsid w:val="000404D6"/>
    <w:rsid w:val="0004089A"/>
    <w:rsid w:val="00042251"/>
    <w:rsid w:val="00043051"/>
    <w:rsid w:val="0004397E"/>
    <w:rsid w:val="0004488F"/>
    <w:rsid w:val="0004571F"/>
    <w:rsid w:val="00046018"/>
    <w:rsid w:val="00046728"/>
    <w:rsid w:val="000471D0"/>
    <w:rsid w:val="000476E9"/>
    <w:rsid w:val="00051C9F"/>
    <w:rsid w:val="00053A07"/>
    <w:rsid w:val="00053D33"/>
    <w:rsid w:val="00053D76"/>
    <w:rsid w:val="00054A1E"/>
    <w:rsid w:val="00056223"/>
    <w:rsid w:val="000569C9"/>
    <w:rsid w:val="00056FC0"/>
    <w:rsid w:val="000573FA"/>
    <w:rsid w:val="00057D6D"/>
    <w:rsid w:val="0006010E"/>
    <w:rsid w:val="00060CAA"/>
    <w:rsid w:val="00061988"/>
    <w:rsid w:val="0006315C"/>
    <w:rsid w:val="000637ED"/>
    <w:rsid w:val="0006392F"/>
    <w:rsid w:val="00063C24"/>
    <w:rsid w:val="000645D2"/>
    <w:rsid w:val="00064B41"/>
    <w:rsid w:val="00064D99"/>
    <w:rsid w:val="00066FA7"/>
    <w:rsid w:val="00067710"/>
    <w:rsid w:val="00067D8E"/>
    <w:rsid w:val="0007285B"/>
    <w:rsid w:val="00072BA7"/>
    <w:rsid w:val="00072DC0"/>
    <w:rsid w:val="000744E0"/>
    <w:rsid w:val="00074A85"/>
    <w:rsid w:val="000754A3"/>
    <w:rsid w:val="00075989"/>
    <w:rsid w:val="00076401"/>
    <w:rsid w:val="0007698F"/>
    <w:rsid w:val="00077105"/>
    <w:rsid w:val="000774F7"/>
    <w:rsid w:val="00077C6B"/>
    <w:rsid w:val="00077FCB"/>
    <w:rsid w:val="000812DA"/>
    <w:rsid w:val="000821E7"/>
    <w:rsid w:val="000824B1"/>
    <w:rsid w:val="00082D5A"/>
    <w:rsid w:val="00083E8B"/>
    <w:rsid w:val="000848CC"/>
    <w:rsid w:val="00084A10"/>
    <w:rsid w:val="00084A49"/>
    <w:rsid w:val="00084E94"/>
    <w:rsid w:val="00085685"/>
    <w:rsid w:val="0008673F"/>
    <w:rsid w:val="00086C69"/>
    <w:rsid w:val="000876F9"/>
    <w:rsid w:val="00090698"/>
    <w:rsid w:val="00090781"/>
    <w:rsid w:val="00090A3A"/>
    <w:rsid w:val="0009166F"/>
    <w:rsid w:val="00091D3A"/>
    <w:rsid w:val="00093B70"/>
    <w:rsid w:val="00093F80"/>
    <w:rsid w:val="00094469"/>
    <w:rsid w:val="00094EDD"/>
    <w:rsid w:val="00096E00"/>
    <w:rsid w:val="0009714E"/>
    <w:rsid w:val="00097237"/>
    <w:rsid w:val="000A04D3"/>
    <w:rsid w:val="000A113C"/>
    <w:rsid w:val="000A150C"/>
    <w:rsid w:val="000A1F2D"/>
    <w:rsid w:val="000A2956"/>
    <w:rsid w:val="000A35BE"/>
    <w:rsid w:val="000A5398"/>
    <w:rsid w:val="000A5CAF"/>
    <w:rsid w:val="000A655D"/>
    <w:rsid w:val="000A6662"/>
    <w:rsid w:val="000A7C5B"/>
    <w:rsid w:val="000B0224"/>
    <w:rsid w:val="000B06CD"/>
    <w:rsid w:val="000B071A"/>
    <w:rsid w:val="000B0D40"/>
    <w:rsid w:val="000B1DF5"/>
    <w:rsid w:val="000B2162"/>
    <w:rsid w:val="000B216E"/>
    <w:rsid w:val="000B2721"/>
    <w:rsid w:val="000B2B55"/>
    <w:rsid w:val="000B3131"/>
    <w:rsid w:val="000B3B04"/>
    <w:rsid w:val="000B3D1C"/>
    <w:rsid w:val="000B43CF"/>
    <w:rsid w:val="000B491A"/>
    <w:rsid w:val="000B529B"/>
    <w:rsid w:val="000B6B5E"/>
    <w:rsid w:val="000B6C50"/>
    <w:rsid w:val="000B78F7"/>
    <w:rsid w:val="000B7E48"/>
    <w:rsid w:val="000C0541"/>
    <w:rsid w:val="000C1783"/>
    <w:rsid w:val="000C2337"/>
    <w:rsid w:val="000C358E"/>
    <w:rsid w:val="000C4DB0"/>
    <w:rsid w:val="000C578D"/>
    <w:rsid w:val="000C5971"/>
    <w:rsid w:val="000C5C25"/>
    <w:rsid w:val="000C632C"/>
    <w:rsid w:val="000C659D"/>
    <w:rsid w:val="000D0730"/>
    <w:rsid w:val="000D19F5"/>
    <w:rsid w:val="000D209D"/>
    <w:rsid w:val="000D2BB6"/>
    <w:rsid w:val="000D2C1C"/>
    <w:rsid w:val="000D2C4C"/>
    <w:rsid w:val="000D3896"/>
    <w:rsid w:val="000D4B6D"/>
    <w:rsid w:val="000D4BEE"/>
    <w:rsid w:val="000D4CAF"/>
    <w:rsid w:val="000D4F7B"/>
    <w:rsid w:val="000D56C5"/>
    <w:rsid w:val="000D73E4"/>
    <w:rsid w:val="000D7481"/>
    <w:rsid w:val="000D7E29"/>
    <w:rsid w:val="000D7EAC"/>
    <w:rsid w:val="000E04A7"/>
    <w:rsid w:val="000E0624"/>
    <w:rsid w:val="000E0A26"/>
    <w:rsid w:val="000E10B6"/>
    <w:rsid w:val="000E1157"/>
    <w:rsid w:val="000E1E3D"/>
    <w:rsid w:val="000E2575"/>
    <w:rsid w:val="000E3329"/>
    <w:rsid w:val="000E3951"/>
    <w:rsid w:val="000E45AC"/>
    <w:rsid w:val="000E4F68"/>
    <w:rsid w:val="000E57A5"/>
    <w:rsid w:val="000E57B2"/>
    <w:rsid w:val="000E5957"/>
    <w:rsid w:val="000E66BE"/>
    <w:rsid w:val="000E725A"/>
    <w:rsid w:val="000E7AFE"/>
    <w:rsid w:val="000F0DBD"/>
    <w:rsid w:val="000F0F4F"/>
    <w:rsid w:val="000F1681"/>
    <w:rsid w:val="000F24EC"/>
    <w:rsid w:val="000F4112"/>
    <w:rsid w:val="000F43A8"/>
    <w:rsid w:val="000F47D7"/>
    <w:rsid w:val="000F7679"/>
    <w:rsid w:val="000F79D6"/>
    <w:rsid w:val="00100656"/>
    <w:rsid w:val="00100C9D"/>
    <w:rsid w:val="00100EA5"/>
    <w:rsid w:val="00101199"/>
    <w:rsid w:val="00101B29"/>
    <w:rsid w:val="00101E33"/>
    <w:rsid w:val="001046D1"/>
    <w:rsid w:val="001048BC"/>
    <w:rsid w:val="0010497A"/>
    <w:rsid w:val="00105234"/>
    <w:rsid w:val="001057A5"/>
    <w:rsid w:val="00105EA9"/>
    <w:rsid w:val="0010650C"/>
    <w:rsid w:val="00106EE2"/>
    <w:rsid w:val="00107033"/>
    <w:rsid w:val="001076D1"/>
    <w:rsid w:val="0011077B"/>
    <w:rsid w:val="00111B15"/>
    <w:rsid w:val="001129A6"/>
    <w:rsid w:val="0011348B"/>
    <w:rsid w:val="00113530"/>
    <w:rsid w:val="001135B5"/>
    <w:rsid w:val="00113AFC"/>
    <w:rsid w:val="00113F73"/>
    <w:rsid w:val="0011420B"/>
    <w:rsid w:val="0011575C"/>
    <w:rsid w:val="0011647E"/>
    <w:rsid w:val="0011671A"/>
    <w:rsid w:val="00117662"/>
    <w:rsid w:val="001206B3"/>
    <w:rsid w:val="0012081C"/>
    <w:rsid w:val="00120B25"/>
    <w:rsid w:val="0012101E"/>
    <w:rsid w:val="00121EDB"/>
    <w:rsid w:val="001225D8"/>
    <w:rsid w:val="001235D1"/>
    <w:rsid w:val="00124AC3"/>
    <w:rsid w:val="001257FD"/>
    <w:rsid w:val="00126F2B"/>
    <w:rsid w:val="00127422"/>
    <w:rsid w:val="0012768D"/>
    <w:rsid w:val="0013149F"/>
    <w:rsid w:val="00132945"/>
    <w:rsid w:val="001334A8"/>
    <w:rsid w:val="00133C78"/>
    <w:rsid w:val="00133FF5"/>
    <w:rsid w:val="00134123"/>
    <w:rsid w:val="0013491F"/>
    <w:rsid w:val="00135748"/>
    <w:rsid w:val="00135D51"/>
    <w:rsid w:val="00137895"/>
    <w:rsid w:val="00140304"/>
    <w:rsid w:val="00140CD9"/>
    <w:rsid w:val="00141A6F"/>
    <w:rsid w:val="00141BB9"/>
    <w:rsid w:val="0014234F"/>
    <w:rsid w:val="001431A0"/>
    <w:rsid w:val="00144CE0"/>
    <w:rsid w:val="0014505E"/>
    <w:rsid w:val="001450C8"/>
    <w:rsid w:val="00145320"/>
    <w:rsid w:val="00145A50"/>
    <w:rsid w:val="0014657F"/>
    <w:rsid w:val="00147322"/>
    <w:rsid w:val="001478B0"/>
    <w:rsid w:val="0015036F"/>
    <w:rsid w:val="00151051"/>
    <w:rsid w:val="00152467"/>
    <w:rsid w:val="00152A49"/>
    <w:rsid w:val="0015391D"/>
    <w:rsid w:val="00155632"/>
    <w:rsid w:val="00156604"/>
    <w:rsid w:val="00157AC0"/>
    <w:rsid w:val="00161027"/>
    <w:rsid w:val="001614C1"/>
    <w:rsid w:val="00161808"/>
    <w:rsid w:val="00162727"/>
    <w:rsid w:val="00162C79"/>
    <w:rsid w:val="00165803"/>
    <w:rsid w:val="001677BB"/>
    <w:rsid w:val="00167CFA"/>
    <w:rsid w:val="00170349"/>
    <w:rsid w:val="001707F1"/>
    <w:rsid w:val="0017294D"/>
    <w:rsid w:val="0017359F"/>
    <w:rsid w:val="00173DC5"/>
    <w:rsid w:val="001762F2"/>
    <w:rsid w:val="00176341"/>
    <w:rsid w:val="00176681"/>
    <w:rsid w:val="0017796E"/>
    <w:rsid w:val="00181A79"/>
    <w:rsid w:val="00182CDD"/>
    <w:rsid w:val="001839DA"/>
    <w:rsid w:val="00183F1A"/>
    <w:rsid w:val="00184C07"/>
    <w:rsid w:val="001850C7"/>
    <w:rsid w:val="00185129"/>
    <w:rsid w:val="00185472"/>
    <w:rsid w:val="001873DB"/>
    <w:rsid w:val="00187ED9"/>
    <w:rsid w:val="00190364"/>
    <w:rsid w:val="0019059A"/>
    <w:rsid w:val="0019084C"/>
    <w:rsid w:val="001919FC"/>
    <w:rsid w:val="00191C14"/>
    <w:rsid w:val="001920E9"/>
    <w:rsid w:val="0019222A"/>
    <w:rsid w:val="001922DF"/>
    <w:rsid w:val="00193B5E"/>
    <w:rsid w:val="00196A3E"/>
    <w:rsid w:val="001971AA"/>
    <w:rsid w:val="00197E92"/>
    <w:rsid w:val="001A02AA"/>
    <w:rsid w:val="001A0581"/>
    <w:rsid w:val="001A0640"/>
    <w:rsid w:val="001A06E8"/>
    <w:rsid w:val="001A0810"/>
    <w:rsid w:val="001A0931"/>
    <w:rsid w:val="001A2CE9"/>
    <w:rsid w:val="001A3C06"/>
    <w:rsid w:val="001A4F04"/>
    <w:rsid w:val="001A597C"/>
    <w:rsid w:val="001A5D84"/>
    <w:rsid w:val="001A6726"/>
    <w:rsid w:val="001A6F34"/>
    <w:rsid w:val="001A70B7"/>
    <w:rsid w:val="001A7224"/>
    <w:rsid w:val="001A7BE1"/>
    <w:rsid w:val="001B05DD"/>
    <w:rsid w:val="001B1B73"/>
    <w:rsid w:val="001B1C57"/>
    <w:rsid w:val="001B1CC9"/>
    <w:rsid w:val="001B1DB4"/>
    <w:rsid w:val="001B22C7"/>
    <w:rsid w:val="001B2385"/>
    <w:rsid w:val="001B2669"/>
    <w:rsid w:val="001B294E"/>
    <w:rsid w:val="001B3BBF"/>
    <w:rsid w:val="001B3C65"/>
    <w:rsid w:val="001B41A7"/>
    <w:rsid w:val="001B6646"/>
    <w:rsid w:val="001B6667"/>
    <w:rsid w:val="001B7E0C"/>
    <w:rsid w:val="001C04DF"/>
    <w:rsid w:val="001C0A77"/>
    <w:rsid w:val="001C0E7B"/>
    <w:rsid w:val="001C3555"/>
    <w:rsid w:val="001C41D0"/>
    <w:rsid w:val="001C4E6A"/>
    <w:rsid w:val="001C5A7F"/>
    <w:rsid w:val="001C7508"/>
    <w:rsid w:val="001D0396"/>
    <w:rsid w:val="001D0BCD"/>
    <w:rsid w:val="001D0F87"/>
    <w:rsid w:val="001D166F"/>
    <w:rsid w:val="001D27A6"/>
    <w:rsid w:val="001D2919"/>
    <w:rsid w:val="001D4A68"/>
    <w:rsid w:val="001D5305"/>
    <w:rsid w:val="001D53CC"/>
    <w:rsid w:val="001D5901"/>
    <w:rsid w:val="001D5D8E"/>
    <w:rsid w:val="001D6021"/>
    <w:rsid w:val="001D6931"/>
    <w:rsid w:val="001D7030"/>
    <w:rsid w:val="001D786E"/>
    <w:rsid w:val="001D795C"/>
    <w:rsid w:val="001D7B9D"/>
    <w:rsid w:val="001E07C5"/>
    <w:rsid w:val="001E1D81"/>
    <w:rsid w:val="001E2DF4"/>
    <w:rsid w:val="001E39E0"/>
    <w:rsid w:val="001E3B19"/>
    <w:rsid w:val="001E49B7"/>
    <w:rsid w:val="001E4A2C"/>
    <w:rsid w:val="001E5B5F"/>
    <w:rsid w:val="001E5B8E"/>
    <w:rsid w:val="001E66DB"/>
    <w:rsid w:val="001F00DF"/>
    <w:rsid w:val="001F04CF"/>
    <w:rsid w:val="001F1D7F"/>
    <w:rsid w:val="001F22BA"/>
    <w:rsid w:val="001F22C6"/>
    <w:rsid w:val="001F4132"/>
    <w:rsid w:val="001F4635"/>
    <w:rsid w:val="001F6387"/>
    <w:rsid w:val="001F7ED8"/>
    <w:rsid w:val="0020013C"/>
    <w:rsid w:val="002005E0"/>
    <w:rsid w:val="00200DC1"/>
    <w:rsid w:val="00200FDE"/>
    <w:rsid w:val="00201AB9"/>
    <w:rsid w:val="00202018"/>
    <w:rsid w:val="00203548"/>
    <w:rsid w:val="00203857"/>
    <w:rsid w:val="0020449C"/>
    <w:rsid w:val="00204818"/>
    <w:rsid w:val="00204847"/>
    <w:rsid w:val="00204953"/>
    <w:rsid w:val="0020508B"/>
    <w:rsid w:val="00207199"/>
    <w:rsid w:val="00207545"/>
    <w:rsid w:val="00211996"/>
    <w:rsid w:val="00212EF3"/>
    <w:rsid w:val="00214131"/>
    <w:rsid w:val="00214414"/>
    <w:rsid w:val="00214686"/>
    <w:rsid w:val="00214BC5"/>
    <w:rsid w:val="002151B4"/>
    <w:rsid w:val="00215795"/>
    <w:rsid w:val="00215A3C"/>
    <w:rsid w:val="00215FDE"/>
    <w:rsid w:val="00216241"/>
    <w:rsid w:val="0021679B"/>
    <w:rsid w:val="00217934"/>
    <w:rsid w:val="002200A6"/>
    <w:rsid w:val="002205F7"/>
    <w:rsid w:val="00220CE9"/>
    <w:rsid w:val="00221DAE"/>
    <w:rsid w:val="00222052"/>
    <w:rsid w:val="002228DD"/>
    <w:rsid w:val="00222991"/>
    <w:rsid w:val="0022309D"/>
    <w:rsid w:val="0022318E"/>
    <w:rsid w:val="002239A7"/>
    <w:rsid w:val="002239B7"/>
    <w:rsid w:val="0022479C"/>
    <w:rsid w:val="00225168"/>
    <w:rsid w:val="00226329"/>
    <w:rsid w:val="00227530"/>
    <w:rsid w:val="00227CAE"/>
    <w:rsid w:val="00230CA8"/>
    <w:rsid w:val="002322D0"/>
    <w:rsid w:val="00232715"/>
    <w:rsid w:val="002327F7"/>
    <w:rsid w:val="002333A7"/>
    <w:rsid w:val="00233FC2"/>
    <w:rsid w:val="0023446F"/>
    <w:rsid w:val="00236FD0"/>
    <w:rsid w:val="002373B0"/>
    <w:rsid w:val="002401C9"/>
    <w:rsid w:val="00240359"/>
    <w:rsid w:val="00240EAE"/>
    <w:rsid w:val="00240FCF"/>
    <w:rsid w:val="00241F12"/>
    <w:rsid w:val="00242577"/>
    <w:rsid w:val="00243A5F"/>
    <w:rsid w:val="00244156"/>
    <w:rsid w:val="00244882"/>
    <w:rsid w:val="002449E5"/>
    <w:rsid w:val="00244A4E"/>
    <w:rsid w:val="002469ED"/>
    <w:rsid w:val="00246CC8"/>
    <w:rsid w:val="00247070"/>
    <w:rsid w:val="00247A93"/>
    <w:rsid w:val="00247D20"/>
    <w:rsid w:val="0025081B"/>
    <w:rsid w:val="00252716"/>
    <w:rsid w:val="002540D7"/>
    <w:rsid w:val="00255E75"/>
    <w:rsid w:val="00256BF5"/>
    <w:rsid w:val="0025726C"/>
    <w:rsid w:val="002573BE"/>
    <w:rsid w:val="002604EF"/>
    <w:rsid w:val="00260D1B"/>
    <w:rsid w:val="0026182C"/>
    <w:rsid w:val="00261EF9"/>
    <w:rsid w:val="002626C5"/>
    <w:rsid w:val="00262799"/>
    <w:rsid w:val="00262B54"/>
    <w:rsid w:val="00264EA8"/>
    <w:rsid w:val="002651A4"/>
    <w:rsid w:val="00266234"/>
    <w:rsid w:val="002671D0"/>
    <w:rsid w:val="002704A8"/>
    <w:rsid w:val="0027057D"/>
    <w:rsid w:val="00271934"/>
    <w:rsid w:val="00271AC5"/>
    <w:rsid w:val="00271D24"/>
    <w:rsid w:val="00272BAD"/>
    <w:rsid w:val="00272F90"/>
    <w:rsid w:val="00273678"/>
    <w:rsid w:val="002739A3"/>
    <w:rsid w:val="0027464D"/>
    <w:rsid w:val="00274C78"/>
    <w:rsid w:val="00274ECD"/>
    <w:rsid w:val="0027501D"/>
    <w:rsid w:val="00276875"/>
    <w:rsid w:val="002814C4"/>
    <w:rsid w:val="00281973"/>
    <w:rsid w:val="00283391"/>
    <w:rsid w:val="00284A59"/>
    <w:rsid w:val="00284A5E"/>
    <w:rsid w:val="00284E58"/>
    <w:rsid w:val="00285E3B"/>
    <w:rsid w:val="00286983"/>
    <w:rsid w:val="00286F9B"/>
    <w:rsid w:val="00287678"/>
    <w:rsid w:val="00287A42"/>
    <w:rsid w:val="00287B51"/>
    <w:rsid w:val="00290117"/>
    <w:rsid w:val="002910E0"/>
    <w:rsid w:val="00291445"/>
    <w:rsid w:val="00291736"/>
    <w:rsid w:val="0029202D"/>
    <w:rsid w:val="002925D4"/>
    <w:rsid w:val="00292F7E"/>
    <w:rsid w:val="002948E5"/>
    <w:rsid w:val="00294DB9"/>
    <w:rsid w:val="00294FCB"/>
    <w:rsid w:val="00295A76"/>
    <w:rsid w:val="002966C9"/>
    <w:rsid w:val="002976A1"/>
    <w:rsid w:val="00297AA5"/>
    <w:rsid w:val="002A0E93"/>
    <w:rsid w:val="002A188A"/>
    <w:rsid w:val="002A1BDB"/>
    <w:rsid w:val="002A2357"/>
    <w:rsid w:val="002A255B"/>
    <w:rsid w:val="002A2A5A"/>
    <w:rsid w:val="002A2D83"/>
    <w:rsid w:val="002A30E0"/>
    <w:rsid w:val="002A315A"/>
    <w:rsid w:val="002A44E8"/>
    <w:rsid w:val="002A4AA7"/>
    <w:rsid w:val="002A5705"/>
    <w:rsid w:val="002A5D71"/>
    <w:rsid w:val="002A67C8"/>
    <w:rsid w:val="002A6CE8"/>
    <w:rsid w:val="002B1056"/>
    <w:rsid w:val="002B107A"/>
    <w:rsid w:val="002B123A"/>
    <w:rsid w:val="002B186D"/>
    <w:rsid w:val="002B1F1F"/>
    <w:rsid w:val="002B2173"/>
    <w:rsid w:val="002B244A"/>
    <w:rsid w:val="002B34B7"/>
    <w:rsid w:val="002B3917"/>
    <w:rsid w:val="002B3B2E"/>
    <w:rsid w:val="002B3E1D"/>
    <w:rsid w:val="002B423F"/>
    <w:rsid w:val="002B5DB3"/>
    <w:rsid w:val="002B6B11"/>
    <w:rsid w:val="002B7311"/>
    <w:rsid w:val="002B7324"/>
    <w:rsid w:val="002B771F"/>
    <w:rsid w:val="002B78AD"/>
    <w:rsid w:val="002B794E"/>
    <w:rsid w:val="002C17F5"/>
    <w:rsid w:val="002C25C1"/>
    <w:rsid w:val="002C2DC9"/>
    <w:rsid w:val="002C3F14"/>
    <w:rsid w:val="002C5614"/>
    <w:rsid w:val="002C5E90"/>
    <w:rsid w:val="002C5FD7"/>
    <w:rsid w:val="002C60BF"/>
    <w:rsid w:val="002C6E86"/>
    <w:rsid w:val="002C739F"/>
    <w:rsid w:val="002C7C51"/>
    <w:rsid w:val="002D036D"/>
    <w:rsid w:val="002D06D5"/>
    <w:rsid w:val="002D144B"/>
    <w:rsid w:val="002D1CB3"/>
    <w:rsid w:val="002D22C4"/>
    <w:rsid w:val="002D336D"/>
    <w:rsid w:val="002D343D"/>
    <w:rsid w:val="002D3448"/>
    <w:rsid w:val="002D39AE"/>
    <w:rsid w:val="002D427D"/>
    <w:rsid w:val="002D4882"/>
    <w:rsid w:val="002D5AB8"/>
    <w:rsid w:val="002D66C8"/>
    <w:rsid w:val="002D794A"/>
    <w:rsid w:val="002D7EB1"/>
    <w:rsid w:val="002E0228"/>
    <w:rsid w:val="002E0891"/>
    <w:rsid w:val="002E1032"/>
    <w:rsid w:val="002E1544"/>
    <w:rsid w:val="002E1986"/>
    <w:rsid w:val="002E1DA2"/>
    <w:rsid w:val="002E2D3E"/>
    <w:rsid w:val="002E3443"/>
    <w:rsid w:val="002E349B"/>
    <w:rsid w:val="002E35D5"/>
    <w:rsid w:val="002E367A"/>
    <w:rsid w:val="002E43B0"/>
    <w:rsid w:val="002E44EE"/>
    <w:rsid w:val="002E4C03"/>
    <w:rsid w:val="002E5A41"/>
    <w:rsid w:val="002E66D4"/>
    <w:rsid w:val="002E6B3F"/>
    <w:rsid w:val="002E6DBC"/>
    <w:rsid w:val="002E6F93"/>
    <w:rsid w:val="002E7230"/>
    <w:rsid w:val="002F01B3"/>
    <w:rsid w:val="002F0853"/>
    <w:rsid w:val="002F0B79"/>
    <w:rsid w:val="002F0CF4"/>
    <w:rsid w:val="002F13F5"/>
    <w:rsid w:val="002F16FC"/>
    <w:rsid w:val="002F1C51"/>
    <w:rsid w:val="002F2C86"/>
    <w:rsid w:val="002F3993"/>
    <w:rsid w:val="002F39CA"/>
    <w:rsid w:val="002F4A57"/>
    <w:rsid w:val="002F4ABA"/>
    <w:rsid w:val="002F57FC"/>
    <w:rsid w:val="002F590B"/>
    <w:rsid w:val="002F61C4"/>
    <w:rsid w:val="002F65F7"/>
    <w:rsid w:val="002F682A"/>
    <w:rsid w:val="002F6E3F"/>
    <w:rsid w:val="002F797A"/>
    <w:rsid w:val="003006BB"/>
    <w:rsid w:val="00301061"/>
    <w:rsid w:val="00301AC0"/>
    <w:rsid w:val="003022C0"/>
    <w:rsid w:val="003032FF"/>
    <w:rsid w:val="003033C1"/>
    <w:rsid w:val="003039C2"/>
    <w:rsid w:val="003040CC"/>
    <w:rsid w:val="00304629"/>
    <w:rsid w:val="00307EBE"/>
    <w:rsid w:val="00312893"/>
    <w:rsid w:val="00313F36"/>
    <w:rsid w:val="00314040"/>
    <w:rsid w:val="00314476"/>
    <w:rsid w:val="00315168"/>
    <w:rsid w:val="00315335"/>
    <w:rsid w:val="0031678B"/>
    <w:rsid w:val="003171DF"/>
    <w:rsid w:val="003211C6"/>
    <w:rsid w:val="003223F9"/>
    <w:rsid w:val="003225C0"/>
    <w:rsid w:val="00322C6D"/>
    <w:rsid w:val="00323616"/>
    <w:rsid w:val="0032367A"/>
    <w:rsid w:val="00323BDB"/>
    <w:rsid w:val="0032463D"/>
    <w:rsid w:val="00324B11"/>
    <w:rsid w:val="00325771"/>
    <w:rsid w:val="00325A98"/>
    <w:rsid w:val="00325F2C"/>
    <w:rsid w:val="00327592"/>
    <w:rsid w:val="00330032"/>
    <w:rsid w:val="00330DB4"/>
    <w:rsid w:val="00330E54"/>
    <w:rsid w:val="00331CCA"/>
    <w:rsid w:val="0033311D"/>
    <w:rsid w:val="00333B06"/>
    <w:rsid w:val="00333B51"/>
    <w:rsid w:val="00333CA8"/>
    <w:rsid w:val="00334700"/>
    <w:rsid w:val="00334E44"/>
    <w:rsid w:val="0033552C"/>
    <w:rsid w:val="00335CFA"/>
    <w:rsid w:val="00336127"/>
    <w:rsid w:val="003363DC"/>
    <w:rsid w:val="003368A1"/>
    <w:rsid w:val="003371C4"/>
    <w:rsid w:val="00337ABF"/>
    <w:rsid w:val="00340778"/>
    <w:rsid w:val="00340DCC"/>
    <w:rsid w:val="003412B3"/>
    <w:rsid w:val="003434D9"/>
    <w:rsid w:val="00343BCF"/>
    <w:rsid w:val="00343CB6"/>
    <w:rsid w:val="003452BC"/>
    <w:rsid w:val="00345517"/>
    <w:rsid w:val="00345DDE"/>
    <w:rsid w:val="00346EFF"/>
    <w:rsid w:val="00346FD0"/>
    <w:rsid w:val="00347492"/>
    <w:rsid w:val="00347A46"/>
    <w:rsid w:val="00347AF1"/>
    <w:rsid w:val="00350189"/>
    <w:rsid w:val="003510ED"/>
    <w:rsid w:val="00351C25"/>
    <w:rsid w:val="003525C3"/>
    <w:rsid w:val="00352B3D"/>
    <w:rsid w:val="00353C34"/>
    <w:rsid w:val="0035466F"/>
    <w:rsid w:val="003546EC"/>
    <w:rsid w:val="00354D6D"/>
    <w:rsid w:val="00357480"/>
    <w:rsid w:val="00357F15"/>
    <w:rsid w:val="003604EB"/>
    <w:rsid w:val="00361EA8"/>
    <w:rsid w:val="00362C3D"/>
    <w:rsid w:val="0036318E"/>
    <w:rsid w:val="00364794"/>
    <w:rsid w:val="0036510A"/>
    <w:rsid w:val="00365565"/>
    <w:rsid w:val="0036559A"/>
    <w:rsid w:val="00365950"/>
    <w:rsid w:val="00366496"/>
    <w:rsid w:val="0036747D"/>
    <w:rsid w:val="003675A0"/>
    <w:rsid w:val="003676DD"/>
    <w:rsid w:val="0036796A"/>
    <w:rsid w:val="00371644"/>
    <w:rsid w:val="003727C6"/>
    <w:rsid w:val="003729B6"/>
    <w:rsid w:val="00372D21"/>
    <w:rsid w:val="003732C3"/>
    <w:rsid w:val="00373784"/>
    <w:rsid w:val="00374086"/>
    <w:rsid w:val="00374D8F"/>
    <w:rsid w:val="00374DF0"/>
    <w:rsid w:val="0037613A"/>
    <w:rsid w:val="00377D69"/>
    <w:rsid w:val="003805D7"/>
    <w:rsid w:val="003827FA"/>
    <w:rsid w:val="003829A6"/>
    <w:rsid w:val="00382C76"/>
    <w:rsid w:val="0038330B"/>
    <w:rsid w:val="00384A95"/>
    <w:rsid w:val="00384D0A"/>
    <w:rsid w:val="003858AA"/>
    <w:rsid w:val="00385B63"/>
    <w:rsid w:val="00385DA8"/>
    <w:rsid w:val="00386587"/>
    <w:rsid w:val="00390386"/>
    <w:rsid w:val="00392205"/>
    <w:rsid w:val="003925D3"/>
    <w:rsid w:val="003933B3"/>
    <w:rsid w:val="003949C2"/>
    <w:rsid w:val="00395362"/>
    <w:rsid w:val="003956BB"/>
    <w:rsid w:val="00395EC9"/>
    <w:rsid w:val="0039627C"/>
    <w:rsid w:val="00396434"/>
    <w:rsid w:val="003968BF"/>
    <w:rsid w:val="003A024C"/>
    <w:rsid w:val="003A117B"/>
    <w:rsid w:val="003A1184"/>
    <w:rsid w:val="003A144A"/>
    <w:rsid w:val="003A1D6F"/>
    <w:rsid w:val="003A2FC3"/>
    <w:rsid w:val="003A3150"/>
    <w:rsid w:val="003A3850"/>
    <w:rsid w:val="003A4DC1"/>
    <w:rsid w:val="003A6319"/>
    <w:rsid w:val="003A69AE"/>
    <w:rsid w:val="003B03F1"/>
    <w:rsid w:val="003B099D"/>
    <w:rsid w:val="003B0F74"/>
    <w:rsid w:val="003B20EC"/>
    <w:rsid w:val="003B2926"/>
    <w:rsid w:val="003B40E4"/>
    <w:rsid w:val="003B4BDF"/>
    <w:rsid w:val="003B4EF8"/>
    <w:rsid w:val="003B5B83"/>
    <w:rsid w:val="003B6AAB"/>
    <w:rsid w:val="003B7A10"/>
    <w:rsid w:val="003B7EDB"/>
    <w:rsid w:val="003B7EF8"/>
    <w:rsid w:val="003C056C"/>
    <w:rsid w:val="003C0571"/>
    <w:rsid w:val="003C241B"/>
    <w:rsid w:val="003C4379"/>
    <w:rsid w:val="003C57FA"/>
    <w:rsid w:val="003C6362"/>
    <w:rsid w:val="003C642B"/>
    <w:rsid w:val="003C65B7"/>
    <w:rsid w:val="003C79C3"/>
    <w:rsid w:val="003D0D39"/>
    <w:rsid w:val="003D17BA"/>
    <w:rsid w:val="003D183E"/>
    <w:rsid w:val="003D29D7"/>
    <w:rsid w:val="003D5211"/>
    <w:rsid w:val="003D6817"/>
    <w:rsid w:val="003D7143"/>
    <w:rsid w:val="003D7E57"/>
    <w:rsid w:val="003E0A83"/>
    <w:rsid w:val="003E11D4"/>
    <w:rsid w:val="003E220B"/>
    <w:rsid w:val="003E22A6"/>
    <w:rsid w:val="003E383E"/>
    <w:rsid w:val="003E42EB"/>
    <w:rsid w:val="003E582A"/>
    <w:rsid w:val="003E7A55"/>
    <w:rsid w:val="003F2B24"/>
    <w:rsid w:val="003F30A7"/>
    <w:rsid w:val="003F30B5"/>
    <w:rsid w:val="003F3818"/>
    <w:rsid w:val="003F4021"/>
    <w:rsid w:val="003F42BF"/>
    <w:rsid w:val="003F48D9"/>
    <w:rsid w:val="003F5E18"/>
    <w:rsid w:val="003F601F"/>
    <w:rsid w:val="003F6389"/>
    <w:rsid w:val="003F6C8B"/>
    <w:rsid w:val="003F7B56"/>
    <w:rsid w:val="003F7EA3"/>
    <w:rsid w:val="00400494"/>
    <w:rsid w:val="00400DA7"/>
    <w:rsid w:val="004011D0"/>
    <w:rsid w:val="00401625"/>
    <w:rsid w:val="00401F9A"/>
    <w:rsid w:val="00402014"/>
    <w:rsid w:val="0040218F"/>
    <w:rsid w:val="004022D7"/>
    <w:rsid w:val="004026EC"/>
    <w:rsid w:val="004053FF"/>
    <w:rsid w:val="004054F4"/>
    <w:rsid w:val="0040792E"/>
    <w:rsid w:val="00407F17"/>
    <w:rsid w:val="00410335"/>
    <w:rsid w:val="00411507"/>
    <w:rsid w:val="00411B67"/>
    <w:rsid w:val="004120AA"/>
    <w:rsid w:val="00414136"/>
    <w:rsid w:val="004142D2"/>
    <w:rsid w:val="004145C4"/>
    <w:rsid w:val="00414BEF"/>
    <w:rsid w:val="00414CA5"/>
    <w:rsid w:val="00415082"/>
    <w:rsid w:val="004154E8"/>
    <w:rsid w:val="00415E34"/>
    <w:rsid w:val="004166D2"/>
    <w:rsid w:val="00417E65"/>
    <w:rsid w:val="00420855"/>
    <w:rsid w:val="0042093C"/>
    <w:rsid w:val="00421875"/>
    <w:rsid w:val="00421D24"/>
    <w:rsid w:val="00422471"/>
    <w:rsid w:val="00422F3F"/>
    <w:rsid w:val="00423332"/>
    <w:rsid w:val="004239F8"/>
    <w:rsid w:val="0042473E"/>
    <w:rsid w:val="00426359"/>
    <w:rsid w:val="004271FC"/>
    <w:rsid w:val="004279F8"/>
    <w:rsid w:val="00427B6D"/>
    <w:rsid w:val="00427DEE"/>
    <w:rsid w:val="00430FB1"/>
    <w:rsid w:val="004317D7"/>
    <w:rsid w:val="0043344D"/>
    <w:rsid w:val="00433506"/>
    <w:rsid w:val="00433DD4"/>
    <w:rsid w:val="004345AB"/>
    <w:rsid w:val="00434886"/>
    <w:rsid w:val="00434B5F"/>
    <w:rsid w:val="004356BD"/>
    <w:rsid w:val="0043593A"/>
    <w:rsid w:val="00437108"/>
    <w:rsid w:val="004375A8"/>
    <w:rsid w:val="00437979"/>
    <w:rsid w:val="004407BF"/>
    <w:rsid w:val="00440C82"/>
    <w:rsid w:val="00440F55"/>
    <w:rsid w:val="0044160A"/>
    <w:rsid w:val="00441611"/>
    <w:rsid w:val="0044179A"/>
    <w:rsid w:val="00441C0B"/>
    <w:rsid w:val="00441C44"/>
    <w:rsid w:val="00441CCA"/>
    <w:rsid w:val="00444656"/>
    <w:rsid w:val="004453F6"/>
    <w:rsid w:val="0044561C"/>
    <w:rsid w:val="00446B4E"/>
    <w:rsid w:val="004476EC"/>
    <w:rsid w:val="00447DA5"/>
    <w:rsid w:val="00447E4C"/>
    <w:rsid w:val="00450982"/>
    <w:rsid w:val="0045149C"/>
    <w:rsid w:val="00451B1C"/>
    <w:rsid w:val="00452676"/>
    <w:rsid w:val="00454DE3"/>
    <w:rsid w:val="00454F5A"/>
    <w:rsid w:val="00455175"/>
    <w:rsid w:val="00455916"/>
    <w:rsid w:val="00456926"/>
    <w:rsid w:val="00457D50"/>
    <w:rsid w:val="00457DE4"/>
    <w:rsid w:val="00460030"/>
    <w:rsid w:val="00460702"/>
    <w:rsid w:val="004607A5"/>
    <w:rsid w:val="00461974"/>
    <w:rsid w:val="00462541"/>
    <w:rsid w:val="0046280E"/>
    <w:rsid w:val="004629C6"/>
    <w:rsid w:val="00462B79"/>
    <w:rsid w:val="00462DD5"/>
    <w:rsid w:val="00463D05"/>
    <w:rsid w:val="004644A5"/>
    <w:rsid w:val="00466496"/>
    <w:rsid w:val="00467726"/>
    <w:rsid w:val="004678F1"/>
    <w:rsid w:val="00467B12"/>
    <w:rsid w:val="00470537"/>
    <w:rsid w:val="004705C2"/>
    <w:rsid w:val="0047122E"/>
    <w:rsid w:val="00471C04"/>
    <w:rsid w:val="0047237E"/>
    <w:rsid w:val="00472958"/>
    <w:rsid w:val="004731F3"/>
    <w:rsid w:val="00473412"/>
    <w:rsid w:val="00473519"/>
    <w:rsid w:val="004739B6"/>
    <w:rsid w:val="00473D04"/>
    <w:rsid w:val="00473FC6"/>
    <w:rsid w:val="00474DD1"/>
    <w:rsid w:val="00474F2E"/>
    <w:rsid w:val="0047525B"/>
    <w:rsid w:val="00475912"/>
    <w:rsid w:val="00475B68"/>
    <w:rsid w:val="00475CBA"/>
    <w:rsid w:val="0047671D"/>
    <w:rsid w:val="00476A7C"/>
    <w:rsid w:val="00476EF0"/>
    <w:rsid w:val="00481062"/>
    <w:rsid w:val="00483197"/>
    <w:rsid w:val="004833AA"/>
    <w:rsid w:val="004837A6"/>
    <w:rsid w:val="00483870"/>
    <w:rsid w:val="00485113"/>
    <w:rsid w:val="004861A9"/>
    <w:rsid w:val="0048653B"/>
    <w:rsid w:val="0048669A"/>
    <w:rsid w:val="004871CC"/>
    <w:rsid w:val="004878D9"/>
    <w:rsid w:val="00487A97"/>
    <w:rsid w:val="00490631"/>
    <w:rsid w:val="00491239"/>
    <w:rsid w:val="00491482"/>
    <w:rsid w:val="00491A6E"/>
    <w:rsid w:val="00492392"/>
    <w:rsid w:val="00492904"/>
    <w:rsid w:val="0049399C"/>
    <w:rsid w:val="00493EDA"/>
    <w:rsid w:val="00494DA1"/>
    <w:rsid w:val="004950C3"/>
    <w:rsid w:val="004A15B1"/>
    <w:rsid w:val="004A2274"/>
    <w:rsid w:val="004A279D"/>
    <w:rsid w:val="004A3311"/>
    <w:rsid w:val="004A36B8"/>
    <w:rsid w:val="004A3FC3"/>
    <w:rsid w:val="004A42EB"/>
    <w:rsid w:val="004A4ACF"/>
    <w:rsid w:val="004A549E"/>
    <w:rsid w:val="004A5AFB"/>
    <w:rsid w:val="004A6611"/>
    <w:rsid w:val="004A7B01"/>
    <w:rsid w:val="004B08C7"/>
    <w:rsid w:val="004B13FC"/>
    <w:rsid w:val="004B2B19"/>
    <w:rsid w:val="004B5062"/>
    <w:rsid w:val="004B5667"/>
    <w:rsid w:val="004B57B1"/>
    <w:rsid w:val="004B5978"/>
    <w:rsid w:val="004B6311"/>
    <w:rsid w:val="004B7C1D"/>
    <w:rsid w:val="004B7E27"/>
    <w:rsid w:val="004B7F98"/>
    <w:rsid w:val="004C17C2"/>
    <w:rsid w:val="004C198C"/>
    <w:rsid w:val="004C474D"/>
    <w:rsid w:val="004C48EC"/>
    <w:rsid w:val="004C4B0C"/>
    <w:rsid w:val="004C522F"/>
    <w:rsid w:val="004C6D53"/>
    <w:rsid w:val="004D0214"/>
    <w:rsid w:val="004D06DF"/>
    <w:rsid w:val="004D0FE2"/>
    <w:rsid w:val="004D14C2"/>
    <w:rsid w:val="004D16C0"/>
    <w:rsid w:val="004D2A78"/>
    <w:rsid w:val="004D3B34"/>
    <w:rsid w:val="004E128B"/>
    <w:rsid w:val="004E1D56"/>
    <w:rsid w:val="004E1E24"/>
    <w:rsid w:val="004E2415"/>
    <w:rsid w:val="004E2A3B"/>
    <w:rsid w:val="004E308B"/>
    <w:rsid w:val="004E3AC2"/>
    <w:rsid w:val="004E3E87"/>
    <w:rsid w:val="004E4075"/>
    <w:rsid w:val="004E4A97"/>
    <w:rsid w:val="004E4D51"/>
    <w:rsid w:val="004E4E2C"/>
    <w:rsid w:val="004E5AF3"/>
    <w:rsid w:val="004E6E9A"/>
    <w:rsid w:val="004E6FB2"/>
    <w:rsid w:val="004E7591"/>
    <w:rsid w:val="004F009F"/>
    <w:rsid w:val="004F0837"/>
    <w:rsid w:val="004F0E62"/>
    <w:rsid w:val="004F111D"/>
    <w:rsid w:val="004F21FB"/>
    <w:rsid w:val="004F2534"/>
    <w:rsid w:val="004F2A38"/>
    <w:rsid w:val="004F2F84"/>
    <w:rsid w:val="004F3CEC"/>
    <w:rsid w:val="004F46C6"/>
    <w:rsid w:val="004F6D4C"/>
    <w:rsid w:val="00500C0A"/>
    <w:rsid w:val="00500CFD"/>
    <w:rsid w:val="00500D56"/>
    <w:rsid w:val="0050116D"/>
    <w:rsid w:val="00502368"/>
    <w:rsid w:val="005024AD"/>
    <w:rsid w:val="00503AE5"/>
    <w:rsid w:val="00503DCA"/>
    <w:rsid w:val="00503DF9"/>
    <w:rsid w:val="005051C1"/>
    <w:rsid w:val="00505659"/>
    <w:rsid w:val="00505671"/>
    <w:rsid w:val="00505C8C"/>
    <w:rsid w:val="00506D41"/>
    <w:rsid w:val="00507367"/>
    <w:rsid w:val="00507A7E"/>
    <w:rsid w:val="00507DBD"/>
    <w:rsid w:val="00510552"/>
    <w:rsid w:val="00511B2B"/>
    <w:rsid w:val="005127EA"/>
    <w:rsid w:val="00512DAA"/>
    <w:rsid w:val="005133C3"/>
    <w:rsid w:val="00513789"/>
    <w:rsid w:val="00513912"/>
    <w:rsid w:val="00515462"/>
    <w:rsid w:val="005170C5"/>
    <w:rsid w:val="00517612"/>
    <w:rsid w:val="00520B8D"/>
    <w:rsid w:val="00521A0F"/>
    <w:rsid w:val="00521FBD"/>
    <w:rsid w:val="00522970"/>
    <w:rsid w:val="00522D45"/>
    <w:rsid w:val="00523839"/>
    <w:rsid w:val="005252B2"/>
    <w:rsid w:val="00525F6F"/>
    <w:rsid w:val="00526737"/>
    <w:rsid w:val="00526C9A"/>
    <w:rsid w:val="00527134"/>
    <w:rsid w:val="00527F93"/>
    <w:rsid w:val="00530363"/>
    <w:rsid w:val="00530786"/>
    <w:rsid w:val="005307BA"/>
    <w:rsid w:val="00532E8A"/>
    <w:rsid w:val="00532F89"/>
    <w:rsid w:val="0053349C"/>
    <w:rsid w:val="00533C56"/>
    <w:rsid w:val="005340E7"/>
    <w:rsid w:val="00534513"/>
    <w:rsid w:val="005345AB"/>
    <w:rsid w:val="005357E9"/>
    <w:rsid w:val="00535BB8"/>
    <w:rsid w:val="00535ED2"/>
    <w:rsid w:val="00536922"/>
    <w:rsid w:val="005369ED"/>
    <w:rsid w:val="005370BE"/>
    <w:rsid w:val="00537AAF"/>
    <w:rsid w:val="005412B9"/>
    <w:rsid w:val="005419FF"/>
    <w:rsid w:val="00541B97"/>
    <w:rsid w:val="00542565"/>
    <w:rsid w:val="00543620"/>
    <w:rsid w:val="00543631"/>
    <w:rsid w:val="00545159"/>
    <w:rsid w:val="00545D7D"/>
    <w:rsid w:val="00546501"/>
    <w:rsid w:val="00546E27"/>
    <w:rsid w:val="00547282"/>
    <w:rsid w:val="00547750"/>
    <w:rsid w:val="005479BC"/>
    <w:rsid w:val="0055057F"/>
    <w:rsid w:val="005509C4"/>
    <w:rsid w:val="00550D67"/>
    <w:rsid w:val="005517FE"/>
    <w:rsid w:val="00552195"/>
    <w:rsid w:val="00552200"/>
    <w:rsid w:val="005527BC"/>
    <w:rsid w:val="00552978"/>
    <w:rsid w:val="005537CD"/>
    <w:rsid w:val="00553C63"/>
    <w:rsid w:val="00555C19"/>
    <w:rsid w:val="005568FF"/>
    <w:rsid w:val="00556B7A"/>
    <w:rsid w:val="00556BCD"/>
    <w:rsid w:val="00557C4E"/>
    <w:rsid w:val="00561510"/>
    <w:rsid w:val="0056247A"/>
    <w:rsid w:val="005631CB"/>
    <w:rsid w:val="005633E0"/>
    <w:rsid w:val="005636A6"/>
    <w:rsid w:val="00564316"/>
    <w:rsid w:val="00564D2B"/>
    <w:rsid w:val="005650CC"/>
    <w:rsid w:val="00565B8D"/>
    <w:rsid w:val="0056661A"/>
    <w:rsid w:val="0056666B"/>
    <w:rsid w:val="00566F95"/>
    <w:rsid w:val="0056743B"/>
    <w:rsid w:val="00567F09"/>
    <w:rsid w:val="0057054B"/>
    <w:rsid w:val="0057066F"/>
    <w:rsid w:val="005707C9"/>
    <w:rsid w:val="0057155D"/>
    <w:rsid w:val="005715EB"/>
    <w:rsid w:val="005718C2"/>
    <w:rsid w:val="00571CFC"/>
    <w:rsid w:val="0057276A"/>
    <w:rsid w:val="00572FC3"/>
    <w:rsid w:val="005730AA"/>
    <w:rsid w:val="005732A5"/>
    <w:rsid w:val="0057341B"/>
    <w:rsid w:val="00573ADD"/>
    <w:rsid w:val="005742F9"/>
    <w:rsid w:val="0057515C"/>
    <w:rsid w:val="00575645"/>
    <w:rsid w:val="00575F0F"/>
    <w:rsid w:val="00575F9C"/>
    <w:rsid w:val="00577359"/>
    <w:rsid w:val="0057753A"/>
    <w:rsid w:val="00577C0E"/>
    <w:rsid w:val="00577DAF"/>
    <w:rsid w:val="0058003B"/>
    <w:rsid w:val="0058060B"/>
    <w:rsid w:val="00580FC9"/>
    <w:rsid w:val="005827EC"/>
    <w:rsid w:val="0058398F"/>
    <w:rsid w:val="00583A14"/>
    <w:rsid w:val="00583A7E"/>
    <w:rsid w:val="00584519"/>
    <w:rsid w:val="00586B8E"/>
    <w:rsid w:val="0058768B"/>
    <w:rsid w:val="005901DE"/>
    <w:rsid w:val="005902D8"/>
    <w:rsid w:val="005903B6"/>
    <w:rsid w:val="005904E4"/>
    <w:rsid w:val="00590BF4"/>
    <w:rsid w:val="00591B4A"/>
    <w:rsid w:val="00592417"/>
    <w:rsid w:val="00592A80"/>
    <w:rsid w:val="005940C8"/>
    <w:rsid w:val="00595341"/>
    <w:rsid w:val="005958C1"/>
    <w:rsid w:val="00595ADF"/>
    <w:rsid w:val="00595AF3"/>
    <w:rsid w:val="00595CEA"/>
    <w:rsid w:val="00596811"/>
    <w:rsid w:val="00596D17"/>
    <w:rsid w:val="00596F5F"/>
    <w:rsid w:val="005970DE"/>
    <w:rsid w:val="00597325"/>
    <w:rsid w:val="005A0363"/>
    <w:rsid w:val="005A2247"/>
    <w:rsid w:val="005A379E"/>
    <w:rsid w:val="005A3B52"/>
    <w:rsid w:val="005A3CC1"/>
    <w:rsid w:val="005A46F9"/>
    <w:rsid w:val="005A5259"/>
    <w:rsid w:val="005A52B7"/>
    <w:rsid w:val="005A6154"/>
    <w:rsid w:val="005A6385"/>
    <w:rsid w:val="005A66CC"/>
    <w:rsid w:val="005A6B7D"/>
    <w:rsid w:val="005A6C43"/>
    <w:rsid w:val="005B01DE"/>
    <w:rsid w:val="005B02CC"/>
    <w:rsid w:val="005B103B"/>
    <w:rsid w:val="005B29A2"/>
    <w:rsid w:val="005B3447"/>
    <w:rsid w:val="005B3DDF"/>
    <w:rsid w:val="005B4092"/>
    <w:rsid w:val="005B41D3"/>
    <w:rsid w:val="005B42B9"/>
    <w:rsid w:val="005B5355"/>
    <w:rsid w:val="005B5520"/>
    <w:rsid w:val="005B5FA1"/>
    <w:rsid w:val="005B667D"/>
    <w:rsid w:val="005B7680"/>
    <w:rsid w:val="005C0146"/>
    <w:rsid w:val="005C1198"/>
    <w:rsid w:val="005C1B8F"/>
    <w:rsid w:val="005C22A1"/>
    <w:rsid w:val="005C3ABC"/>
    <w:rsid w:val="005C478B"/>
    <w:rsid w:val="005C552E"/>
    <w:rsid w:val="005C5A1F"/>
    <w:rsid w:val="005C6ED0"/>
    <w:rsid w:val="005C79AE"/>
    <w:rsid w:val="005D0BE4"/>
    <w:rsid w:val="005D22D4"/>
    <w:rsid w:val="005D2DD3"/>
    <w:rsid w:val="005D2EA1"/>
    <w:rsid w:val="005D3F4F"/>
    <w:rsid w:val="005D46B8"/>
    <w:rsid w:val="005D4EB0"/>
    <w:rsid w:val="005D5C64"/>
    <w:rsid w:val="005D74AD"/>
    <w:rsid w:val="005D7CFF"/>
    <w:rsid w:val="005E0695"/>
    <w:rsid w:val="005E1072"/>
    <w:rsid w:val="005E10C3"/>
    <w:rsid w:val="005E151E"/>
    <w:rsid w:val="005E27A1"/>
    <w:rsid w:val="005E2914"/>
    <w:rsid w:val="005E399C"/>
    <w:rsid w:val="005E4A25"/>
    <w:rsid w:val="005E64A4"/>
    <w:rsid w:val="005E6D78"/>
    <w:rsid w:val="005E7F34"/>
    <w:rsid w:val="005F04B5"/>
    <w:rsid w:val="005F0F5C"/>
    <w:rsid w:val="005F129F"/>
    <w:rsid w:val="005F1B2B"/>
    <w:rsid w:val="005F1BCD"/>
    <w:rsid w:val="005F1E80"/>
    <w:rsid w:val="005F2E11"/>
    <w:rsid w:val="005F3F78"/>
    <w:rsid w:val="005F49A1"/>
    <w:rsid w:val="005F51FC"/>
    <w:rsid w:val="00600D21"/>
    <w:rsid w:val="006026D5"/>
    <w:rsid w:val="00602E3A"/>
    <w:rsid w:val="00602ECD"/>
    <w:rsid w:val="00603259"/>
    <w:rsid w:val="00604518"/>
    <w:rsid w:val="006047F6"/>
    <w:rsid w:val="00604E29"/>
    <w:rsid w:val="006052C6"/>
    <w:rsid w:val="0060530E"/>
    <w:rsid w:val="00605440"/>
    <w:rsid w:val="006059D4"/>
    <w:rsid w:val="00606203"/>
    <w:rsid w:val="006073A0"/>
    <w:rsid w:val="006073AE"/>
    <w:rsid w:val="0060744A"/>
    <w:rsid w:val="00611355"/>
    <w:rsid w:val="00611B2E"/>
    <w:rsid w:val="006124AA"/>
    <w:rsid w:val="00612675"/>
    <w:rsid w:val="00612BF4"/>
    <w:rsid w:val="00613E18"/>
    <w:rsid w:val="00614055"/>
    <w:rsid w:val="00614081"/>
    <w:rsid w:val="006166EA"/>
    <w:rsid w:val="0061742D"/>
    <w:rsid w:val="00617619"/>
    <w:rsid w:val="00617D78"/>
    <w:rsid w:val="00620111"/>
    <w:rsid w:val="006202B9"/>
    <w:rsid w:val="006209A9"/>
    <w:rsid w:val="00621833"/>
    <w:rsid w:val="00622BB4"/>
    <w:rsid w:val="006239D3"/>
    <w:rsid w:val="00625112"/>
    <w:rsid w:val="006253AA"/>
    <w:rsid w:val="00626BB3"/>
    <w:rsid w:val="00627E57"/>
    <w:rsid w:val="00630F26"/>
    <w:rsid w:val="00631000"/>
    <w:rsid w:val="00631C2F"/>
    <w:rsid w:val="00632058"/>
    <w:rsid w:val="0063378F"/>
    <w:rsid w:val="0063385B"/>
    <w:rsid w:val="00633DEA"/>
    <w:rsid w:val="006344A0"/>
    <w:rsid w:val="00635072"/>
    <w:rsid w:val="006361BA"/>
    <w:rsid w:val="006369FC"/>
    <w:rsid w:val="00636D76"/>
    <w:rsid w:val="00637045"/>
    <w:rsid w:val="006379A7"/>
    <w:rsid w:val="00637A82"/>
    <w:rsid w:val="00637E3A"/>
    <w:rsid w:val="00640446"/>
    <w:rsid w:val="006406EC"/>
    <w:rsid w:val="00640A19"/>
    <w:rsid w:val="00640D82"/>
    <w:rsid w:val="006436C0"/>
    <w:rsid w:val="0064433D"/>
    <w:rsid w:val="006445CE"/>
    <w:rsid w:val="00644BE9"/>
    <w:rsid w:val="00645ED4"/>
    <w:rsid w:val="00646806"/>
    <w:rsid w:val="00646815"/>
    <w:rsid w:val="00646B37"/>
    <w:rsid w:val="00646FB6"/>
    <w:rsid w:val="00650FE4"/>
    <w:rsid w:val="00651376"/>
    <w:rsid w:val="00651733"/>
    <w:rsid w:val="00653193"/>
    <w:rsid w:val="00653661"/>
    <w:rsid w:val="00653CAD"/>
    <w:rsid w:val="0065408F"/>
    <w:rsid w:val="0065563D"/>
    <w:rsid w:val="006557B1"/>
    <w:rsid w:val="00655A1E"/>
    <w:rsid w:val="00655FB4"/>
    <w:rsid w:val="006564D7"/>
    <w:rsid w:val="00656EC4"/>
    <w:rsid w:val="006601B6"/>
    <w:rsid w:val="00660324"/>
    <w:rsid w:val="00660B0C"/>
    <w:rsid w:val="00661C22"/>
    <w:rsid w:val="00661CEA"/>
    <w:rsid w:val="00662C13"/>
    <w:rsid w:val="00663BB1"/>
    <w:rsid w:val="00665515"/>
    <w:rsid w:val="00667192"/>
    <w:rsid w:val="00667505"/>
    <w:rsid w:val="00670D3E"/>
    <w:rsid w:val="00670FFB"/>
    <w:rsid w:val="00671475"/>
    <w:rsid w:val="006716B1"/>
    <w:rsid w:val="006743EE"/>
    <w:rsid w:val="00674A80"/>
    <w:rsid w:val="00675E95"/>
    <w:rsid w:val="00676D49"/>
    <w:rsid w:val="006803BE"/>
    <w:rsid w:val="0068069F"/>
    <w:rsid w:val="006807FB"/>
    <w:rsid w:val="0068257E"/>
    <w:rsid w:val="00682CF7"/>
    <w:rsid w:val="00683A6C"/>
    <w:rsid w:val="006855C8"/>
    <w:rsid w:val="006864A2"/>
    <w:rsid w:val="00686782"/>
    <w:rsid w:val="00686D21"/>
    <w:rsid w:val="00687DF4"/>
    <w:rsid w:val="0069050F"/>
    <w:rsid w:val="006913F2"/>
    <w:rsid w:val="00691D85"/>
    <w:rsid w:val="00691DA1"/>
    <w:rsid w:val="00692303"/>
    <w:rsid w:val="006930E0"/>
    <w:rsid w:val="00693949"/>
    <w:rsid w:val="00693F22"/>
    <w:rsid w:val="006942E0"/>
    <w:rsid w:val="00694867"/>
    <w:rsid w:val="00694E63"/>
    <w:rsid w:val="00694FD4"/>
    <w:rsid w:val="006953A5"/>
    <w:rsid w:val="006953EC"/>
    <w:rsid w:val="006960BA"/>
    <w:rsid w:val="00696CA5"/>
    <w:rsid w:val="00697D3D"/>
    <w:rsid w:val="006A1C22"/>
    <w:rsid w:val="006A1DC4"/>
    <w:rsid w:val="006A1EB3"/>
    <w:rsid w:val="006A233B"/>
    <w:rsid w:val="006A342F"/>
    <w:rsid w:val="006A3BD4"/>
    <w:rsid w:val="006A49B3"/>
    <w:rsid w:val="006A4A90"/>
    <w:rsid w:val="006A6CE5"/>
    <w:rsid w:val="006A7007"/>
    <w:rsid w:val="006A74D7"/>
    <w:rsid w:val="006A7A2C"/>
    <w:rsid w:val="006A7F93"/>
    <w:rsid w:val="006B02A5"/>
    <w:rsid w:val="006B17C5"/>
    <w:rsid w:val="006B2126"/>
    <w:rsid w:val="006B24C4"/>
    <w:rsid w:val="006B3E6A"/>
    <w:rsid w:val="006B44E3"/>
    <w:rsid w:val="006B4E54"/>
    <w:rsid w:val="006B5162"/>
    <w:rsid w:val="006B6315"/>
    <w:rsid w:val="006B6479"/>
    <w:rsid w:val="006B7567"/>
    <w:rsid w:val="006C154F"/>
    <w:rsid w:val="006C3D93"/>
    <w:rsid w:val="006C41A3"/>
    <w:rsid w:val="006C47BB"/>
    <w:rsid w:val="006C4D67"/>
    <w:rsid w:val="006C4EEE"/>
    <w:rsid w:val="006C50D9"/>
    <w:rsid w:val="006C5C9F"/>
    <w:rsid w:val="006C7063"/>
    <w:rsid w:val="006C7800"/>
    <w:rsid w:val="006D0B85"/>
    <w:rsid w:val="006D106B"/>
    <w:rsid w:val="006D120C"/>
    <w:rsid w:val="006D14EE"/>
    <w:rsid w:val="006D18D1"/>
    <w:rsid w:val="006D1B3F"/>
    <w:rsid w:val="006D2FD7"/>
    <w:rsid w:val="006D3E4C"/>
    <w:rsid w:val="006D3ED4"/>
    <w:rsid w:val="006D4009"/>
    <w:rsid w:val="006D41B9"/>
    <w:rsid w:val="006D4680"/>
    <w:rsid w:val="006D47B1"/>
    <w:rsid w:val="006D54C7"/>
    <w:rsid w:val="006D62A8"/>
    <w:rsid w:val="006D6F17"/>
    <w:rsid w:val="006D76D2"/>
    <w:rsid w:val="006D7D5D"/>
    <w:rsid w:val="006D7F8A"/>
    <w:rsid w:val="006E1721"/>
    <w:rsid w:val="006E2C97"/>
    <w:rsid w:val="006E30CE"/>
    <w:rsid w:val="006E3197"/>
    <w:rsid w:val="006E3638"/>
    <w:rsid w:val="006E4272"/>
    <w:rsid w:val="006E4345"/>
    <w:rsid w:val="006E45E1"/>
    <w:rsid w:val="006E5B75"/>
    <w:rsid w:val="006E5F9C"/>
    <w:rsid w:val="006E6953"/>
    <w:rsid w:val="006E7049"/>
    <w:rsid w:val="006E73F8"/>
    <w:rsid w:val="006E7BEC"/>
    <w:rsid w:val="006F1709"/>
    <w:rsid w:val="006F1E04"/>
    <w:rsid w:val="006F316E"/>
    <w:rsid w:val="006F3618"/>
    <w:rsid w:val="006F4300"/>
    <w:rsid w:val="006F5564"/>
    <w:rsid w:val="006F5C66"/>
    <w:rsid w:val="006F688B"/>
    <w:rsid w:val="006F6C0C"/>
    <w:rsid w:val="006F712A"/>
    <w:rsid w:val="007005D4"/>
    <w:rsid w:val="00700F5E"/>
    <w:rsid w:val="007018DB"/>
    <w:rsid w:val="00701EC7"/>
    <w:rsid w:val="0070243F"/>
    <w:rsid w:val="007042C2"/>
    <w:rsid w:val="00704737"/>
    <w:rsid w:val="00704960"/>
    <w:rsid w:val="00705167"/>
    <w:rsid w:val="007051B8"/>
    <w:rsid w:val="00705446"/>
    <w:rsid w:val="0070566A"/>
    <w:rsid w:val="00705E2D"/>
    <w:rsid w:val="007067E6"/>
    <w:rsid w:val="00707345"/>
    <w:rsid w:val="007108E0"/>
    <w:rsid w:val="00710C0B"/>
    <w:rsid w:val="00711880"/>
    <w:rsid w:val="00711CFF"/>
    <w:rsid w:val="00712422"/>
    <w:rsid w:val="007145C9"/>
    <w:rsid w:val="00714C2F"/>
    <w:rsid w:val="00715748"/>
    <w:rsid w:val="00715A78"/>
    <w:rsid w:val="007163D4"/>
    <w:rsid w:val="007173CA"/>
    <w:rsid w:val="00717537"/>
    <w:rsid w:val="00721329"/>
    <w:rsid w:val="0072151E"/>
    <w:rsid w:val="00722456"/>
    <w:rsid w:val="0072285D"/>
    <w:rsid w:val="00723940"/>
    <w:rsid w:val="007244BF"/>
    <w:rsid w:val="00724855"/>
    <w:rsid w:val="00724FDF"/>
    <w:rsid w:val="00725AC0"/>
    <w:rsid w:val="00726633"/>
    <w:rsid w:val="00726AE2"/>
    <w:rsid w:val="00727066"/>
    <w:rsid w:val="007303FB"/>
    <w:rsid w:val="00730856"/>
    <w:rsid w:val="007311E4"/>
    <w:rsid w:val="0073232D"/>
    <w:rsid w:val="007329CA"/>
    <w:rsid w:val="00733335"/>
    <w:rsid w:val="007333F9"/>
    <w:rsid w:val="00734910"/>
    <w:rsid w:val="007358F6"/>
    <w:rsid w:val="00735A7D"/>
    <w:rsid w:val="0073774F"/>
    <w:rsid w:val="00737C8F"/>
    <w:rsid w:val="00740AE1"/>
    <w:rsid w:val="007417C1"/>
    <w:rsid w:val="00741E5D"/>
    <w:rsid w:val="00743CFE"/>
    <w:rsid w:val="0074478A"/>
    <w:rsid w:val="00744AD0"/>
    <w:rsid w:val="00745C2E"/>
    <w:rsid w:val="00746225"/>
    <w:rsid w:val="007465B7"/>
    <w:rsid w:val="007468CF"/>
    <w:rsid w:val="00746AF0"/>
    <w:rsid w:val="00750E8B"/>
    <w:rsid w:val="00750EB3"/>
    <w:rsid w:val="00751127"/>
    <w:rsid w:val="007512AC"/>
    <w:rsid w:val="00751C8A"/>
    <w:rsid w:val="00752CEF"/>
    <w:rsid w:val="0075306D"/>
    <w:rsid w:val="00754025"/>
    <w:rsid w:val="00755D8E"/>
    <w:rsid w:val="007564A5"/>
    <w:rsid w:val="007564CE"/>
    <w:rsid w:val="00756883"/>
    <w:rsid w:val="00756DD7"/>
    <w:rsid w:val="00761763"/>
    <w:rsid w:val="00761927"/>
    <w:rsid w:val="007619EF"/>
    <w:rsid w:val="00761A17"/>
    <w:rsid w:val="0076217C"/>
    <w:rsid w:val="00762CCD"/>
    <w:rsid w:val="00762E5E"/>
    <w:rsid w:val="0076327D"/>
    <w:rsid w:val="00763B05"/>
    <w:rsid w:val="00763FB6"/>
    <w:rsid w:val="0076424C"/>
    <w:rsid w:val="00765C02"/>
    <w:rsid w:val="00765D00"/>
    <w:rsid w:val="00766DEF"/>
    <w:rsid w:val="007673F5"/>
    <w:rsid w:val="00767EFE"/>
    <w:rsid w:val="00770CC9"/>
    <w:rsid w:val="00771494"/>
    <w:rsid w:val="00772E1C"/>
    <w:rsid w:val="00773112"/>
    <w:rsid w:val="007738F6"/>
    <w:rsid w:val="00773CAC"/>
    <w:rsid w:val="00773E1B"/>
    <w:rsid w:val="007744A6"/>
    <w:rsid w:val="00774F73"/>
    <w:rsid w:val="00775F40"/>
    <w:rsid w:val="007767B2"/>
    <w:rsid w:val="007818EF"/>
    <w:rsid w:val="0078237B"/>
    <w:rsid w:val="00782BCE"/>
    <w:rsid w:val="007849E6"/>
    <w:rsid w:val="00785B1B"/>
    <w:rsid w:val="007864C6"/>
    <w:rsid w:val="00786A83"/>
    <w:rsid w:val="007878A9"/>
    <w:rsid w:val="00787F4E"/>
    <w:rsid w:val="007903EA"/>
    <w:rsid w:val="007907D6"/>
    <w:rsid w:val="00790870"/>
    <w:rsid w:val="00792676"/>
    <w:rsid w:val="0079272C"/>
    <w:rsid w:val="007929C0"/>
    <w:rsid w:val="00792F29"/>
    <w:rsid w:val="00793945"/>
    <w:rsid w:val="00793D07"/>
    <w:rsid w:val="0079417F"/>
    <w:rsid w:val="00794582"/>
    <w:rsid w:val="007947D8"/>
    <w:rsid w:val="00794BA2"/>
    <w:rsid w:val="00795272"/>
    <w:rsid w:val="0079727A"/>
    <w:rsid w:val="007A1553"/>
    <w:rsid w:val="007A1823"/>
    <w:rsid w:val="007A26F4"/>
    <w:rsid w:val="007A4268"/>
    <w:rsid w:val="007A5778"/>
    <w:rsid w:val="007A5CC5"/>
    <w:rsid w:val="007A63C4"/>
    <w:rsid w:val="007A7E9C"/>
    <w:rsid w:val="007B0DFD"/>
    <w:rsid w:val="007B2C6B"/>
    <w:rsid w:val="007B37A2"/>
    <w:rsid w:val="007B3988"/>
    <w:rsid w:val="007B39C9"/>
    <w:rsid w:val="007B497D"/>
    <w:rsid w:val="007B535C"/>
    <w:rsid w:val="007B5725"/>
    <w:rsid w:val="007B64D6"/>
    <w:rsid w:val="007B69AC"/>
    <w:rsid w:val="007B6E0A"/>
    <w:rsid w:val="007B733F"/>
    <w:rsid w:val="007B7A18"/>
    <w:rsid w:val="007C09F5"/>
    <w:rsid w:val="007C10E9"/>
    <w:rsid w:val="007C1662"/>
    <w:rsid w:val="007C2754"/>
    <w:rsid w:val="007C2927"/>
    <w:rsid w:val="007C3BFC"/>
    <w:rsid w:val="007C44FC"/>
    <w:rsid w:val="007D003B"/>
    <w:rsid w:val="007D02DE"/>
    <w:rsid w:val="007D0366"/>
    <w:rsid w:val="007D04E8"/>
    <w:rsid w:val="007D3216"/>
    <w:rsid w:val="007D39E2"/>
    <w:rsid w:val="007D3F63"/>
    <w:rsid w:val="007D4907"/>
    <w:rsid w:val="007D502A"/>
    <w:rsid w:val="007D57A4"/>
    <w:rsid w:val="007D5AB6"/>
    <w:rsid w:val="007D6AF2"/>
    <w:rsid w:val="007D6B4C"/>
    <w:rsid w:val="007D706F"/>
    <w:rsid w:val="007D7FAF"/>
    <w:rsid w:val="007E074A"/>
    <w:rsid w:val="007E1A52"/>
    <w:rsid w:val="007E20DD"/>
    <w:rsid w:val="007E2373"/>
    <w:rsid w:val="007E2B93"/>
    <w:rsid w:val="007E33DF"/>
    <w:rsid w:val="007E3997"/>
    <w:rsid w:val="007E3FF3"/>
    <w:rsid w:val="007E4732"/>
    <w:rsid w:val="007E47CB"/>
    <w:rsid w:val="007E50C5"/>
    <w:rsid w:val="007E7864"/>
    <w:rsid w:val="007E79CC"/>
    <w:rsid w:val="007E79EE"/>
    <w:rsid w:val="007F03D1"/>
    <w:rsid w:val="007F1C55"/>
    <w:rsid w:val="007F25D5"/>
    <w:rsid w:val="007F3468"/>
    <w:rsid w:val="007F36E8"/>
    <w:rsid w:val="007F3800"/>
    <w:rsid w:val="007F44AB"/>
    <w:rsid w:val="007F4885"/>
    <w:rsid w:val="007F5BE8"/>
    <w:rsid w:val="007F637C"/>
    <w:rsid w:val="007F6732"/>
    <w:rsid w:val="007F6F7F"/>
    <w:rsid w:val="00800805"/>
    <w:rsid w:val="00800FEA"/>
    <w:rsid w:val="008030CC"/>
    <w:rsid w:val="00803898"/>
    <w:rsid w:val="00803B46"/>
    <w:rsid w:val="0080433B"/>
    <w:rsid w:val="00805A43"/>
    <w:rsid w:val="00806937"/>
    <w:rsid w:val="008071E7"/>
    <w:rsid w:val="00807D71"/>
    <w:rsid w:val="00810773"/>
    <w:rsid w:val="00810CED"/>
    <w:rsid w:val="008112F0"/>
    <w:rsid w:val="00814B5C"/>
    <w:rsid w:val="00814FFF"/>
    <w:rsid w:val="00815385"/>
    <w:rsid w:val="00815CB5"/>
    <w:rsid w:val="00820E4F"/>
    <w:rsid w:val="00821ECC"/>
    <w:rsid w:val="0082246C"/>
    <w:rsid w:val="00824F93"/>
    <w:rsid w:val="00825ABE"/>
    <w:rsid w:val="0082608F"/>
    <w:rsid w:val="00826E1B"/>
    <w:rsid w:val="00827F4D"/>
    <w:rsid w:val="00830689"/>
    <w:rsid w:val="00831B51"/>
    <w:rsid w:val="008335D2"/>
    <w:rsid w:val="0083490E"/>
    <w:rsid w:val="008367D7"/>
    <w:rsid w:val="00837E62"/>
    <w:rsid w:val="00840175"/>
    <w:rsid w:val="00842317"/>
    <w:rsid w:val="008438DA"/>
    <w:rsid w:val="0084392F"/>
    <w:rsid w:val="00843C25"/>
    <w:rsid w:val="0084437A"/>
    <w:rsid w:val="008445B1"/>
    <w:rsid w:val="00845581"/>
    <w:rsid w:val="008459DE"/>
    <w:rsid w:val="00846E13"/>
    <w:rsid w:val="0084799C"/>
    <w:rsid w:val="00847ECC"/>
    <w:rsid w:val="0085055F"/>
    <w:rsid w:val="008506B0"/>
    <w:rsid w:val="008506CB"/>
    <w:rsid w:val="008516B1"/>
    <w:rsid w:val="008520BF"/>
    <w:rsid w:val="008527B3"/>
    <w:rsid w:val="00852A2F"/>
    <w:rsid w:val="008538F4"/>
    <w:rsid w:val="00854B12"/>
    <w:rsid w:val="00854D54"/>
    <w:rsid w:val="008567FD"/>
    <w:rsid w:val="0085702E"/>
    <w:rsid w:val="008600FC"/>
    <w:rsid w:val="008607A4"/>
    <w:rsid w:val="00862009"/>
    <w:rsid w:val="00862026"/>
    <w:rsid w:val="00863146"/>
    <w:rsid w:val="00863167"/>
    <w:rsid w:val="008636DC"/>
    <w:rsid w:val="00864DF4"/>
    <w:rsid w:val="00865716"/>
    <w:rsid w:val="00865CB6"/>
    <w:rsid w:val="008666D5"/>
    <w:rsid w:val="00867948"/>
    <w:rsid w:val="008679D8"/>
    <w:rsid w:val="008703CD"/>
    <w:rsid w:val="008704D6"/>
    <w:rsid w:val="00870522"/>
    <w:rsid w:val="00871946"/>
    <w:rsid w:val="00871E97"/>
    <w:rsid w:val="0087216B"/>
    <w:rsid w:val="00872E80"/>
    <w:rsid w:val="00873774"/>
    <w:rsid w:val="00873BBC"/>
    <w:rsid w:val="008743AB"/>
    <w:rsid w:val="00877A85"/>
    <w:rsid w:val="00880043"/>
    <w:rsid w:val="008808E4"/>
    <w:rsid w:val="0088104F"/>
    <w:rsid w:val="0088120A"/>
    <w:rsid w:val="008816CD"/>
    <w:rsid w:val="0088191F"/>
    <w:rsid w:val="00882A50"/>
    <w:rsid w:val="008834D5"/>
    <w:rsid w:val="00883EB3"/>
    <w:rsid w:val="0088413A"/>
    <w:rsid w:val="008842DE"/>
    <w:rsid w:val="008848D8"/>
    <w:rsid w:val="00884BAF"/>
    <w:rsid w:val="008857E9"/>
    <w:rsid w:val="008866BF"/>
    <w:rsid w:val="00886F9A"/>
    <w:rsid w:val="008876B2"/>
    <w:rsid w:val="00887A03"/>
    <w:rsid w:val="00887F22"/>
    <w:rsid w:val="00890CB6"/>
    <w:rsid w:val="00891007"/>
    <w:rsid w:val="0089272C"/>
    <w:rsid w:val="00892757"/>
    <w:rsid w:val="00892824"/>
    <w:rsid w:val="008928BF"/>
    <w:rsid w:val="00892A67"/>
    <w:rsid w:val="0089364F"/>
    <w:rsid w:val="0089486D"/>
    <w:rsid w:val="00894EBC"/>
    <w:rsid w:val="00895256"/>
    <w:rsid w:val="0089604B"/>
    <w:rsid w:val="0089794C"/>
    <w:rsid w:val="008A0493"/>
    <w:rsid w:val="008A1259"/>
    <w:rsid w:val="008A207B"/>
    <w:rsid w:val="008A227C"/>
    <w:rsid w:val="008A2FBA"/>
    <w:rsid w:val="008A33DF"/>
    <w:rsid w:val="008A34F4"/>
    <w:rsid w:val="008A39C1"/>
    <w:rsid w:val="008A4414"/>
    <w:rsid w:val="008A577F"/>
    <w:rsid w:val="008A5D21"/>
    <w:rsid w:val="008A665F"/>
    <w:rsid w:val="008A6F2E"/>
    <w:rsid w:val="008A7F32"/>
    <w:rsid w:val="008B024B"/>
    <w:rsid w:val="008B0D9C"/>
    <w:rsid w:val="008B216B"/>
    <w:rsid w:val="008B3242"/>
    <w:rsid w:val="008B3521"/>
    <w:rsid w:val="008B53D1"/>
    <w:rsid w:val="008B5995"/>
    <w:rsid w:val="008B67D8"/>
    <w:rsid w:val="008B6BE0"/>
    <w:rsid w:val="008B6F10"/>
    <w:rsid w:val="008B7E38"/>
    <w:rsid w:val="008C034D"/>
    <w:rsid w:val="008C0B15"/>
    <w:rsid w:val="008C36E3"/>
    <w:rsid w:val="008C46AE"/>
    <w:rsid w:val="008C4999"/>
    <w:rsid w:val="008C4C5E"/>
    <w:rsid w:val="008C4DED"/>
    <w:rsid w:val="008C615C"/>
    <w:rsid w:val="008C6CF1"/>
    <w:rsid w:val="008C7815"/>
    <w:rsid w:val="008D00DA"/>
    <w:rsid w:val="008D038F"/>
    <w:rsid w:val="008D041A"/>
    <w:rsid w:val="008D055E"/>
    <w:rsid w:val="008D0951"/>
    <w:rsid w:val="008D0F8F"/>
    <w:rsid w:val="008D15FA"/>
    <w:rsid w:val="008D1CA4"/>
    <w:rsid w:val="008D23ED"/>
    <w:rsid w:val="008D2E21"/>
    <w:rsid w:val="008D2E8F"/>
    <w:rsid w:val="008D329F"/>
    <w:rsid w:val="008D335C"/>
    <w:rsid w:val="008D446B"/>
    <w:rsid w:val="008D4EEA"/>
    <w:rsid w:val="008D5611"/>
    <w:rsid w:val="008D56E2"/>
    <w:rsid w:val="008D68C8"/>
    <w:rsid w:val="008D6963"/>
    <w:rsid w:val="008D7A07"/>
    <w:rsid w:val="008E01CF"/>
    <w:rsid w:val="008E0358"/>
    <w:rsid w:val="008E10EF"/>
    <w:rsid w:val="008E297F"/>
    <w:rsid w:val="008E2F19"/>
    <w:rsid w:val="008E306D"/>
    <w:rsid w:val="008E3CFD"/>
    <w:rsid w:val="008E60D5"/>
    <w:rsid w:val="008E660E"/>
    <w:rsid w:val="008E6679"/>
    <w:rsid w:val="008E6A79"/>
    <w:rsid w:val="008E7012"/>
    <w:rsid w:val="008E73F2"/>
    <w:rsid w:val="008F03B9"/>
    <w:rsid w:val="008F04CE"/>
    <w:rsid w:val="008F1412"/>
    <w:rsid w:val="008F1CA6"/>
    <w:rsid w:val="008F3D39"/>
    <w:rsid w:val="008F4285"/>
    <w:rsid w:val="008F5238"/>
    <w:rsid w:val="008F61FB"/>
    <w:rsid w:val="008F6985"/>
    <w:rsid w:val="008F698C"/>
    <w:rsid w:val="008F6D90"/>
    <w:rsid w:val="00901433"/>
    <w:rsid w:val="009014D1"/>
    <w:rsid w:val="00902A72"/>
    <w:rsid w:val="00903720"/>
    <w:rsid w:val="009048BC"/>
    <w:rsid w:val="00905A68"/>
    <w:rsid w:val="00906D8C"/>
    <w:rsid w:val="009074BC"/>
    <w:rsid w:val="00907555"/>
    <w:rsid w:val="009075AB"/>
    <w:rsid w:val="00907ED9"/>
    <w:rsid w:val="009101A1"/>
    <w:rsid w:val="009122FA"/>
    <w:rsid w:val="00913371"/>
    <w:rsid w:val="00914147"/>
    <w:rsid w:val="0091441C"/>
    <w:rsid w:val="00914DCA"/>
    <w:rsid w:val="00915C19"/>
    <w:rsid w:val="00915DB3"/>
    <w:rsid w:val="00915EE6"/>
    <w:rsid w:val="009164AB"/>
    <w:rsid w:val="0091669D"/>
    <w:rsid w:val="00916929"/>
    <w:rsid w:val="009169CC"/>
    <w:rsid w:val="009170EC"/>
    <w:rsid w:val="00917D5B"/>
    <w:rsid w:val="00920261"/>
    <w:rsid w:val="009214A0"/>
    <w:rsid w:val="009223AE"/>
    <w:rsid w:val="00922EC1"/>
    <w:rsid w:val="0092374B"/>
    <w:rsid w:val="00923E06"/>
    <w:rsid w:val="00923F41"/>
    <w:rsid w:val="0092417D"/>
    <w:rsid w:val="00924C10"/>
    <w:rsid w:val="00926166"/>
    <w:rsid w:val="00927CA2"/>
    <w:rsid w:val="00930865"/>
    <w:rsid w:val="00930DB3"/>
    <w:rsid w:val="00931A69"/>
    <w:rsid w:val="00932274"/>
    <w:rsid w:val="009338AB"/>
    <w:rsid w:val="00934147"/>
    <w:rsid w:val="00934638"/>
    <w:rsid w:val="00934F3F"/>
    <w:rsid w:val="009355EC"/>
    <w:rsid w:val="0093567F"/>
    <w:rsid w:val="00935BCB"/>
    <w:rsid w:val="0093659F"/>
    <w:rsid w:val="0093696B"/>
    <w:rsid w:val="00936AC1"/>
    <w:rsid w:val="0093736F"/>
    <w:rsid w:val="00940B45"/>
    <w:rsid w:val="00941CC1"/>
    <w:rsid w:val="009432A1"/>
    <w:rsid w:val="00943B65"/>
    <w:rsid w:val="00943C72"/>
    <w:rsid w:val="00944657"/>
    <w:rsid w:val="009446F7"/>
    <w:rsid w:val="009453AA"/>
    <w:rsid w:val="009457A8"/>
    <w:rsid w:val="009460D0"/>
    <w:rsid w:val="0094657D"/>
    <w:rsid w:val="0094736E"/>
    <w:rsid w:val="00947C75"/>
    <w:rsid w:val="00950A5D"/>
    <w:rsid w:val="009515D1"/>
    <w:rsid w:val="00951CEB"/>
    <w:rsid w:val="009522E7"/>
    <w:rsid w:val="00952F75"/>
    <w:rsid w:val="009530FD"/>
    <w:rsid w:val="0095310C"/>
    <w:rsid w:val="00953790"/>
    <w:rsid w:val="00954A09"/>
    <w:rsid w:val="00954CB9"/>
    <w:rsid w:val="009604DD"/>
    <w:rsid w:val="00960827"/>
    <w:rsid w:val="0096203A"/>
    <w:rsid w:val="00962052"/>
    <w:rsid w:val="00962171"/>
    <w:rsid w:val="009621FD"/>
    <w:rsid w:val="00962DD8"/>
    <w:rsid w:val="00962F70"/>
    <w:rsid w:val="00963115"/>
    <w:rsid w:val="009632FB"/>
    <w:rsid w:val="00967CFC"/>
    <w:rsid w:val="00970B31"/>
    <w:rsid w:val="00971642"/>
    <w:rsid w:val="00971A39"/>
    <w:rsid w:val="009724AC"/>
    <w:rsid w:val="00972830"/>
    <w:rsid w:val="00972D5E"/>
    <w:rsid w:val="00973F41"/>
    <w:rsid w:val="0097440A"/>
    <w:rsid w:val="00974450"/>
    <w:rsid w:val="00974497"/>
    <w:rsid w:val="0097450E"/>
    <w:rsid w:val="00975350"/>
    <w:rsid w:val="0097708E"/>
    <w:rsid w:val="00977D0A"/>
    <w:rsid w:val="0098039B"/>
    <w:rsid w:val="00980B1F"/>
    <w:rsid w:val="00982364"/>
    <w:rsid w:val="00982738"/>
    <w:rsid w:val="009829F7"/>
    <w:rsid w:val="00985000"/>
    <w:rsid w:val="009851C1"/>
    <w:rsid w:val="00986087"/>
    <w:rsid w:val="00987E1B"/>
    <w:rsid w:val="00990BC8"/>
    <w:rsid w:val="009922FD"/>
    <w:rsid w:val="0099284F"/>
    <w:rsid w:val="00992C70"/>
    <w:rsid w:val="0099359B"/>
    <w:rsid w:val="009937E0"/>
    <w:rsid w:val="009939D5"/>
    <w:rsid w:val="00994622"/>
    <w:rsid w:val="00994E3A"/>
    <w:rsid w:val="00995707"/>
    <w:rsid w:val="00997A99"/>
    <w:rsid w:val="009A02DC"/>
    <w:rsid w:val="009A04D9"/>
    <w:rsid w:val="009A05D6"/>
    <w:rsid w:val="009A062E"/>
    <w:rsid w:val="009A296C"/>
    <w:rsid w:val="009A2D4D"/>
    <w:rsid w:val="009A5C82"/>
    <w:rsid w:val="009A6D94"/>
    <w:rsid w:val="009A6FA0"/>
    <w:rsid w:val="009A7AA4"/>
    <w:rsid w:val="009A7BC1"/>
    <w:rsid w:val="009B04B3"/>
    <w:rsid w:val="009B2544"/>
    <w:rsid w:val="009B30CB"/>
    <w:rsid w:val="009B453C"/>
    <w:rsid w:val="009B4977"/>
    <w:rsid w:val="009B4A1F"/>
    <w:rsid w:val="009B4C9B"/>
    <w:rsid w:val="009B4EBE"/>
    <w:rsid w:val="009B5309"/>
    <w:rsid w:val="009B63DB"/>
    <w:rsid w:val="009B66BA"/>
    <w:rsid w:val="009B730A"/>
    <w:rsid w:val="009B7399"/>
    <w:rsid w:val="009B7E7A"/>
    <w:rsid w:val="009C0E1E"/>
    <w:rsid w:val="009C12D6"/>
    <w:rsid w:val="009C1515"/>
    <w:rsid w:val="009C25C6"/>
    <w:rsid w:val="009C2C11"/>
    <w:rsid w:val="009C311D"/>
    <w:rsid w:val="009C3896"/>
    <w:rsid w:val="009C3B78"/>
    <w:rsid w:val="009C3EAF"/>
    <w:rsid w:val="009C43C5"/>
    <w:rsid w:val="009C5855"/>
    <w:rsid w:val="009C59AD"/>
    <w:rsid w:val="009C7A83"/>
    <w:rsid w:val="009C7E9F"/>
    <w:rsid w:val="009D0133"/>
    <w:rsid w:val="009D02E4"/>
    <w:rsid w:val="009D0462"/>
    <w:rsid w:val="009D2A8A"/>
    <w:rsid w:val="009D31A6"/>
    <w:rsid w:val="009D3C88"/>
    <w:rsid w:val="009D3F62"/>
    <w:rsid w:val="009D60F9"/>
    <w:rsid w:val="009D6398"/>
    <w:rsid w:val="009D78C7"/>
    <w:rsid w:val="009E04C5"/>
    <w:rsid w:val="009E10AF"/>
    <w:rsid w:val="009E1E1A"/>
    <w:rsid w:val="009E2540"/>
    <w:rsid w:val="009E2F27"/>
    <w:rsid w:val="009E3229"/>
    <w:rsid w:val="009E3651"/>
    <w:rsid w:val="009E3B0D"/>
    <w:rsid w:val="009E442C"/>
    <w:rsid w:val="009E53D3"/>
    <w:rsid w:val="009E750A"/>
    <w:rsid w:val="009F05CA"/>
    <w:rsid w:val="009F0F3E"/>
    <w:rsid w:val="009F1C51"/>
    <w:rsid w:val="009F2084"/>
    <w:rsid w:val="009F24EA"/>
    <w:rsid w:val="009F29BC"/>
    <w:rsid w:val="009F3BED"/>
    <w:rsid w:val="009F41DE"/>
    <w:rsid w:val="009F4702"/>
    <w:rsid w:val="009F49BB"/>
    <w:rsid w:val="009F6692"/>
    <w:rsid w:val="009F6843"/>
    <w:rsid w:val="009F6AAE"/>
    <w:rsid w:val="009F7758"/>
    <w:rsid w:val="00A0052E"/>
    <w:rsid w:val="00A02F6F"/>
    <w:rsid w:val="00A03A93"/>
    <w:rsid w:val="00A03B48"/>
    <w:rsid w:val="00A055AD"/>
    <w:rsid w:val="00A05DA9"/>
    <w:rsid w:val="00A078E9"/>
    <w:rsid w:val="00A07E14"/>
    <w:rsid w:val="00A103E4"/>
    <w:rsid w:val="00A109D3"/>
    <w:rsid w:val="00A11B7C"/>
    <w:rsid w:val="00A1217A"/>
    <w:rsid w:val="00A127D3"/>
    <w:rsid w:val="00A12DD3"/>
    <w:rsid w:val="00A1339A"/>
    <w:rsid w:val="00A14007"/>
    <w:rsid w:val="00A20C4E"/>
    <w:rsid w:val="00A22358"/>
    <w:rsid w:val="00A227EB"/>
    <w:rsid w:val="00A22B5E"/>
    <w:rsid w:val="00A232D0"/>
    <w:rsid w:val="00A233FF"/>
    <w:rsid w:val="00A249A1"/>
    <w:rsid w:val="00A24CFF"/>
    <w:rsid w:val="00A25D99"/>
    <w:rsid w:val="00A25F10"/>
    <w:rsid w:val="00A26DAA"/>
    <w:rsid w:val="00A271AF"/>
    <w:rsid w:val="00A27EB6"/>
    <w:rsid w:val="00A3130E"/>
    <w:rsid w:val="00A32741"/>
    <w:rsid w:val="00A32892"/>
    <w:rsid w:val="00A329E2"/>
    <w:rsid w:val="00A352BA"/>
    <w:rsid w:val="00A35583"/>
    <w:rsid w:val="00A35AC6"/>
    <w:rsid w:val="00A36671"/>
    <w:rsid w:val="00A36E9D"/>
    <w:rsid w:val="00A37048"/>
    <w:rsid w:val="00A37163"/>
    <w:rsid w:val="00A37D32"/>
    <w:rsid w:val="00A40375"/>
    <w:rsid w:val="00A40949"/>
    <w:rsid w:val="00A4161E"/>
    <w:rsid w:val="00A41BFF"/>
    <w:rsid w:val="00A421F8"/>
    <w:rsid w:val="00A42BAC"/>
    <w:rsid w:val="00A42F12"/>
    <w:rsid w:val="00A43589"/>
    <w:rsid w:val="00A442A1"/>
    <w:rsid w:val="00A443C3"/>
    <w:rsid w:val="00A447EC"/>
    <w:rsid w:val="00A44D1D"/>
    <w:rsid w:val="00A44ED6"/>
    <w:rsid w:val="00A46938"/>
    <w:rsid w:val="00A47028"/>
    <w:rsid w:val="00A50052"/>
    <w:rsid w:val="00A507E0"/>
    <w:rsid w:val="00A50A1E"/>
    <w:rsid w:val="00A50A56"/>
    <w:rsid w:val="00A51BF8"/>
    <w:rsid w:val="00A52115"/>
    <w:rsid w:val="00A52A7C"/>
    <w:rsid w:val="00A5362F"/>
    <w:rsid w:val="00A53C70"/>
    <w:rsid w:val="00A54038"/>
    <w:rsid w:val="00A550D8"/>
    <w:rsid w:val="00A55B88"/>
    <w:rsid w:val="00A5634A"/>
    <w:rsid w:val="00A566D7"/>
    <w:rsid w:val="00A57C7C"/>
    <w:rsid w:val="00A57F9E"/>
    <w:rsid w:val="00A6034E"/>
    <w:rsid w:val="00A61375"/>
    <w:rsid w:val="00A616DC"/>
    <w:rsid w:val="00A62C47"/>
    <w:rsid w:val="00A660F1"/>
    <w:rsid w:val="00A661DF"/>
    <w:rsid w:val="00A6728F"/>
    <w:rsid w:val="00A672FF"/>
    <w:rsid w:val="00A67A52"/>
    <w:rsid w:val="00A704CC"/>
    <w:rsid w:val="00A70628"/>
    <w:rsid w:val="00A71467"/>
    <w:rsid w:val="00A7179E"/>
    <w:rsid w:val="00A71950"/>
    <w:rsid w:val="00A72737"/>
    <w:rsid w:val="00A731B9"/>
    <w:rsid w:val="00A732A3"/>
    <w:rsid w:val="00A7398B"/>
    <w:rsid w:val="00A73AA9"/>
    <w:rsid w:val="00A748A2"/>
    <w:rsid w:val="00A74E1E"/>
    <w:rsid w:val="00A75AC3"/>
    <w:rsid w:val="00A763CD"/>
    <w:rsid w:val="00A766CC"/>
    <w:rsid w:val="00A77ABA"/>
    <w:rsid w:val="00A8041B"/>
    <w:rsid w:val="00A8133A"/>
    <w:rsid w:val="00A82769"/>
    <w:rsid w:val="00A82831"/>
    <w:rsid w:val="00A82BFA"/>
    <w:rsid w:val="00A83ABF"/>
    <w:rsid w:val="00A83B21"/>
    <w:rsid w:val="00A83FCF"/>
    <w:rsid w:val="00A86F1A"/>
    <w:rsid w:val="00A87091"/>
    <w:rsid w:val="00A87351"/>
    <w:rsid w:val="00A9093E"/>
    <w:rsid w:val="00A91E04"/>
    <w:rsid w:val="00A929C4"/>
    <w:rsid w:val="00A93E50"/>
    <w:rsid w:val="00A94294"/>
    <w:rsid w:val="00A946DB"/>
    <w:rsid w:val="00A951EF"/>
    <w:rsid w:val="00A96B7D"/>
    <w:rsid w:val="00A97512"/>
    <w:rsid w:val="00A97CAF"/>
    <w:rsid w:val="00AA0EA6"/>
    <w:rsid w:val="00AA0EF9"/>
    <w:rsid w:val="00AA1F86"/>
    <w:rsid w:val="00AA2A4B"/>
    <w:rsid w:val="00AA2AFC"/>
    <w:rsid w:val="00AA5F76"/>
    <w:rsid w:val="00AA6CF0"/>
    <w:rsid w:val="00AA6D28"/>
    <w:rsid w:val="00AA70F0"/>
    <w:rsid w:val="00AB0802"/>
    <w:rsid w:val="00AB0F86"/>
    <w:rsid w:val="00AB1919"/>
    <w:rsid w:val="00AB2301"/>
    <w:rsid w:val="00AB39E2"/>
    <w:rsid w:val="00AB4469"/>
    <w:rsid w:val="00AB5007"/>
    <w:rsid w:val="00AB581B"/>
    <w:rsid w:val="00AB5B5A"/>
    <w:rsid w:val="00AB5E8B"/>
    <w:rsid w:val="00AB6800"/>
    <w:rsid w:val="00AB6E8F"/>
    <w:rsid w:val="00AB7571"/>
    <w:rsid w:val="00AC0124"/>
    <w:rsid w:val="00AC022A"/>
    <w:rsid w:val="00AC07E9"/>
    <w:rsid w:val="00AC0BB9"/>
    <w:rsid w:val="00AC3487"/>
    <w:rsid w:val="00AC3DF9"/>
    <w:rsid w:val="00AC4BF4"/>
    <w:rsid w:val="00AC609A"/>
    <w:rsid w:val="00AC6498"/>
    <w:rsid w:val="00AC67F1"/>
    <w:rsid w:val="00AC6D59"/>
    <w:rsid w:val="00AC7651"/>
    <w:rsid w:val="00AC7CB8"/>
    <w:rsid w:val="00AD03A2"/>
    <w:rsid w:val="00AD095A"/>
    <w:rsid w:val="00AD1BDD"/>
    <w:rsid w:val="00AD1C0F"/>
    <w:rsid w:val="00AD2053"/>
    <w:rsid w:val="00AD2360"/>
    <w:rsid w:val="00AD2897"/>
    <w:rsid w:val="00AD2B25"/>
    <w:rsid w:val="00AD31D8"/>
    <w:rsid w:val="00AD349E"/>
    <w:rsid w:val="00AD3736"/>
    <w:rsid w:val="00AD3A4F"/>
    <w:rsid w:val="00AD4575"/>
    <w:rsid w:val="00AD5769"/>
    <w:rsid w:val="00AD58A6"/>
    <w:rsid w:val="00AD6582"/>
    <w:rsid w:val="00AD6B3A"/>
    <w:rsid w:val="00AD6E46"/>
    <w:rsid w:val="00AD704B"/>
    <w:rsid w:val="00AD7F1D"/>
    <w:rsid w:val="00AE10C9"/>
    <w:rsid w:val="00AE1D76"/>
    <w:rsid w:val="00AE2F08"/>
    <w:rsid w:val="00AE2F9B"/>
    <w:rsid w:val="00AE30F5"/>
    <w:rsid w:val="00AE33E5"/>
    <w:rsid w:val="00AE3A15"/>
    <w:rsid w:val="00AE4528"/>
    <w:rsid w:val="00AE472D"/>
    <w:rsid w:val="00AE4AFD"/>
    <w:rsid w:val="00AE5603"/>
    <w:rsid w:val="00AE565B"/>
    <w:rsid w:val="00AE579B"/>
    <w:rsid w:val="00AE627C"/>
    <w:rsid w:val="00AE6CED"/>
    <w:rsid w:val="00AE7E8C"/>
    <w:rsid w:val="00AF0D40"/>
    <w:rsid w:val="00AF24E5"/>
    <w:rsid w:val="00AF2E3D"/>
    <w:rsid w:val="00AF334C"/>
    <w:rsid w:val="00AF34D2"/>
    <w:rsid w:val="00AF34DC"/>
    <w:rsid w:val="00AF352B"/>
    <w:rsid w:val="00AF3DFC"/>
    <w:rsid w:val="00AF612A"/>
    <w:rsid w:val="00AF6E55"/>
    <w:rsid w:val="00AF77F1"/>
    <w:rsid w:val="00B00A97"/>
    <w:rsid w:val="00B01751"/>
    <w:rsid w:val="00B018B2"/>
    <w:rsid w:val="00B01B45"/>
    <w:rsid w:val="00B01B64"/>
    <w:rsid w:val="00B01CAC"/>
    <w:rsid w:val="00B0210D"/>
    <w:rsid w:val="00B029FA"/>
    <w:rsid w:val="00B02E3C"/>
    <w:rsid w:val="00B061E2"/>
    <w:rsid w:val="00B067EF"/>
    <w:rsid w:val="00B06A45"/>
    <w:rsid w:val="00B06EE8"/>
    <w:rsid w:val="00B076D3"/>
    <w:rsid w:val="00B07D0A"/>
    <w:rsid w:val="00B1125F"/>
    <w:rsid w:val="00B11A6D"/>
    <w:rsid w:val="00B11D0E"/>
    <w:rsid w:val="00B129C0"/>
    <w:rsid w:val="00B1312D"/>
    <w:rsid w:val="00B13302"/>
    <w:rsid w:val="00B14274"/>
    <w:rsid w:val="00B144CB"/>
    <w:rsid w:val="00B14A65"/>
    <w:rsid w:val="00B1558E"/>
    <w:rsid w:val="00B158A5"/>
    <w:rsid w:val="00B1793D"/>
    <w:rsid w:val="00B20731"/>
    <w:rsid w:val="00B21128"/>
    <w:rsid w:val="00B214D0"/>
    <w:rsid w:val="00B21604"/>
    <w:rsid w:val="00B23662"/>
    <w:rsid w:val="00B23ED5"/>
    <w:rsid w:val="00B24FA5"/>
    <w:rsid w:val="00B2560F"/>
    <w:rsid w:val="00B25B92"/>
    <w:rsid w:val="00B25C38"/>
    <w:rsid w:val="00B26C55"/>
    <w:rsid w:val="00B271B4"/>
    <w:rsid w:val="00B3073B"/>
    <w:rsid w:val="00B31465"/>
    <w:rsid w:val="00B330AA"/>
    <w:rsid w:val="00B33AF2"/>
    <w:rsid w:val="00B33F77"/>
    <w:rsid w:val="00B34AFA"/>
    <w:rsid w:val="00B352EF"/>
    <w:rsid w:val="00B35CC7"/>
    <w:rsid w:val="00B36DCE"/>
    <w:rsid w:val="00B37470"/>
    <w:rsid w:val="00B374A7"/>
    <w:rsid w:val="00B375B1"/>
    <w:rsid w:val="00B40F12"/>
    <w:rsid w:val="00B41E0A"/>
    <w:rsid w:val="00B425C4"/>
    <w:rsid w:val="00B42841"/>
    <w:rsid w:val="00B42BC1"/>
    <w:rsid w:val="00B4440A"/>
    <w:rsid w:val="00B44817"/>
    <w:rsid w:val="00B44BF7"/>
    <w:rsid w:val="00B4502A"/>
    <w:rsid w:val="00B464FA"/>
    <w:rsid w:val="00B46B38"/>
    <w:rsid w:val="00B46C02"/>
    <w:rsid w:val="00B5022F"/>
    <w:rsid w:val="00B509EA"/>
    <w:rsid w:val="00B52829"/>
    <w:rsid w:val="00B52E4E"/>
    <w:rsid w:val="00B53334"/>
    <w:rsid w:val="00B5383F"/>
    <w:rsid w:val="00B53B69"/>
    <w:rsid w:val="00B54B8E"/>
    <w:rsid w:val="00B55FD9"/>
    <w:rsid w:val="00B568DF"/>
    <w:rsid w:val="00B56A32"/>
    <w:rsid w:val="00B610C1"/>
    <w:rsid w:val="00B61FB3"/>
    <w:rsid w:val="00B629A4"/>
    <w:rsid w:val="00B62D46"/>
    <w:rsid w:val="00B632A1"/>
    <w:rsid w:val="00B63969"/>
    <w:rsid w:val="00B64AF8"/>
    <w:rsid w:val="00B64B28"/>
    <w:rsid w:val="00B65184"/>
    <w:rsid w:val="00B65271"/>
    <w:rsid w:val="00B654EE"/>
    <w:rsid w:val="00B65558"/>
    <w:rsid w:val="00B65B86"/>
    <w:rsid w:val="00B65D04"/>
    <w:rsid w:val="00B65D94"/>
    <w:rsid w:val="00B66C72"/>
    <w:rsid w:val="00B66CE3"/>
    <w:rsid w:val="00B66E29"/>
    <w:rsid w:val="00B670F5"/>
    <w:rsid w:val="00B67D89"/>
    <w:rsid w:val="00B7269C"/>
    <w:rsid w:val="00B736A4"/>
    <w:rsid w:val="00B73AF1"/>
    <w:rsid w:val="00B73D1A"/>
    <w:rsid w:val="00B74F97"/>
    <w:rsid w:val="00B75000"/>
    <w:rsid w:val="00B75622"/>
    <w:rsid w:val="00B7605A"/>
    <w:rsid w:val="00B76574"/>
    <w:rsid w:val="00B77DE3"/>
    <w:rsid w:val="00B8038D"/>
    <w:rsid w:val="00B80C8D"/>
    <w:rsid w:val="00B811BB"/>
    <w:rsid w:val="00B82C55"/>
    <w:rsid w:val="00B84059"/>
    <w:rsid w:val="00B8478A"/>
    <w:rsid w:val="00B84893"/>
    <w:rsid w:val="00B86CB0"/>
    <w:rsid w:val="00B86E81"/>
    <w:rsid w:val="00B87C3F"/>
    <w:rsid w:val="00B91216"/>
    <w:rsid w:val="00B912CE"/>
    <w:rsid w:val="00B92377"/>
    <w:rsid w:val="00B92BB2"/>
    <w:rsid w:val="00B92D1E"/>
    <w:rsid w:val="00B93643"/>
    <w:rsid w:val="00B93A0F"/>
    <w:rsid w:val="00B949F3"/>
    <w:rsid w:val="00B94F95"/>
    <w:rsid w:val="00B958B8"/>
    <w:rsid w:val="00B96FB3"/>
    <w:rsid w:val="00BA073D"/>
    <w:rsid w:val="00BA0B69"/>
    <w:rsid w:val="00BA1412"/>
    <w:rsid w:val="00BA156B"/>
    <w:rsid w:val="00BA24D1"/>
    <w:rsid w:val="00BA2856"/>
    <w:rsid w:val="00BA31B3"/>
    <w:rsid w:val="00BA5813"/>
    <w:rsid w:val="00BA637B"/>
    <w:rsid w:val="00BA6FA4"/>
    <w:rsid w:val="00BA6FF0"/>
    <w:rsid w:val="00BA73C8"/>
    <w:rsid w:val="00BA74C9"/>
    <w:rsid w:val="00BB0B0A"/>
    <w:rsid w:val="00BB0D13"/>
    <w:rsid w:val="00BB10F7"/>
    <w:rsid w:val="00BB13A9"/>
    <w:rsid w:val="00BB1555"/>
    <w:rsid w:val="00BB178E"/>
    <w:rsid w:val="00BB1D5C"/>
    <w:rsid w:val="00BB2784"/>
    <w:rsid w:val="00BB2BB9"/>
    <w:rsid w:val="00BB3156"/>
    <w:rsid w:val="00BB383A"/>
    <w:rsid w:val="00BB56EE"/>
    <w:rsid w:val="00BB6847"/>
    <w:rsid w:val="00BB6FD8"/>
    <w:rsid w:val="00BB7455"/>
    <w:rsid w:val="00BB7F70"/>
    <w:rsid w:val="00BC1FDF"/>
    <w:rsid w:val="00BC236F"/>
    <w:rsid w:val="00BC3096"/>
    <w:rsid w:val="00BC3355"/>
    <w:rsid w:val="00BC3430"/>
    <w:rsid w:val="00BC3695"/>
    <w:rsid w:val="00BC4520"/>
    <w:rsid w:val="00BC4A15"/>
    <w:rsid w:val="00BC4FD7"/>
    <w:rsid w:val="00BC53E5"/>
    <w:rsid w:val="00BC6305"/>
    <w:rsid w:val="00BC6C0B"/>
    <w:rsid w:val="00BC6C5F"/>
    <w:rsid w:val="00BD04DF"/>
    <w:rsid w:val="00BD05A1"/>
    <w:rsid w:val="00BD27FF"/>
    <w:rsid w:val="00BD4C2D"/>
    <w:rsid w:val="00BD57A9"/>
    <w:rsid w:val="00BD7B1C"/>
    <w:rsid w:val="00BE01B3"/>
    <w:rsid w:val="00BE04D3"/>
    <w:rsid w:val="00BE177E"/>
    <w:rsid w:val="00BE2453"/>
    <w:rsid w:val="00BE3B39"/>
    <w:rsid w:val="00BE5F6B"/>
    <w:rsid w:val="00BE7654"/>
    <w:rsid w:val="00BE7B5E"/>
    <w:rsid w:val="00BE7DB0"/>
    <w:rsid w:val="00BF044E"/>
    <w:rsid w:val="00BF0959"/>
    <w:rsid w:val="00BF0D36"/>
    <w:rsid w:val="00BF1295"/>
    <w:rsid w:val="00BF12D2"/>
    <w:rsid w:val="00BF2110"/>
    <w:rsid w:val="00BF3526"/>
    <w:rsid w:val="00BF3708"/>
    <w:rsid w:val="00BF500B"/>
    <w:rsid w:val="00BF5512"/>
    <w:rsid w:val="00BF5E61"/>
    <w:rsid w:val="00BF6D5B"/>
    <w:rsid w:val="00BF6F80"/>
    <w:rsid w:val="00BF72F7"/>
    <w:rsid w:val="00BF739C"/>
    <w:rsid w:val="00BF7B7D"/>
    <w:rsid w:val="00C002C1"/>
    <w:rsid w:val="00C005CE"/>
    <w:rsid w:val="00C018F9"/>
    <w:rsid w:val="00C01CAD"/>
    <w:rsid w:val="00C01FB5"/>
    <w:rsid w:val="00C026C4"/>
    <w:rsid w:val="00C04291"/>
    <w:rsid w:val="00C04484"/>
    <w:rsid w:val="00C04554"/>
    <w:rsid w:val="00C04AD8"/>
    <w:rsid w:val="00C04EB5"/>
    <w:rsid w:val="00C05150"/>
    <w:rsid w:val="00C05DAE"/>
    <w:rsid w:val="00C0609A"/>
    <w:rsid w:val="00C072C8"/>
    <w:rsid w:val="00C07317"/>
    <w:rsid w:val="00C077C8"/>
    <w:rsid w:val="00C07A41"/>
    <w:rsid w:val="00C07F84"/>
    <w:rsid w:val="00C1053E"/>
    <w:rsid w:val="00C10952"/>
    <w:rsid w:val="00C11065"/>
    <w:rsid w:val="00C1223F"/>
    <w:rsid w:val="00C134ED"/>
    <w:rsid w:val="00C13A8A"/>
    <w:rsid w:val="00C13CD2"/>
    <w:rsid w:val="00C141F3"/>
    <w:rsid w:val="00C15078"/>
    <w:rsid w:val="00C1700F"/>
    <w:rsid w:val="00C20E5D"/>
    <w:rsid w:val="00C223F3"/>
    <w:rsid w:val="00C2256B"/>
    <w:rsid w:val="00C226A7"/>
    <w:rsid w:val="00C22F3D"/>
    <w:rsid w:val="00C232A5"/>
    <w:rsid w:val="00C238E8"/>
    <w:rsid w:val="00C24081"/>
    <w:rsid w:val="00C26085"/>
    <w:rsid w:val="00C266E3"/>
    <w:rsid w:val="00C272E7"/>
    <w:rsid w:val="00C272F5"/>
    <w:rsid w:val="00C2745F"/>
    <w:rsid w:val="00C27982"/>
    <w:rsid w:val="00C30382"/>
    <w:rsid w:val="00C3097E"/>
    <w:rsid w:val="00C3101B"/>
    <w:rsid w:val="00C325DE"/>
    <w:rsid w:val="00C32842"/>
    <w:rsid w:val="00C32C7F"/>
    <w:rsid w:val="00C33545"/>
    <w:rsid w:val="00C33EE0"/>
    <w:rsid w:val="00C34323"/>
    <w:rsid w:val="00C3507D"/>
    <w:rsid w:val="00C40422"/>
    <w:rsid w:val="00C40487"/>
    <w:rsid w:val="00C4091C"/>
    <w:rsid w:val="00C40AA3"/>
    <w:rsid w:val="00C40FF2"/>
    <w:rsid w:val="00C420DA"/>
    <w:rsid w:val="00C43714"/>
    <w:rsid w:val="00C43B1A"/>
    <w:rsid w:val="00C44FB7"/>
    <w:rsid w:val="00C45E43"/>
    <w:rsid w:val="00C461AE"/>
    <w:rsid w:val="00C47717"/>
    <w:rsid w:val="00C47CE6"/>
    <w:rsid w:val="00C5015C"/>
    <w:rsid w:val="00C51817"/>
    <w:rsid w:val="00C5193C"/>
    <w:rsid w:val="00C51A85"/>
    <w:rsid w:val="00C524A3"/>
    <w:rsid w:val="00C52B57"/>
    <w:rsid w:val="00C53039"/>
    <w:rsid w:val="00C541F6"/>
    <w:rsid w:val="00C54714"/>
    <w:rsid w:val="00C54CF2"/>
    <w:rsid w:val="00C55543"/>
    <w:rsid w:val="00C56207"/>
    <w:rsid w:val="00C5628E"/>
    <w:rsid w:val="00C56588"/>
    <w:rsid w:val="00C56DB1"/>
    <w:rsid w:val="00C578C9"/>
    <w:rsid w:val="00C57F28"/>
    <w:rsid w:val="00C602FB"/>
    <w:rsid w:val="00C60FF2"/>
    <w:rsid w:val="00C6163A"/>
    <w:rsid w:val="00C619E7"/>
    <w:rsid w:val="00C62373"/>
    <w:rsid w:val="00C62A9C"/>
    <w:rsid w:val="00C63AFC"/>
    <w:rsid w:val="00C640A5"/>
    <w:rsid w:val="00C6410B"/>
    <w:rsid w:val="00C644C8"/>
    <w:rsid w:val="00C6483D"/>
    <w:rsid w:val="00C6605C"/>
    <w:rsid w:val="00C66235"/>
    <w:rsid w:val="00C6699F"/>
    <w:rsid w:val="00C6716D"/>
    <w:rsid w:val="00C6719B"/>
    <w:rsid w:val="00C67FE6"/>
    <w:rsid w:val="00C708FC"/>
    <w:rsid w:val="00C70D32"/>
    <w:rsid w:val="00C71A98"/>
    <w:rsid w:val="00C72971"/>
    <w:rsid w:val="00C743E3"/>
    <w:rsid w:val="00C7501B"/>
    <w:rsid w:val="00C76BD7"/>
    <w:rsid w:val="00C77C94"/>
    <w:rsid w:val="00C77E37"/>
    <w:rsid w:val="00C80032"/>
    <w:rsid w:val="00C8036B"/>
    <w:rsid w:val="00C80A74"/>
    <w:rsid w:val="00C8139E"/>
    <w:rsid w:val="00C82345"/>
    <w:rsid w:val="00C8384F"/>
    <w:rsid w:val="00C84DF1"/>
    <w:rsid w:val="00C84EB2"/>
    <w:rsid w:val="00C850BB"/>
    <w:rsid w:val="00C85975"/>
    <w:rsid w:val="00C862DC"/>
    <w:rsid w:val="00C871DD"/>
    <w:rsid w:val="00C8745A"/>
    <w:rsid w:val="00C87B7A"/>
    <w:rsid w:val="00C902BC"/>
    <w:rsid w:val="00C906F4"/>
    <w:rsid w:val="00C9118C"/>
    <w:rsid w:val="00C91F77"/>
    <w:rsid w:val="00C923EB"/>
    <w:rsid w:val="00C92DBD"/>
    <w:rsid w:val="00C940E4"/>
    <w:rsid w:val="00C945F8"/>
    <w:rsid w:val="00C94CFB"/>
    <w:rsid w:val="00C94D18"/>
    <w:rsid w:val="00C97B60"/>
    <w:rsid w:val="00CA0346"/>
    <w:rsid w:val="00CA062D"/>
    <w:rsid w:val="00CA08F1"/>
    <w:rsid w:val="00CA1DAD"/>
    <w:rsid w:val="00CA20B7"/>
    <w:rsid w:val="00CA2FBF"/>
    <w:rsid w:val="00CA421F"/>
    <w:rsid w:val="00CA43A1"/>
    <w:rsid w:val="00CA4B95"/>
    <w:rsid w:val="00CA5F54"/>
    <w:rsid w:val="00CA6E41"/>
    <w:rsid w:val="00CA7335"/>
    <w:rsid w:val="00CB1C7F"/>
    <w:rsid w:val="00CB28B4"/>
    <w:rsid w:val="00CB33B8"/>
    <w:rsid w:val="00CB34FD"/>
    <w:rsid w:val="00CB36C0"/>
    <w:rsid w:val="00CB3703"/>
    <w:rsid w:val="00CB435E"/>
    <w:rsid w:val="00CB4B68"/>
    <w:rsid w:val="00CB5701"/>
    <w:rsid w:val="00CB63C3"/>
    <w:rsid w:val="00CB7023"/>
    <w:rsid w:val="00CC0B64"/>
    <w:rsid w:val="00CC1CD2"/>
    <w:rsid w:val="00CC2448"/>
    <w:rsid w:val="00CC2E74"/>
    <w:rsid w:val="00CC360A"/>
    <w:rsid w:val="00CC4048"/>
    <w:rsid w:val="00CC51CB"/>
    <w:rsid w:val="00CC534C"/>
    <w:rsid w:val="00CC5EEA"/>
    <w:rsid w:val="00CC5FB3"/>
    <w:rsid w:val="00CC66F3"/>
    <w:rsid w:val="00CC723C"/>
    <w:rsid w:val="00CC738F"/>
    <w:rsid w:val="00CD3150"/>
    <w:rsid w:val="00CD3708"/>
    <w:rsid w:val="00CD3CD9"/>
    <w:rsid w:val="00CD4886"/>
    <w:rsid w:val="00CD5274"/>
    <w:rsid w:val="00CD52FB"/>
    <w:rsid w:val="00CD5E3E"/>
    <w:rsid w:val="00CD6FA1"/>
    <w:rsid w:val="00CD74B3"/>
    <w:rsid w:val="00CE032C"/>
    <w:rsid w:val="00CE0ADE"/>
    <w:rsid w:val="00CE0CEF"/>
    <w:rsid w:val="00CE1FA2"/>
    <w:rsid w:val="00CE23AB"/>
    <w:rsid w:val="00CE3CC5"/>
    <w:rsid w:val="00CE4F9A"/>
    <w:rsid w:val="00CE659E"/>
    <w:rsid w:val="00CE69CF"/>
    <w:rsid w:val="00CE6ACE"/>
    <w:rsid w:val="00CE7646"/>
    <w:rsid w:val="00CE7D68"/>
    <w:rsid w:val="00CE7F2C"/>
    <w:rsid w:val="00CF1288"/>
    <w:rsid w:val="00CF269C"/>
    <w:rsid w:val="00CF29BF"/>
    <w:rsid w:val="00CF334E"/>
    <w:rsid w:val="00CF3443"/>
    <w:rsid w:val="00CF3D6E"/>
    <w:rsid w:val="00CF544D"/>
    <w:rsid w:val="00CF56EC"/>
    <w:rsid w:val="00CF5C7B"/>
    <w:rsid w:val="00CF63E7"/>
    <w:rsid w:val="00CF6C5F"/>
    <w:rsid w:val="00CF6CF5"/>
    <w:rsid w:val="00CF73B6"/>
    <w:rsid w:val="00CF74F8"/>
    <w:rsid w:val="00CF799D"/>
    <w:rsid w:val="00CF7F68"/>
    <w:rsid w:val="00D00B63"/>
    <w:rsid w:val="00D01283"/>
    <w:rsid w:val="00D0174E"/>
    <w:rsid w:val="00D01791"/>
    <w:rsid w:val="00D0245A"/>
    <w:rsid w:val="00D027C1"/>
    <w:rsid w:val="00D02D4E"/>
    <w:rsid w:val="00D0461F"/>
    <w:rsid w:val="00D04E00"/>
    <w:rsid w:val="00D06654"/>
    <w:rsid w:val="00D07A9F"/>
    <w:rsid w:val="00D103CF"/>
    <w:rsid w:val="00D1089B"/>
    <w:rsid w:val="00D109D5"/>
    <w:rsid w:val="00D113E0"/>
    <w:rsid w:val="00D119B2"/>
    <w:rsid w:val="00D11DA7"/>
    <w:rsid w:val="00D12B8E"/>
    <w:rsid w:val="00D12D41"/>
    <w:rsid w:val="00D140A9"/>
    <w:rsid w:val="00D140C4"/>
    <w:rsid w:val="00D14F06"/>
    <w:rsid w:val="00D15BFD"/>
    <w:rsid w:val="00D16684"/>
    <w:rsid w:val="00D1777A"/>
    <w:rsid w:val="00D202BA"/>
    <w:rsid w:val="00D20644"/>
    <w:rsid w:val="00D21581"/>
    <w:rsid w:val="00D226EF"/>
    <w:rsid w:val="00D22D13"/>
    <w:rsid w:val="00D22ED7"/>
    <w:rsid w:val="00D22FEB"/>
    <w:rsid w:val="00D234EC"/>
    <w:rsid w:val="00D24377"/>
    <w:rsid w:val="00D25DCC"/>
    <w:rsid w:val="00D266D9"/>
    <w:rsid w:val="00D26CCE"/>
    <w:rsid w:val="00D277F6"/>
    <w:rsid w:val="00D27E96"/>
    <w:rsid w:val="00D30343"/>
    <w:rsid w:val="00D317C2"/>
    <w:rsid w:val="00D324AF"/>
    <w:rsid w:val="00D32924"/>
    <w:rsid w:val="00D331BA"/>
    <w:rsid w:val="00D33888"/>
    <w:rsid w:val="00D34AED"/>
    <w:rsid w:val="00D3515F"/>
    <w:rsid w:val="00D3635C"/>
    <w:rsid w:val="00D3654C"/>
    <w:rsid w:val="00D36931"/>
    <w:rsid w:val="00D41159"/>
    <w:rsid w:val="00D411C5"/>
    <w:rsid w:val="00D414DE"/>
    <w:rsid w:val="00D41A8F"/>
    <w:rsid w:val="00D42F9E"/>
    <w:rsid w:val="00D4416A"/>
    <w:rsid w:val="00D44963"/>
    <w:rsid w:val="00D4598F"/>
    <w:rsid w:val="00D45EE5"/>
    <w:rsid w:val="00D46807"/>
    <w:rsid w:val="00D47051"/>
    <w:rsid w:val="00D474C9"/>
    <w:rsid w:val="00D47965"/>
    <w:rsid w:val="00D47CE9"/>
    <w:rsid w:val="00D50392"/>
    <w:rsid w:val="00D504D0"/>
    <w:rsid w:val="00D50735"/>
    <w:rsid w:val="00D51A00"/>
    <w:rsid w:val="00D524E9"/>
    <w:rsid w:val="00D52CF2"/>
    <w:rsid w:val="00D52D41"/>
    <w:rsid w:val="00D5428C"/>
    <w:rsid w:val="00D545F1"/>
    <w:rsid w:val="00D54A0E"/>
    <w:rsid w:val="00D556EB"/>
    <w:rsid w:val="00D608F4"/>
    <w:rsid w:val="00D60965"/>
    <w:rsid w:val="00D60B5D"/>
    <w:rsid w:val="00D60D18"/>
    <w:rsid w:val="00D6126F"/>
    <w:rsid w:val="00D621FD"/>
    <w:rsid w:val="00D6243D"/>
    <w:rsid w:val="00D6253E"/>
    <w:rsid w:val="00D6272E"/>
    <w:rsid w:val="00D62A22"/>
    <w:rsid w:val="00D638C8"/>
    <w:rsid w:val="00D6464A"/>
    <w:rsid w:val="00D656B3"/>
    <w:rsid w:val="00D65E6D"/>
    <w:rsid w:val="00D65EF2"/>
    <w:rsid w:val="00D674AB"/>
    <w:rsid w:val="00D67A03"/>
    <w:rsid w:val="00D705F4"/>
    <w:rsid w:val="00D71EF6"/>
    <w:rsid w:val="00D733CB"/>
    <w:rsid w:val="00D73B26"/>
    <w:rsid w:val="00D74855"/>
    <w:rsid w:val="00D754F1"/>
    <w:rsid w:val="00D76224"/>
    <w:rsid w:val="00D76E81"/>
    <w:rsid w:val="00D775C2"/>
    <w:rsid w:val="00D77B19"/>
    <w:rsid w:val="00D77C41"/>
    <w:rsid w:val="00D77CE0"/>
    <w:rsid w:val="00D77D22"/>
    <w:rsid w:val="00D81DE0"/>
    <w:rsid w:val="00D82C69"/>
    <w:rsid w:val="00D84526"/>
    <w:rsid w:val="00D84AAA"/>
    <w:rsid w:val="00D854B8"/>
    <w:rsid w:val="00D85652"/>
    <w:rsid w:val="00D85F89"/>
    <w:rsid w:val="00D86026"/>
    <w:rsid w:val="00D861D4"/>
    <w:rsid w:val="00D87660"/>
    <w:rsid w:val="00D876D8"/>
    <w:rsid w:val="00D87A2A"/>
    <w:rsid w:val="00D87E5F"/>
    <w:rsid w:val="00D87FCD"/>
    <w:rsid w:val="00D90DDD"/>
    <w:rsid w:val="00D91844"/>
    <w:rsid w:val="00D91C5E"/>
    <w:rsid w:val="00D91E8B"/>
    <w:rsid w:val="00D92122"/>
    <w:rsid w:val="00D92204"/>
    <w:rsid w:val="00D929CC"/>
    <w:rsid w:val="00D93153"/>
    <w:rsid w:val="00D935AC"/>
    <w:rsid w:val="00D9385C"/>
    <w:rsid w:val="00D93AC7"/>
    <w:rsid w:val="00D93C23"/>
    <w:rsid w:val="00D9447D"/>
    <w:rsid w:val="00D947EB"/>
    <w:rsid w:val="00D949F3"/>
    <w:rsid w:val="00D94FBF"/>
    <w:rsid w:val="00D958F9"/>
    <w:rsid w:val="00D96678"/>
    <w:rsid w:val="00D97157"/>
    <w:rsid w:val="00D97E9F"/>
    <w:rsid w:val="00DA07DB"/>
    <w:rsid w:val="00DA1B4F"/>
    <w:rsid w:val="00DA1E94"/>
    <w:rsid w:val="00DA1F98"/>
    <w:rsid w:val="00DA2F1F"/>
    <w:rsid w:val="00DA3655"/>
    <w:rsid w:val="00DA36BA"/>
    <w:rsid w:val="00DA3855"/>
    <w:rsid w:val="00DA3F55"/>
    <w:rsid w:val="00DA43ED"/>
    <w:rsid w:val="00DA4658"/>
    <w:rsid w:val="00DA569E"/>
    <w:rsid w:val="00DA7168"/>
    <w:rsid w:val="00DA72BF"/>
    <w:rsid w:val="00DA75DA"/>
    <w:rsid w:val="00DB0045"/>
    <w:rsid w:val="00DB2D24"/>
    <w:rsid w:val="00DB3D58"/>
    <w:rsid w:val="00DB3ECF"/>
    <w:rsid w:val="00DB53EF"/>
    <w:rsid w:val="00DB5ADC"/>
    <w:rsid w:val="00DB5D21"/>
    <w:rsid w:val="00DB652D"/>
    <w:rsid w:val="00DB662B"/>
    <w:rsid w:val="00DB6AA7"/>
    <w:rsid w:val="00DB6ECB"/>
    <w:rsid w:val="00DB73AC"/>
    <w:rsid w:val="00DC14AC"/>
    <w:rsid w:val="00DC1552"/>
    <w:rsid w:val="00DC181F"/>
    <w:rsid w:val="00DC252E"/>
    <w:rsid w:val="00DC2AB3"/>
    <w:rsid w:val="00DC2B49"/>
    <w:rsid w:val="00DC301B"/>
    <w:rsid w:val="00DC39D4"/>
    <w:rsid w:val="00DC48CF"/>
    <w:rsid w:val="00DC4AF2"/>
    <w:rsid w:val="00DC64D4"/>
    <w:rsid w:val="00DC743D"/>
    <w:rsid w:val="00DD0EEB"/>
    <w:rsid w:val="00DD220F"/>
    <w:rsid w:val="00DD36E0"/>
    <w:rsid w:val="00DD3945"/>
    <w:rsid w:val="00DD3A6A"/>
    <w:rsid w:val="00DD43F5"/>
    <w:rsid w:val="00DD60AB"/>
    <w:rsid w:val="00DD6775"/>
    <w:rsid w:val="00DD6AC4"/>
    <w:rsid w:val="00DD6AEB"/>
    <w:rsid w:val="00DE1517"/>
    <w:rsid w:val="00DE1C0A"/>
    <w:rsid w:val="00DE211B"/>
    <w:rsid w:val="00DE5401"/>
    <w:rsid w:val="00DE5E8B"/>
    <w:rsid w:val="00DE7155"/>
    <w:rsid w:val="00DE7170"/>
    <w:rsid w:val="00DE7882"/>
    <w:rsid w:val="00DE7D55"/>
    <w:rsid w:val="00DF0062"/>
    <w:rsid w:val="00DF03A5"/>
    <w:rsid w:val="00DF0E17"/>
    <w:rsid w:val="00DF112E"/>
    <w:rsid w:val="00DF1B7D"/>
    <w:rsid w:val="00DF1BE2"/>
    <w:rsid w:val="00DF1C2A"/>
    <w:rsid w:val="00DF1E84"/>
    <w:rsid w:val="00DF2A7A"/>
    <w:rsid w:val="00DF3A84"/>
    <w:rsid w:val="00DF524C"/>
    <w:rsid w:val="00DF5401"/>
    <w:rsid w:val="00DF5749"/>
    <w:rsid w:val="00DF5FC0"/>
    <w:rsid w:val="00DF7772"/>
    <w:rsid w:val="00DF797A"/>
    <w:rsid w:val="00E013AE"/>
    <w:rsid w:val="00E0244C"/>
    <w:rsid w:val="00E041F6"/>
    <w:rsid w:val="00E0459B"/>
    <w:rsid w:val="00E04A84"/>
    <w:rsid w:val="00E04B6D"/>
    <w:rsid w:val="00E06AD9"/>
    <w:rsid w:val="00E10F8E"/>
    <w:rsid w:val="00E11124"/>
    <w:rsid w:val="00E11844"/>
    <w:rsid w:val="00E1185B"/>
    <w:rsid w:val="00E11D6E"/>
    <w:rsid w:val="00E11EBC"/>
    <w:rsid w:val="00E1245F"/>
    <w:rsid w:val="00E12872"/>
    <w:rsid w:val="00E134FB"/>
    <w:rsid w:val="00E1353A"/>
    <w:rsid w:val="00E13F20"/>
    <w:rsid w:val="00E17BAB"/>
    <w:rsid w:val="00E21385"/>
    <w:rsid w:val="00E21B74"/>
    <w:rsid w:val="00E223A0"/>
    <w:rsid w:val="00E23871"/>
    <w:rsid w:val="00E24CA1"/>
    <w:rsid w:val="00E25811"/>
    <w:rsid w:val="00E25BB4"/>
    <w:rsid w:val="00E30107"/>
    <w:rsid w:val="00E3109D"/>
    <w:rsid w:val="00E31408"/>
    <w:rsid w:val="00E332DE"/>
    <w:rsid w:val="00E35070"/>
    <w:rsid w:val="00E36964"/>
    <w:rsid w:val="00E370BA"/>
    <w:rsid w:val="00E411D5"/>
    <w:rsid w:val="00E4150E"/>
    <w:rsid w:val="00E4187C"/>
    <w:rsid w:val="00E42B16"/>
    <w:rsid w:val="00E42DF6"/>
    <w:rsid w:val="00E42E50"/>
    <w:rsid w:val="00E42F14"/>
    <w:rsid w:val="00E43A82"/>
    <w:rsid w:val="00E445C4"/>
    <w:rsid w:val="00E455E4"/>
    <w:rsid w:val="00E45B11"/>
    <w:rsid w:val="00E45FD0"/>
    <w:rsid w:val="00E50B38"/>
    <w:rsid w:val="00E5165A"/>
    <w:rsid w:val="00E550A4"/>
    <w:rsid w:val="00E55A93"/>
    <w:rsid w:val="00E55F87"/>
    <w:rsid w:val="00E560A1"/>
    <w:rsid w:val="00E56647"/>
    <w:rsid w:val="00E5778B"/>
    <w:rsid w:val="00E5798B"/>
    <w:rsid w:val="00E60780"/>
    <w:rsid w:val="00E60E73"/>
    <w:rsid w:val="00E6172F"/>
    <w:rsid w:val="00E62863"/>
    <w:rsid w:val="00E633CF"/>
    <w:rsid w:val="00E634DB"/>
    <w:rsid w:val="00E639AB"/>
    <w:rsid w:val="00E655B6"/>
    <w:rsid w:val="00E66477"/>
    <w:rsid w:val="00E6728C"/>
    <w:rsid w:val="00E67ECC"/>
    <w:rsid w:val="00E70132"/>
    <w:rsid w:val="00E70461"/>
    <w:rsid w:val="00E705CA"/>
    <w:rsid w:val="00E715A2"/>
    <w:rsid w:val="00E719D2"/>
    <w:rsid w:val="00E71FD5"/>
    <w:rsid w:val="00E724D9"/>
    <w:rsid w:val="00E72917"/>
    <w:rsid w:val="00E72A00"/>
    <w:rsid w:val="00E72F1C"/>
    <w:rsid w:val="00E73215"/>
    <w:rsid w:val="00E740E1"/>
    <w:rsid w:val="00E754C9"/>
    <w:rsid w:val="00E75E83"/>
    <w:rsid w:val="00E76698"/>
    <w:rsid w:val="00E83D87"/>
    <w:rsid w:val="00E83F3C"/>
    <w:rsid w:val="00E841BE"/>
    <w:rsid w:val="00E84C72"/>
    <w:rsid w:val="00E853B9"/>
    <w:rsid w:val="00E8585A"/>
    <w:rsid w:val="00E85AED"/>
    <w:rsid w:val="00E867C1"/>
    <w:rsid w:val="00E8698A"/>
    <w:rsid w:val="00E86995"/>
    <w:rsid w:val="00E86B1B"/>
    <w:rsid w:val="00E86D17"/>
    <w:rsid w:val="00E86ECB"/>
    <w:rsid w:val="00E87F9F"/>
    <w:rsid w:val="00E90139"/>
    <w:rsid w:val="00E9139E"/>
    <w:rsid w:val="00E922BB"/>
    <w:rsid w:val="00E92962"/>
    <w:rsid w:val="00E92B06"/>
    <w:rsid w:val="00E93506"/>
    <w:rsid w:val="00E93985"/>
    <w:rsid w:val="00E93B5A"/>
    <w:rsid w:val="00E93D34"/>
    <w:rsid w:val="00E93E4F"/>
    <w:rsid w:val="00E93F8D"/>
    <w:rsid w:val="00E9440A"/>
    <w:rsid w:val="00E94839"/>
    <w:rsid w:val="00E94D5D"/>
    <w:rsid w:val="00E9527B"/>
    <w:rsid w:val="00E95897"/>
    <w:rsid w:val="00E96E8C"/>
    <w:rsid w:val="00E97F45"/>
    <w:rsid w:val="00EA01A8"/>
    <w:rsid w:val="00EA0AD2"/>
    <w:rsid w:val="00EA1CBA"/>
    <w:rsid w:val="00EA2235"/>
    <w:rsid w:val="00EA2543"/>
    <w:rsid w:val="00EA322B"/>
    <w:rsid w:val="00EA32C5"/>
    <w:rsid w:val="00EA3515"/>
    <w:rsid w:val="00EA39AB"/>
    <w:rsid w:val="00EA4358"/>
    <w:rsid w:val="00EA4976"/>
    <w:rsid w:val="00EA4BC8"/>
    <w:rsid w:val="00EA4CEF"/>
    <w:rsid w:val="00EA51B0"/>
    <w:rsid w:val="00EA6550"/>
    <w:rsid w:val="00EA6C2B"/>
    <w:rsid w:val="00EA767E"/>
    <w:rsid w:val="00EA77A8"/>
    <w:rsid w:val="00EA77F0"/>
    <w:rsid w:val="00EB0CEC"/>
    <w:rsid w:val="00EB0DA8"/>
    <w:rsid w:val="00EB1DF7"/>
    <w:rsid w:val="00EB2BFD"/>
    <w:rsid w:val="00EB2E0A"/>
    <w:rsid w:val="00EB2E96"/>
    <w:rsid w:val="00EB30BA"/>
    <w:rsid w:val="00EB4AB9"/>
    <w:rsid w:val="00EB4CDC"/>
    <w:rsid w:val="00EB653B"/>
    <w:rsid w:val="00EC0C91"/>
    <w:rsid w:val="00EC1272"/>
    <w:rsid w:val="00EC16E1"/>
    <w:rsid w:val="00EC1967"/>
    <w:rsid w:val="00EC1A40"/>
    <w:rsid w:val="00EC3EAA"/>
    <w:rsid w:val="00EC433D"/>
    <w:rsid w:val="00EC44DB"/>
    <w:rsid w:val="00EC45C5"/>
    <w:rsid w:val="00EC46BE"/>
    <w:rsid w:val="00EC4E3C"/>
    <w:rsid w:val="00EC5E06"/>
    <w:rsid w:val="00EC704E"/>
    <w:rsid w:val="00EC7296"/>
    <w:rsid w:val="00EC74F9"/>
    <w:rsid w:val="00EC750F"/>
    <w:rsid w:val="00EC757D"/>
    <w:rsid w:val="00ED0675"/>
    <w:rsid w:val="00ED07D3"/>
    <w:rsid w:val="00ED0BFE"/>
    <w:rsid w:val="00ED0DB5"/>
    <w:rsid w:val="00ED1023"/>
    <w:rsid w:val="00ED1728"/>
    <w:rsid w:val="00ED1DDE"/>
    <w:rsid w:val="00ED216B"/>
    <w:rsid w:val="00ED3B13"/>
    <w:rsid w:val="00ED3EB1"/>
    <w:rsid w:val="00ED502C"/>
    <w:rsid w:val="00ED6DD4"/>
    <w:rsid w:val="00ED717B"/>
    <w:rsid w:val="00ED724B"/>
    <w:rsid w:val="00ED751E"/>
    <w:rsid w:val="00ED7BF2"/>
    <w:rsid w:val="00EE153C"/>
    <w:rsid w:val="00EE172F"/>
    <w:rsid w:val="00EE3627"/>
    <w:rsid w:val="00EE3681"/>
    <w:rsid w:val="00EE440C"/>
    <w:rsid w:val="00EE600C"/>
    <w:rsid w:val="00EE6B16"/>
    <w:rsid w:val="00EE730A"/>
    <w:rsid w:val="00EF09EC"/>
    <w:rsid w:val="00EF0B32"/>
    <w:rsid w:val="00EF16FD"/>
    <w:rsid w:val="00EF4AC6"/>
    <w:rsid w:val="00EF53DA"/>
    <w:rsid w:val="00EF56A8"/>
    <w:rsid w:val="00EF65C7"/>
    <w:rsid w:val="00EF7D7F"/>
    <w:rsid w:val="00F00D12"/>
    <w:rsid w:val="00F011CD"/>
    <w:rsid w:val="00F022CE"/>
    <w:rsid w:val="00F02386"/>
    <w:rsid w:val="00F02EA3"/>
    <w:rsid w:val="00F0478D"/>
    <w:rsid w:val="00F05239"/>
    <w:rsid w:val="00F06780"/>
    <w:rsid w:val="00F06CD1"/>
    <w:rsid w:val="00F079B2"/>
    <w:rsid w:val="00F07B82"/>
    <w:rsid w:val="00F07D1E"/>
    <w:rsid w:val="00F10313"/>
    <w:rsid w:val="00F1094A"/>
    <w:rsid w:val="00F11CA5"/>
    <w:rsid w:val="00F12711"/>
    <w:rsid w:val="00F13C23"/>
    <w:rsid w:val="00F140A5"/>
    <w:rsid w:val="00F1480F"/>
    <w:rsid w:val="00F16014"/>
    <w:rsid w:val="00F16082"/>
    <w:rsid w:val="00F17371"/>
    <w:rsid w:val="00F17784"/>
    <w:rsid w:val="00F17F28"/>
    <w:rsid w:val="00F2016A"/>
    <w:rsid w:val="00F20941"/>
    <w:rsid w:val="00F2154A"/>
    <w:rsid w:val="00F21A52"/>
    <w:rsid w:val="00F21E7B"/>
    <w:rsid w:val="00F2536C"/>
    <w:rsid w:val="00F27386"/>
    <w:rsid w:val="00F2799E"/>
    <w:rsid w:val="00F3011C"/>
    <w:rsid w:val="00F3079F"/>
    <w:rsid w:val="00F31152"/>
    <w:rsid w:val="00F31A62"/>
    <w:rsid w:val="00F31D54"/>
    <w:rsid w:val="00F31D5C"/>
    <w:rsid w:val="00F32B52"/>
    <w:rsid w:val="00F33647"/>
    <w:rsid w:val="00F33978"/>
    <w:rsid w:val="00F3481F"/>
    <w:rsid w:val="00F354FB"/>
    <w:rsid w:val="00F355EA"/>
    <w:rsid w:val="00F358BB"/>
    <w:rsid w:val="00F367E6"/>
    <w:rsid w:val="00F36A07"/>
    <w:rsid w:val="00F37104"/>
    <w:rsid w:val="00F40BFF"/>
    <w:rsid w:val="00F40E42"/>
    <w:rsid w:val="00F43722"/>
    <w:rsid w:val="00F44236"/>
    <w:rsid w:val="00F4434E"/>
    <w:rsid w:val="00F4563D"/>
    <w:rsid w:val="00F45980"/>
    <w:rsid w:val="00F46A66"/>
    <w:rsid w:val="00F47091"/>
    <w:rsid w:val="00F472C4"/>
    <w:rsid w:val="00F50146"/>
    <w:rsid w:val="00F50B1F"/>
    <w:rsid w:val="00F515A1"/>
    <w:rsid w:val="00F521FF"/>
    <w:rsid w:val="00F528CC"/>
    <w:rsid w:val="00F52A00"/>
    <w:rsid w:val="00F56559"/>
    <w:rsid w:val="00F5671B"/>
    <w:rsid w:val="00F57CDB"/>
    <w:rsid w:val="00F60200"/>
    <w:rsid w:val="00F616DA"/>
    <w:rsid w:val="00F616FD"/>
    <w:rsid w:val="00F61B43"/>
    <w:rsid w:val="00F62208"/>
    <w:rsid w:val="00F62E55"/>
    <w:rsid w:val="00F63515"/>
    <w:rsid w:val="00F64D08"/>
    <w:rsid w:val="00F65028"/>
    <w:rsid w:val="00F6510F"/>
    <w:rsid w:val="00F65376"/>
    <w:rsid w:val="00F653BC"/>
    <w:rsid w:val="00F66B0B"/>
    <w:rsid w:val="00F67E67"/>
    <w:rsid w:val="00F70552"/>
    <w:rsid w:val="00F70813"/>
    <w:rsid w:val="00F70DDD"/>
    <w:rsid w:val="00F71247"/>
    <w:rsid w:val="00F71AF2"/>
    <w:rsid w:val="00F7224E"/>
    <w:rsid w:val="00F72514"/>
    <w:rsid w:val="00F72F6F"/>
    <w:rsid w:val="00F74656"/>
    <w:rsid w:val="00F74B18"/>
    <w:rsid w:val="00F763EA"/>
    <w:rsid w:val="00F7723A"/>
    <w:rsid w:val="00F80676"/>
    <w:rsid w:val="00F8073C"/>
    <w:rsid w:val="00F80A0C"/>
    <w:rsid w:val="00F81842"/>
    <w:rsid w:val="00F82A9C"/>
    <w:rsid w:val="00F83B08"/>
    <w:rsid w:val="00F84610"/>
    <w:rsid w:val="00F85D89"/>
    <w:rsid w:val="00F8600D"/>
    <w:rsid w:val="00F8623D"/>
    <w:rsid w:val="00F86E16"/>
    <w:rsid w:val="00F86E39"/>
    <w:rsid w:val="00F90DB1"/>
    <w:rsid w:val="00F9198F"/>
    <w:rsid w:val="00F91C5A"/>
    <w:rsid w:val="00F926A3"/>
    <w:rsid w:val="00F9327C"/>
    <w:rsid w:val="00F93EAF"/>
    <w:rsid w:val="00F94433"/>
    <w:rsid w:val="00F94BE6"/>
    <w:rsid w:val="00F94C82"/>
    <w:rsid w:val="00F95F83"/>
    <w:rsid w:val="00F9664C"/>
    <w:rsid w:val="00F968E4"/>
    <w:rsid w:val="00F96FD3"/>
    <w:rsid w:val="00F977D2"/>
    <w:rsid w:val="00F97ADE"/>
    <w:rsid w:val="00FA17E7"/>
    <w:rsid w:val="00FA24ED"/>
    <w:rsid w:val="00FA2A44"/>
    <w:rsid w:val="00FA4910"/>
    <w:rsid w:val="00FA68CF"/>
    <w:rsid w:val="00FA6DDC"/>
    <w:rsid w:val="00FA723C"/>
    <w:rsid w:val="00FB02B9"/>
    <w:rsid w:val="00FB07E1"/>
    <w:rsid w:val="00FB0AFF"/>
    <w:rsid w:val="00FB0E19"/>
    <w:rsid w:val="00FB1058"/>
    <w:rsid w:val="00FB18C0"/>
    <w:rsid w:val="00FB1DC4"/>
    <w:rsid w:val="00FB1EB3"/>
    <w:rsid w:val="00FB30DA"/>
    <w:rsid w:val="00FB4849"/>
    <w:rsid w:val="00FB4E36"/>
    <w:rsid w:val="00FB4FFB"/>
    <w:rsid w:val="00FB52C6"/>
    <w:rsid w:val="00FB638B"/>
    <w:rsid w:val="00FB713A"/>
    <w:rsid w:val="00FC0022"/>
    <w:rsid w:val="00FC04BE"/>
    <w:rsid w:val="00FC09FF"/>
    <w:rsid w:val="00FC0EEE"/>
    <w:rsid w:val="00FC1295"/>
    <w:rsid w:val="00FC170D"/>
    <w:rsid w:val="00FC1D24"/>
    <w:rsid w:val="00FC2314"/>
    <w:rsid w:val="00FC256A"/>
    <w:rsid w:val="00FC25A7"/>
    <w:rsid w:val="00FC2ABA"/>
    <w:rsid w:val="00FC33AB"/>
    <w:rsid w:val="00FC33E8"/>
    <w:rsid w:val="00FC3E7E"/>
    <w:rsid w:val="00FC46C9"/>
    <w:rsid w:val="00FC51DB"/>
    <w:rsid w:val="00FC6C39"/>
    <w:rsid w:val="00FC6C95"/>
    <w:rsid w:val="00FD032D"/>
    <w:rsid w:val="00FD063D"/>
    <w:rsid w:val="00FD06C2"/>
    <w:rsid w:val="00FD0D2B"/>
    <w:rsid w:val="00FD1372"/>
    <w:rsid w:val="00FD1CCA"/>
    <w:rsid w:val="00FD20C8"/>
    <w:rsid w:val="00FD292A"/>
    <w:rsid w:val="00FD392A"/>
    <w:rsid w:val="00FD4536"/>
    <w:rsid w:val="00FD472C"/>
    <w:rsid w:val="00FD59C1"/>
    <w:rsid w:val="00FD6775"/>
    <w:rsid w:val="00FD7B30"/>
    <w:rsid w:val="00FE2086"/>
    <w:rsid w:val="00FE2248"/>
    <w:rsid w:val="00FE234C"/>
    <w:rsid w:val="00FE2D0C"/>
    <w:rsid w:val="00FE35D5"/>
    <w:rsid w:val="00FE3847"/>
    <w:rsid w:val="00FE3E02"/>
    <w:rsid w:val="00FE5149"/>
    <w:rsid w:val="00FE5448"/>
    <w:rsid w:val="00FE6E83"/>
    <w:rsid w:val="00FE6F00"/>
    <w:rsid w:val="00FE76F2"/>
    <w:rsid w:val="00FF0E79"/>
    <w:rsid w:val="00FF19A0"/>
    <w:rsid w:val="00FF1B99"/>
    <w:rsid w:val="00FF1E9D"/>
    <w:rsid w:val="00FF26B7"/>
    <w:rsid w:val="00FF2F89"/>
    <w:rsid w:val="00FF31CE"/>
    <w:rsid w:val="00FF36B4"/>
    <w:rsid w:val="00FF42C6"/>
    <w:rsid w:val="00FF66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C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 w:type="paragraph" w:styleId="ListParagraph">
    <w:name w:val="List Paragraph"/>
    <w:basedOn w:val="Normal"/>
    <w:uiPriority w:val="34"/>
    <w:qFormat/>
    <w:rsid w:val="00AF334C"/>
    <w:pPr>
      <w:ind w:left="720"/>
      <w:contextualSpacing/>
    </w:pPr>
  </w:style>
  <w:style w:type="paragraph" w:styleId="TOCHeading">
    <w:name w:val="TOC Heading"/>
    <w:basedOn w:val="Heading1"/>
    <w:next w:val="Normal"/>
    <w:uiPriority w:val="39"/>
    <w:semiHidden/>
    <w:unhideWhenUsed/>
    <w:qFormat/>
    <w:rsid w:val="00944657"/>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Plain Text" w:uiPriority="99"/>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rsid w:val="00DA36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A3655"/>
    <w:pPr>
      <w:numPr>
        <w:ilvl w:val="4"/>
        <w:numId w:val="1"/>
      </w:numPr>
      <w:spacing w:before="240" w:after="60"/>
      <w:outlineLvl w:val="4"/>
    </w:pPr>
    <w:rPr>
      <w:b/>
      <w:bCs/>
      <w:i/>
      <w:iCs/>
      <w:sz w:val="26"/>
      <w:szCs w:val="26"/>
    </w:rPr>
  </w:style>
  <w:style w:type="paragraph" w:styleId="Heading6">
    <w:name w:val="heading 6"/>
    <w:basedOn w:val="Normal"/>
    <w:next w:val="Normal"/>
    <w:qFormat/>
    <w:rsid w:val="00DA36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A365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A36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A36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DA3655"/>
    <w:pPr>
      <w:keepNext/>
    </w:pPr>
  </w:style>
  <w:style w:type="paragraph" w:customStyle="1" w:styleId="HTMLBody">
    <w:name w:val="HTML Body"/>
    <w:rsid w:val="00DA3655"/>
    <w:pPr>
      <w:autoSpaceDE w:val="0"/>
      <w:autoSpaceDN w:val="0"/>
      <w:adjustRightInd w:val="0"/>
    </w:pPr>
    <w:rPr>
      <w:rFonts w:ascii="Comic Sans MS" w:hAnsi="Comic Sans MS"/>
      <w:sz w:val="18"/>
      <w:szCs w:val="18"/>
      <w:lang w:val="en-US" w:eastAsia="en-US"/>
    </w:rPr>
  </w:style>
  <w:style w:type="paragraph" w:styleId="Header">
    <w:name w:val="header"/>
    <w:basedOn w:val="Normal"/>
    <w:rsid w:val="00DA3655"/>
    <w:pPr>
      <w:tabs>
        <w:tab w:val="center" w:pos="4320"/>
        <w:tab w:val="right" w:pos="8640"/>
      </w:tabs>
    </w:pPr>
  </w:style>
  <w:style w:type="paragraph" w:styleId="Footer">
    <w:name w:val="footer"/>
    <w:basedOn w:val="Normal"/>
    <w:rsid w:val="00DA3655"/>
    <w:pPr>
      <w:tabs>
        <w:tab w:val="center" w:pos="4320"/>
        <w:tab w:val="right" w:pos="8640"/>
      </w:tabs>
    </w:pPr>
  </w:style>
  <w:style w:type="character" w:styleId="Hyperlink">
    <w:name w:val="Hyperlink"/>
    <w:basedOn w:val="DefaultParagraphFont"/>
    <w:uiPriority w:val="99"/>
    <w:rsid w:val="00DA3655"/>
    <w:rPr>
      <w:color w:val="0000FF"/>
      <w:u w:val="single"/>
    </w:rPr>
  </w:style>
  <w:style w:type="character" w:styleId="PageNumber">
    <w:name w:val="page number"/>
    <w:basedOn w:val="DefaultParagraphFont"/>
    <w:rsid w:val="00DA3655"/>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DA3655"/>
    <w:pPr>
      <w:spacing w:before="120" w:after="120"/>
    </w:pPr>
    <w:rPr>
      <w:b/>
      <w:bCs/>
      <w:szCs w:val="20"/>
    </w:rPr>
  </w:style>
  <w:style w:type="paragraph" w:styleId="NormalWeb">
    <w:name w:val="Normal (Web)"/>
    <w:basedOn w:val="Normal"/>
    <w:uiPriority w:val="99"/>
    <w:rsid w:val="00DA3655"/>
    <w:rPr>
      <w:rFonts w:ascii="Times New Roman" w:hAnsi="Times New Roman"/>
      <w:sz w:val="24"/>
    </w:rPr>
  </w:style>
  <w:style w:type="paragraph" w:styleId="PlainText">
    <w:name w:val="Plain Text"/>
    <w:basedOn w:val="Normal"/>
    <w:link w:val="PlainTextChar"/>
    <w:uiPriority w:val="99"/>
    <w:rsid w:val="00DA3655"/>
    <w:pPr>
      <w:ind w:left="720"/>
    </w:pPr>
    <w:rPr>
      <w:rFonts w:ascii="Courier New" w:hAnsi="Courier New" w:cs="Helvetica"/>
      <w:szCs w:val="20"/>
    </w:rPr>
  </w:style>
  <w:style w:type="paragraph" w:styleId="BodyText">
    <w:name w:val="Body Text"/>
    <w:basedOn w:val="Normal"/>
    <w:rsid w:val="00DA3655"/>
    <w:pPr>
      <w:spacing w:after="120"/>
    </w:pPr>
  </w:style>
  <w:style w:type="paragraph" w:styleId="BodyText2">
    <w:name w:val="Body Text 2"/>
    <w:basedOn w:val="Normal"/>
    <w:rsid w:val="00DA3655"/>
    <w:pPr>
      <w:spacing w:after="120" w:line="480" w:lineRule="auto"/>
    </w:pPr>
  </w:style>
  <w:style w:type="paragraph" w:styleId="BodyText3">
    <w:name w:val="Body Text 3"/>
    <w:basedOn w:val="Normal"/>
    <w:rsid w:val="00DA3655"/>
    <w:pPr>
      <w:spacing w:after="120"/>
    </w:pPr>
    <w:rPr>
      <w:sz w:val="16"/>
      <w:szCs w:val="16"/>
    </w:rPr>
  </w:style>
  <w:style w:type="paragraph" w:styleId="BodyTextFirstIndent">
    <w:name w:val="Body Text First Indent"/>
    <w:basedOn w:val="BodyText"/>
    <w:rsid w:val="00DA3655"/>
    <w:pPr>
      <w:ind w:firstLine="210"/>
    </w:pPr>
  </w:style>
  <w:style w:type="paragraph" w:styleId="BodyTextIndent">
    <w:name w:val="Body Text Indent"/>
    <w:basedOn w:val="Normal"/>
    <w:rsid w:val="00DA3655"/>
    <w:pPr>
      <w:spacing w:after="120"/>
      <w:ind w:left="360"/>
    </w:pPr>
  </w:style>
  <w:style w:type="paragraph" w:styleId="BodyTextFirstIndent2">
    <w:name w:val="Body Text First Indent 2"/>
    <w:basedOn w:val="BodyTextIndent"/>
    <w:rsid w:val="00DA3655"/>
    <w:pPr>
      <w:ind w:firstLine="210"/>
    </w:pPr>
  </w:style>
  <w:style w:type="paragraph" w:styleId="BodyTextIndent2">
    <w:name w:val="Body Text Indent 2"/>
    <w:basedOn w:val="Normal"/>
    <w:rsid w:val="00DA3655"/>
    <w:pPr>
      <w:spacing w:after="120" w:line="480" w:lineRule="auto"/>
      <w:ind w:left="360"/>
    </w:pPr>
  </w:style>
  <w:style w:type="paragraph" w:styleId="BodyTextIndent3">
    <w:name w:val="Body Text Indent 3"/>
    <w:basedOn w:val="Normal"/>
    <w:rsid w:val="00DA3655"/>
    <w:pPr>
      <w:spacing w:after="120"/>
      <w:ind w:left="360"/>
    </w:pPr>
    <w:rPr>
      <w:sz w:val="16"/>
      <w:szCs w:val="16"/>
    </w:rPr>
  </w:style>
  <w:style w:type="paragraph" w:styleId="Closing">
    <w:name w:val="Closing"/>
    <w:basedOn w:val="Normal"/>
    <w:rsid w:val="00DA3655"/>
    <w:pPr>
      <w:ind w:left="4320"/>
    </w:pPr>
  </w:style>
  <w:style w:type="paragraph" w:styleId="CommentText">
    <w:name w:val="annotation text"/>
    <w:basedOn w:val="Normal"/>
    <w:semiHidden/>
    <w:rsid w:val="00DA3655"/>
    <w:rPr>
      <w:szCs w:val="20"/>
    </w:rPr>
  </w:style>
  <w:style w:type="paragraph" w:styleId="Date">
    <w:name w:val="Date"/>
    <w:basedOn w:val="Normal"/>
    <w:next w:val="Normal"/>
    <w:rsid w:val="00DA3655"/>
  </w:style>
  <w:style w:type="paragraph" w:styleId="DocumentMap">
    <w:name w:val="Document Map"/>
    <w:basedOn w:val="Normal"/>
    <w:semiHidden/>
    <w:rsid w:val="00DA3655"/>
    <w:pPr>
      <w:shd w:val="clear" w:color="auto" w:fill="000080"/>
    </w:pPr>
    <w:rPr>
      <w:rFonts w:ascii="Tahoma" w:hAnsi="Tahoma" w:cs="Tahoma"/>
    </w:rPr>
  </w:style>
  <w:style w:type="paragraph" w:styleId="E-mailSignature">
    <w:name w:val="E-mail Signature"/>
    <w:basedOn w:val="Normal"/>
    <w:rsid w:val="00DA3655"/>
  </w:style>
  <w:style w:type="paragraph" w:styleId="EndnoteText">
    <w:name w:val="endnote text"/>
    <w:basedOn w:val="Normal"/>
    <w:semiHidden/>
    <w:rsid w:val="00DA3655"/>
    <w:rPr>
      <w:szCs w:val="20"/>
    </w:rPr>
  </w:style>
  <w:style w:type="paragraph" w:styleId="EnvelopeAddress">
    <w:name w:val="envelope address"/>
    <w:basedOn w:val="Normal"/>
    <w:rsid w:val="00DA3655"/>
    <w:pPr>
      <w:framePr w:w="7920" w:h="1980" w:hRule="exact" w:hSpace="180" w:wrap="auto" w:hAnchor="page" w:xAlign="center" w:yAlign="bottom"/>
      <w:ind w:left="2880"/>
    </w:pPr>
    <w:rPr>
      <w:rFonts w:cs="Arial"/>
      <w:sz w:val="24"/>
    </w:rPr>
  </w:style>
  <w:style w:type="paragraph" w:styleId="EnvelopeReturn">
    <w:name w:val="envelope return"/>
    <w:basedOn w:val="Normal"/>
    <w:rsid w:val="00DA3655"/>
    <w:rPr>
      <w:rFonts w:cs="Arial"/>
      <w:szCs w:val="20"/>
    </w:rPr>
  </w:style>
  <w:style w:type="paragraph" w:styleId="FootnoteText">
    <w:name w:val="footnote text"/>
    <w:basedOn w:val="Normal"/>
    <w:semiHidden/>
    <w:rsid w:val="00DA3655"/>
    <w:rPr>
      <w:szCs w:val="20"/>
    </w:rPr>
  </w:style>
  <w:style w:type="paragraph" w:styleId="HTMLAddress">
    <w:name w:val="HTML Address"/>
    <w:basedOn w:val="Normal"/>
    <w:rsid w:val="00DA3655"/>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rsid w:val="00DA3655"/>
    <w:pPr>
      <w:ind w:left="200" w:hanging="200"/>
    </w:pPr>
  </w:style>
  <w:style w:type="paragraph" w:styleId="Index2">
    <w:name w:val="index 2"/>
    <w:basedOn w:val="Normal"/>
    <w:next w:val="Normal"/>
    <w:autoRedefine/>
    <w:semiHidden/>
    <w:rsid w:val="00DA3655"/>
    <w:pPr>
      <w:ind w:left="400" w:hanging="200"/>
    </w:pPr>
  </w:style>
  <w:style w:type="paragraph" w:styleId="Index3">
    <w:name w:val="index 3"/>
    <w:basedOn w:val="Normal"/>
    <w:next w:val="Normal"/>
    <w:autoRedefine/>
    <w:semiHidden/>
    <w:rsid w:val="00DA3655"/>
    <w:pPr>
      <w:ind w:left="600" w:hanging="200"/>
    </w:pPr>
  </w:style>
  <w:style w:type="paragraph" w:styleId="Index4">
    <w:name w:val="index 4"/>
    <w:basedOn w:val="Normal"/>
    <w:next w:val="Normal"/>
    <w:autoRedefine/>
    <w:semiHidden/>
    <w:rsid w:val="00DA3655"/>
    <w:pPr>
      <w:ind w:left="800" w:hanging="200"/>
    </w:pPr>
  </w:style>
  <w:style w:type="paragraph" w:styleId="Index5">
    <w:name w:val="index 5"/>
    <w:basedOn w:val="Normal"/>
    <w:next w:val="Normal"/>
    <w:autoRedefine/>
    <w:semiHidden/>
    <w:rsid w:val="00DA3655"/>
    <w:pPr>
      <w:ind w:left="1000" w:hanging="200"/>
    </w:pPr>
  </w:style>
  <w:style w:type="paragraph" w:styleId="Index6">
    <w:name w:val="index 6"/>
    <w:basedOn w:val="Normal"/>
    <w:next w:val="Normal"/>
    <w:autoRedefine/>
    <w:semiHidden/>
    <w:rsid w:val="00DA3655"/>
    <w:pPr>
      <w:ind w:left="1200" w:hanging="200"/>
    </w:pPr>
  </w:style>
  <w:style w:type="paragraph" w:styleId="Index7">
    <w:name w:val="index 7"/>
    <w:basedOn w:val="Normal"/>
    <w:next w:val="Normal"/>
    <w:autoRedefine/>
    <w:semiHidden/>
    <w:rsid w:val="00DA3655"/>
    <w:pPr>
      <w:ind w:left="1400" w:hanging="200"/>
    </w:pPr>
  </w:style>
  <w:style w:type="paragraph" w:styleId="Index8">
    <w:name w:val="index 8"/>
    <w:basedOn w:val="Normal"/>
    <w:next w:val="Normal"/>
    <w:autoRedefine/>
    <w:semiHidden/>
    <w:rsid w:val="00DA3655"/>
    <w:pPr>
      <w:ind w:left="1600" w:hanging="200"/>
    </w:pPr>
  </w:style>
  <w:style w:type="paragraph" w:styleId="Index9">
    <w:name w:val="index 9"/>
    <w:basedOn w:val="Normal"/>
    <w:next w:val="Normal"/>
    <w:autoRedefine/>
    <w:semiHidden/>
    <w:rsid w:val="00DA3655"/>
    <w:pPr>
      <w:ind w:left="1800" w:hanging="200"/>
    </w:pPr>
  </w:style>
  <w:style w:type="paragraph" w:styleId="IndexHeading">
    <w:name w:val="index heading"/>
    <w:basedOn w:val="Normal"/>
    <w:next w:val="Index1"/>
    <w:semiHidden/>
    <w:rsid w:val="00DA3655"/>
    <w:rPr>
      <w:rFonts w:cs="Arial"/>
      <w:b/>
      <w:bCs/>
    </w:rPr>
  </w:style>
  <w:style w:type="paragraph" w:styleId="List">
    <w:name w:val="List"/>
    <w:basedOn w:val="Normal"/>
    <w:rsid w:val="00DA3655"/>
    <w:pPr>
      <w:ind w:left="360" w:hanging="360"/>
    </w:pPr>
  </w:style>
  <w:style w:type="paragraph" w:styleId="List2">
    <w:name w:val="List 2"/>
    <w:basedOn w:val="Normal"/>
    <w:rsid w:val="00DA3655"/>
    <w:pPr>
      <w:ind w:left="720" w:hanging="360"/>
    </w:pPr>
  </w:style>
  <w:style w:type="paragraph" w:styleId="List3">
    <w:name w:val="List 3"/>
    <w:basedOn w:val="Normal"/>
    <w:rsid w:val="00DA3655"/>
    <w:pPr>
      <w:ind w:left="1080" w:hanging="360"/>
    </w:pPr>
  </w:style>
  <w:style w:type="paragraph" w:styleId="List4">
    <w:name w:val="List 4"/>
    <w:basedOn w:val="Normal"/>
    <w:rsid w:val="00DA3655"/>
    <w:pPr>
      <w:ind w:left="1440" w:hanging="360"/>
    </w:pPr>
  </w:style>
  <w:style w:type="paragraph" w:styleId="List5">
    <w:name w:val="List 5"/>
    <w:basedOn w:val="Normal"/>
    <w:rsid w:val="00DA3655"/>
    <w:pPr>
      <w:ind w:left="1800" w:hanging="360"/>
    </w:pPr>
  </w:style>
  <w:style w:type="paragraph" w:styleId="ListBullet">
    <w:name w:val="List Bullet"/>
    <w:basedOn w:val="Normal"/>
    <w:autoRedefine/>
    <w:rsid w:val="00DA3655"/>
    <w:pPr>
      <w:numPr>
        <w:numId w:val="2"/>
      </w:numPr>
    </w:pPr>
  </w:style>
  <w:style w:type="paragraph" w:styleId="ListBullet2">
    <w:name w:val="List Bullet 2"/>
    <w:basedOn w:val="Normal"/>
    <w:autoRedefine/>
    <w:rsid w:val="00DA3655"/>
    <w:pPr>
      <w:numPr>
        <w:numId w:val="3"/>
      </w:numPr>
    </w:pPr>
  </w:style>
  <w:style w:type="paragraph" w:styleId="ListBullet3">
    <w:name w:val="List Bullet 3"/>
    <w:basedOn w:val="Normal"/>
    <w:autoRedefine/>
    <w:rsid w:val="00DA3655"/>
    <w:pPr>
      <w:numPr>
        <w:numId w:val="4"/>
      </w:numPr>
    </w:pPr>
  </w:style>
  <w:style w:type="paragraph" w:styleId="ListBullet4">
    <w:name w:val="List Bullet 4"/>
    <w:basedOn w:val="Normal"/>
    <w:autoRedefine/>
    <w:rsid w:val="00DA3655"/>
    <w:pPr>
      <w:numPr>
        <w:numId w:val="5"/>
      </w:numPr>
    </w:pPr>
  </w:style>
  <w:style w:type="paragraph" w:styleId="ListBullet5">
    <w:name w:val="List Bullet 5"/>
    <w:basedOn w:val="Normal"/>
    <w:autoRedefine/>
    <w:rsid w:val="00DA3655"/>
    <w:pPr>
      <w:numPr>
        <w:numId w:val="6"/>
      </w:numPr>
    </w:pPr>
  </w:style>
  <w:style w:type="paragraph" w:styleId="ListContinue">
    <w:name w:val="List Continue"/>
    <w:basedOn w:val="Normal"/>
    <w:rsid w:val="00DA3655"/>
    <w:pPr>
      <w:spacing w:after="120"/>
      <w:ind w:left="360"/>
    </w:pPr>
  </w:style>
  <w:style w:type="paragraph" w:styleId="ListContinue2">
    <w:name w:val="List Continue 2"/>
    <w:basedOn w:val="Normal"/>
    <w:rsid w:val="00DA3655"/>
    <w:pPr>
      <w:spacing w:after="120"/>
      <w:ind w:left="720"/>
    </w:pPr>
  </w:style>
  <w:style w:type="paragraph" w:styleId="ListContinue3">
    <w:name w:val="List Continue 3"/>
    <w:basedOn w:val="Normal"/>
    <w:rsid w:val="00DA3655"/>
    <w:pPr>
      <w:spacing w:after="120"/>
      <w:ind w:left="1080"/>
    </w:pPr>
  </w:style>
  <w:style w:type="paragraph" w:styleId="ListContinue4">
    <w:name w:val="List Continue 4"/>
    <w:basedOn w:val="Normal"/>
    <w:rsid w:val="00DA3655"/>
    <w:pPr>
      <w:spacing w:after="120"/>
      <w:ind w:left="1440"/>
    </w:pPr>
  </w:style>
  <w:style w:type="paragraph" w:styleId="ListContinue5">
    <w:name w:val="List Continue 5"/>
    <w:basedOn w:val="Normal"/>
    <w:rsid w:val="00DA3655"/>
    <w:pPr>
      <w:spacing w:after="120"/>
      <w:ind w:left="1800"/>
    </w:pPr>
  </w:style>
  <w:style w:type="paragraph" w:styleId="ListNumber">
    <w:name w:val="List Number"/>
    <w:basedOn w:val="Normal"/>
    <w:rsid w:val="00DA3655"/>
    <w:pPr>
      <w:numPr>
        <w:numId w:val="7"/>
      </w:numPr>
    </w:pPr>
  </w:style>
  <w:style w:type="paragraph" w:styleId="ListNumber2">
    <w:name w:val="List Number 2"/>
    <w:basedOn w:val="Normal"/>
    <w:rsid w:val="00DA3655"/>
    <w:pPr>
      <w:numPr>
        <w:numId w:val="8"/>
      </w:numPr>
    </w:pPr>
  </w:style>
  <w:style w:type="paragraph" w:styleId="ListNumber3">
    <w:name w:val="List Number 3"/>
    <w:basedOn w:val="Normal"/>
    <w:rsid w:val="00DA3655"/>
    <w:pPr>
      <w:numPr>
        <w:numId w:val="9"/>
      </w:numPr>
    </w:pPr>
  </w:style>
  <w:style w:type="paragraph" w:styleId="ListNumber4">
    <w:name w:val="List Number 4"/>
    <w:basedOn w:val="Normal"/>
    <w:rsid w:val="00DA3655"/>
    <w:pPr>
      <w:numPr>
        <w:numId w:val="10"/>
      </w:numPr>
    </w:pPr>
  </w:style>
  <w:style w:type="paragraph" w:styleId="ListNumber5">
    <w:name w:val="List Number 5"/>
    <w:basedOn w:val="Normal"/>
    <w:rsid w:val="00DA3655"/>
    <w:pPr>
      <w:numPr>
        <w:numId w:val="11"/>
      </w:numPr>
    </w:pPr>
  </w:style>
  <w:style w:type="paragraph" w:styleId="MacroText">
    <w:name w:val="macro"/>
    <w:semiHidden/>
    <w:rsid w:val="00DA365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rsid w:val="00DA3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rsid w:val="00DA3655"/>
    <w:pPr>
      <w:ind w:left="720"/>
    </w:pPr>
  </w:style>
  <w:style w:type="paragraph" w:styleId="NoteHeading">
    <w:name w:val="Note Heading"/>
    <w:basedOn w:val="Normal"/>
    <w:next w:val="Normal"/>
    <w:rsid w:val="00DA3655"/>
  </w:style>
  <w:style w:type="paragraph" w:styleId="Salutation">
    <w:name w:val="Salutation"/>
    <w:basedOn w:val="Normal"/>
    <w:next w:val="Normal"/>
    <w:rsid w:val="00DA3655"/>
  </w:style>
  <w:style w:type="paragraph" w:styleId="Signature">
    <w:name w:val="Signature"/>
    <w:basedOn w:val="Normal"/>
    <w:rsid w:val="00DA3655"/>
    <w:pPr>
      <w:ind w:left="4320"/>
    </w:pPr>
  </w:style>
  <w:style w:type="paragraph" w:styleId="Subtitle">
    <w:name w:val="Subtitle"/>
    <w:basedOn w:val="Normal"/>
    <w:qFormat/>
    <w:rsid w:val="00DA3655"/>
    <w:pPr>
      <w:spacing w:after="60"/>
      <w:jc w:val="center"/>
      <w:outlineLvl w:val="1"/>
    </w:pPr>
    <w:rPr>
      <w:rFonts w:cs="Arial"/>
      <w:sz w:val="24"/>
    </w:rPr>
  </w:style>
  <w:style w:type="paragraph" w:styleId="TableofAuthorities">
    <w:name w:val="table of authorities"/>
    <w:basedOn w:val="Normal"/>
    <w:next w:val="Normal"/>
    <w:semiHidden/>
    <w:rsid w:val="00DA3655"/>
    <w:pPr>
      <w:ind w:left="200" w:hanging="200"/>
    </w:pPr>
  </w:style>
  <w:style w:type="paragraph" w:styleId="TableofFigures">
    <w:name w:val="table of figures"/>
    <w:basedOn w:val="Normal"/>
    <w:next w:val="Normal"/>
    <w:semiHidden/>
    <w:rsid w:val="00DA3655"/>
    <w:pPr>
      <w:ind w:left="400" w:hanging="400"/>
    </w:pPr>
  </w:style>
  <w:style w:type="paragraph" w:styleId="Title">
    <w:name w:val="Title"/>
    <w:basedOn w:val="Normal"/>
    <w:qFormat/>
    <w:rsid w:val="00DA3655"/>
    <w:pPr>
      <w:spacing w:before="240" w:after="60"/>
      <w:jc w:val="center"/>
      <w:outlineLvl w:val="0"/>
    </w:pPr>
    <w:rPr>
      <w:rFonts w:cs="Arial"/>
      <w:b/>
      <w:bCs/>
      <w:kern w:val="28"/>
      <w:sz w:val="32"/>
      <w:szCs w:val="32"/>
    </w:rPr>
  </w:style>
  <w:style w:type="paragraph" w:styleId="TOAHeading">
    <w:name w:val="toa heading"/>
    <w:basedOn w:val="Normal"/>
    <w:next w:val="Normal"/>
    <w:semiHidden/>
    <w:rsid w:val="00DA3655"/>
    <w:pPr>
      <w:spacing w:before="120"/>
    </w:pPr>
    <w:rPr>
      <w:rFonts w:cs="Arial"/>
      <w:b/>
      <w:bCs/>
      <w:sz w:val="24"/>
    </w:rPr>
  </w:style>
  <w:style w:type="paragraph" w:styleId="TOC1">
    <w:name w:val="toc 1"/>
    <w:basedOn w:val="Normal"/>
    <w:next w:val="Normal"/>
    <w:autoRedefine/>
    <w:uiPriority w:val="39"/>
    <w:rsid w:val="00DA3655"/>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rsid w:val="00DA3655"/>
    <w:pPr>
      <w:ind w:left="400"/>
    </w:pPr>
  </w:style>
  <w:style w:type="paragraph" w:styleId="TOC4">
    <w:name w:val="toc 4"/>
    <w:basedOn w:val="Normal"/>
    <w:next w:val="Normal"/>
    <w:autoRedefine/>
    <w:uiPriority w:val="39"/>
    <w:rsid w:val="00DA3655"/>
    <w:pPr>
      <w:ind w:left="600"/>
    </w:pPr>
  </w:style>
  <w:style w:type="paragraph" w:styleId="TOC5">
    <w:name w:val="toc 5"/>
    <w:basedOn w:val="Normal"/>
    <w:next w:val="Normal"/>
    <w:autoRedefine/>
    <w:uiPriority w:val="39"/>
    <w:rsid w:val="00DA3655"/>
    <w:pPr>
      <w:ind w:left="800"/>
    </w:pPr>
  </w:style>
  <w:style w:type="paragraph" w:styleId="TOC6">
    <w:name w:val="toc 6"/>
    <w:basedOn w:val="Normal"/>
    <w:next w:val="Normal"/>
    <w:autoRedefine/>
    <w:uiPriority w:val="39"/>
    <w:rsid w:val="00DA3655"/>
    <w:pPr>
      <w:ind w:left="1000"/>
    </w:pPr>
  </w:style>
  <w:style w:type="paragraph" w:styleId="TOC7">
    <w:name w:val="toc 7"/>
    <w:basedOn w:val="Normal"/>
    <w:next w:val="Normal"/>
    <w:autoRedefine/>
    <w:uiPriority w:val="39"/>
    <w:rsid w:val="00DA3655"/>
    <w:pPr>
      <w:ind w:left="1200"/>
    </w:pPr>
  </w:style>
  <w:style w:type="paragraph" w:styleId="TOC8">
    <w:name w:val="toc 8"/>
    <w:basedOn w:val="Normal"/>
    <w:next w:val="Normal"/>
    <w:autoRedefine/>
    <w:uiPriority w:val="39"/>
    <w:rsid w:val="00DA3655"/>
    <w:pPr>
      <w:ind w:left="1400"/>
    </w:pPr>
  </w:style>
  <w:style w:type="paragraph" w:styleId="TOC9">
    <w:name w:val="toc 9"/>
    <w:basedOn w:val="Normal"/>
    <w:next w:val="Normal"/>
    <w:autoRedefine/>
    <w:uiPriority w:val="39"/>
    <w:rsid w:val="00DA3655"/>
    <w:pPr>
      <w:ind w:left="1600"/>
    </w:pPr>
  </w:style>
  <w:style w:type="character" w:styleId="FollowedHyperlink">
    <w:name w:val="FollowedHyperlink"/>
    <w:basedOn w:val="DefaultParagraphFont"/>
    <w:uiPriority w:val="99"/>
    <w:rsid w:val="00DA3655"/>
    <w:rPr>
      <w:color w:val="800080"/>
      <w:u w:val="single"/>
    </w:rPr>
  </w:style>
  <w:style w:type="paragraph" w:styleId="BalloonText">
    <w:name w:val="Balloon Text"/>
    <w:basedOn w:val="Normal"/>
    <w:link w:val="BalloonTextChar"/>
    <w:uiPriority w:val="99"/>
    <w:semiHidden/>
    <w:rsid w:val="00DA3655"/>
    <w:rPr>
      <w:rFonts w:ascii="Tahoma" w:hAnsi="Tahoma" w:cs="Tahoma"/>
      <w:sz w:val="16"/>
      <w:szCs w:val="16"/>
    </w:rPr>
  </w:style>
  <w:style w:type="paragraph" w:styleId="CommentSubject">
    <w:name w:val="annotation subject"/>
    <w:basedOn w:val="CommentText"/>
    <w:next w:val="CommentText"/>
    <w:semiHidden/>
    <w:rsid w:val="00DA3655"/>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 w:type="paragraph" w:styleId="ListParagraph">
    <w:name w:val="List Paragraph"/>
    <w:basedOn w:val="Normal"/>
    <w:uiPriority w:val="34"/>
    <w:qFormat/>
    <w:rsid w:val="00AF334C"/>
    <w:pPr>
      <w:ind w:left="720"/>
      <w:contextualSpacing/>
    </w:pPr>
  </w:style>
  <w:style w:type="paragraph" w:styleId="TOCHeading">
    <w:name w:val="TOC Heading"/>
    <w:basedOn w:val="Heading1"/>
    <w:next w:val="Normal"/>
    <w:uiPriority w:val="39"/>
    <w:semiHidden/>
    <w:unhideWhenUsed/>
    <w:qFormat/>
    <w:rsid w:val="00944657"/>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04415676">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76526540">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3576467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45534685">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584145710">
      <w:bodyDiv w:val="1"/>
      <w:marLeft w:val="0"/>
      <w:marRight w:val="0"/>
      <w:marTop w:val="0"/>
      <w:marBottom w:val="0"/>
      <w:divBdr>
        <w:top w:val="none" w:sz="0" w:space="0" w:color="auto"/>
        <w:left w:val="none" w:sz="0" w:space="0" w:color="auto"/>
        <w:bottom w:val="none" w:sz="0" w:space="0" w:color="auto"/>
        <w:right w:val="none" w:sz="0" w:space="0" w:color="auto"/>
      </w:divBdr>
    </w:div>
    <w:div w:id="595207480">
      <w:bodyDiv w:val="1"/>
      <w:marLeft w:val="0"/>
      <w:marRight w:val="0"/>
      <w:marTop w:val="0"/>
      <w:marBottom w:val="0"/>
      <w:divBdr>
        <w:top w:val="none" w:sz="0" w:space="0" w:color="auto"/>
        <w:left w:val="none" w:sz="0" w:space="0" w:color="auto"/>
        <w:bottom w:val="none" w:sz="0" w:space="0" w:color="auto"/>
        <w:right w:val="none" w:sz="0" w:space="0" w:color="auto"/>
      </w:divBdr>
    </w:div>
    <w:div w:id="604004386">
      <w:bodyDiv w:val="1"/>
      <w:marLeft w:val="0"/>
      <w:marRight w:val="0"/>
      <w:marTop w:val="0"/>
      <w:marBottom w:val="0"/>
      <w:divBdr>
        <w:top w:val="none" w:sz="0" w:space="0" w:color="auto"/>
        <w:left w:val="none" w:sz="0" w:space="0" w:color="auto"/>
        <w:bottom w:val="none" w:sz="0" w:space="0" w:color="auto"/>
        <w:right w:val="none" w:sz="0" w:space="0" w:color="auto"/>
      </w:divBdr>
    </w:div>
    <w:div w:id="625814908">
      <w:bodyDiv w:val="1"/>
      <w:marLeft w:val="0"/>
      <w:marRight w:val="0"/>
      <w:marTop w:val="0"/>
      <w:marBottom w:val="0"/>
      <w:divBdr>
        <w:top w:val="none" w:sz="0" w:space="0" w:color="auto"/>
        <w:left w:val="none" w:sz="0" w:space="0" w:color="auto"/>
        <w:bottom w:val="none" w:sz="0" w:space="0" w:color="auto"/>
        <w:right w:val="none" w:sz="0" w:space="0" w:color="auto"/>
      </w:divBdr>
    </w:div>
    <w:div w:id="636766789">
      <w:bodyDiv w:val="1"/>
      <w:marLeft w:val="0"/>
      <w:marRight w:val="0"/>
      <w:marTop w:val="0"/>
      <w:marBottom w:val="0"/>
      <w:divBdr>
        <w:top w:val="none" w:sz="0" w:space="0" w:color="auto"/>
        <w:left w:val="none" w:sz="0" w:space="0" w:color="auto"/>
        <w:bottom w:val="none" w:sz="0" w:space="0" w:color="auto"/>
        <w:right w:val="none" w:sz="0" w:space="0" w:color="auto"/>
      </w:divBdr>
    </w:div>
    <w:div w:id="714238715">
      <w:bodyDiv w:val="1"/>
      <w:marLeft w:val="0"/>
      <w:marRight w:val="0"/>
      <w:marTop w:val="0"/>
      <w:marBottom w:val="0"/>
      <w:divBdr>
        <w:top w:val="none" w:sz="0" w:space="0" w:color="auto"/>
        <w:left w:val="none" w:sz="0" w:space="0" w:color="auto"/>
        <w:bottom w:val="none" w:sz="0" w:space="0" w:color="auto"/>
        <w:right w:val="none" w:sz="0" w:space="0" w:color="auto"/>
      </w:divBdr>
    </w:div>
    <w:div w:id="766465964">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59901773">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02762971">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34835168">
      <w:bodyDiv w:val="1"/>
      <w:marLeft w:val="0"/>
      <w:marRight w:val="0"/>
      <w:marTop w:val="0"/>
      <w:marBottom w:val="0"/>
      <w:divBdr>
        <w:top w:val="none" w:sz="0" w:space="0" w:color="auto"/>
        <w:left w:val="none" w:sz="0" w:space="0" w:color="auto"/>
        <w:bottom w:val="none" w:sz="0" w:space="0" w:color="auto"/>
        <w:right w:val="none" w:sz="0" w:space="0" w:color="auto"/>
      </w:divBdr>
    </w:div>
    <w:div w:id="1137140740">
      <w:bodyDiv w:val="1"/>
      <w:marLeft w:val="0"/>
      <w:marRight w:val="0"/>
      <w:marTop w:val="0"/>
      <w:marBottom w:val="0"/>
      <w:divBdr>
        <w:top w:val="none" w:sz="0" w:space="0" w:color="auto"/>
        <w:left w:val="none" w:sz="0" w:space="0" w:color="auto"/>
        <w:bottom w:val="none" w:sz="0" w:space="0" w:color="auto"/>
        <w:right w:val="none" w:sz="0" w:space="0" w:color="auto"/>
      </w:divBdr>
    </w:div>
    <w:div w:id="1140422644">
      <w:bodyDiv w:val="1"/>
      <w:marLeft w:val="0"/>
      <w:marRight w:val="0"/>
      <w:marTop w:val="0"/>
      <w:marBottom w:val="0"/>
      <w:divBdr>
        <w:top w:val="none" w:sz="0" w:space="0" w:color="auto"/>
        <w:left w:val="none" w:sz="0" w:space="0" w:color="auto"/>
        <w:bottom w:val="none" w:sz="0" w:space="0" w:color="auto"/>
        <w:right w:val="none" w:sz="0" w:space="0" w:color="auto"/>
      </w:divBdr>
    </w:div>
    <w:div w:id="1169490909">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00893000">
      <w:bodyDiv w:val="1"/>
      <w:marLeft w:val="0"/>
      <w:marRight w:val="0"/>
      <w:marTop w:val="0"/>
      <w:marBottom w:val="0"/>
      <w:divBdr>
        <w:top w:val="none" w:sz="0" w:space="0" w:color="auto"/>
        <w:left w:val="none" w:sz="0" w:space="0" w:color="auto"/>
        <w:bottom w:val="none" w:sz="0" w:space="0" w:color="auto"/>
        <w:right w:val="none" w:sz="0" w:space="0" w:color="auto"/>
      </w:divBdr>
    </w:div>
    <w:div w:id="1203372347">
      <w:bodyDiv w:val="1"/>
      <w:marLeft w:val="0"/>
      <w:marRight w:val="0"/>
      <w:marTop w:val="0"/>
      <w:marBottom w:val="0"/>
      <w:divBdr>
        <w:top w:val="none" w:sz="0" w:space="0" w:color="auto"/>
        <w:left w:val="none" w:sz="0" w:space="0" w:color="auto"/>
        <w:bottom w:val="none" w:sz="0" w:space="0" w:color="auto"/>
        <w:right w:val="none" w:sz="0" w:space="0" w:color="auto"/>
      </w:divBdr>
    </w:div>
    <w:div w:id="1205675081">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463249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426141">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38936852">
      <w:bodyDiv w:val="1"/>
      <w:marLeft w:val="0"/>
      <w:marRight w:val="0"/>
      <w:marTop w:val="0"/>
      <w:marBottom w:val="0"/>
      <w:divBdr>
        <w:top w:val="none" w:sz="0" w:space="0" w:color="auto"/>
        <w:left w:val="none" w:sz="0" w:space="0" w:color="auto"/>
        <w:bottom w:val="none" w:sz="0" w:space="0" w:color="auto"/>
        <w:right w:val="none" w:sz="0" w:space="0" w:color="auto"/>
      </w:divBdr>
    </w:div>
    <w:div w:id="1739589631">
      <w:bodyDiv w:val="1"/>
      <w:marLeft w:val="0"/>
      <w:marRight w:val="0"/>
      <w:marTop w:val="0"/>
      <w:marBottom w:val="0"/>
      <w:divBdr>
        <w:top w:val="none" w:sz="0" w:space="0" w:color="auto"/>
        <w:left w:val="none" w:sz="0" w:space="0" w:color="auto"/>
        <w:bottom w:val="none" w:sz="0" w:space="0" w:color="auto"/>
        <w:right w:val="none" w:sz="0" w:space="0" w:color="auto"/>
      </w:divBdr>
    </w:div>
    <w:div w:id="1740707521">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0500383">
      <w:bodyDiv w:val="1"/>
      <w:marLeft w:val="0"/>
      <w:marRight w:val="0"/>
      <w:marTop w:val="0"/>
      <w:marBottom w:val="0"/>
      <w:divBdr>
        <w:top w:val="none" w:sz="0" w:space="0" w:color="auto"/>
        <w:left w:val="none" w:sz="0" w:space="0" w:color="auto"/>
        <w:bottom w:val="none" w:sz="0" w:space="0" w:color="auto"/>
        <w:right w:val="none" w:sz="0" w:space="0" w:color="auto"/>
      </w:divBdr>
    </w:div>
    <w:div w:id="1940599038">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2025980581">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39349324">
      <w:bodyDiv w:val="1"/>
      <w:marLeft w:val="0"/>
      <w:marRight w:val="0"/>
      <w:marTop w:val="0"/>
      <w:marBottom w:val="0"/>
      <w:divBdr>
        <w:top w:val="none" w:sz="0" w:space="0" w:color="auto"/>
        <w:left w:val="none" w:sz="0" w:space="0" w:color="auto"/>
        <w:bottom w:val="none" w:sz="0" w:space="0" w:color="auto"/>
        <w:right w:val="none" w:sz="0" w:space="0" w:color="auto"/>
      </w:divBdr>
    </w:div>
    <w:div w:id="2045523363">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00633498">
      <w:bodyDiv w:val="1"/>
      <w:marLeft w:val="0"/>
      <w:marRight w:val="0"/>
      <w:marTop w:val="0"/>
      <w:marBottom w:val="0"/>
      <w:divBdr>
        <w:top w:val="none" w:sz="0" w:space="0" w:color="auto"/>
        <w:left w:val="none" w:sz="0" w:space="0" w:color="auto"/>
        <w:bottom w:val="none" w:sz="0" w:space="0" w:color="auto"/>
        <w:right w:val="none" w:sz="0" w:space="0" w:color="auto"/>
      </w:divBdr>
    </w:div>
    <w:div w:id="2111001926">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bi.ac.uk/ontology-lookup/browse.do?ontName=MS&amp;termId=MS:1000904" TargetMode="External"/><Relationship Id="rId671" Type="http://schemas.openxmlformats.org/officeDocument/2006/relationships/image" Target="media/image11.png"/><Relationship Id="rId769" Type="http://schemas.openxmlformats.org/officeDocument/2006/relationships/image" Target="media/image15.png"/><Relationship Id="rId21" Type="http://schemas.openxmlformats.org/officeDocument/2006/relationships/hyperlink" Target="http://www.psidev.info/validator" TargetMode="External"/><Relationship Id="rId324" Type="http://schemas.openxmlformats.org/officeDocument/2006/relationships/hyperlink" Target="http://www.ebi.ac.uk/ontology-lookup/browse.do?ontName=MS&amp;termId=MS:1001132" TargetMode="External"/><Relationship Id="rId531" Type="http://schemas.openxmlformats.org/officeDocument/2006/relationships/image" Target="media/image8.png"/><Relationship Id="rId629" Type="http://schemas.openxmlformats.org/officeDocument/2006/relationships/hyperlink" Target="file:///C:\Work\PSI\mzQuantML\svn\documentation\version1.0\mzQuantML1.0.0-rc.doc" TargetMode="External"/><Relationship Id="rId170" Type="http://schemas.openxmlformats.org/officeDocument/2006/relationships/hyperlink" Target="http://www.ebi.ac.uk/ontology-lookup/browse.do?ontName=MS&amp;termId=MS:1001132" TargetMode="External"/><Relationship Id="rId268" Type="http://schemas.openxmlformats.org/officeDocument/2006/relationships/hyperlink" Target="http://www.ebi.ac.uk/ontology-lookup/browse.do?ontName=MS&amp;termId=MS:1000797" TargetMode="External"/><Relationship Id="rId475" Type="http://schemas.openxmlformats.org/officeDocument/2006/relationships/hyperlink" Target="http://www.ebi.ac.uk/ontology-lookup/browse.do?ontName=MS&amp;termId=MS:1000560" TargetMode="External"/><Relationship Id="rId682" Type="http://schemas.openxmlformats.org/officeDocument/2006/relationships/hyperlink" Target="http://www.ebi.ac.uk/ontology-lookup/browse.do?ontName=MS&amp;termId=MS:1001597" TargetMode="External"/><Relationship Id="rId32" Type="http://schemas.openxmlformats.org/officeDocument/2006/relationships/image" Target="media/image2.png"/><Relationship Id="rId128" Type="http://schemas.openxmlformats.org/officeDocument/2006/relationships/hyperlink" Target="http://www.ebi.ac.uk/ontology-lookup/browse.do?ontName=MS&amp;termId=MS:1001135" TargetMode="External"/><Relationship Id="rId335" Type="http://schemas.openxmlformats.org/officeDocument/2006/relationships/hyperlink" Target="http://www.ebi.ac.uk/ontology-lookup/browse.do?ontName=MS&amp;termId=MS:1000798" TargetMode="External"/><Relationship Id="rId542" Type="http://schemas.openxmlformats.org/officeDocument/2006/relationships/hyperlink" Target="http://www.ebi.ac.uk/ontology-lookup/browse.do?ontName=MS&amp;termId=MS:1001972" TargetMode="External"/><Relationship Id="rId181" Type="http://schemas.openxmlformats.org/officeDocument/2006/relationships/hyperlink" Target="http://www.ebi.ac.uk/ontology-lookup/browse.do?ontName=MS&amp;termId=MS:1000798" TargetMode="External"/><Relationship Id="rId402" Type="http://schemas.openxmlformats.org/officeDocument/2006/relationships/hyperlink" Target="http://www.ebi.ac.uk/ontology-lookup/browse.do?ontName=MS&amp;termId=MS:1000903" TargetMode="External"/><Relationship Id="rId279" Type="http://schemas.openxmlformats.org/officeDocument/2006/relationships/hyperlink" Target="http://www.ebi.ac.uk/ontology-lookup/browse.do?ontName=MS&amp;termId=MS:1001131" TargetMode="External"/><Relationship Id="rId486" Type="http://schemas.openxmlformats.org/officeDocument/2006/relationships/hyperlink" Target="http://www.ebi.ac.uk/ontology-lookup/browse.do?ontName=MS&amp;termId=MS:1000560" TargetMode="External"/><Relationship Id="rId693" Type="http://schemas.openxmlformats.org/officeDocument/2006/relationships/hyperlink" Target="file:///C:\Work\PSI\mzQuantML\svn\documentation\version1.0\mzQuantML1.0.0-rc.doc" TargetMode="External"/><Relationship Id="rId707" Type="http://schemas.openxmlformats.org/officeDocument/2006/relationships/hyperlink" Target="file:///C:\Work\PSI\mzQuantML\svn\documentation\version1.0\mzQuantML1.0.0-rc.doc" TargetMode="External"/><Relationship Id="rId43" Type="http://schemas.openxmlformats.org/officeDocument/2006/relationships/hyperlink" Target="file:///C:\Work\PSI\mzQuantML\svn\documentation\version1.0\mzQuantML1.0.0-rc.doc" TargetMode="External"/><Relationship Id="rId139" Type="http://schemas.openxmlformats.org/officeDocument/2006/relationships/hyperlink" Target="http://www.ebi.ac.uk/ontology-lookup/browse.do?ontName=MS&amp;termId=MS:1000904" TargetMode="External"/><Relationship Id="rId346" Type="http://schemas.openxmlformats.org/officeDocument/2006/relationships/hyperlink" Target="http://www.ebi.ac.uk/ontology-lookup/browse.do?ontName=MS&amp;termId=MS:1001132" TargetMode="External"/><Relationship Id="rId553" Type="http://schemas.openxmlformats.org/officeDocument/2006/relationships/hyperlink" Target="http://www.ebi.ac.uk/ontology-lookup/browse.do?ontName=MS&amp;termId=MS:1002028" TargetMode="External"/><Relationship Id="rId760" Type="http://schemas.openxmlformats.org/officeDocument/2006/relationships/hyperlink" Target="http://www.ebi.ac.uk/ontology-lookup/browse.do?ontName=MS&amp;termId=MS:1001831" TargetMode="External"/><Relationship Id="rId192" Type="http://schemas.openxmlformats.org/officeDocument/2006/relationships/hyperlink" Target="http://www.ebi.ac.uk/ontology-lookup/browse.do?ontName=MS&amp;termId=MS:1001132" TargetMode="External"/><Relationship Id="rId206" Type="http://schemas.openxmlformats.org/officeDocument/2006/relationships/hyperlink" Target="http://www.ebi.ac.uk/ontology-lookup/browse.do?ontName=MS&amp;termId=MS:1000926" TargetMode="External"/><Relationship Id="rId413" Type="http://schemas.openxmlformats.org/officeDocument/2006/relationships/hyperlink" Target="http://www.ebi.ac.uk/ontology-lookup/browse.do?ontName=MS&amp;termId=MS:1001133" TargetMode="External"/><Relationship Id="rId497" Type="http://schemas.openxmlformats.org/officeDocument/2006/relationships/hyperlink" Target="http://www.ebi.ac.uk/ontology-lookup/browse.do?ontName=MS&amp;termId=MS:1001399" TargetMode="External"/><Relationship Id="rId620" Type="http://schemas.openxmlformats.org/officeDocument/2006/relationships/hyperlink" Target="file:///C:\Work\PSI\mzQuantML\svn\documentation\version1.0\mzQuantML1.0.0-rc.doc" TargetMode="External"/><Relationship Id="rId718" Type="http://schemas.openxmlformats.org/officeDocument/2006/relationships/hyperlink" Target="http://www.ebi.ac.uk/ontology-lookup/browse.do?ontName=MS&amp;termId=MS:1001271" TargetMode="External"/><Relationship Id="rId357" Type="http://schemas.openxmlformats.org/officeDocument/2006/relationships/hyperlink" Target="http://www.ebi.ac.uk/ontology-lookup/browse.do?ontName=MS&amp;termId=MS:1000798" TargetMode="External"/><Relationship Id="rId54" Type="http://schemas.openxmlformats.org/officeDocument/2006/relationships/hyperlink" Target="http://www.ebi.ac.uk/ontology-lookup/browse.do?ontName=MS&amp;termId=MS:1001837" TargetMode="External"/><Relationship Id="rId217" Type="http://schemas.openxmlformats.org/officeDocument/2006/relationships/hyperlink" Target="http://www.ebi.ac.uk/ontology-lookup/browse.do?ontName=MS&amp;termId=MS:1001136" TargetMode="External"/><Relationship Id="rId564" Type="http://schemas.openxmlformats.org/officeDocument/2006/relationships/hyperlink" Target="http://www.ebi.ac.uk/ontology-lookup/browse.do?ontName=MS&amp;termId=MS:1002028" TargetMode="External"/><Relationship Id="rId771" Type="http://schemas.openxmlformats.org/officeDocument/2006/relationships/hyperlink" Target="file:///C:\Work\PSI\mzQuantML\svn\documentation\version1.0\mzQuantML1.0.0-rc.doc" TargetMode="External"/><Relationship Id="rId424" Type="http://schemas.openxmlformats.org/officeDocument/2006/relationships/hyperlink" Target="http://www.ebi.ac.uk/ontology-lookup/browse.do?ontName=MS&amp;termId=MS:1000903" TargetMode="External"/><Relationship Id="rId631" Type="http://schemas.openxmlformats.org/officeDocument/2006/relationships/hyperlink" Target="http://www.ebi.ac.uk/ontology-lookup/browse.do?ontName=MS&amp;termId=MS:1001861" TargetMode="External"/><Relationship Id="rId729" Type="http://schemas.openxmlformats.org/officeDocument/2006/relationships/hyperlink" Target="file:///C:\Work\PSI\mzQuantML\svn\documentation\version1.0\mzQuantML1.0.0-rc.doc" TargetMode="External"/><Relationship Id="rId270" Type="http://schemas.openxmlformats.org/officeDocument/2006/relationships/hyperlink" Target="http://www.ebi.ac.uk/ontology-lookup/browse.do?ontName=MS&amp;termId=MS:1000903" TargetMode="External"/><Relationship Id="rId65" Type="http://schemas.openxmlformats.org/officeDocument/2006/relationships/hyperlink" Target="file:///C:\Work\PSI\mzQuantML\svn\documentation\version1.0\mzQuantML1.0.0-rc.doc" TargetMode="External"/><Relationship Id="rId130" Type="http://schemas.openxmlformats.org/officeDocument/2006/relationships/hyperlink" Target="http://www.ebi.ac.uk/ontology-lookup/browse.do?ontName=MS&amp;termId=MS:1001137" TargetMode="External"/><Relationship Id="rId368" Type="http://schemas.openxmlformats.org/officeDocument/2006/relationships/hyperlink" Target="http://www.ebi.ac.uk/ontology-lookup/browse.do?ontName=MS&amp;termId=MS:1001132" TargetMode="External"/><Relationship Id="rId575" Type="http://schemas.openxmlformats.org/officeDocument/2006/relationships/hyperlink" Target="file:///C:\Work\PSI\mzQuantML\svn\documentation\version1.0\mzQuantML1.0.0-rc.doc" TargetMode="External"/><Relationship Id="rId782" Type="http://schemas.openxmlformats.org/officeDocument/2006/relationships/hyperlink" Target="http://www.ebi.ac.uk/ontology-lookup/browse.do?ontName=MS&amp;termId=MS:1001814" TargetMode="External"/><Relationship Id="rId228" Type="http://schemas.openxmlformats.org/officeDocument/2006/relationships/hyperlink" Target="http://www.ebi.ac.uk/ontology-lookup/browse.do?ontName=MS&amp;termId=MS:1000926" TargetMode="External"/><Relationship Id="rId435" Type="http://schemas.openxmlformats.org/officeDocument/2006/relationships/hyperlink" Target="http://www.ebi.ac.uk/ontology-lookup/browse.do?ontName=MS&amp;termId=MS:1001132" TargetMode="External"/><Relationship Id="rId642" Type="http://schemas.openxmlformats.org/officeDocument/2006/relationships/hyperlink" Target="file:///C:\Work\PSI\mzQuantML\svn\documentation\version1.0\mzQuantML1.0.0-rc.doc" TargetMode="External"/><Relationship Id="rId281" Type="http://schemas.openxmlformats.org/officeDocument/2006/relationships/hyperlink" Target="http://www.ebi.ac.uk/ontology-lookup/browse.do?ontName=MS&amp;termId=MS:1001133" TargetMode="External"/><Relationship Id="rId502" Type="http://schemas.openxmlformats.org/officeDocument/2006/relationships/hyperlink" Target="http://www.ebi.ac.uk/ontology-lookup/browse.do?ontName=MS&amp;termId=MS:1001107" TargetMode="External"/><Relationship Id="rId76" Type="http://schemas.openxmlformats.org/officeDocument/2006/relationships/image" Target="media/image5.png"/><Relationship Id="rId141" Type="http://schemas.openxmlformats.org/officeDocument/2006/relationships/hyperlink" Target="http://www.ebi.ac.uk/ontology-lookup/browse.do?ontName=MS&amp;termId=MS:1001030" TargetMode="External"/><Relationship Id="rId379" Type="http://schemas.openxmlformats.org/officeDocument/2006/relationships/hyperlink" Target="http://www.ebi.ac.uk/ontology-lookup/browse.do?ontName=MS&amp;termId=MS:1000798" TargetMode="External"/><Relationship Id="rId586" Type="http://schemas.openxmlformats.org/officeDocument/2006/relationships/hyperlink" Target="http://www.ebi.ac.uk/ontology-lookup/browse.do?ontName=MS&amp;termId=MS:1001137" TargetMode="External"/><Relationship Id="rId793" Type="http://schemas.openxmlformats.org/officeDocument/2006/relationships/header" Target="header1.xml"/><Relationship Id="rId7" Type="http://schemas.openxmlformats.org/officeDocument/2006/relationships/footnotes" Target="footnotes.xml"/><Relationship Id="rId239" Type="http://schemas.openxmlformats.org/officeDocument/2006/relationships/hyperlink" Target="http://www.ebi.ac.uk/ontology-lookup/browse.do?ontName=MS&amp;termId=MS:1001136" TargetMode="External"/><Relationship Id="rId446" Type="http://schemas.openxmlformats.org/officeDocument/2006/relationships/hyperlink" Target="http://www.ebi.ac.uk/ontology-lookup/browse.do?ontName=MS&amp;termId=MS:1000798" TargetMode="External"/><Relationship Id="rId653" Type="http://schemas.openxmlformats.org/officeDocument/2006/relationships/hyperlink" Target="file:///C:\Work\PSI\mzQuantML\svn\documentation\version1.0\mzQuantML1.0.0-rc.doc" TargetMode="External"/><Relationship Id="rId292" Type="http://schemas.openxmlformats.org/officeDocument/2006/relationships/hyperlink" Target="http://www.ebi.ac.uk/ontology-lookup/browse.do?ontName=MS&amp;termId=MS:1000903" TargetMode="External"/><Relationship Id="rId306" Type="http://schemas.openxmlformats.org/officeDocument/2006/relationships/hyperlink" Target="http://www.ebi.ac.uk/ontology-lookup/browse.do?ontName=MS&amp;termId=MS:1001137" TargetMode="External"/><Relationship Id="rId87" Type="http://schemas.openxmlformats.org/officeDocument/2006/relationships/hyperlink" Target="http://www.ebi.ac.uk/ontology-lookup/browse.do?ontName=MS&amp;termId=MS:1001285" TargetMode="External"/><Relationship Id="rId513" Type="http://schemas.openxmlformats.org/officeDocument/2006/relationships/hyperlink" Target="http://www.ebi.ac.uk/ontology-lookup/browse.do?ontName=MS&amp;termId=MS:1001350" TargetMode="External"/><Relationship Id="rId597" Type="http://schemas.openxmlformats.org/officeDocument/2006/relationships/hyperlink" Target="http://www.ebi.ac.uk/ontology-lookup/browse.do?ontName=MS&amp;termId=MS:1001030" TargetMode="External"/><Relationship Id="rId720" Type="http://schemas.openxmlformats.org/officeDocument/2006/relationships/hyperlink" Target="file:///C:\Work\PSI\mzQuantML\svn\documentation\version1.0\mzQuantML1.0.0-rc.doc" TargetMode="External"/><Relationship Id="rId152" Type="http://schemas.openxmlformats.org/officeDocument/2006/relationships/hyperlink" Target="http://www.ebi.ac.uk/ontology-lookup/browse.do?ontName=MS&amp;termId=MS:1001137" TargetMode="External"/><Relationship Id="rId457" Type="http://schemas.openxmlformats.org/officeDocument/2006/relationships/hyperlink" Target="http://www.ebi.ac.uk/ontology-lookup/browse.do?ontName=MS&amp;termId=MS:1001828" TargetMode="External"/><Relationship Id="rId664" Type="http://schemas.openxmlformats.org/officeDocument/2006/relationships/hyperlink" Target="file:///C:\Work\PSI\mzQuantML\svn\documentation\version1.0\mzQuantML1.0.0-rc.doc" TargetMode="External"/><Relationship Id="rId14" Type="http://schemas.openxmlformats.org/officeDocument/2006/relationships/hyperlink" Target="http://www.psidev.info/mzidentml/" TargetMode="External"/><Relationship Id="rId317" Type="http://schemas.openxmlformats.org/officeDocument/2006/relationships/hyperlink" Target="http://www.ebi.ac.uk/ontology-lookup/browse.do?ontName=MS&amp;termId=MS:1001030" TargetMode="External"/><Relationship Id="rId524" Type="http://schemas.openxmlformats.org/officeDocument/2006/relationships/hyperlink" Target="http://www.ebi.ac.uk/ontology-lookup/browse.do?ontName=MS&amp;termId=MS:1002127" TargetMode="External"/><Relationship Id="rId731" Type="http://schemas.openxmlformats.org/officeDocument/2006/relationships/hyperlink" Target="http://www.ebi.ac.uk/ontology-lookup/browse.do?ontName=MS&amp;termId=MS:1002118" TargetMode="External"/><Relationship Id="rId98" Type="http://schemas.openxmlformats.org/officeDocument/2006/relationships/hyperlink" Target="file:///C:\Work\PSI\mzQuantML\svn\documentation\version1.0\mzQuantML1.0.0-rc.doc" TargetMode="External"/><Relationship Id="rId163" Type="http://schemas.openxmlformats.org/officeDocument/2006/relationships/hyperlink" Target="http://www.ebi.ac.uk/ontology-lookup/browse.do?ontName=MS&amp;termId=MS:1001030" TargetMode="External"/><Relationship Id="rId370" Type="http://schemas.openxmlformats.org/officeDocument/2006/relationships/hyperlink" Target="http://www.ebi.ac.uk/ontology-lookup/browse.do?ontName=MS&amp;termId=MS:1001135" TargetMode="External"/><Relationship Id="rId230" Type="http://schemas.openxmlformats.org/officeDocument/2006/relationships/hyperlink" Target="http://www.ebi.ac.uk/ontology-lookup/browse.do?ontName=MS&amp;termId=MS:1001035" TargetMode="External"/><Relationship Id="rId468" Type="http://schemas.openxmlformats.org/officeDocument/2006/relationships/hyperlink" Target="http://www.ebi.ac.uk/ontology-lookup/browse.do?ontName=MS&amp;termId=MS:1001825" TargetMode="External"/><Relationship Id="rId675" Type="http://schemas.openxmlformats.org/officeDocument/2006/relationships/hyperlink" Target="http://www.ebi.ac.uk/ontology-lookup/browse.do?ontName=MS&amp;termId=MS:1001101" TargetMode="External"/><Relationship Id="rId25" Type="http://schemas.openxmlformats.org/officeDocument/2006/relationships/hyperlink" Target="http://code.google.com/p/mzquantml/source/browse/trunk/examples/version1.0-rc3/MS1Label/" TargetMode="External"/><Relationship Id="rId328" Type="http://schemas.openxmlformats.org/officeDocument/2006/relationships/hyperlink" Target="http://www.ebi.ac.uk/ontology-lookup/browse.do?ontName=MS&amp;termId=MS:1001137" TargetMode="External"/><Relationship Id="rId535" Type="http://schemas.openxmlformats.org/officeDocument/2006/relationships/hyperlink" Target="file:///C:\Work\PSI\mzQuantML\svn\documentation\version1.0\mzQuantML1.0.0-rc.doc" TargetMode="External"/><Relationship Id="rId742" Type="http://schemas.openxmlformats.org/officeDocument/2006/relationships/hyperlink" Target="file:///C:\Work\PSI\mzQuantML\svn\documentation\version1.0\mzQuantML1.0.0-rc.doc" TargetMode="External"/><Relationship Id="rId174" Type="http://schemas.openxmlformats.org/officeDocument/2006/relationships/hyperlink" Target="http://www.ebi.ac.uk/ontology-lookup/browse.do?ontName=MS&amp;termId=MS:1001137" TargetMode="External"/><Relationship Id="rId381" Type="http://schemas.openxmlformats.org/officeDocument/2006/relationships/hyperlink" Target="http://www.ebi.ac.uk/ontology-lookup/browse.do?ontName=MS&amp;termId=MS:1000904" TargetMode="External"/><Relationship Id="rId602" Type="http://schemas.openxmlformats.org/officeDocument/2006/relationships/hyperlink" Target="file:///C:\Work\PSI\mzQuantML\svn\documentation\version1.0\mzQuantML1.0.0-rc.doc" TargetMode="External"/><Relationship Id="rId241" Type="http://schemas.openxmlformats.org/officeDocument/2006/relationships/hyperlink" Target="http://www.ebi.ac.uk/ontology-lookup/browse.do?ontName=MS&amp;termId=MS:1001138" TargetMode="External"/><Relationship Id="rId479" Type="http://schemas.openxmlformats.org/officeDocument/2006/relationships/hyperlink" Target="http://www.ebi.ac.uk/ontology-lookup/browse.do?ontName=MS&amp;termId=MS:1000564" TargetMode="External"/><Relationship Id="rId686" Type="http://schemas.openxmlformats.org/officeDocument/2006/relationships/image" Target="media/image12.png"/><Relationship Id="rId36" Type="http://schemas.openxmlformats.org/officeDocument/2006/relationships/hyperlink" Target="file:///C:\Work\PSI\mzQuantML\svn\documentation\version1.0\mzQuantML1.0.0-rc.doc" TargetMode="External"/><Relationship Id="rId339" Type="http://schemas.openxmlformats.org/officeDocument/2006/relationships/hyperlink" Target="http://www.ebi.ac.uk/ontology-lookup/browse.do?ontName=MS&amp;termId=MS:1001030" TargetMode="External"/><Relationship Id="rId546" Type="http://schemas.openxmlformats.org/officeDocument/2006/relationships/hyperlink" Target="http://www.ebi.ac.uk/ontology-lookup/browse.do?ontName=MS&amp;termId=MOD:00000" TargetMode="External"/><Relationship Id="rId753" Type="http://schemas.openxmlformats.org/officeDocument/2006/relationships/hyperlink" Target="http://www.ebi.ac.uk/ontology-lookup/browse.do?ontName=MS&amp;termId=MS:1000601" TargetMode="External"/><Relationship Id="rId101" Type="http://schemas.openxmlformats.org/officeDocument/2006/relationships/hyperlink" Target="http://www.ebi.ac.uk/ontology-lookup/browse.do?ontName=MS&amp;termId=MS:1001805" TargetMode="External"/><Relationship Id="rId185" Type="http://schemas.openxmlformats.org/officeDocument/2006/relationships/hyperlink" Target="http://www.ebi.ac.uk/ontology-lookup/browse.do?ontName=MS&amp;termId=MS:1001030" TargetMode="External"/><Relationship Id="rId406" Type="http://schemas.openxmlformats.org/officeDocument/2006/relationships/hyperlink" Target="http://www.ebi.ac.uk/ontology-lookup/browse.do?ontName=MS&amp;termId=MS:1001035" TargetMode="External"/><Relationship Id="rId392" Type="http://schemas.openxmlformats.org/officeDocument/2006/relationships/hyperlink" Target="http://www.ebi.ac.uk/ontology-lookup/browse.do?ontName=MS&amp;termId=MS:1001135" TargetMode="External"/><Relationship Id="rId613" Type="http://schemas.openxmlformats.org/officeDocument/2006/relationships/hyperlink" Target="http://www.ebi.ac.uk/ontology-lookup/browse.do?ontName=MS&amp;termId=MS:1002116" TargetMode="External"/><Relationship Id="rId697" Type="http://schemas.openxmlformats.org/officeDocument/2006/relationships/hyperlink" Target="file:///C:\Work\PSI\mzQuantML\svn\documentation\version1.0\mzQuantML1.0.0-rc.doc" TargetMode="External"/><Relationship Id="rId252" Type="http://schemas.openxmlformats.org/officeDocument/2006/relationships/hyperlink" Target="http://www.ebi.ac.uk/ontology-lookup/browse.do?ontName=MS&amp;termId=MS:1001035" TargetMode="External"/><Relationship Id="rId47" Type="http://schemas.openxmlformats.org/officeDocument/2006/relationships/hyperlink" Target="file:///C:\Work\PSI\mzQuantML\svn\documentation\version1.0\mzQuantML1.0.0-rc.doc" TargetMode="External"/><Relationship Id="rId112" Type="http://schemas.openxmlformats.org/officeDocument/2006/relationships/hyperlink" Target="http://www.ebi.ac.uk/ontology-lookup/browse.do?ontName=MS&amp;termId=MS:1001405" TargetMode="External"/><Relationship Id="rId557" Type="http://schemas.openxmlformats.org/officeDocument/2006/relationships/hyperlink" Target="http://www.ebi.ac.uk/ontology-lookup/browse.do?ontName=MS&amp;termId=MOD:00000" TargetMode="External"/><Relationship Id="rId764" Type="http://schemas.openxmlformats.org/officeDocument/2006/relationships/hyperlink" Target="http://www.ebi.ac.uk/ontology-lookup/browse.do?ontName=MS&amp;termId=MS:1002059" TargetMode="External"/><Relationship Id="rId196" Type="http://schemas.openxmlformats.org/officeDocument/2006/relationships/hyperlink" Target="http://www.ebi.ac.uk/ontology-lookup/browse.do?ontName=MS&amp;termId=MS:1001137" TargetMode="External"/><Relationship Id="rId417" Type="http://schemas.openxmlformats.org/officeDocument/2006/relationships/hyperlink" Target="http://www.ebi.ac.uk/ontology-lookup/browse.do?ontName=MS&amp;termId=MS:1001138" TargetMode="External"/><Relationship Id="rId624" Type="http://schemas.openxmlformats.org/officeDocument/2006/relationships/hyperlink" Target="file:///C:\Work\PSI\mzQuantML\svn\documentation\version1.0\mzQuantML1.0.0-rc.doc" TargetMode="External"/><Relationship Id="rId263" Type="http://schemas.openxmlformats.org/officeDocument/2006/relationships/hyperlink" Target="http://www.ebi.ac.uk/ontology-lookup/browse.do?ontName=MS&amp;termId=MS:1001138" TargetMode="External"/><Relationship Id="rId470" Type="http://schemas.openxmlformats.org/officeDocument/2006/relationships/hyperlink" Target="http://www.ebi.ac.uk/ontology-lookup/browse.do?ontName=MS&amp;termId=MS:1001827" TargetMode="External"/><Relationship Id="rId58" Type="http://schemas.openxmlformats.org/officeDocument/2006/relationships/hyperlink" Target="http://www.ebi.ac.uk/ontology-lookup/browse.do?ontName=MS&amp;termId=MS:1002002" TargetMode="External"/><Relationship Id="rId123" Type="http://schemas.openxmlformats.org/officeDocument/2006/relationships/hyperlink" Target="http://www.ebi.ac.uk/ontology-lookup/browse.do?ontName=MS&amp;termId=MS:1001805" TargetMode="External"/><Relationship Id="rId330" Type="http://schemas.openxmlformats.org/officeDocument/2006/relationships/hyperlink" Target="http://www.ebi.ac.uk/ontology-lookup/browse.do?ontName=MS&amp;termId=MS:1001141" TargetMode="External"/><Relationship Id="rId568" Type="http://schemas.openxmlformats.org/officeDocument/2006/relationships/hyperlink" Target="http://www.ebi.ac.uk/ontology-lookup/browse.do?ontName=MS&amp;termId=MOD:00000" TargetMode="External"/><Relationship Id="rId775" Type="http://schemas.openxmlformats.org/officeDocument/2006/relationships/hyperlink" Target="http://www.ebi.ac.uk/ontology-lookup/browse.do?ontName=MS&amp;termId=MS:1001807" TargetMode="External"/><Relationship Id="rId428" Type="http://schemas.openxmlformats.org/officeDocument/2006/relationships/hyperlink" Target="http://www.ebi.ac.uk/ontology-lookup/browse.do?ontName=MS&amp;termId=MS:1001035" TargetMode="External"/><Relationship Id="rId635" Type="http://schemas.openxmlformats.org/officeDocument/2006/relationships/hyperlink" Target="http://www.ebi.ac.uk/ontology-lookup/browse.do?ontName=MS&amp;termId=MS:1001865" TargetMode="External"/><Relationship Id="rId274" Type="http://schemas.openxmlformats.org/officeDocument/2006/relationships/hyperlink" Target="http://www.ebi.ac.uk/ontology-lookup/browse.do?ontName=MS&amp;termId=MS:1001035" TargetMode="External"/><Relationship Id="rId481" Type="http://schemas.openxmlformats.org/officeDocument/2006/relationships/hyperlink" Target="http://www.ebi.ac.uk/ontology-lookup/browse.do?ontName=MS&amp;termId=MS:1000566" TargetMode="External"/><Relationship Id="rId702" Type="http://schemas.openxmlformats.org/officeDocument/2006/relationships/hyperlink" Target="http://www.ebi.ac.uk/ontology-lookup/browse.do?ontName=MS&amp;termId=MS:1001818" TargetMode="External"/><Relationship Id="rId69" Type="http://schemas.openxmlformats.org/officeDocument/2006/relationships/hyperlink" Target="file:///C:\Work\PSI\mzQuantML\svn\documentation\version1.0\mzQuantML1.0.0-rc.doc" TargetMode="External"/><Relationship Id="rId134" Type="http://schemas.openxmlformats.org/officeDocument/2006/relationships/hyperlink" Target="http://www.ebi.ac.uk/ontology-lookup/browse.do?ontName=MS&amp;termId=MS:1001405" TargetMode="External"/><Relationship Id="rId579" Type="http://schemas.openxmlformats.org/officeDocument/2006/relationships/hyperlink" Target="http://www.ebi.ac.uk/ontology-lookup/browse.do?ontName=MS&amp;termId=MS:1001805" TargetMode="External"/><Relationship Id="rId786" Type="http://schemas.openxmlformats.org/officeDocument/2006/relationships/image" Target="media/image16.png"/><Relationship Id="rId341" Type="http://schemas.openxmlformats.org/officeDocument/2006/relationships/hyperlink" Target="http://www.ebi.ac.uk/ontology-lookup/browse.do?ontName=MS&amp;termId=MS:1001036" TargetMode="External"/><Relationship Id="rId439" Type="http://schemas.openxmlformats.org/officeDocument/2006/relationships/hyperlink" Target="http://www.ebi.ac.uk/ontology-lookup/browse.do?ontName=MS&amp;termId=MS:1001137" TargetMode="External"/><Relationship Id="rId646" Type="http://schemas.openxmlformats.org/officeDocument/2006/relationships/hyperlink" Target="http://www.ebi.ac.uk/ontology-lookup/browse.do?ontName=MS&amp;termId=MS:1000885" TargetMode="External"/><Relationship Id="rId201" Type="http://schemas.openxmlformats.org/officeDocument/2006/relationships/hyperlink" Target="http://www.ebi.ac.uk/ontology-lookup/browse.do?ontName=MS&amp;termId=MS:1000796" TargetMode="External"/><Relationship Id="rId285" Type="http://schemas.openxmlformats.org/officeDocument/2006/relationships/hyperlink" Target="http://www.ebi.ac.uk/ontology-lookup/browse.do?ontName=MS&amp;termId=MS:1001138" TargetMode="External"/><Relationship Id="rId506" Type="http://schemas.openxmlformats.org/officeDocument/2006/relationships/hyperlink" Target="http://www.ebi.ac.uk/ontology-lookup/browse.do?ontName=MS&amp;termId=MS:1001243" TargetMode="External"/><Relationship Id="rId492" Type="http://schemas.openxmlformats.org/officeDocument/2006/relationships/hyperlink" Target="http://www.ebi.ac.uk/ontology-lookup/browse.do?ontName=MS&amp;termId=MS:1001199" TargetMode="External"/><Relationship Id="rId713" Type="http://schemas.openxmlformats.org/officeDocument/2006/relationships/hyperlink" Target="http://www.ebi.ac.uk/ontology-lookup/browse.do?ontName=MS&amp;termId=MS:1001266" TargetMode="External"/><Relationship Id="rId797" Type="http://schemas.openxmlformats.org/officeDocument/2006/relationships/theme" Target="theme/theme1.xml"/><Relationship Id="rId145" Type="http://schemas.openxmlformats.org/officeDocument/2006/relationships/hyperlink" Target="http://www.ebi.ac.uk/ontology-lookup/browse.do?ontName=MS&amp;termId=MS:1001805" TargetMode="External"/><Relationship Id="rId352" Type="http://schemas.openxmlformats.org/officeDocument/2006/relationships/hyperlink" Target="http://www.ebi.ac.uk/ontology-lookup/browse.do?ontName=MS&amp;termId=MS:1001141" TargetMode="External"/><Relationship Id="rId212" Type="http://schemas.openxmlformats.org/officeDocument/2006/relationships/hyperlink" Target="http://www.ebi.ac.uk/ontology-lookup/browse.do?ontName=MS&amp;termId=MS:1001130" TargetMode="External"/><Relationship Id="rId657" Type="http://schemas.openxmlformats.org/officeDocument/2006/relationships/hyperlink" Target="file:///C:\Work\PSI\mzQuantML\svn\documentation\version1.0\mzQuantML1.0.0-rc.doc" TargetMode="External"/><Relationship Id="rId296" Type="http://schemas.openxmlformats.org/officeDocument/2006/relationships/hyperlink" Target="http://www.ebi.ac.uk/ontology-lookup/browse.do?ontName=MS&amp;termId=MS:1001035" TargetMode="External"/><Relationship Id="rId517" Type="http://schemas.openxmlformats.org/officeDocument/2006/relationships/hyperlink" Target="http://www.ebi.ac.uk/ontology-lookup/browse.do?ontName=MS&amp;termId=MS:1001462" TargetMode="External"/><Relationship Id="rId724" Type="http://schemas.openxmlformats.org/officeDocument/2006/relationships/hyperlink" Target="http://www.ebi.ac.uk/ontology-lookup/browse.do?ontName=MS&amp;termId=MS:1000568" TargetMode="External"/><Relationship Id="rId60" Type="http://schemas.openxmlformats.org/officeDocument/2006/relationships/hyperlink" Target="http://www.ebi.ac.uk/ontology-lookup/browse.do?ontName=MS&amp;termId=MS:1002004" TargetMode="External"/><Relationship Id="rId156" Type="http://schemas.openxmlformats.org/officeDocument/2006/relationships/hyperlink" Target="http://www.ebi.ac.uk/ontology-lookup/browse.do?ontName=MS&amp;termId=MS:1001405" TargetMode="External"/><Relationship Id="rId363" Type="http://schemas.openxmlformats.org/officeDocument/2006/relationships/hyperlink" Target="http://www.ebi.ac.uk/ontology-lookup/browse.do?ontName=MS&amp;termId=MS:1001036" TargetMode="External"/><Relationship Id="rId570" Type="http://schemas.openxmlformats.org/officeDocument/2006/relationships/hyperlink" Target="file:///C:\Work\PSI\mzQuantML\svn\documentation\version1.0\mzQuantML1.0.0-rc.doc" TargetMode="External"/><Relationship Id="rId223" Type="http://schemas.openxmlformats.org/officeDocument/2006/relationships/hyperlink" Target="http://www.ebi.ac.uk/ontology-lookup/browse.do?ontName=MS&amp;termId=MS:1000796" TargetMode="External"/><Relationship Id="rId430" Type="http://schemas.openxmlformats.org/officeDocument/2006/relationships/hyperlink" Target="http://www.ebi.ac.uk/ontology-lookup/browse.do?ontName=MS&amp;termId=MS:1001405" TargetMode="External"/><Relationship Id="rId668" Type="http://schemas.openxmlformats.org/officeDocument/2006/relationships/hyperlink" Target="file:///C:\Work\PSI\mzQuantML\svn\documentation\version1.0\mzQuantML1.0.0-rc.doc" TargetMode="External"/><Relationship Id="rId18" Type="http://schemas.openxmlformats.org/officeDocument/2006/relationships/hyperlink" Target="http://obi.sourceforge.net/" TargetMode="External"/><Relationship Id="rId528" Type="http://schemas.openxmlformats.org/officeDocument/2006/relationships/hyperlink" Target="file:///C:\Work\PSI\mzQuantML\svn\documentation\version1.0\mzQuantML1.0.0-rc.doc" TargetMode="External"/><Relationship Id="rId735" Type="http://schemas.openxmlformats.org/officeDocument/2006/relationships/hyperlink" Target="file:///C:\Work\PSI\mzQuantML\svn\documentation\version1.0\mzQuantML1.0.0-rc.doc" TargetMode="External"/><Relationship Id="rId167" Type="http://schemas.openxmlformats.org/officeDocument/2006/relationships/hyperlink" Target="http://www.ebi.ac.uk/ontology-lookup/browse.do?ontName=MS&amp;termId=MS:1001805" TargetMode="External"/><Relationship Id="rId374" Type="http://schemas.openxmlformats.org/officeDocument/2006/relationships/hyperlink" Target="http://www.ebi.ac.uk/ontology-lookup/browse.do?ontName=MS&amp;termId=MS:1001141" TargetMode="External"/><Relationship Id="rId581" Type="http://schemas.openxmlformats.org/officeDocument/2006/relationships/hyperlink" Target="http://www.ebi.ac.uk/ontology-lookup/browse.do?ontName=MS&amp;termId=MS:1001131" TargetMode="External"/><Relationship Id="rId71" Type="http://schemas.openxmlformats.org/officeDocument/2006/relationships/hyperlink" Target="file:///C:\Work\PSI\mzQuantML\svn\documentation\version1.0\mzQuantML1.0.0-rc.doc" TargetMode="External"/><Relationship Id="rId234" Type="http://schemas.openxmlformats.org/officeDocument/2006/relationships/hyperlink" Target="http://www.ebi.ac.uk/ontology-lookup/browse.do?ontName=MS&amp;termId=MS:1001130" TargetMode="External"/><Relationship Id="rId679" Type="http://schemas.openxmlformats.org/officeDocument/2006/relationships/hyperlink" Target="http://www.ebi.ac.uk/ontology-lookup/browse.do?ontName=MS&amp;termId=MS:1001594" TargetMode="External"/><Relationship Id="rId2" Type="http://schemas.openxmlformats.org/officeDocument/2006/relationships/numbering" Target="numbering.xml"/><Relationship Id="rId29" Type="http://schemas.openxmlformats.org/officeDocument/2006/relationships/hyperlink" Target="http://code.google.com/p/mzquantml/source/browse/trunk/schema/" TargetMode="External"/><Relationship Id="rId441" Type="http://schemas.openxmlformats.org/officeDocument/2006/relationships/hyperlink" Target="http://www.ebi.ac.uk/ontology-lookup/browse.do?ontName=MS&amp;termId=MS:1001141" TargetMode="External"/><Relationship Id="rId539" Type="http://schemas.openxmlformats.org/officeDocument/2006/relationships/hyperlink" Target="http://www.ebi.ac.uk/ontology-lookup/browse.do?ontName=MS&amp;termId=MS:1001460" TargetMode="External"/><Relationship Id="rId746" Type="http://schemas.openxmlformats.org/officeDocument/2006/relationships/hyperlink" Target="http://www.ebi.ac.uk/ontology-lookup/browse.do?ontName=MS&amp;termId=MS:1000534" TargetMode="External"/><Relationship Id="rId178" Type="http://schemas.openxmlformats.org/officeDocument/2006/relationships/hyperlink" Target="http://www.ebi.ac.uk/ontology-lookup/browse.do?ontName=MS&amp;termId=MS:1001405" TargetMode="External"/><Relationship Id="rId301" Type="http://schemas.openxmlformats.org/officeDocument/2006/relationships/hyperlink" Target="http://www.ebi.ac.uk/ontology-lookup/browse.do?ontName=MS&amp;termId=MS:1001131" TargetMode="External"/><Relationship Id="rId82" Type="http://schemas.openxmlformats.org/officeDocument/2006/relationships/hyperlink" Target="file:///C:\Work\PSI\mzQuantML\svn\documentation\version1.0\mzQuantML1.0.0-rc.doc" TargetMode="External"/><Relationship Id="rId385" Type="http://schemas.openxmlformats.org/officeDocument/2006/relationships/hyperlink" Target="http://www.ebi.ac.uk/ontology-lookup/browse.do?ontName=MS&amp;termId=MS:1001036" TargetMode="External"/><Relationship Id="rId592" Type="http://schemas.openxmlformats.org/officeDocument/2006/relationships/hyperlink" Target="http://www.ebi.ac.uk/ontology-lookup/browse.do?ontName=MS&amp;termId=MS:1000797" TargetMode="External"/><Relationship Id="rId606" Type="http://schemas.openxmlformats.org/officeDocument/2006/relationships/hyperlink" Target="http://www.ebi.ac.uk/ontology-lookup/browse.do?ontName=MS&amp;termId=MS:1000589" TargetMode="External"/><Relationship Id="rId245" Type="http://schemas.openxmlformats.org/officeDocument/2006/relationships/hyperlink" Target="http://www.ebi.ac.uk/ontology-lookup/browse.do?ontName=MS&amp;termId=MS:1000796" TargetMode="External"/><Relationship Id="rId452" Type="http://schemas.openxmlformats.org/officeDocument/2006/relationships/hyperlink" Target="http://www.ebi.ac.uk/ontology-lookup/browse.do?ontName=MS&amp;termId=MS:1001036" TargetMode="External"/><Relationship Id="rId105" Type="http://schemas.openxmlformats.org/officeDocument/2006/relationships/hyperlink" Target="http://www.ebi.ac.uk/ontology-lookup/browse.do?ontName=MS&amp;termId=MS:1001133" TargetMode="External"/><Relationship Id="rId312" Type="http://schemas.openxmlformats.org/officeDocument/2006/relationships/hyperlink" Target="http://www.ebi.ac.uk/ontology-lookup/browse.do?ontName=MS&amp;termId=MS:1000797" TargetMode="External"/><Relationship Id="rId757" Type="http://schemas.openxmlformats.org/officeDocument/2006/relationships/hyperlink" Target="http://www.ebi.ac.uk/ontology-lookup/browse.do?ontName=MS&amp;termId=MS:1001488" TargetMode="External"/><Relationship Id="rId93" Type="http://schemas.openxmlformats.org/officeDocument/2006/relationships/hyperlink" Target="http://www.ebi.ac.uk/ontology-lookup/browse.do?ontName=MS&amp;termId=MS:1002060" TargetMode="External"/><Relationship Id="rId189" Type="http://schemas.openxmlformats.org/officeDocument/2006/relationships/hyperlink" Target="http://www.ebi.ac.uk/ontology-lookup/browse.do?ontName=MS&amp;termId=MS:1001805" TargetMode="External"/><Relationship Id="rId396" Type="http://schemas.openxmlformats.org/officeDocument/2006/relationships/hyperlink" Target="http://www.ebi.ac.uk/ontology-lookup/browse.do?ontName=MS&amp;termId=MS:1001141" TargetMode="External"/><Relationship Id="rId617" Type="http://schemas.openxmlformats.org/officeDocument/2006/relationships/hyperlink" Target="file:///C:\Work\PSI\mzQuantML\svn\documentation\version1.0\mzQuantML1.0.0-rc.doc" TargetMode="External"/><Relationship Id="rId256" Type="http://schemas.openxmlformats.org/officeDocument/2006/relationships/hyperlink" Target="http://www.ebi.ac.uk/ontology-lookup/browse.do?ontName=MS&amp;termId=MS:1001130" TargetMode="External"/><Relationship Id="rId463" Type="http://schemas.openxmlformats.org/officeDocument/2006/relationships/hyperlink" Target="file:///C:\Work\PSI\mzQuantML\svn\documentation\version1.0\mzQuantML1.0.0-rc.doc" TargetMode="External"/><Relationship Id="rId670" Type="http://schemas.openxmlformats.org/officeDocument/2006/relationships/hyperlink" Target="file:///C:\Work\PSI\mzQuantML\svn\documentation\version1.0\mzQuantML1.0.0-rc.doc" TargetMode="External"/><Relationship Id="rId116" Type="http://schemas.openxmlformats.org/officeDocument/2006/relationships/hyperlink" Target="http://www.ebi.ac.uk/ontology-lookup/browse.do?ontName=MS&amp;termId=MS:1000903" TargetMode="External"/><Relationship Id="rId323" Type="http://schemas.openxmlformats.org/officeDocument/2006/relationships/hyperlink" Target="http://www.ebi.ac.uk/ontology-lookup/browse.do?ontName=MS&amp;termId=MS:1001131" TargetMode="External"/><Relationship Id="rId530" Type="http://schemas.openxmlformats.org/officeDocument/2006/relationships/hyperlink" Target="file:///C:\Work\PSI\mzQuantML\svn\documentation\version1.0\mzQuantML1.0.0-rc.doc" TargetMode="External"/><Relationship Id="rId768" Type="http://schemas.openxmlformats.org/officeDocument/2006/relationships/hyperlink" Target="file:///C:\Work\PSI\mzQuantML\svn\documentation\version1.0\mzQuantML1.0.0-rc.doc" TargetMode="External"/><Relationship Id="rId20" Type="http://schemas.openxmlformats.org/officeDocument/2006/relationships/hyperlink" Target="http://www.unimod.org/obo/unimod.obo" TargetMode="External"/><Relationship Id="rId628" Type="http://schemas.openxmlformats.org/officeDocument/2006/relationships/hyperlink" Target="http://www.ebi.ac.uk/ontology-lookup/browse.do?ontName=MS&amp;termId=MS:1000589" TargetMode="External"/><Relationship Id="rId267" Type="http://schemas.openxmlformats.org/officeDocument/2006/relationships/hyperlink" Target="http://www.ebi.ac.uk/ontology-lookup/browse.do?ontName=MS&amp;termId=MS:1000796" TargetMode="External"/><Relationship Id="rId474" Type="http://schemas.openxmlformats.org/officeDocument/2006/relationships/hyperlink" Target="file:///C:\Work\PSI\mzQuantML\svn\documentation\version1.0\mzQuantML1.0.0-rc.doc" TargetMode="External"/><Relationship Id="rId127" Type="http://schemas.openxmlformats.org/officeDocument/2006/relationships/hyperlink" Target="http://www.ebi.ac.uk/ontology-lookup/browse.do?ontName=MS&amp;termId=MS:1001133" TargetMode="External"/><Relationship Id="rId681" Type="http://schemas.openxmlformats.org/officeDocument/2006/relationships/hyperlink" Target="http://www.ebi.ac.uk/ontology-lookup/browse.do?ontName=MS&amp;termId=MS:1001596" TargetMode="External"/><Relationship Id="rId779" Type="http://schemas.openxmlformats.org/officeDocument/2006/relationships/hyperlink" Target="http://www.ebi.ac.uk/ontology-lookup/browse.do?ontName=MS&amp;termId=MS:1001811" TargetMode="External"/><Relationship Id="rId31" Type="http://schemas.openxmlformats.org/officeDocument/2006/relationships/hyperlink" Target="http://code.google.com/p/mzquantml/source/browse/trunk/examples/version1.0-rc3/" TargetMode="External"/><Relationship Id="rId334" Type="http://schemas.openxmlformats.org/officeDocument/2006/relationships/hyperlink" Target="http://www.ebi.ac.uk/ontology-lookup/browse.do?ontName=MS&amp;termId=MS:1000797" TargetMode="External"/><Relationship Id="rId541" Type="http://schemas.openxmlformats.org/officeDocument/2006/relationships/hyperlink" Target="http://www.ebi.ac.uk/ontology-lookup/browse.do?ontName=MS&amp;termId=MS:1001525" TargetMode="External"/><Relationship Id="rId639" Type="http://schemas.openxmlformats.org/officeDocument/2006/relationships/hyperlink" Target="http://www.ebi.ac.uk/ontology-lookup/browse.do?ontName=MS&amp;termId=MS:1002071" TargetMode="External"/><Relationship Id="rId180" Type="http://schemas.openxmlformats.org/officeDocument/2006/relationships/hyperlink" Target="http://www.ebi.ac.uk/ontology-lookup/browse.do?ontName=MS&amp;termId=MS:1000797" TargetMode="External"/><Relationship Id="rId278" Type="http://schemas.openxmlformats.org/officeDocument/2006/relationships/hyperlink" Target="http://www.ebi.ac.uk/ontology-lookup/browse.do?ontName=MS&amp;termId=MS:1001130" TargetMode="External"/><Relationship Id="rId401" Type="http://schemas.openxmlformats.org/officeDocument/2006/relationships/hyperlink" Target="http://www.ebi.ac.uk/ontology-lookup/browse.do?ontName=MS&amp;termId=MS:1000798" TargetMode="External"/><Relationship Id="rId485" Type="http://schemas.openxmlformats.org/officeDocument/2006/relationships/hyperlink" Target="http://www.ebi.ac.uk/ontology-lookup/browse.do?ontName=MS&amp;termId=MS:1000614" TargetMode="External"/><Relationship Id="rId692" Type="http://schemas.openxmlformats.org/officeDocument/2006/relationships/hyperlink" Target="http://www.ebi.ac.uk/ontology-lookup/browse.do?ontName=MS&amp;termId=MS:1001848" TargetMode="External"/><Relationship Id="rId706" Type="http://schemas.openxmlformats.org/officeDocument/2006/relationships/hyperlink" Target="http://www.ebi.ac.uk/ontology-lookup/browse.do?ontName=MS&amp;termId=MS:1001822" TargetMode="External"/><Relationship Id="rId42" Type="http://schemas.openxmlformats.org/officeDocument/2006/relationships/hyperlink" Target="file:///C:\Work\PSI\mzQuantML\svn\documentation\version1.0\mzQuantML1.0.0-rc.doc" TargetMode="External"/><Relationship Id="rId138" Type="http://schemas.openxmlformats.org/officeDocument/2006/relationships/hyperlink" Target="http://www.ebi.ac.uk/ontology-lookup/browse.do?ontName=MS&amp;termId=MS:1000903" TargetMode="External"/><Relationship Id="rId345" Type="http://schemas.openxmlformats.org/officeDocument/2006/relationships/hyperlink" Target="http://www.ebi.ac.uk/ontology-lookup/browse.do?ontName=MS&amp;termId=MS:1001131" TargetMode="External"/><Relationship Id="rId552" Type="http://schemas.openxmlformats.org/officeDocument/2006/relationships/hyperlink" Target="http://www.ebi.ac.uk/ontology-lookup/browse.do?ontName=MS&amp;termId=MS:1001972" TargetMode="External"/><Relationship Id="rId191" Type="http://schemas.openxmlformats.org/officeDocument/2006/relationships/hyperlink" Target="http://www.ebi.ac.uk/ontology-lookup/browse.do?ontName=MS&amp;termId=MS:1001131" TargetMode="External"/><Relationship Id="rId205" Type="http://schemas.openxmlformats.org/officeDocument/2006/relationships/hyperlink" Target="http://www.ebi.ac.uk/ontology-lookup/browse.do?ontName=MS&amp;termId=MS:1000904" TargetMode="External"/><Relationship Id="rId412" Type="http://schemas.openxmlformats.org/officeDocument/2006/relationships/hyperlink" Target="http://www.ebi.ac.uk/ontology-lookup/browse.do?ontName=MS&amp;termId=MS:1001132" TargetMode="External"/><Relationship Id="rId289" Type="http://schemas.openxmlformats.org/officeDocument/2006/relationships/hyperlink" Target="http://www.ebi.ac.uk/ontology-lookup/browse.do?ontName=MS&amp;termId=MS:1000796" TargetMode="External"/><Relationship Id="rId496" Type="http://schemas.openxmlformats.org/officeDocument/2006/relationships/hyperlink" Target="http://www.ebi.ac.uk/ontology-lookup/browse.do?ontName=MS&amp;termId=MS:1001275" TargetMode="External"/><Relationship Id="rId717" Type="http://schemas.openxmlformats.org/officeDocument/2006/relationships/hyperlink" Target="http://www.ebi.ac.uk/ontology-lookup/browse.do?ontName=MS&amp;termId=MS:1001270" TargetMode="External"/><Relationship Id="rId53" Type="http://schemas.openxmlformats.org/officeDocument/2006/relationships/hyperlink" Target="http://www.ebi.ac.uk/ontology-lookup/browse.do?ontName=MS&amp;termId=MS:1001835" TargetMode="External"/><Relationship Id="rId149" Type="http://schemas.openxmlformats.org/officeDocument/2006/relationships/hyperlink" Target="http://www.ebi.ac.uk/ontology-lookup/browse.do?ontName=MS&amp;termId=MS:1001133" TargetMode="External"/><Relationship Id="rId356" Type="http://schemas.openxmlformats.org/officeDocument/2006/relationships/hyperlink" Target="http://www.ebi.ac.uk/ontology-lookup/browse.do?ontName=MS&amp;termId=MS:1000797" TargetMode="External"/><Relationship Id="rId563" Type="http://schemas.openxmlformats.org/officeDocument/2006/relationships/hyperlink" Target="http://www.ebi.ac.uk/ontology-lookup/browse.do?ontName=MS&amp;termId=MS:1001972" TargetMode="External"/><Relationship Id="rId770" Type="http://schemas.openxmlformats.org/officeDocument/2006/relationships/hyperlink" Target="file:///C:\Work\PSI\mzQuantML\svn\documentation\version1.0\mzQuantML1.0.0-rc.doc" TargetMode="External"/><Relationship Id="rId216" Type="http://schemas.openxmlformats.org/officeDocument/2006/relationships/hyperlink" Target="http://www.ebi.ac.uk/ontology-lookup/browse.do?ontName=MS&amp;termId=MS:1001135" TargetMode="External"/><Relationship Id="rId423" Type="http://schemas.openxmlformats.org/officeDocument/2006/relationships/hyperlink" Target="http://www.ebi.ac.uk/ontology-lookup/browse.do?ontName=MS&amp;termId=MS:1000798" TargetMode="External"/><Relationship Id="rId630" Type="http://schemas.openxmlformats.org/officeDocument/2006/relationships/hyperlink" Target="file:///C:\Work\PSI\mzQuantML\svn\documentation\version1.0\mzQuantML1.0.0-rc.doc" TargetMode="External"/><Relationship Id="rId728" Type="http://schemas.openxmlformats.org/officeDocument/2006/relationships/hyperlink" Target="file:///C:\Work\PSI\mzQuantML\svn\documentation\version1.0\mzQuantML1.0.0-rc.doc" TargetMode="External"/><Relationship Id="rId64" Type="http://schemas.openxmlformats.org/officeDocument/2006/relationships/hyperlink" Target="file:///C:\Work\PSI\mzQuantML\svn\documentation\version1.0\mzQuantML1.0.0-rc.doc" TargetMode="External"/><Relationship Id="rId367" Type="http://schemas.openxmlformats.org/officeDocument/2006/relationships/hyperlink" Target="http://www.ebi.ac.uk/ontology-lookup/browse.do?ontName=MS&amp;termId=MS:1001131" TargetMode="External"/><Relationship Id="rId574" Type="http://schemas.openxmlformats.org/officeDocument/2006/relationships/hyperlink" Target="file:///C:\Work\PSI\mzQuantML\svn\documentation\version1.0\mzQuantML1.0.0-rc.doc" TargetMode="External"/><Relationship Id="rId171" Type="http://schemas.openxmlformats.org/officeDocument/2006/relationships/hyperlink" Target="http://www.ebi.ac.uk/ontology-lookup/browse.do?ontName=MS&amp;termId=MS:1001133" TargetMode="External"/><Relationship Id="rId227" Type="http://schemas.openxmlformats.org/officeDocument/2006/relationships/hyperlink" Target="http://www.ebi.ac.uk/ontology-lookup/browse.do?ontName=MS&amp;termId=MS:1000904" TargetMode="External"/><Relationship Id="rId781" Type="http://schemas.openxmlformats.org/officeDocument/2006/relationships/hyperlink" Target="http://www.ebi.ac.uk/ontology-lookup/browse.do?ontName=MS&amp;termId=MS:1001813" TargetMode="External"/><Relationship Id="rId269" Type="http://schemas.openxmlformats.org/officeDocument/2006/relationships/hyperlink" Target="http://www.ebi.ac.uk/ontology-lookup/browse.do?ontName=MS&amp;termId=MS:1000798" TargetMode="External"/><Relationship Id="rId434" Type="http://schemas.openxmlformats.org/officeDocument/2006/relationships/hyperlink" Target="http://www.ebi.ac.uk/ontology-lookup/browse.do?ontName=MS&amp;termId=MS:1001131" TargetMode="External"/><Relationship Id="rId476" Type="http://schemas.openxmlformats.org/officeDocument/2006/relationships/hyperlink" Target="http://www.ebi.ac.uk/ontology-lookup/browse.do?ontName=MS&amp;termId=MS:1000526" TargetMode="External"/><Relationship Id="rId641" Type="http://schemas.openxmlformats.org/officeDocument/2006/relationships/hyperlink" Target="file:///C:\Work\PSI\mzQuantML\svn\documentation\version1.0\mzQuantML1.0.0-rc.doc" TargetMode="External"/><Relationship Id="rId683" Type="http://schemas.openxmlformats.org/officeDocument/2006/relationships/hyperlink" Target="http://www.ebi.ac.uk/ontology-lookup/browse.do?ontName=MS&amp;termId=MS:1001598" TargetMode="External"/><Relationship Id="rId739" Type="http://schemas.openxmlformats.org/officeDocument/2006/relationships/image" Target="media/image14.png"/><Relationship Id="rId33" Type="http://schemas.openxmlformats.org/officeDocument/2006/relationships/hyperlink" Target="file:///C:\Work\PSI\mzQuantML\svn\documentation\version1.0\mzQuantML1.0.0-rc.doc" TargetMode="External"/><Relationship Id="rId129" Type="http://schemas.openxmlformats.org/officeDocument/2006/relationships/hyperlink" Target="http://www.ebi.ac.uk/ontology-lookup/browse.do?ontName=MS&amp;termId=MS:1001136" TargetMode="External"/><Relationship Id="rId280" Type="http://schemas.openxmlformats.org/officeDocument/2006/relationships/hyperlink" Target="http://www.ebi.ac.uk/ontology-lookup/browse.do?ontName=MS&amp;termId=MS:1001132" TargetMode="External"/><Relationship Id="rId336" Type="http://schemas.openxmlformats.org/officeDocument/2006/relationships/hyperlink" Target="http://www.ebi.ac.uk/ontology-lookup/browse.do?ontName=MS&amp;termId=MS:1000903" TargetMode="External"/><Relationship Id="rId501" Type="http://schemas.openxmlformats.org/officeDocument/2006/relationships/hyperlink" Target="http://www.ebi.ac.uk/ontology-lookup/browse.do?ontName=MS&amp;termId=MS:1000914" TargetMode="External"/><Relationship Id="rId543" Type="http://schemas.openxmlformats.org/officeDocument/2006/relationships/hyperlink" Target="http://www.ebi.ac.uk/ontology-lookup/browse.do?ontName=MS&amp;termId=MS:1002028" TargetMode="External"/><Relationship Id="rId75" Type="http://schemas.openxmlformats.org/officeDocument/2006/relationships/hyperlink" Target="file:///C:\Work\PSI\mzQuantML\svn\documentation\version1.0\mzQuantML1.0.0-rc.doc" TargetMode="External"/><Relationship Id="rId140" Type="http://schemas.openxmlformats.org/officeDocument/2006/relationships/hyperlink" Target="http://www.ebi.ac.uk/ontology-lookup/browse.do?ontName=MS&amp;termId=MS:1000926" TargetMode="External"/><Relationship Id="rId182" Type="http://schemas.openxmlformats.org/officeDocument/2006/relationships/hyperlink" Target="http://www.ebi.ac.uk/ontology-lookup/browse.do?ontName=MS&amp;termId=MS:1000903" TargetMode="External"/><Relationship Id="rId378" Type="http://schemas.openxmlformats.org/officeDocument/2006/relationships/hyperlink" Target="http://www.ebi.ac.uk/ontology-lookup/browse.do?ontName=MS&amp;termId=MS:1000797" TargetMode="External"/><Relationship Id="rId403" Type="http://schemas.openxmlformats.org/officeDocument/2006/relationships/hyperlink" Target="http://www.ebi.ac.uk/ontology-lookup/browse.do?ontName=MS&amp;termId=MS:1000904" TargetMode="External"/><Relationship Id="rId585" Type="http://schemas.openxmlformats.org/officeDocument/2006/relationships/hyperlink" Target="http://www.ebi.ac.uk/ontology-lookup/browse.do?ontName=MS&amp;termId=MS:1001136" TargetMode="External"/><Relationship Id="rId750" Type="http://schemas.openxmlformats.org/officeDocument/2006/relationships/hyperlink" Target="http://www.ebi.ac.uk/ontology-lookup/browse.do?ontName=MS&amp;termId=MS:1000539" TargetMode="External"/><Relationship Id="rId792" Type="http://schemas.openxmlformats.org/officeDocument/2006/relationships/hyperlink" Target="http://fuge.sourceforge.net/dev/V1Final/FuGE-v1-SpecDoc.doc" TargetMode="External"/><Relationship Id="rId6" Type="http://schemas.openxmlformats.org/officeDocument/2006/relationships/webSettings" Target="webSettings.xml"/><Relationship Id="rId238" Type="http://schemas.openxmlformats.org/officeDocument/2006/relationships/hyperlink" Target="http://www.ebi.ac.uk/ontology-lookup/browse.do?ontName=MS&amp;termId=MS:1001135" TargetMode="External"/><Relationship Id="rId445" Type="http://schemas.openxmlformats.org/officeDocument/2006/relationships/hyperlink" Target="http://www.ebi.ac.uk/ontology-lookup/browse.do?ontName=MS&amp;termId=MS:1000797" TargetMode="External"/><Relationship Id="rId487" Type="http://schemas.openxmlformats.org/officeDocument/2006/relationships/hyperlink" Target="http://www.ebi.ac.uk/ontology-lookup/browse.do?ontName=MS&amp;termId=MS:1002128" TargetMode="External"/><Relationship Id="rId610" Type="http://schemas.openxmlformats.org/officeDocument/2006/relationships/hyperlink" Target="file:///C:\Work\PSI\mzQuantML\svn\documentation\version1.0\mzQuantML1.0.0-rc.doc" TargetMode="External"/><Relationship Id="rId652" Type="http://schemas.openxmlformats.org/officeDocument/2006/relationships/hyperlink" Target="file:///C:\Work\PSI\mzQuantML\svn\documentation\version1.0\mzQuantML1.0.0-rc.doc" TargetMode="External"/><Relationship Id="rId694" Type="http://schemas.openxmlformats.org/officeDocument/2006/relationships/image" Target="media/image13.png"/><Relationship Id="rId708" Type="http://schemas.openxmlformats.org/officeDocument/2006/relationships/hyperlink" Target="file:///C:\Work\PSI\mzQuantML\svn\documentation\version1.0\mzQuantML1.0.0-rc.doc" TargetMode="External"/><Relationship Id="rId291" Type="http://schemas.openxmlformats.org/officeDocument/2006/relationships/hyperlink" Target="http://www.ebi.ac.uk/ontology-lookup/browse.do?ontName=MS&amp;termId=MS:1000798" TargetMode="External"/><Relationship Id="rId305" Type="http://schemas.openxmlformats.org/officeDocument/2006/relationships/hyperlink" Target="http://www.ebi.ac.uk/ontology-lookup/browse.do?ontName=MS&amp;termId=MS:1001136" TargetMode="External"/><Relationship Id="rId347" Type="http://schemas.openxmlformats.org/officeDocument/2006/relationships/hyperlink" Target="http://www.ebi.ac.uk/ontology-lookup/browse.do?ontName=MS&amp;termId=MS:1001133" TargetMode="External"/><Relationship Id="rId512" Type="http://schemas.openxmlformats.org/officeDocument/2006/relationships/hyperlink" Target="http://www.ebi.ac.uk/ontology-lookup/browse.do?ontName=MS&amp;termId=MS:1001349" TargetMode="External"/><Relationship Id="rId44" Type="http://schemas.openxmlformats.org/officeDocument/2006/relationships/hyperlink" Target="file:///C:\Work\PSI\mzQuantML\svn\documentation\version1.0\mzQuantML1.0.0-rc.doc" TargetMode="External"/><Relationship Id="rId86" Type="http://schemas.openxmlformats.org/officeDocument/2006/relationships/hyperlink" Target="http://www.ebi.ac.uk/ontology-lookup/browse.do?ontName=MS&amp;termId=MS:1001142" TargetMode="External"/><Relationship Id="rId151" Type="http://schemas.openxmlformats.org/officeDocument/2006/relationships/hyperlink" Target="http://www.ebi.ac.uk/ontology-lookup/browse.do?ontName=MS&amp;termId=MS:1001136" TargetMode="External"/><Relationship Id="rId389" Type="http://schemas.openxmlformats.org/officeDocument/2006/relationships/hyperlink" Target="http://www.ebi.ac.uk/ontology-lookup/browse.do?ontName=MS&amp;termId=MS:1001131" TargetMode="External"/><Relationship Id="rId554" Type="http://schemas.openxmlformats.org/officeDocument/2006/relationships/hyperlink" Target="http://www.ebi.ac.uk/ontology-lookup/browse.do?ontName=MS&amp;termId=MS:1002029" TargetMode="External"/><Relationship Id="rId596" Type="http://schemas.openxmlformats.org/officeDocument/2006/relationships/hyperlink" Target="http://www.ebi.ac.uk/ontology-lookup/browse.do?ontName=MS&amp;termId=MS:1000926" TargetMode="External"/><Relationship Id="rId761" Type="http://schemas.openxmlformats.org/officeDocument/2006/relationships/hyperlink" Target="http://www.ebi.ac.uk/ontology-lookup/browse.do?ontName=MS&amp;termId=MS:1001946" TargetMode="External"/><Relationship Id="rId193" Type="http://schemas.openxmlformats.org/officeDocument/2006/relationships/hyperlink" Target="http://www.ebi.ac.uk/ontology-lookup/browse.do?ontName=MS&amp;termId=MS:1001133" TargetMode="External"/><Relationship Id="rId207" Type="http://schemas.openxmlformats.org/officeDocument/2006/relationships/hyperlink" Target="http://www.ebi.ac.uk/ontology-lookup/browse.do?ontName=MS&amp;termId=MS:1001030" TargetMode="External"/><Relationship Id="rId249" Type="http://schemas.openxmlformats.org/officeDocument/2006/relationships/hyperlink" Target="http://www.ebi.ac.uk/ontology-lookup/browse.do?ontName=MS&amp;termId=MS:1000904" TargetMode="External"/><Relationship Id="rId414" Type="http://schemas.openxmlformats.org/officeDocument/2006/relationships/hyperlink" Target="http://www.ebi.ac.uk/ontology-lookup/browse.do?ontName=MS&amp;termId=MS:1001135" TargetMode="External"/><Relationship Id="rId456" Type="http://schemas.openxmlformats.org/officeDocument/2006/relationships/hyperlink" Target="file:///C:\Work\PSI\mzQuantML\svn\documentation\version1.0\mzQuantML1.0.0-rc.doc" TargetMode="External"/><Relationship Id="rId498" Type="http://schemas.openxmlformats.org/officeDocument/2006/relationships/hyperlink" Target="http://www.ebi.ac.uk/ontology-lookup/browse.do?ontName=MS&amp;termId=MS:1001040" TargetMode="External"/><Relationship Id="rId621" Type="http://schemas.openxmlformats.org/officeDocument/2006/relationships/image" Target="media/image9.png"/><Relationship Id="rId663" Type="http://schemas.openxmlformats.org/officeDocument/2006/relationships/hyperlink" Target="http://www.ebi.ac.uk/ontology-lookup/browse.do?ontName=MS&amp;termId=MS:1002112" TargetMode="External"/><Relationship Id="rId13" Type="http://schemas.openxmlformats.org/officeDocument/2006/relationships/hyperlink" Target="http://www.psidev.info/mzml/" TargetMode="External"/><Relationship Id="rId109" Type="http://schemas.openxmlformats.org/officeDocument/2006/relationships/hyperlink" Target="http://www.ebi.ac.uk/ontology-lookup/browse.do?ontName=MS&amp;termId=MS:1001138" TargetMode="External"/><Relationship Id="rId260" Type="http://schemas.openxmlformats.org/officeDocument/2006/relationships/hyperlink" Target="http://www.ebi.ac.uk/ontology-lookup/browse.do?ontName=MS&amp;termId=MS:1001135" TargetMode="External"/><Relationship Id="rId316" Type="http://schemas.openxmlformats.org/officeDocument/2006/relationships/hyperlink" Target="http://www.ebi.ac.uk/ontology-lookup/browse.do?ontName=MS&amp;termId=MS:1000926" TargetMode="External"/><Relationship Id="rId523" Type="http://schemas.openxmlformats.org/officeDocument/2006/relationships/hyperlink" Target="file:///C:\Work\PSI\mzQuantML\svn\documentation\version1.0\mzQuantML1.0.0-rc.doc" TargetMode="External"/><Relationship Id="rId719" Type="http://schemas.openxmlformats.org/officeDocument/2006/relationships/hyperlink" Target="file:///C:\Work\PSI\mzQuantML\svn\documentation\version1.0\mzQuantML1.0.0-rc.doc" TargetMode="External"/><Relationship Id="rId55" Type="http://schemas.openxmlformats.org/officeDocument/2006/relationships/hyperlink" Target="http://www.ebi.ac.uk/ontology-lookup/browse.do?ontName=MS&amp;termId=MS:1001838" TargetMode="External"/><Relationship Id="rId97" Type="http://schemas.openxmlformats.org/officeDocument/2006/relationships/hyperlink" Target="file:///C:\Work\PSI\mzQuantML\svn\documentation\version1.0\mzQuantML1.0.0-rc.doc" TargetMode="External"/><Relationship Id="rId120" Type="http://schemas.openxmlformats.org/officeDocument/2006/relationships/hyperlink" Target="http://www.ebi.ac.uk/ontology-lookup/browse.do?ontName=MS&amp;termId=MS:1001035" TargetMode="External"/><Relationship Id="rId358" Type="http://schemas.openxmlformats.org/officeDocument/2006/relationships/hyperlink" Target="http://www.ebi.ac.uk/ontology-lookup/browse.do?ontName=MS&amp;termId=MS:1000903" TargetMode="External"/><Relationship Id="rId565" Type="http://schemas.openxmlformats.org/officeDocument/2006/relationships/hyperlink" Target="http://www.ebi.ac.uk/ontology-lookup/browse.do?ontName=MS&amp;termId=MS:1002029" TargetMode="External"/><Relationship Id="rId730" Type="http://schemas.openxmlformats.org/officeDocument/2006/relationships/hyperlink" Target="file:///C:\Work\PSI\mzQuantML\svn\documentation\version1.0\mzQuantML1.0.0-rc.doc" TargetMode="External"/><Relationship Id="rId772" Type="http://schemas.openxmlformats.org/officeDocument/2006/relationships/hyperlink" Target="file:///C:\Work\PSI\mzQuantML\svn\documentation\version1.0\mzQuantML1.0.0-rc.doc" TargetMode="External"/><Relationship Id="rId162" Type="http://schemas.openxmlformats.org/officeDocument/2006/relationships/hyperlink" Target="http://www.ebi.ac.uk/ontology-lookup/browse.do?ontName=MS&amp;termId=MS:1000926" TargetMode="External"/><Relationship Id="rId218" Type="http://schemas.openxmlformats.org/officeDocument/2006/relationships/hyperlink" Target="http://www.ebi.ac.uk/ontology-lookup/browse.do?ontName=MS&amp;termId=MS:1001137" TargetMode="External"/><Relationship Id="rId425" Type="http://schemas.openxmlformats.org/officeDocument/2006/relationships/hyperlink" Target="http://www.ebi.ac.uk/ontology-lookup/browse.do?ontName=MS&amp;termId=MS:1000904" TargetMode="External"/><Relationship Id="rId467" Type="http://schemas.openxmlformats.org/officeDocument/2006/relationships/image" Target="media/image7.png"/><Relationship Id="rId632" Type="http://schemas.openxmlformats.org/officeDocument/2006/relationships/hyperlink" Target="http://www.ebi.ac.uk/ontology-lookup/browse.do?ontName=MS&amp;termId=MS:1001862" TargetMode="External"/><Relationship Id="rId271" Type="http://schemas.openxmlformats.org/officeDocument/2006/relationships/hyperlink" Target="http://www.ebi.ac.uk/ontology-lookup/browse.do?ontName=MS&amp;termId=MS:1000904" TargetMode="External"/><Relationship Id="rId674" Type="http://schemas.openxmlformats.org/officeDocument/2006/relationships/hyperlink" Target="file:///C:\Work\PSI\mzQuantML\svn\documentation\version1.0\mzQuantML1.0.0-rc.doc" TargetMode="External"/><Relationship Id="rId24" Type="http://schemas.openxmlformats.org/officeDocument/2006/relationships/hyperlink" Target="http://code.google.com/p/mzquantml/source/browse/trunk/examples/version1.0-rc3/label-free/" TargetMode="External"/><Relationship Id="rId66" Type="http://schemas.openxmlformats.org/officeDocument/2006/relationships/hyperlink" Target="file:///C:\Work\PSI\mzQuantML\svn\documentation\version1.0\mzQuantML1.0.0-rc.doc" TargetMode="External"/><Relationship Id="rId131" Type="http://schemas.openxmlformats.org/officeDocument/2006/relationships/hyperlink" Target="http://www.ebi.ac.uk/ontology-lookup/browse.do?ontName=MS&amp;termId=MS:1001138" TargetMode="External"/><Relationship Id="rId327" Type="http://schemas.openxmlformats.org/officeDocument/2006/relationships/hyperlink" Target="http://www.ebi.ac.uk/ontology-lookup/browse.do?ontName=MS&amp;termId=MS:1001136" TargetMode="External"/><Relationship Id="rId369" Type="http://schemas.openxmlformats.org/officeDocument/2006/relationships/hyperlink" Target="http://www.ebi.ac.uk/ontology-lookup/browse.do?ontName=MS&amp;termId=MS:1001133" TargetMode="External"/><Relationship Id="rId534" Type="http://schemas.openxmlformats.org/officeDocument/2006/relationships/hyperlink" Target="file:///C:\Work\PSI\mzQuantML\svn\documentation\version1.0\mzQuantML1.0.0-rc.doc" TargetMode="External"/><Relationship Id="rId576" Type="http://schemas.openxmlformats.org/officeDocument/2006/relationships/hyperlink" Target="file:///C:\Work\PSI\mzQuantML\svn\documentation\version1.0\mzQuantML1.0.0-rc.doc" TargetMode="External"/><Relationship Id="rId741" Type="http://schemas.openxmlformats.org/officeDocument/2006/relationships/hyperlink" Target="file:///C:\Work\PSI\mzQuantML\svn\documentation\version1.0\mzQuantML1.0.0-rc.doc" TargetMode="External"/><Relationship Id="rId783" Type="http://schemas.openxmlformats.org/officeDocument/2006/relationships/hyperlink" Target="http://www.ebi.ac.uk/ontology-lookup/browse.do?ontName=MS&amp;termId=MS:1001815" TargetMode="External"/><Relationship Id="rId173" Type="http://schemas.openxmlformats.org/officeDocument/2006/relationships/hyperlink" Target="http://www.ebi.ac.uk/ontology-lookup/browse.do?ontName=MS&amp;termId=MS:1001136" TargetMode="External"/><Relationship Id="rId229" Type="http://schemas.openxmlformats.org/officeDocument/2006/relationships/hyperlink" Target="http://www.ebi.ac.uk/ontology-lookup/browse.do?ontName=MS&amp;termId=MS:1001030" TargetMode="External"/><Relationship Id="rId380" Type="http://schemas.openxmlformats.org/officeDocument/2006/relationships/hyperlink" Target="http://www.ebi.ac.uk/ontology-lookup/browse.do?ontName=MS&amp;termId=MS:1000903" TargetMode="External"/><Relationship Id="rId436" Type="http://schemas.openxmlformats.org/officeDocument/2006/relationships/hyperlink" Target="http://www.ebi.ac.uk/ontology-lookup/browse.do?ontName=MS&amp;termId=MS:1001133" TargetMode="External"/><Relationship Id="rId601" Type="http://schemas.openxmlformats.org/officeDocument/2006/relationships/hyperlink" Target="file:///C:\Work\PSI\mzQuantML\svn\documentation\version1.0\mzQuantML1.0.0-rc.doc" TargetMode="External"/><Relationship Id="rId643" Type="http://schemas.openxmlformats.org/officeDocument/2006/relationships/hyperlink" Target="file:///C:\Work\PSI\mzQuantML\svn\documentation\version1.0\mzQuantML1.0.0-rc.doc" TargetMode="External"/><Relationship Id="rId240" Type="http://schemas.openxmlformats.org/officeDocument/2006/relationships/hyperlink" Target="http://www.ebi.ac.uk/ontology-lookup/browse.do?ontName=MS&amp;termId=MS:1001137" TargetMode="External"/><Relationship Id="rId478" Type="http://schemas.openxmlformats.org/officeDocument/2006/relationships/hyperlink" Target="http://www.ebi.ac.uk/ontology-lookup/browse.do?ontName=MS&amp;termId=MS:1000563" TargetMode="External"/><Relationship Id="rId685" Type="http://schemas.openxmlformats.org/officeDocument/2006/relationships/hyperlink" Target="file:///C:\Work\PSI\mzQuantML\svn\documentation\version1.0\mzQuantML1.0.0-rc.doc" TargetMode="External"/><Relationship Id="rId35" Type="http://schemas.openxmlformats.org/officeDocument/2006/relationships/hyperlink" Target="file:///C:\Work\PSI\mzQuantML\svn\documentation\version1.0\mzQuantML1.0.0-rc.doc" TargetMode="External"/><Relationship Id="rId77" Type="http://schemas.openxmlformats.org/officeDocument/2006/relationships/hyperlink" Target="file:///C:\Work\PSI\mzQuantML\svn\documentation\version1.0\mzQuantML1.0.0-rc.doc" TargetMode="External"/><Relationship Id="rId100" Type="http://schemas.openxmlformats.org/officeDocument/2006/relationships/hyperlink" Target="file:///C:\Work\PSI\mzQuantML\svn\documentation\version1.0\mzQuantML1.0.0-rc.doc" TargetMode="External"/><Relationship Id="rId282" Type="http://schemas.openxmlformats.org/officeDocument/2006/relationships/hyperlink" Target="http://www.ebi.ac.uk/ontology-lookup/browse.do?ontName=MS&amp;termId=MS:1001135" TargetMode="External"/><Relationship Id="rId338" Type="http://schemas.openxmlformats.org/officeDocument/2006/relationships/hyperlink" Target="http://www.ebi.ac.uk/ontology-lookup/browse.do?ontName=MS&amp;termId=MS:1000926" TargetMode="External"/><Relationship Id="rId503" Type="http://schemas.openxmlformats.org/officeDocument/2006/relationships/hyperlink" Target="http://www.ebi.ac.uk/ontology-lookup/browse.do?ontName=MS&amp;termId=MS:1001199" TargetMode="External"/><Relationship Id="rId545" Type="http://schemas.openxmlformats.org/officeDocument/2006/relationships/hyperlink" Target="http://www.ebi.ac.uk/ontology-lookup/browse.do?ontName=MS&amp;termId=MS:1002030" TargetMode="External"/><Relationship Id="rId587" Type="http://schemas.openxmlformats.org/officeDocument/2006/relationships/hyperlink" Target="http://www.ebi.ac.uk/ontology-lookup/browse.do?ontName=MS&amp;termId=MS:1001138" TargetMode="External"/><Relationship Id="rId710" Type="http://schemas.openxmlformats.org/officeDocument/2006/relationships/hyperlink" Target="http://www.ebi.ac.uk/ontology-lookup/browse.do?ontName=MS&amp;termId=MS:1001823" TargetMode="External"/><Relationship Id="rId752" Type="http://schemas.openxmlformats.org/officeDocument/2006/relationships/hyperlink" Target="http://www.ebi.ac.uk/ontology-lookup/browse.do?ontName=MS&amp;termId=MS:1000600" TargetMode="External"/><Relationship Id="rId8" Type="http://schemas.openxmlformats.org/officeDocument/2006/relationships/endnotes" Target="endnotes.xml"/><Relationship Id="rId142" Type="http://schemas.openxmlformats.org/officeDocument/2006/relationships/hyperlink" Target="http://www.ebi.ac.uk/ontology-lookup/browse.do?ontName=MS&amp;termId=MS:1001035" TargetMode="External"/><Relationship Id="rId184" Type="http://schemas.openxmlformats.org/officeDocument/2006/relationships/hyperlink" Target="http://www.ebi.ac.uk/ontology-lookup/browse.do?ontName=MS&amp;termId=MS:1000926" TargetMode="External"/><Relationship Id="rId391" Type="http://schemas.openxmlformats.org/officeDocument/2006/relationships/hyperlink" Target="http://www.ebi.ac.uk/ontology-lookup/browse.do?ontName=MS&amp;termId=MS:1001133" TargetMode="External"/><Relationship Id="rId405" Type="http://schemas.openxmlformats.org/officeDocument/2006/relationships/hyperlink" Target="http://www.ebi.ac.uk/ontology-lookup/browse.do?ontName=MS&amp;termId=MS:1001030" TargetMode="External"/><Relationship Id="rId447" Type="http://schemas.openxmlformats.org/officeDocument/2006/relationships/hyperlink" Target="http://www.ebi.ac.uk/ontology-lookup/browse.do?ontName=MS&amp;termId=MS:1000903" TargetMode="External"/><Relationship Id="rId612" Type="http://schemas.openxmlformats.org/officeDocument/2006/relationships/hyperlink" Target="file:///C:\Work\PSI\mzQuantML\svn\documentation\version1.0\mzQuantML1.0.0-rc.doc" TargetMode="External"/><Relationship Id="rId794" Type="http://schemas.openxmlformats.org/officeDocument/2006/relationships/footer" Target="footer1.xml"/><Relationship Id="rId251" Type="http://schemas.openxmlformats.org/officeDocument/2006/relationships/hyperlink" Target="http://www.ebi.ac.uk/ontology-lookup/browse.do?ontName=MS&amp;termId=MS:1001030" TargetMode="External"/><Relationship Id="rId489" Type="http://schemas.openxmlformats.org/officeDocument/2006/relationships/hyperlink" Target="http://www.ebi.ac.uk/ontology-lookup/browse.do?ontName=MS&amp;termId=MS:1000742" TargetMode="External"/><Relationship Id="rId654" Type="http://schemas.openxmlformats.org/officeDocument/2006/relationships/hyperlink" Target="http://www.ebi.ac.uk/ontology-lookup/browse.do?ontName=MS&amp;termId=MS:1002113" TargetMode="External"/><Relationship Id="rId696" Type="http://schemas.openxmlformats.org/officeDocument/2006/relationships/hyperlink" Target="file:///C:\Work\PSI\mzQuantML\svn\documentation\version1.0\mzQuantML1.0.0-rc.doc" TargetMode="External"/><Relationship Id="rId46" Type="http://schemas.openxmlformats.org/officeDocument/2006/relationships/hyperlink" Target="file:///C:\Work\PSI\mzQuantML\svn\documentation\version1.0\mzQuantML1.0.0-rc.doc" TargetMode="External"/><Relationship Id="rId293" Type="http://schemas.openxmlformats.org/officeDocument/2006/relationships/hyperlink" Target="http://www.ebi.ac.uk/ontology-lookup/browse.do?ontName=MS&amp;termId=MS:1000904" TargetMode="External"/><Relationship Id="rId307" Type="http://schemas.openxmlformats.org/officeDocument/2006/relationships/hyperlink" Target="http://www.ebi.ac.uk/ontology-lookup/browse.do?ontName=MS&amp;termId=MS:1001138" TargetMode="External"/><Relationship Id="rId349" Type="http://schemas.openxmlformats.org/officeDocument/2006/relationships/hyperlink" Target="http://www.ebi.ac.uk/ontology-lookup/browse.do?ontName=MS&amp;termId=MS:1001136" TargetMode="External"/><Relationship Id="rId514" Type="http://schemas.openxmlformats.org/officeDocument/2006/relationships/hyperlink" Target="http://www.ebi.ac.uk/ontology-lookup/browse.do?ontName=MS&amp;termId=MS:1001351" TargetMode="External"/><Relationship Id="rId556" Type="http://schemas.openxmlformats.org/officeDocument/2006/relationships/hyperlink" Target="http://www.ebi.ac.uk/ontology-lookup/browse.do?ontName=MS&amp;termId=MS:1002038" TargetMode="External"/><Relationship Id="rId721" Type="http://schemas.openxmlformats.org/officeDocument/2006/relationships/hyperlink" Target="file:///C:\Work\PSI\mzQuantML\svn\documentation\version1.0\mzQuantML1.0.0-rc.doc" TargetMode="External"/><Relationship Id="rId763" Type="http://schemas.openxmlformats.org/officeDocument/2006/relationships/hyperlink" Target="http://www.ebi.ac.uk/ontology-lookup/browse.do?ontName=MS&amp;termId=MS:1001948" TargetMode="External"/><Relationship Id="rId88" Type="http://schemas.openxmlformats.org/officeDocument/2006/relationships/hyperlink" Target="http://www.ebi.ac.uk/ontology-lookup/browse.do?ontName=MS&amp;termId=MS:1001286" TargetMode="External"/><Relationship Id="rId111" Type="http://schemas.openxmlformats.org/officeDocument/2006/relationships/hyperlink" Target="http://www.ebi.ac.uk/ontology-lookup/browse.do?ontName=MS&amp;termId=MS:1001805" TargetMode="External"/><Relationship Id="rId153" Type="http://schemas.openxmlformats.org/officeDocument/2006/relationships/hyperlink" Target="http://www.ebi.ac.uk/ontology-lookup/browse.do?ontName=MS&amp;termId=MS:1001138" TargetMode="External"/><Relationship Id="rId195" Type="http://schemas.openxmlformats.org/officeDocument/2006/relationships/hyperlink" Target="http://www.ebi.ac.uk/ontology-lookup/browse.do?ontName=MS&amp;termId=MS:1001136" TargetMode="External"/><Relationship Id="rId209" Type="http://schemas.openxmlformats.org/officeDocument/2006/relationships/hyperlink" Target="http://www.ebi.ac.uk/ontology-lookup/browse.do?ontName=MS&amp;termId=MS:1001036" TargetMode="External"/><Relationship Id="rId360" Type="http://schemas.openxmlformats.org/officeDocument/2006/relationships/hyperlink" Target="http://www.ebi.ac.uk/ontology-lookup/browse.do?ontName=MS&amp;termId=MS:1000926" TargetMode="External"/><Relationship Id="rId416" Type="http://schemas.openxmlformats.org/officeDocument/2006/relationships/hyperlink" Target="http://www.ebi.ac.uk/ontology-lookup/browse.do?ontName=MS&amp;termId=MS:1001137" TargetMode="External"/><Relationship Id="rId598" Type="http://schemas.openxmlformats.org/officeDocument/2006/relationships/hyperlink" Target="http://www.ebi.ac.uk/ontology-lookup/browse.do?ontName=MS&amp;termId=MS:1001035" TargetMode="External"/><Relationship Id="rId220" Type="http://schemas.openxmlformats.org/officeDocument/2006/relationships/hyperlink" Target="http://www.ebi.ac.uk/ontology-lookup/browse.do?ontName=MS&amp;termId=MS:1001141" TargetMode="External"/><Relationship Id="rId458" Type="http://schemas.openxmlformats.org/officeDocument/2006/relationships/hyperlink" Target="http://www.ebi.ac.uk/ontology-lookup/browse.do?ontName=MS&amp;termId=MS:1001829" TargetMode="External"/><Relationship Id="rId623" Type="http://schemas.openxmlformats.org/officeDocument/2006/relationships/hyperlink" Target="file:///C:\Work\PSI\mzQuantML\svn\documentation\version1.0\mzQuantML1.0.0-rc.doc" TargetMode="External"/><Relationship Id="rId665" Type="http://schemas.openxmlformats.org/officeDocument/2006/relationships/hyperlink" Target="file:///C:\Work\PSI\mzQuantML\svn\documentation\version1.0\mzQuantML1.0.0-rc.doc" TargetMode="External"/><Relationship Id="rId15" Type="http://schemas.openxmlformats.org/officeDocument/2006/relationships/hyperlink" Target="mailto:psidev-ms-vocab@lists.sourceforge.net" TargetMode="External"/><Relationship Id="rId57" Type="http://schemas.openxmlformats.org/officeDocument/2006/relationships/hyperlink" Target="http://www.ebi.ac.uk/ontology-lookup/browse.do?ontName=MS&amp;termId=MS:1002001" TargetMode="External"/><Relationship Id="rId262" Type="http://schemas.openxmlformats.org/officeDocument/2006/relationships/hyperlink" Target="http://www.ebi.ac.uk/ontology-lookup/browse.do?ontName=MS&amp;termId=MS:1001137" TargetMode="External"/><Relationship Id="rId318" Type="http://schemas.openxmlformats.org/officeDocument/2006/relationships/hyperlink" Target="http://www.ebi.ac.uk/ontology-lookup/browse.do?ontName=MS&amp;termId=MS:1001035" TargetMode="External"/><Relationship Id="rId525" Type="http://schemas.openxmlformats.org/officeDocument/2006/relationships/hyperlink" Target="file:///C:\Work\PSI\mzQuantML\svn\documentation\version1.0\mzQuantML1.0.0-rc.doc" TargetMode="External"/><Relationship Id="rId567" Type="http://schemas.openxmlformats.org/officeDocument/2006/relationships/hyperlink" Target="http://www.ebi.ac.uk/ontology-lookup/browse.do?ontName=MS&amp;termId=MS:1002038" TargetMode="External"/><Relationship Id="rId732" Type="http://schemas.openxmlformats.org/officeDocument/2006/relationships/hyperlink" Target="file:///C:\Work\PSI\mzQuantML\svn\documentation\version1.0\mzQuantML1.0.0-rc.doc" TargetMode="External"/><Relationship Id="rId99" Type="http://schemas.openxmlformats.org/officeDocument/2006/relationships/image" Target="media/image6.png"/><Relationship Id="rId122" Type="http://schemas.openxmlformats.org/officeDocument/2006/relationships/hyperlink" Target="http://www.ebi.ac.uk/ontology-lookup/browse.do?ontName=MS&amp;termId=MS:1001405" TargetMode="External"/><Relationship Id="rId164" Type="http://schemas.openxmlformats.org/officeDocument/2006/relationships/hyperlink" Target="http://www.ebi.ac.uk/ontology-lookup/browse.do?ontName=MS&amp;termId=MS:1001035" TargetMode="External"/><Relationship Id="rId371" Type="http://schemas.openxmlformats.org/officeDocument/2006/relationships/hyperlink" Target="http://www.ebi.ac.uk/ontology-lookup/browse.do?ontName=MS&amp;termId=MS:1001136" TargetMode="External"/><Relationship Id="rId774" Type="http://schemas.openxmlformats.org/officeDocument/2006/relationships/hyperlink" Target="file:///C:\Work\PSI\mzQuantML\svn\documentation\version1.0\mzQuantML1.0.0-rc.doc" TargetMode="External"/><Relationship Id="rId427" Type="http://schemas.openxmlformats.org/officeDocument/2006/relationships/hyperlink" Target="http://www.ebi.ac.uk/ontology-lookup/browse.do?ontName=MS&amp;termId=MS:1001030" TargetMode="External"/><Relationship Id="rId469" Type="http://schemas.openxmlformats.org/officeDocument/2006/relationships/hyperlink" Target="http://www.ebi.ac.uk/ontology-lookup/browse.do?ontName=MS&amp;termId=MS:1001826" TargetMode="External"/><Relationship Id="rId634" Type="http://schemas.openxmlformats.org/officeDocument/2006/relationships/hyperlink" Target="http://www.ebi.ac.uk/ontology-lookup/browse.do?ontName=MS&amp;termId=MS:1001864" TargetMode="External"/><Relationship Id="rId676" Type="http://schemas.openxmlformats.org/officeDocument/2006/relationships/hyperlink" Target="http://www.ebi.ac.uk/ontology-lookup/browse.do?ontName=MS&amp;termId=MS:1001591" TargetMode="External"/><Relationship Id="rId26" Type="http://schemas.openxmlformats.org/officeDocument/2006/relationships/hyperlink" Target="http://code.google.com/p/mzquantml/source/browse/trunk/examples/version1.0-rc3/spectral-count/" TargetMode="External"/><Relationship Id="rId231" Type="http://schemas.openxmlformats.org/officeDocument/2006/relationships/hyperlink" Target="http://www.ebi.ac.uk/ontology-lookup/browse.do?ontName=MS&amp;termId=MS:1001036" TargetMode="External"/><Relationship Id="rId273" Type="http://schemas.openxmlformats.org/officeDocument/2006/relationships/hyperlink" Target="http://www.ebi.ac.uk/ontology-lookup/browse.do?ontName=MS&amp;termId=MS:1001030" TargetMode="External"/><Relationship Id="rId329" Type="http://schemas.openxmlformats.org/officeDocument/2006/relationships/hyperlink" Target="http://www.ebi.ac.uk/ontology-lookup/browse.do?ontName=MS&amp;termId=MS:1001138" TargetMode="External"/><Relationship Id="rId480" Type="http://schemas.openxmlformats.org/officeDocument/2006/relationships/hyperlink" Target="http://www.ebi.ac.uk/ontology-lookup/browse.do?ontName=MS&amp;termId=MS:1000565" TargetMode="External"/><Relationship Id="rId536" Type="http://schemas.openxmlformats.org/officeDocument/2006/relationships/hyperlink" Target="file:///C:\Work\PSI\mzQuantML\svn\documentation\version1.0\mzQuantML1.0.0-rc.doc" TargetMode="External"/><Relationship Id="rId701" Type="http://schemas.openxmlformats.org/officeDocument/2006/relationships/hyperlink" Target="http://www.ebi.ac.uk/ontology-lookup/browse.do?ontName=MS&amp;termId=MS:1001817" TargetMode="External"/><Relationship Id="rId68" Type="http://schemas.openxmlformats.org/officeDocument/2006/relationships/hyperlink" Target="http://www.ebi.ac.uk/ontology-lookup/browse.do?ontName=MS&amp;termId=MS:1002110" TargetMode="External"/><Relationship Id="rId133" Type="http://schemas.openxmlformats.org/officeDocument/2006/relationships/hyperlink" Target="http://www.ebi.ac.uk/ontology-lookup/browse.do?ontName=MS&amp;termId=MS:1001805" TargetMode="External"/><Relationship Id="rId175" Type="http://schemas.openxmlformats.org/officeDocument/2006/relationships/hyperlink" Target="http://www.ebi.ac.uk/ontology-lookup/browse.do?ontName=MS&amp;termId=MS:1001138" TargetMode="External"/><Relationship Id="rId340" Type="http://schemas.openxmlformats.org/officeDocument/2006/relationships/hyperlink" Target="http://www.ebi.ac.uk/ontology-lookup/browse.do?ontName=MS&amp;termId=MS:1001035" TargetMode="External"/><Relationship Id="rId578" Type="http://schemas.openxmlformats.org/officeDocument/2006/relationships/hyperlink" Target="file:///C:\Work\PSI\mzQuantML\svn\documentation\version1.0\mzQuantML1.0.0-rc.doc" TargetMode="External"/><Relationship Id="rId743" Type="http://schemas.openxmlformats.org/officeDocument/2006/relationships/hyperlink" Target="http://www.ebi.ac.uk/ontology-lookup/browse.do?ontName=MS&amp;termId=MS:1001456" TargetMode="External"/><Relationship Id="rId785" Type="http://schemas.openxmlformats.org/officeDocument/2006/relationships/hyperlink" Target="file:///C:\Work\PSI\mzQuantML\svn\documentation\version1.0\mzQuantML1.0.0-rc.doc" TargetMode="External"/><Relationship Id="rId200" Type="http://schemas.openxmlformats.org/officeDocument/2006/relationships/hyperlink" Target="http://www.ebi.ac.uk/ontology-lookup/browse.do?ontName=MS&amp;termId=MS:1001405" TargetMode="External"/><Relationship Id="rId382" Type="http://schemas.openxmlformats.org/officeDocument/2006/relationships/hyperlink" Target="http://www.ebi.ac.uk/ontology-lookup/browse.do?ontName=MS&amp;termId=MS:1000926" TargetMode="External"/><Relationship Id="rId438" Type="http://schemas.openxmlformats.org/officeDocument/2006/relationships/hyperlink" Target="http://www.ebi.ac.uk/ontology-lookup/browse.do?ontName=MS&amp;termId=MS:1001136" TargetMode="External"/><Relationship Id="rId603" Type="http://schemas.openxmlformats.org/officeDocument/2006/relationships/hyperlink" Target="file:///C:\Work\PSI\mzQuantML\svn\documentation\version1.0\mzQuantML1.0.0-rc.doc" TargetMode="External"/><Relationship Id="rId645" Type="http://schemas.openxmlformats.org/officeDocument/2006/relationships/hyperlink" Target="http://www.ebi.ac.uk/ontology-lookup/browse.do?ontName=MS&amp;termId=MS:1000883" TargetMode="External"/><Relationship Id="rId687" Type="http://schemas.openxmlformats.org/officeDocument/2006/relationships/hyperlink" Target="file:///C:\Work\PSI\mzQuantML\svn\documentation\version1.0\mzQuantML1.0.0-rc.doc" TargetMode="External"/><Relationship Id="rId242" Type="http://schemas.openxmlformats.org/officeDocument/2006/relationships/hyperlink" Target="http://www.ebi.ac.uk/ontology-lookup/browse.do?ontName=MS&amp;termId=MS:1001141" TargetMode="External"/><Relationship Id="rId284" Type="http://schemas.openxmlformats.org/officeDocument/2006/relationships/hyperlink" Target="http://www.ebi.ac.uk/ontology-lookup/browse.do?ontName=MS&amp;termId=MS:1001137" TargetMode="External"/><Relationship Id="rId491" Type="http://schemas.openxmlformats.org/officeDocument/2006/relationships/hyperlink" Target="http://www.ebi.ac.uk/ontology-lookup/browse.do?ontName=MS&amp;termId=MS:1001107" TargetMode="External"/><Relationship Id="rId505" Type="http://schemas.openxmlformats.org/officeDocument/2006/relationships/hyperlink" Target="http://www.ebi.ac.uk/ontology-lookup/browse.do?ontName=MS&amp;termId=MS:1001242" TargetMode="External"/><Relationship Id="rId712" Type="http://schemas.openxmlformats.org/officeDocument/2006/relationships/hyperlink" Target="file:///C:\Work\PSI\mzQuantML\svn\documentation\version1.0\mzQuantML1.0.0-rc.doc" TargetMode="External"/><Relationship Id="rId37" Type="http://schemas.openxmlformats.org/officeDocument/2006/relationships/hyperlink" Target="file:///C:\Work\PSI\mzQuantML\svn\documentation\version1.0\mzQuantML1.0.0-rc.doc" TargetMode="External"/><Relationship Id="rId79" Type="http://schemas.openxmlformats.org/officeDocument/2006/relationships/hyperlink" Target="file:///C:\Work\PSI\mzQuantML\svn\documentation\version1.0\mzQuantML1.0.0-rc.doc" TargetMode="External"/><Relationship Id="rId102" Type="http://schemas.openxmlformats.org/officeDocument/2006/relationships/hyperlink" Target="http://www.ebi.ac.uk/ontology-lookup/browse.do?ontName=MS&amp;termId=MS:1001130" TargetMode="External"/><Relationship Id="rId144" Type="http://schemas.openxmlformats.org/officeDocument/2006/relationships/hyperlink" Target="http://www.ebi.ac.uk/ontology-lookup/browse.do?ontName=MS&amp;termId=MS:1001405" TargetMode="External"/><Relationship Id="rId547" Type="http://schemas.openxmlformats.org/officeDocument/2006/relationships/hyperlink" Target="http://www.ebi.ac.uk/ontology-lookup/browse.do?ontName=MS&amp;termId=UNIMOD:0" TargetMode="External"/><Relationship Id="rId589" Type="http://schemas.openxmlformats.org/officeDocument/2006/relationships/hyperlink" Target="http://www.ebi.ac.uk/ontology-lookup/browse.do?ontName=MS&amp;termId=MS:1001805" TargetMode="External"/><Relationship Id="rId754" Type="http://schemas.openxmlformats.org/officeDocument/2006/relationships/hyperlink" Target="http://www.ebi.ac.uk/ontology-lookup/browse.do?ontName=MS&amp;termId=MS:1001456" TargetMode="External"/><Relationship Id="rId796" Type="http://schemas.openxmlformats.org/officeDocument/2006/relationships/fontTable" Target="fontTable.xml"/><Relationship Id="rId90" Type="http://schemas.openxmlformats.org/officeDocument/2006/relationships/hyperlink" Target="http://www.ebi.ac.uk/ontology-lookup/browse.do?ontName=MS&amp;termId=MS:1001288" TargetMode="External"/><Relationship Id="rId186" Type="http://schemas.openxmlformats.org/officeDocument/2006/relationships/hyperlink" Target="http://www.ebi.ac.uk/ontology-lookup/browse.do?ontName=MS&amp;termId=MS:1001035" TargetMode="External"/><Relationship Id="rId351" Type="http://schemas.openxmlformats.org/officeDocument/2006/relationships/hyperlink" Target="http://www.ebi.ac.uk/ontology-lookup/browse.do?ontName=MS&amp;termId=MS:1001138" TargetMode="External"/><Relationship Id="rId393" Type="http://schemas.openxmlformats.org/officeDocument/2006/relationships/hyperlink" Target="http://www.ebi.ac.uk/ontology-lookup/browse.do?ontName=MS&amp;termId=MS:1001136" TargetMode="External"/><Relationship Id="rId407" Type="http://schemas.openxmlformats.org/officeDocument/2006/relationships/hyperlink" Target="http://www.ebi.ac.uk/ontology-lookup/browse.do?ontName=MS&amp;termId=MS:1001036" TargetMode="External"/><Relationship Id="rId449" Type="http://schemas.openxmlformats.org/officeDocument/2006/relationships/hyperlink" Target="http://www.ebi.ac.uk/ontology-lookup/browse.do?ontName=MS&amp;termId=MS:1000926" TargetMode="External"/><Relationship Id="rId614" Type="http://schemas.openxmlformats.org/officeDocument/2006/relationships/hyperlink" Target="file:///C:\Work\PSI\mzQuantML\svn\documentation\version1.0\mzQuantML1.0.0-rc.doc" TargetMode="External"/><Relationship Id="rId656" Type="http://schemas.openxmlformats.org/officeDocument/2006/relationships/hyperlink" Target="file:///C:\Work\PSI\mzQuantML\svn\documentation\version1.0\mzQuantML1.0.0-rc.doc" TargetMode="External"/><Relationship Id="rId211" Type="http://schemas.openxmlformats.org/officeDocument/2006/relationships/hyperlink" Target="http://www.ebi.ac.uk/ontology-lookup/browse.do?ontName=MS&amp;termId=MS:1001805" TargetMode="External"/><Relationship Id="rId253" Type="http://schemas.openxmlformats.org/officeDocument/2006/relationships/hyperlink" Target="http://www.ebi.ac.uk/ontology-lookup/browse.do?ontName=MS&amp;termId=MS:1001036" TargetMode="External"/><Relationship Id="rId295" Type="http://schemas.openxmlformats.org/officeDocument/2006/relationships/hyperlink" Target="http://www.ebi.ac.uk/ontology-lookup/browse.do?ontName=MS&amp;termId=MS:1001030" TargetMode="External"/><Relationship Id="rId309" Type="http://schemas.openxmlformats.org/officeDocument/2006/relationships/hyperlink" Target="http://www.ebi.ac.uk/ontology-lookup/browse.do?ontName=MS&amp;termId=MS:1001805" TargetMode="External"/><Relationship Id="rId460" Type="http://schemas.openxmlformats.org/officeDocument/2006/relationships/hyperlink" Target="file:///C:\Work\PSI\mzQuantML\svn\documentation\version1.0\mzQuantML1.0.0-rc.doc" TargetMode="External"/><Relationship Id="rId516" Type="http://schemas.openxmlformats.org/officeDocument/2006/relationships/hyperlink" Target="http://www.ebi.ac.uk/ontology-lookup/browse.do?ontName=MS&amp;termId=MS:1001353" TargetMode="External"/><Relationship Id="rId698" Type="http://schemas.openxmlformats.org/officeDocument/2006/relationships/hyperlink" Target="file:///C:\Work\PSI\mzQuantML\svn\documentation\version1.0\mzQuantML1.0.0-rc.doc" TargetMode="External"/><Relationship Id="rId48" Type="http://schemas.openxmlformats.org/officeDocument/2006/relationships/hyperlink" Target="file:///C:\Work\PSI\mzQuantML\svn\documentation\version1.0\mzQuantML1.0.0-rc.doc" TargetMode="External"/><Relationship Id="rId113" Type="http://schemas.openxmlformats.org/officeDocument/2006/relationships/hyperlink" Target="http://www.ebi.ac.uk/ontology-lookup/browse.do?ontName=MS&amp;termId=MS:1000796" TargetMode="External"/><Relationship Id="rId320" Type="http://schemas.openxmlformats.org/officeDocument/2006/relationships/hyperlink" Target="http://www.ebi.ac.uk/ontology-lookup/browse.do?ontName=MS&amp;termId=MS:1001405" TargetMode="External"/><Relationship Id="rId558" Type="http://schemas.openxmlformats.org/officeDocument/2006/relationships/hyperlink" Target="http://www.ebi.ac.uk/ontology-lookup/browse.do?ontName=MS&amp;termId=UNIMOD:0" TargetMode="External"/><Relationship Id="rId723" Type="http://schemas.openxmlformats.org/officeDocument/2006/relationships/hyperlink" Target="http://www.ebi.ac.uk/ontology-lookup/browse.do?ontName=MS&amp;termId=MS:1000561" TargetMode="External"/><Relationship Id="rId765" Type="http://schemas.openxmlformats.org/officeDocument/2006/relationships/hyperlink" Target="http://www.ebi.ac.uk/ontology-lookup/browse.do?ontName=MS&amp;termId=MS:1002063" TargetMode="External"/><Relationship Id="rId155" Type="http://schemas.openxmlformats.org/officeDocument/2006/relationships/hyperlink" Target="http://www.ebi.ac.uk/ontology-lookup/browse.do?ontName=MS&amp;termId=MS:1001805" TargetMode="External"/><Relationship Id="rId197" Type="http://schemas.openxmlformats.org/officeDocument/2006/relationships/hyperlink" Target="http://www.ebi.ac.uk/ontology-lookup/browse.do?ontName=MS&amp;termId=MS:1001138" TargetMode="External"/><Relationship Id="rId362" Type="http://schemas.openxmlformats.org/officeDocument/2006/relationships/hyperlink" Target="http://www.ebi.ac.uk/ontology-lookup/browse.do?ontName=MS&amp;termId=MS:1001035" TargetMode="External"/><Relationship Id="rId418" Type="http://schemas.openxmlformats.org/officeDocument/2006/relationships/hyperlink" Target="http://www.ebi.ac.uk/ontology-lookup/browse.do?ontName=MS&amp;termId=MS:1001141" TargetMode="External"/><Relationship Id="rId625" Type="http://schemas.openxmlformats.org/officeDocument/2006/relationships/hyperlink" Target="file:///C:\Work\PSI\mzQuantML\svn\documentation\version1.0\mzQuantML1.0.0-rc.doc" TargetMode="External"/><Relationship Id="rId222" Type="http://schemas.openxmlformats.org/officeDocument/2006/relationships/hyperlink" Target="http://www.ebi.ac.uk/ontology-lookup/browse.do?ontName=MS&amp;termId=MS:1001405" TargetMode="External"/><Relationship Id="rId264" Type="http://schemas.openxmlformats.org/officeDocument/2006/relationships/hyperlink" Target="http://www.ebi.ac.uk/ontology-lookup/browse.do?ontName=MS&amp;termId=MS:1001141" TargetMode="External"/><Relationship Id="rId471" Type="http://schemas.openxmlformats.org/officeDocument/2006/relationships/hyperlink" Target="http://www.ebi.ac.uk/ontology-lookup/browse.do?ontName=MS&amp;termId=MS:1002122" TargetMode="External"/><Relationship Id="rId667" Type="http://schemas.openxmlformats.org/officeDocument/2006/relationships/hyperlink" Target="file:///C:\Work\PSI\mzQuantML\svn\documentation\version1.0\mzQuantML1.0.0-rc.doc" TargetMode="External"/><Relationship Id="rId17" Type="http://schemas.openxmlformats.org/officeDocument/2006/relationships/hyperlink" Target="http://www.ebi.ac.uk/chebi/" TargetMode="External"/><Relationship Id="rId59" Type="http://schemas.openxmlformats.org/officeDocument/2006/relationships/hyperlink" Target="http://www.ebi.ac.uk/ontology-lookup/browse.do?ontName=MS&amp;termId=MS:1002003" TargetMode="External"/><Relationship Id="rId124" Type="http://schemas.openxmlformats.org/officeDocument/2006/relationships/hyperlink" Target="http://www.ebi.ac.uk/ontology-lookup/browse.do?ontName=MS&amp;termId=MS:1001130" TargetMode="External"/><Relationship Id="rId527" Type="http://schemas.openxmlformats.org/officeDocument/2006/relationships/hyperlink" Target="file:///C:\Work\PSI\mzQuantML\svn\documentation\version1.0\mzQuantML1.0.0-rc.doc" TargetMode="External"/><Relationship Id="rId569" Type="http://schemas.openxmlformats.org/officeDocument/2006/relationships/hyperlink" Target="http://www.ebi.ac.uk/ontology-lookup/browse.do?ontName=MS&amp;termId=MS:1002119" TargetMode="External"/><Relationship Id="rId734" Type="http://schemas.openxmlformats.org/officeDocument/2006/relationships/hyperlink" Target="file:///C:\Work\PSI\mzQuantML\svn\documentation\version1.0\mzQuantML1.0.0-rc.doc" TargetMode="External"/><Relationship Id="rId776" Type="http://schemas.openxmlformats.org/officeDocument/2006/relationships/hyperlink" Target="http://www.ebi.ac.uk/ontology-lookup/browse.do?ontName=MS&amp;termId=MS:1001808" TargetMode="External"/><Relationship Id="rId70" Type="http://schemas.openxmlformats.org/officeDocument/2006/relationships/image" Target="media/image4.png"/><Relationship Id="rId166" Type="http://schemas.openxmlformats.org/officeDocument/2006/relationships/hyperlink" Target="http://www.ebi.ac.uk/ontology-lookup/browse.do?ontName=MS&amp;termId=MS:1001405" TargetMode="External"/><Relationship Id="rId331" Type="http://schemas.openxmlformats.org/officeDocument/2006/relationships/hyperlink" Target="http://www.ebi.ac.uk/ontology-lookup/browse.do?ontName=MS&amp;termId=MS:1001805" TargetMode="External"/><Relationship Id="rId373" Type="http://schemas.openxmlformats.org/officeDocument/2006/relationships/hyperlink" Target="http://www.ebi.ac.uk/ontology-lookup/browse.do?ontName=MS&amp;termId=MS:1001138" TargetMode="External"/><Relationship Id="rId429" Type="http://schemas.openxmlformats.org/officeDocument/2006/relationships/hyperlink" Target="http://www.ebi.ac.uk/ontology-lookup/browse.do?ontName=MS&amp;termId=MS:1001036" TargetMode="External"/><Relationship Id="rId580" Type="http://schemas.openxmlformats.org/officeDocument/2006/relationships/hyperlink" Target="http://www.ebi.ac.uk/ontology-lookup/browse.do?ontName=MS&amp;termId=MS:1001130" TargetMode="External"/><Relationship Id="rId636" Type="http://schemas.openxmlformats.org/officeDocument/2006/relationships/hyperlink" Target="http://www.ebi.ac.uk/ontology-lookup/browse.do?ontName=MS&amp;termId=MS:1001866" TargetMode="External"/><Relationship Id="rId1" Type="http://schemas.openxmlformats.org/officeDocument/2006/relationships/customXml" Target="../customXml/item1.xml"/><Relationship Id="rId233" Type="http://schemas.openxmlformats.org/officeDocument/2006/relationships/hyperlink" Target="http://www.ebi.ac.uk/ontology-lookup/browse.do?ontName=MS&amp;termId=MS:1001805" TargetMode="External"/><Relationship Id="rId440" Type="http://schemas.openxmlformats.org/officeDocument/2006/relationships/hyperlink" Target="http://www.ebi.ac.uk/ontology-lookup/browse.do?ontName=MS&amp;termId=MS:1001138" TargetMode="External"/><Relationship Id="rId678" Type="http://schemas.openxmlformats.org/officeDocument/2006/relationships/hyperlink" Target="http://www.ebi.ac.uk/ontology-lookup/browse.do?ontName=MS&amp;termId=MS:1001593" TargetMode="External"/><Relationship Id="rId28" Type="http://schemas.openxmlformats.org/officeDocument/2006/relationships/hyperlink" Target="http://code.google.com/p/mzquantml/source/browse/trunk/examples/version1.0-rc3/MS2Tag/" TargetMode="External"/><Relationship Id="rId275" Type="http://schemas.openxmlformats.org/officeDocument/2006/relationships/hyperlink" Target="http://www.ebi.ac.uk/ontology-lookup/browse.do?ontName=MS&amp;termId=MS:1001036" TargetMode="External"/><Relationship Id="rId300" Type="http://schemas.openxmlformats.org/officeDocument/2006/relationships/hyperlink" Target="http://www.ebi.ac.uk/ontology-lookup/browse.do?ontName=MS&amp;termId=MS:1001130" TargetMode="External"/><Relationship Id="rId482" Type="http://schemas.openxmlformats.org/officeDocument/2006/relationships/hyperlink" Target="http://www.ebi.ac.uk/ontology-lookup/browse.do?ontName=MS&amp;termId=MS:1000567" TargetMode="External"/><Relationship Id="rId538" Type="http://schemas.openxmlformats.org/officeDocument/2006/relationships/hyperlink" Target="http://www.ebi.ac.uk/ontology-lookup/browse.do?ontName=MS&amp;termId=MS:1001471" TargetMode="External"/><Relationship Id="rId703" Type="http://schemas.openxmlformats.org/officeDocument/2006/relationships/hyperlink" Target="http://www.ebi.ac.uk/ontology-lookup/browse.do?ontName=MS&amp;termId=MS:1001819" TargetMode="External"/><Relationship Id="rId745" Type="http://schemas.openxmlformats.org/officeDocument/2006/relationships/hyperlink" Target="http://www.ebi.ac.uk/ontology-lookup/browse.do?ontName=MS&amp;termId=MS:1000533" TargetMode="External"/><Relationship Id="rId81" Type="http://schemas.openxmlformats.org/officeDocument/2006/relationships/hyperlink" Target="file:///C:\Work\PSI\mzQuantML\svn\documentation\version1.0\mzQuantML1.0.0-rc.doc" TargetMode="External"/><Relationship Id="rId135" Type="http://schemas.openxmlformats.org/officeDocument/2006/relationships/hyperlink" Target="http://www.ebi.ac.uk/ontology-lookup/browse.do?ontName=MS&amp;termId=MS:1000796" TargetMode="External"/><Relationship Id="rId177" Type="http://schemas.openxmlformats.org/officeDocument/2006/relationships/hyperlink" Target="http://www.ebi.ac.uk/ontology-lookup/browse.do?ontName=MS&amp;termId=MS:1001805" TargetMode="External"/><Relationship Id="rId342" Type="http://schemas.openxmlformats.org/officeDocument/2006/relationships/hyperlink" Target="http://www.ebi.ac.uk/ontology-lookup/browse.do?ontName=MS&amp;termId=MS:1001405" TargetMode="External"/><Relationship Id="rId384" Type="http://schemas.openxmlformats.org/officeDocument/2006/relationships/hyperlink" Target="http://www.ebi.ac.uk/ontology-lookup/browse.do?ontName=MS&amp;termId=MS:1001035" TargetMode="External"/><Relationship Id="rId591" Type="http://schemas.openxmlformats.org/officeDocument/2006/relationships/hyperlink" Target="http://www.ebi.ac.uk/ontology-lookup/browse.do?ontName=MS&amp;termId=MS:1000796" TargetMode="External"/><Relationship Id="rId605" Type="http://schemas.openxmlformats.org/officeDocument/2006/relationships/hyperlink" Target="http://www.ebi.ac.uk/ontology-lookup/browse.do?ontName=MS&amp;termId=MS:1000587" TargetMode="External"/><Relationship Id="rId787" Type="http://schemas.openxmlformats.org/officeDocument/2006/relationships/hyperlink" Target="file:///C:\Work\PSI\mzQuantML\svn\documentation\version1.0\mzQuantML1.0.0-rc.doc" TargetMode="External"/><Relationship Id="rId202" Type="http://schemas.openxmlformats.org/officeDocument/2006/relationships/hyperlink" Target="http://www.ebi.ac.uk/ontology-lookup/browse.do?ontName=MS&amp;termId=MS:1000797" TargetMode="External"/><Relationship Id="rId244" Type="http://schemas.openxmlformats.org/officeDocument/2006/relationships/hyperlink" Target="http://www.ebi.ac.uk/ontology-lookup/browse.do?ontName=MS&amp;termId=MS:1001405" TargetMode="External"/><Relationship Id="rId647" Type="http://schemas.openxmlformats.org/officeDocument/2006/relationships/hyperlink" Target="http://www.ebi.ac.uk/ontology-lookup/browse.do?ontName=MS&amp;termId=MS:1000886" TargetMode="External"/><Relationship Id="rId689" Type="http://schemas.openxmlformats.org/officeDocument/2006/relationships/hyperlink" Target="file:///C:\Work\PSI\mzQuantML\svn\documentation\version1.0\mzQuantML1.0.0-rc.doc" TargetMode="External"/><Relationship Id="rId39" Type="http://schemas.openxmlformats.org/officeDocument/2006/relationships/hyperlink" Target="file:///C:\Work\PSI\mzQuantML\svn\documentation\version1.0\mzQuantML1.0.0-rc.doc" TargetMode="External"/><Relationship Id="rId286" Type="http://schemas.openxmlformats.org/officeDocument/2006/relationships/hyperlink" Target="http://www.ebi.ac.uk/ontology-lookup/browse.do?ontName=MS&amp;termId=MS:1001141" TargetMode="External"/><Relationship Id="rId451" Type="http://schemas.openxmlformats.org/officeDocument/2006/relationships/hyperlink" Target="http://www.ebi.ac.uk/ontology-lookup/browse.do?ontName=MS&amp;termId=MS:1001035" TargetMode="External"/><Relationship Id="rId493" Type="http://schemas.openxmlformats.org/officeDocument/2006/relationships/hyperlink" Target="http://www.ebi.ac.uk/ontology-lookup/browse.do?ontName=MS&amp;termId=MS:1001200" TargetMode="External"/><Relationship Id="rId507" Type="http://schemas.openxmlformats.org/officeDocument/2006/relationships/hyperlink" Target="http://www.ebi.ac.uk/ontology-lookup/browse.do?ontName=MS&amp;termId=MS:1001275" TargetMode="External"/><Relationship Id="rId549" Type="http://schemas.openxmlformats.org/officeDocument/2006/relationships/hyperlink" Target="http://www.ebi.ac.uk/ontology-lookup/browse.do?ontName=MS&amp;termId=MS:1001460" TargetMode="External"/><Relationship Id="rId714" Type="http://schemas.openxmlformats.org/officeDocument/2006/relationships/hyperlink" Target="http://www.ebi.ac.uk/ontology-lookup/browse.do?ontName=MS&amp;termId=MS:1001267" TargetMode="External"/><Relationship Id="rId756" Type="http://schemas.openxmlformats.org/officeDocument/2006/relationships/hyperlink" Target="http://www.ebi.ac.uk/ontology-lookup/browse.do?ontName=MS&amp;termId=MS:1000739" TargetMode="External"/><Relationship Id="rId50" Type="http://schemas.openxmlformats.org/officeDocument/2006/relationships/hyperlink" Target="file:///C:\Work\PSI\mzQuantML\svn\documentation\version1.0\mzQuantML1.0.0-rc.doc" TargetMode="External"/><Relationship Id="rId104" Type="http://schemas.openxmlformats.org/officeDocument/2006/relationships/hyperlink" Target="http://www.ebi.ac.uk/ontology-lookup/browse.do?ontName=MS&amp;termId=MS:1001132" TargetMode="External"/><Relationship Id="rId146" Type="http://schemas.openxmlformats.org/officeDocument/2006/relationships/hyperlink" Target="http://www.ebi.ac.uk/ontology-lookup/browse.do?ontName=MS&amp;termId=MS:1001130" TargetMode="External"/><Relationship Id="rId188" Type="http://schemas.openxmlformats.org/officeDocument/2006/relationships/hyperlink" Target="http://www.ebi.ac.uk/ontology-lookup/browse.do?ontName=MS&amp;termId=MS:1001405" TargetMode="External"/><Relationship Id="rId311" Type="http://schemas.openxmlformats.org/officeDocument/2006/relationships/hyperlink" Target="http://www.ebi.ac.uk/ontology-lookup/browse.do?ontName=MS&amp;termId=MS:1000796" TargetMode="External"/><Relationship Id="rId353" Type="http://schemas.openxmlformats.org/officeDocument/2006/relationships/hyperlink" Target="http://www.ebi.ac.uk/ontology-lookup/browse.do?ontName=MS&amp;termId=MS:1001805" TargetMode="External"/><Relationship Id="rId395" Type="http://schemas.openxmlformats.org/officeDocument/2006/relationships/hyperlink" Target="http://www.ebi.ac.uk/ontology-lookup/browse.do?ontName=MS&amp;termId=MS:1001138" TargetMode="External"/><Relationship Id="rId409" Type="http://schemas.openxmlformats.org/officeDocument/2006/relationships/hyperlink" Target="http://www.ebi.ac.uk/ontology-lookup/browse.do?ontName=MS&amp;termId=MS:1001805" TargetMode="External"/><Relationship Id="rId560" Type="http://schemas.openxmlformats.org/officeDocument/2006/relationships/hyperlink" Target="http://www.ebi.ac.uk/ontology-lookup/browse.do?ontName=MS&amp;termId=MS:1001460" TargetMode="External"/><Relationship Id="rId798" Type="http://schemas.microsoft.com/office/2011/relationships/commentsExtended" Target="commentsExtended.xml"/><Relationship Id="rId92" Type="http://schemas.openxmlformats.org/officeDocument/2006/relationships/hyperlink" Target="http://www.ebi.ac.uk/ontology-lookup/browse.do?ontName=MS&amp;termId=MS:1001290" TargetMode="External"/><Relationship Id="rId213" Type="http://schemas.openxmlformats.org/officeDocument/2006/relationships/hyperlink" Target="http://www.ebi.ac.uk/ontology-lookup/browse.do?ontName=MS&amp;termId=MS:1001131" TargetMode="External"/><Relationship Id="rId420" Type="http://schemas.openxmlformats.org/officeDocument/2006/relationships/hyperlink" Target="http://www.ebi.ac.uk/ontology-lookup/browse.do?ontName=MS&amp;termId=MS:1001405" TargetMode="External"/><Relationship Id="rId616" Type="http://schemas.openxmlformats.org/officeDocument/2006/relationships/hyperlink" Target="file:///C:\Work\PSI\mzQuantML\svn\documentation\version1.0\mzQuantML1.0.0-rc.doc" TargetMode="External"/><Relationship Id="rId658" Type="http://schemas.openxmlformats.org/officeDocument/2006/relationships/hyperlink" Target="file:///C:\Work\PSI\mzQuantML\svn\documentation\version1.0\mzQuantML1.0.0-rc.doc" TargetMode="External"/><Relationship Id="rId255" Type="http://schemas.openxmlformats.org/officeDocument/2006/relationships/hyperlink" Target="http://www.ebi.ac.uk/ontology-lookup/browse.do?ontName=MS&amp;termId=MS:1001805" TargetMode="External"/><Relationship Id="rId297" Type="http://schemas.openxmlformats.org/officeDocument/2006/relationships/hyperlink" Target="http://www.ebi.ac.uk/ontology-lookup/browse.do?ontName=MS&amp;termId=MS:1001036" TargetMode="External"/><Relationship Id="rId462" Type="http://schemas.openxmlformats.org/officeDocument/2006/relationships/hyperlink" Target="file:///C:\Work\PSI\mzQuantML\svn\documentation\version1.0\mzQuantML1.0.0-rc.doc" TargetMode="External"/><Relationship Id="rId518" Type="http://schemas.openxmlformats.org/officeDocument/2006/relationships/hyperlink" Target="file:///C:\Work\PSI\mzQuantML\svn\documentation\version1.0\mzQuantML1.0.0-rc.doc" TargetMode="External"/><Relationship Id="rId725" Type="http://schemas.openxmlformats.org/officeDocument/2006/relationships/hyperlink" Target="http://www.ebi.ac.uk/ontology-lookup/browse.do?ontName=MS&amp;termId=MS:1000569" TargetMode="External"/><Relationship Id="rId115" Type="http://schemas.openxmlformats.org/officeDocument/2006/relationships/hyperlink" Target="http://www.ebi.ac.uk/ontology-lookup/browse.do?ontName=MS&amp;termId=MS:1000798" TargetMode="External"/><Relationship Id="rId157" Type="http://schemas.openxmlformats.org/officeDocument/2006/relationships/hyperlink" Target="http://www.ebi.ac.uk/ontology-lookup/browse.do?ontName=MS&amp;termId=MS:1000796" TargetMode="External"/><Relationship Id="rId322" Type="http://schemas.openxmlformats.org/officeDocument/2006/relationships/hyperlink" Target="http://www.ebi.ac.uk/ontology-lookup/browse.do?ontName=MS&amp;termId=MS:1001130" TargetMode="External"/><Relationship Id="rId364" Type="http://schemas.openxmlformats.org/officeDocument/2006/relationships/hyperlink" Target="http://www.ebi.ac.uk/ontology-lookup/browse.do?ontName=MS&amp;termId=MS:1001405" TargetMode="External"/><Relationship Id="rId767" Type="http://schemas.openxmlformats.org/officeDocument/2006/relationships/hyperlink" Target="http://www.ebi.ac.uk/ontology-lookup/browse.do?ontName=MS&amp;termId=MS:1001832" TargetMode="External"/><Relationship Id="rId61" Type="http://schemas.openxmlformats.org/officeDocument/2006/relationships/hyperlink" Target="http://www.ebi.ac.uk/ontology-lookup/browse.do?ontName=MS&amp;termId=MS:1002010" TargetMode="External"/><Relationship Id="rId199" Type="http://schemas.openxmlformats.org/officeDocument/2006/relationships/hyperlink" Target="http://www.ebi.ac.uk/ontology-lookup/browse.do?ontName=MS&amp;termId=MS:1001805" TargetMode="External"/><Relationship Id="rId571" Type="http://schemas.openxmlformats.org/officeDocument/2006/relationships/hyperlink" Target="file:///C:\Work\PSI\mzQuantML\svn\documentation\version1.0\mzQuantML1.0.0-rc.doc" TargetMode="External"/><Relationship Id="rId627" Type="http://schemas.openxmlformats.org/officeDocument/2006/relationships/hyperlink" Target="http://www.ebi.ac.uk/ontology-lookup/browse.do?ontName=MS&amp;termId=MS:1000587" TargetMode="External"/><Relationship Id="rId669" Type="http://schemas.openxmlformats.org/officeDocument/2006/relationships/hyperlink" Target="file:///C:\Work\PSI\mzQuantML\svn\documentation\version1.0\mzQuantML1.0.0-rc.doc" TargetMode="External"/><Relationship Id="rId19" Type="http://schemas.openxmlformats.org/officeDocument/2006/relationships/hyperlink" Target="http://psidev.cvs.sourceforge.net/viewvc/psidev/psi/mod/data/PSI-MOD.obo" TargetMode="External"/><Relationship Id="rId224" Type="http://schemas.openxmlformats.org/officeDocument/2006/relationships/hyperlink" Target="http://www.ebi.ac.uk/ontology-lookup/browse.do?ontName=MS&amp;termId=MS:1000797" TargetMode="External"/><Relationship Id="rId266" Type="http://schemas.openxmlformats.org/officeDocument/2006/relationships/hyperlink" Target="http://www.ebi.ac.uk/ontology-lookup/browse.do?ontName=MS&amp;termId=MS:1001405" TargetMode="External"/><Relationship Id="rId431" Type="http://schemas.openxmlformats.org/officeDocument/2006/relationships/hyperlink" Target="file:///C:\Work\PSI\mzQuantML\svn\documentation\version1.0\mzQuantML1.0.0-rc.doc" TargetMode="External"/><Relationship Id="rId473" Type="http://schemas.openxmlformats.org/officeDocument/2006/relationships/hyperlink" Target="file:///C:\Work\PSI\mzQuantML\svn\documentation\version1.0\mzQuantML1.0.0-rc.doc" TargetMode="External"/><Relationship Id="rId529" Type="http://schemas.openxmlformats.org/officeDocument/2006/relationships/hyperlink" Target="file:///C:\Work\PSI\mzQuantML\svn\documentation\version1.0\mzQuantML1.0.0-rc.doc" TargetMode="External"/><Relationship Id="rId680" Type="http://schemas.openxmlformats.org/officeDocument/2006/relationships/hyperlink" Target="http://www.ebi.ac.uk/ontology-lookup/browse.do?ontName=MS&amp;termId=MS:1001595" TargetMode="External"/><Relationship Id="rId736" Type="http://schemas.openxmlformats.org/officeDocument/2006/relationships/hyperlink" Target="file:///C:\Work\PSI\mzQuantML\svn\documentation\version1.0\mzQuantML1.0.0-rc.doc" TargetMode="External"/><Relationship Id="rId30" Type="http://schemas.openxmlformats.org/officeDocument/2006/relationships/hyperlink" Target="http://code.google.com/p/mzquantml-validator/" TargetMode="External"/><Relationship Id="rId126" Type="http://schemas.openxmlformats.org/officeDocument/2006/relationships/hyperlink" Target="http://www.ebi.ac.uk/ontology-lookup/browse.do?ontName=MS&amp;termId=MS:1001132" TargetMode="External"/><Relationship Id="rId168" Type="http://schemas.openxmlformats.org/officeDocument/2006/relationships/hyperlink" Target="http://www.ebi.ac.uk/ontology-lookup/browse.do?ontName=MS&amp;termId=MS:1001130" TargetMode="External"/><Relationship Id="rId333" Type="http://schemas.openxmlformats.org/officeDocument/2006/relationships/hyperlink" Target="http://www.ebi.ac.uk/ontology-lookup/browse.do?ontName=MS&amp;termId=MS:1000796" TargetMode="External"/><Relationship Id="rId540" Type="http://schemas.openxmlformats.org/officeDocument/2006/relationships/hyperlink" Target="http://www.ebi.ac.uk/ontology-lookup/browse.do?ontName=MS&amp;termId=MS:1001524" TargetMode="External"/><Relationship Id="rId778" Type="http://schemas.openxmlformats.org/officeDocument/2006/relationships/hyperlink" Target="http://www.ebi.ac.uk/ontology-lookup/browse.do?ontName=MS&amp;termId=MS:1001810" TargetMode="External"/><Relationship Id="rId72" Type="http://schemas.openxmlformats.org/officeDocument/2006/relationships/hyperlink" Target="file:///C:\Work\PSI\mzQuantML\svn\documentation\version1.0\mzQuantML1.0.0-rc.doc" TargetMode="External"/><Relationship Id="rId375" Type="http://schemas.openxmlformats.org/officeDocument/2006/relationships/hyperlink" Target="http://www.ebi.ac.uk/ontology-lookup/browse.do?ontName=MS&amp;termId=MS:1001805" TargetMode="External"/><Relationship Id="rId582" Type="http://schemas.openxmlformats.org/officeDocument/2006/relationships/hyperlink" Target="http://www.ebi.ac.uk/ontology-lookup/browse.do?ontName=MS&amp;termId=MS:1001132" TargetMode="External"/><Relationship Id="rId638" Type="http://schemas.openxmlformats.org/officeDocument/2006/relationships/hyperlink" Target="http://www.ebi.ac.uk/ontology-lookup/browse.do?ontName=MS&amp;termId=MS:1002070" TargetMode="External"/><Relationship Id="rId3" Type="http://schemas.openxmlformats.org/officeDocument/2006/relationships/styles" Target="styles.xml"/><Relationship Id="rId235" Type="http://schemas.openxmlformats.org/officeDocument/2006/relationships/hyperlink" Target="http://www.ebi.ac.uk/ontology-lookup/browse.do?ontName=MS&amp;termId=MS:1001131" TargetMode="External"/><Relationship Id="rId277" Type="http://schemas.openxmlformats.org/officeDocument/2006/relationships/hyperlink" Target="http://www.ebi.ac.uk/ontology-lookup/browse.do?ontName=MS&amp;termId=MS:1001805" TargetMode="External"/><Relationship Id="rId400" Type="http://schemas.openxmlformats.org/officeDocument/2006/relationships/hyperlink" Target="http://www.ebi.ac.uk/ontology-lookup/browse.do?ontName=MS&amp;termId=MS:1000797" TargetMode="External"/><Relationship Id="rId442" Type="http://schemas.openxmlformats.org/officeDocument/2006/relationships/hyperlink" Target="http://www.ebi.ac.uk/ontology-lookup/browse.do?ontName=MS&amp;termId=MS:1001805" TargetMode="External"/><Relationship Id="rId484" Type="http://schemas.openxmlformats.org/officeDocument/2006/relationships/hyperlink" Target="http://www.ebi.ac.uk/ontology-lookup/browse.do?ontName=MS&amp;termId=MS:1000613" TargetMode="External"/><Relationship Id="rId705" Type="http://schemas.openxmlformats.org/officeDocument/2006/relationships/hyperlink" Target="http://www.ebi.ac.uk/ontology-lookup/browse.do?ontName=MS&amp;termId=MS:1001821" TargetMode="External"/><Relationship Id="rId137" Type="http://schemas.openxmlformats.org/officeDocument/2006/relationships/hyperlink" Target="http://www.ebi.ac.uk/ontology-lookup/browse.do?ontName=MS&amp;termId=MS:1000798" TargetMode="External"/><Relationship Id="rId302" Type="http://schemas.openxmlformats.org/officeDocument/2006/relationships/hyperlink" Target="http://www.ebi.ac.uk/ontology-lookup/browse.do?ontName=MS&amp;termId=MS:1001132" TargetMode="External"/><Relationship Id="rId344" Type="http://schemas.openxmlformats.org/officeDocument/2006/relationships/hyperlink" Target="http://www.ebi.ac.uk/ontology-lookup/browse.do?ontName=MS&amp;termId=MS:1001130" TargetMode="External"/><Relationship Id="rId691" Type="http://schemas.openxmlformats.org/officeDocument/2006/relationships/hyperlink" Target="file:///C:\Work\PSI\mzQuantML\svn\documentation\version1.0\mzQuantML1.0.0-rc.doc" TargetMode="External"/><Relationship Id="rId747" Type="http://schemas.openxmlformats.org/officeDocument/2006/relationships/hyperlink" Target="http://www.ebi.ac.uk/ontology-lookup/browse.do?ontName=MS&amp;termId=MS:1000535" TargetMode="External"/><Relationship Id="rId789" Type="http://schemas.openxmlformats.org/officeDocument/2006/relationships/hyperlink" Target="file:///C:\Work\PSI\mzQuantML\svn\documentation\version1.0\mzQuantML1.0.0-rc.doc" TargetMode="External"/><Relationship Id="rId41" Type="http://schemas.openxmlformats.org/officeDocument/2006/relationships/hyperlink" Target="file:///C:\Work\PSI\mzQuantML\svn\documentation\version1.0\mzQuantML1.0.0-rc.doc" TargetMode="External"/><Relationship Id="rId83" Type="http://schemas.openxmlformats.org/officeDocument/2006/relationships/hyperlink" Target="http://www.ebi.ac.uk/ontology-lookup/browse.do?ontName=MS&amp;termId=MS:1001013" TargetMode="External"/><Relationship Id="rId179" Type="http://schemas.openxmlformats.org/officeDocument/2006/relationships/hyperlink" Target="http://www.ebi.ac.uk/ontology-lookup/browse.do?ontName=MS&amp;termId=MS:1000796" TargetMode="External"/><Relationship Id="rId386" Type="http://schemas.openxmlformats.org/officeDocument/2006/relationships/hyperlink" Target="http://www.ebi.ac.uk/ontology-lookup/browse.do?ontName=MS&amp;termId=MS:1001405" TargetMode="External"/><Relationship Id="rId551" Type="http://schemas.openxmlformats.org/officeDocument/2006/relationships/hyperlink" Target="http://www.ebi.ac.uk/ontology-lookup/browse.do?ontName=MS&amp;termId=MS:1001525" TargetMode="External"/><Relationship Id="rId593" Type="http://schemas.openxmlformats.org/officeDocument/2006/relationships/hyperlink" Target="http://www.ebi.ac.uk/ontology-lookup/browse.do?ontName=MS&amp;termId=MS:1000798" TargetMode="External"/><Relationship Id="rId607" Type="http://schemas.openxmlformats.org/officeDocument/2006/relationships/hyperlink" Target="http://www.ebi.ac.uk/ontology-lookup/browse.do?ontName=MS&amp;termId=MS:1000586" TargetMode="External"/><Relationship Id="rId649" Type="http://schemas.openxmlformats.org/officeDocument/2006/relationships/hyperlink" Target="http://www.ebi.ac.uk/ontology-lookup/browse.do?ontName=MS&amp;termId=MS:1000934" TargetMode="External"/><Relationship Id="rId190" Type="http://schemas.openxmlformats.org/officeDocument/2006/relationships/hyperlink" Target="http://www.ebi.ac.uk/ontology-lookup/browse.do?ontName=MS&amp;termId=MS:1001130" TargetMode="External"/><Relationship Id="rId204" Type="http://schemas.openxmlformats.org/officeDocument/2006/relationships/hyperlink" Target="http://www.ebi.ac.uk/ontology-lookup/browse.do?ontName=MS&amp;termId=MS:1000903" TargetMode="External"/><Relationship Id="rId246" Type="http://schemas.openxmlformats.org/officeDocument/2006/relationships/hyperlink" Target="http://www.ebi.ac.uk/ontology-lookup/browse.do?ontName=MS&amp;termId=MS:1000797" TargetMode="External"/><Relationship Id="rId288" Type="http://schemas.openxmlformats.org/officeDocument/2006/relationships/hyperlink" Target="http://www.ebi.ac.uk/ontology-lookup/browse.do?ontName=MS&amp;termId=MS:1001405" TargetMode="External"/><Relationship Id="rId411" Type="http://schemas.openxmlformats.org/officeDocument/2006/relationships/hyperlink" Target="http://www.ebi.ac.uk/ontology-lookup/browse.do?ontName=MS&amp;termId=MS:1001131" TargetMode="External"/><Relationship Id="rId453" Type="http://schemas.openxmlformats.org/officeDocument/2006/relationships/hyperlink" Target="http://www.ebi.ac.uk/ontology-lookup/browse.do?ontName=MS&amp;termId=MS:1001405" TargetMode="External"/><Relationship Id="rId509" Type="http://schemas.openxmlformats.org/officeDocument/2006/relationships/hyperlink" Target="http://www.ebi.ac.uk/ontology-lookup/browse.do?ontName=MS&amp;termId=MS:1001040" TargetMode="External"/><Relationship Id="rId660" Type="http://schemas.openxmlformats.org/officeDocument/2006/relationships/hyperlink" Target="file:///C:\Work\PSI\mzQuantML\svn\documentation\version1.0\mzQuantML1.0.0-rc.doc" TargetMode="External"/><Relationship Id="rId106" Type="http://schemas.openxmlformats.org/officeDocument/2006/relationships/hyperlink" Target="http://www.ebi.ac.uk/ontology-lookup/browse.do?ontName=MS&amp;termId=MS:1001135" TargetMode="External"/><Relationship Id="rId313" Type="http://schemas.openxmlformats.org/officeDocument/2006/relationships/hyperlink" Target="http://www.ebi.ac.uk/ontology-lookup/browse.do?ontName=MS&amp;termId=MS:1000798" TargetMode="External"/><Relationship Id="rId495" Type="http://schemas.openxmlformats.org/officeDocument/2006/relationships/hyperlink" Target="http://www.ebi.ac.uk/ontology-lookup/browse.do?ontName=MS&amp;termId=MS:1001243" TargetMode="External"/><Relationship Id="rId716" Type="http://schemas.openxmlformats.org/officeDocument/2006/relationships/hyperlink" Target="http://www.ebi.ac.uk/ontology-lookup/browse.do?ontName=MS&amp;termId=MS:1001269" TargetMode="External"/><Relationship Id="rId758" Type="http://schemas.openxmlformats.org/officeDocument/2006/relationships/hyperlink" Target="http://www.ebi.ac.uk/ontology-lookup/browse.do?ontName=MS&amp;termId=MS:1001583" TargetMode="External"/><Relationship Id="rId10" Type="http://schemas.openxmlformats.org/officeDocument/2006/relationships/hyperlink" Target="http://www.w3.org/XML/Schema" TargetMode="External"/><Relationship Id="rId52" Type="http://schemas.openxmlformats.org/officeDocument/2006/relationships/hyperlink" Target="http://www.ebi.ac.uk/ontology-lookup/browse.do?ontName=MS&amp;termId=MS:1001833" TargetMode="External"/><Relationship Id="rId94" Type="http://schemas.openxmlformats.org/officeDocument/2006/relationships/hyperlink" Target="file:///C:\Work\PSI\mzQuantML\svn\documentation\version1.0\mzQuantML1.0.0-rc.doc" TargetMode="External"/><Relationship Id="rId148" Type="http://schemas.openxmlformats.org/officeDocument/2006/relationships/hyperlink" Target="http://www.ebi.ac.uk/ontology-lookup/browse.do?ontName=MS&amp;termId=MS:1001132" TargetMode="External"/><Relationship Id="rId355" Type="http://schemas.openxmlformats.org/officeDocument/2006/relationships/hyperlink" Target="http://www.ebi.ac.uk/ontology-lookup/browse.do?ontName=MS&amp;termId=MS:1000796" TargetMode="External"/><Relationship Id="rId397" Type="http://schemas.openxmlformats.org/officeDocument/2006/relationships/hyperlink" Target="http://www.ebi.ac.uk/ontology-lookup/browse.do?ontName=MS&amp;termId=MS:1001805" TargetMode="External"/><Relationship Id="rId520" Type="http://schemas.openxmlformats.org/officeDocument/2006/relationships/hyperlink" Target="file:///C:\Work\PSI\mzQuantML\svn\documentation\version1.0\mzQuantML1.0.0-rc.doc" TargetMode="External"/><Relationship Id="rId562" Type="http://schemas.openxmlformats.org/officeDocument/2006/relationships/hyperlink" Target="http://www.ebi.ac.uk/ontology-lookup/browse.do?ontName=MS&amp;termId=MS:1001525" TargetMode="External"/><Relationship Id="rId618" Type="http://schemas.openxmlformats.org/officeDocument/2006/relationships/hyperlink" Target="file:///C:\Work\PSI\mzQuantML\svn\documentation\version1.0\mzQuantML1.0.0-rc.doc" TargetMode="External"/><Relationship Id="rId215" Type="http://schemas.openxmlformats.org/officeDocument/2006/relationships/hyperlink" Target="http://www.ebi.ac.uk/ontology-lookup/browse.do?ontName=MS&amp;termId=MS:1001133" TargetMode="External"/><Relationship Id="rId257" Type="http://schemas.openxmlformats.org/officeDocument/2006/relationships/hyperlink" Target="http://www.ebi.ac.uk/ontology-lookup/browse.do?ontName=MS&amp;termId=MS:1001131" TargetMode="External"/><Relationship Id="rId422" Type="http://schemas.openxmlformats.org/officeDocument/2006/relationships/hyperlink" Target="http://www.ebi.ac.uk/ontology-lookup/browse.do?ontName=MS&amp;termId=MS:1000797" TargetMode="External"/><Relationship Id="rId464" Type="http://schemas.openxmlformats.org/officeDocument/2006/relationships/hyperlink" Target="file:///C:\Work\PSI\mzQuantML\svn\documentation\version1.0\mzQuantML1.0.0-rc.doc" TargetMode="External"/><Relationship Id="rId299" Type="http://schemas.openxmlformats.org/officeDocument/2006/relationships/hyperlink" Target="http://www.ebi.ac.uk/ontology-lookup/browse.do?ontName=MS&amp;termId=MS:1001805" TargetMode="External"/><Relationship Id="rId727" Type="http://schemas.openxmlformats.org/officeDocument/2006/relationships/hyperlink" Target="file:///C:\Work\PSI\mzQuantML\svn\documentation\version1.0\mzQuantML1.0.0-rc.doc" TargetMode="External"/><Relationship Id="rId63" Type="http://schemas.openxmlformats.org/officeDocument/2006/relationships/hyperlink" Target="http://www.ebi.ac.uk/ontology-lookup/browse.do?ontName=MS&amp;termId=MS:1001833" TargetMode="External"/><Relationship Id="rId159" Type="http://schemas.openxmlformats.org/officeDocument/2006/relationships/hyperlink" Target="http://www.ebi.ac.uk/ontology-lookup/browse.do?ontName=MS&amp;termId=MS:1000798" TargetMode="External"/><Relationship Id="rId366" Type="http://schemas.openxmlformats.org/officeDocument/2006/relationships/hyperlink" Target="http://www.ebi.ac.uk/ontology-lookup/browse.do?ontName=MS&amp;termId=MS:1001130" TargetMode="External"/><Relationship Id="rId573" Type="http://schemas.openxmlformats.org/officeDocument/2006/relationships/hyperlink" Target="file:///C:\Work\PSI\mzQuantML\svn\documentation\version1.0\mzQuantML1.0.0-rc.doc" TargetMode="External"/><Relationship Id="rId780" Type="http://schemas.openxmlformats.org/officeDocument/2006/relationships/hyperlink" Target="http://www.ebi.ac.uk/ontology-lookup/browse.do?ontName=MS&amp;termId=MS:1001812" TargetMode="External"/><Relationship Id="rId226" Type="http://schemas.openxmlformats.org/officeDocument/2006/relationships/hyperlink" Target="http://www.ebi.ac.uk/ontology-lookup/browse.do?ontName=MS&amp;termId=MS:1000903" TargetMode="External"/><Relationship Id="rId433" Type="http://schemas.openxmlformats.org/officeDocument/2006/relationships/hyperlink" Target="http://www.ebi.ac.uk/ontology-lookup/browse.do?ontName=MS&amp;termId=MS:1001130" TargetMode="External"/><Relationship Id="rId640" Type="http://schemas.openxmlformats.org/officeDocument/2006/relationships/hyperlink" Target="file:///C:\Work\PSI\mzQuantML\svn\documentation\version1.0\mzQuantML1.0.0-rc.doc" TargetMode="External"/><Relationship Id="rId738" Type="http://schemas.openxmlformats.org/officeDocument/2006/relationships/hyperlink" Target="file:///C:\Work\PSI\mzQuantML\svn\documentation\version1.0\mzQuantML1.0.0-rc.doc" TargetMode="External"/><Relationship Id="rId74" Type="http://schemas.openxmlformats.org/officeDocument/2006/relationships/hyperlink" Target="file:///C:\Work\PSI\mzQuantML\svn\documentation\version1.0\mzQuantML1.0.0-rc.doc" TargetMode="External"/><Relationship Id="rId377" Type="http://schemas.openxmlformats.org/officeDocument/2006/relationships/hyperlink" Target="http://www.ebi.ac.uk/ontology-lookup/browse.do?ontName=MS&amp;termId=MS:1000796" TargetMode="External"/><Relationship Id="rId500" Type="http://schemas.openxmlformats.org/officeDocument/2006/relationships/hyperlink" Target="http://www.ebi.ac.uk/ontology-lookup/browse.do?ontName=MS&amp;termId=MS:1000742" TargetMode="External"/><Relationship Id="rId584" Type="http://schemas.openxmlformats.org/officeDocument/2006/relationships/hyperlink" Target="http://www.ebi.ac.uk/ontology-lookup/browse.do?ontName=MS&amp;termId=MS:1001135" TargetMode="External"/><Relationship Id="rId5" Type="http://schemas.openxmlformats.org/officeDocument/2006/relationships/settings" Target="settings.xml"/><Relationship Id="rId237" Type="http://schemas.openxmlformats.org/officeDocument/2006/relationships/hyperlink" Target="http://www.ebi.ac.uk/ontology-lookup/browse.do?ontName=MS&amp;termId=MS:1001133" TargetMode="External"/><Relationship Id="rId791" Type="http://schemas.openxmlformats.org/officeDocument/2006/relationships/hyperlink" Target="http://www.ietf.org/rfc/rfc2119.txt" TargetMode="External"/><Relationship Id="rId444" Type="http://schemas.openxmlformats.org/officeDocument/2006/relationships/hyperlink" Target="http://www.ebi.ac.uk/ontology-lookup/browse.do?ontName=MS&amp;termId=MS:1000796" TargetMode="External"/><Relationship Id="rId651" Type="http://schemas.openxmlformats.org/officeDocument/2006/relationships/hyperlink" Target="file:///C:\Work\PSI\mzQuantML\svn\documentation\version1.0\mzQuantML1.0.0-rc.doc" TargetMode="External"/><Relationship Id="rId749" Type="http://schemas.openxmlformats.org/officeDocument/2006/relationships/hyperlink" Target="http://www.ebi.ac.uk/ontology-lookup/browse.do?ontName=MS&amp;termId=MS:1000537" TargetMode="External"/><Relationship Id="rId290" Type="http://schemas.openxmlformats.org/officeDocument/2006/relationships/hyperlink" Target="http://www.ebi.ac.uk/ontology-lookup/browse.do?ontName=MS&amp;termId=MS:1000797" TargetMode="External"/><Relationship Id="rId304" Type="http://schemas.openxmlformats.org/officeDocument/2006/relationships/hyperlink" Target="http://www.ebi.ac.uk/ontology-lookup/browse.do?ontName=MS&amp;termId=MS:1001135" TargetMode="External"/><Relationship Id="rId388" Type="http://schemas.openxmlformats.org/officeDocument/2006/relationships/hyperlink" Target="http://www.ebi.ac.uk/ontology-lookup/browse.do?ontName=MS&amp;termId=MS:1001130" TargetMode="External"/><Relationship Id="rId511" Type="http://schemas.openxmlformats.org/officeDocument/2006/relationships/hyperlink" Target="http://www.ebi.ac.uk/ontology-lookup/browse.do?ontName=MS&amp;termId=MS:1001348" TargetMode="External"/><Relationship Id="rId609" Type="http://schemas.openxmlformats.org/officeDocument/2006/relationships/hyperlink" Target="file:///C:\Work\PSI\mzQuantML\svn\documentation\version1.0\mzQuantML1.0.0-rc.doc" TargetMode="External"/><Relationship Id="rId85" Type="http://schemas.openxmlformats.org/officeDocument/2006/relationships/hyperlink" Target="http://www.ebi.ac.uk/ontology-lookup/browse.do?ontName=MS&amp;termId=MS:1001104" TargetMode="External"/><Relationship Id="rId150" Type="http://schemas.openxmlformats.org/officeDocument/2006/relationships/hyperlink" Target="http://www.ebi.ac.uk/ontology-lookup/browse.do?ontName=MS&amp;termId=MS:1001135" TargetMode="External"/><Relationship Id="rId595" Type="http://schemas.openxmlformats.org/officeDocument/2006/relationships/hyperlink" Target="http://www.ebi.ac.uk/ontology-lookup/browse.do?ontName=MS&amp;termId=MS:1000904" TargetMode="External"/><Relationship Id="rId248" Type="http://schemas.openxmlformats.org/officeDocument/2006/relationships/hyperlink" Target="http://www.ebi.ac.uk/ontology-lookup/browse.do?ontName=MS&amp;termId=MS:1000903" TargetMode="External"/><Relationship Id="rId455" Type="http://schemas.openxmlformats.org/officeDocument/2006/relationships/hyperlink" Target="file:///C:\Work\PSI\mzQuantML\svn\documentation\version1.0\mzQuantML1.0.0-rc.doc" TargetMode="External"/><Relationship Id="rId662" Type="http://schemas.openxmlformats.org/officeDocument/2006/relationships/image" Target="media/image10.png"/><Relationship Id="rId12" Type="http://schemas.openxmlformats.org/officeDocument/2006/relationships/hyperlink" Target="http://fuge.sourceforge.net" TargetMode="External"/><Relationship Id="rId108" Type="http://schemas.openxmlformats.org/officeDocument/2006/relationships/hyperlink" Target="http://www.ebi.ac.uk/ontology-lookup/browse.do?ontName=MS&amp;termId=MS:1001137" TargetMode="External"/><Relationship Id="rId315" Type="http://schemas.openxmlformats.org/officeDocument/2006/relationships/hyperlink" Target="http://www.ebi.ac.uk/ontology-lookup/browse.do?ontName=MS&amp;termId=MS:1000904" TargetMode="External"/><Relationship Id="rId522" Type="http://schemas.openxmlformats.org/officeDocument/2006/relationships/hyperlink" Target="file:///C:\Work\PSI\mzQuantML\svn\documentation\version1.0\mzQuantML1.0.0-rc.doc" TargetMode="External"/><Relationship Id="rId96" Type="http://schemas.openxmlformats.org/officeDocument/2006/relationships/hyperlink" Target="file:///C:\Work\PSI\mzQuantML\svn\documentation\version1.0\mzQuantML1.0.0-rc.doc" TargetMode="External"/><Relationship Id="rId161" Type="http://schemas.openxmlformats.org/officeDocument/2006/relationships/hyperlink" Target="http://www.ebi.ac.uk/ontology-lookup/browse.do?ontName=MS&amp;termId=MS:1000904" TargetMode="External"/><Relationship Id="rId399" Type="http://schemas.openxmlformats.org/officeDocument/2006/relationships/hyperlink" Target="http://www.ebi.ac.uk/ontology-lookup/browse.do?ontName=MS&amp;termId=MS:1000796" TargetMode="External"/><Relationship Id="rId259" Type="http://schemas.openxmlformats.org/officeDocument/2006/relationships/hyperlink" Target="http://www.ebi.ac.uk/ontology-lookup/browse.do?ontName=MS&amp;termId=MS:1001133" TargetMode="External"/><Relationship Id="rId466" Type="http://schemas.openxmlformats.org/officeDocument/2006/relationships/hyperlink" Target="file:///C:\Work\PSI\mzQuantML\svn\documentation\version1.0\mzQuantML1.0.0-rc.doc" TargetMode="External"/><Relationship Id="rId673" Type="http://schemas.openxmlformats.org/officeDocument/2006/relationships/hyperlink" Target="file:///C:\Work\PSI\mzQuantML\svn\documentation\version1.0\mzQuantML1.0.0-rc.doc" TargetMode="External"/><Relationship Id="rId23" Type="http://schemas.openxmlformats.org/officeDocument/2006/relationships/hyperlink" Target="mailto:psidev-ms-vocab@lists.sourceforge.net" TargetMode="External"/><Relationship Id="rId119" Type="http://schemas.openxmlformats.org/officeDocument/2006/relationships/hyperlink" Target="http://www.ebi.ac.uk/ontology-lookup/browse.do?ontName=MS&amp;termId=MS:1001030" TargetMode="External"/><Relationship Id="rId326" Type="http://schemas.openxmlformats.org/officeDocument/2006/relationships/hyperlink" Target="http://www.ebi.ac.uk/ontology-lookup/browse.do?ontName=MS&amp;termId=MS:1001135" TargetMode="External"/><Relationship Id="rId533" Type="http://schemas.openxmlformats.org/officeDocument/2006/relationships/hyperlink" Target="file:///C:\Work\PSI\mzQuantML\svn\documentation\version1.0\mzQuantML1.0.0-rc.doc" TargetMode="External"/><Relationship Id="rId740" Type="http://schemas.openxmlformats.org/officeDocument/2006/relationships/hyperlink" Target="http://www.ebi.ac.uk/ontology-lookup/browse.do?ontName=MS&amp;termId=MS:1002117" TargetMode="External"/><Relationship Id="rId172" Type="http://schemas.openxmlformats.org/officeDocument/2006/relationships/hyperlink" Target="http://www.ebi.ac.uk/ontology-lookup/browse.do?ontName=MS&amp;termId=MS:1001135" TargetMode="External"/><Relationship Id="rId477" Type="http://schemas.openxmlformats.org/officeDocument/2006/relationships/hyperlink" Target="http://www.ebi.ac.uk/ontology-lookup/browse.do?ontName=MS&amp;termId=MS:1000562" TargetMode="External"/><Relationship Id="rId600" Type="http://schemas.openxmlformats.org/officeDocument/2006/relationships/hyperlink" Target="http://www.ebi.ac.uk/ontology-lookup/browse.do?ontName=MS&amp;termId=MS:1001405" TargetMode="External"/><Relationship Id="rId684" Type="http://schemas.openxmlformats.org/officeDocument/2006/relationships/hyperlink" Target="http://www.ebi.ac.uk/ontology-lookup/browse.do?ontName=MS&amp;termId=MS:1001599" TargetMode="External"/><Relationship Id="rId337" Type="http://schemas.openxmlformats.org/officeDocument/2006/relationships/hyperlink" Target="http://www.ebi.ac.uk/ontology-lookup/browse.do?ontName=MS&amp;termId=MS:1000904" TargetMode="External"/><Relationship Id="rId34" Type="http://schemas.openxmlformats.org/officeDocument/2006/relationships/hyperlink" Target="file:///C:\Work\PSI\mzQuantML\svn\documentation\version1.0\mzQuantML1.0.0-rc.doc" TargetMode="External"/><Relationship Id="rId544" Type="http://schemas.openxmlformats.org/officeDocument/2006/relationships/hyperlink" Target="http://www.ebi.ac.uk/ontology-lookup/browse.do?ontName=MS&amp;termId=MS:1002029" TargetMode="External"/><Relationship Id="rId751" Type="http://schemas.openxmlformats.org/officeDocument/2006/relationships/hyperlink" Target="http://www.ebi.ac.uk/ontology-lookup/browse.do?ontName=MS&amp;termId=MS:1000551" TargetMode="External"/><Relationship Id="rId183" Type="http://schemas.openxmlformats.org/officeDocument/2006/relationships/hyperlink" Target="http://www.ebi.ac.uk/ontology-lookup/browse.do?ontName=MS&amp;termId=MS:1000904" TargetMode="External"/><Relationship Id="rId390" Type="http://schemas.openxmlformats.org/officeDocument/2006/relationships/hyperlink" Target="http://www.ebi.ac.uk/ontology-lookup/browse.do?ontName=MS&amp;termId=MS:1001132" TargetMode="External"/><Relationship Id="rId404" Type="http://schemas.openxmlformats.org/officeDocument/2006/relationships/hyperlink" Target="http://www.ebi.ac.uk/ontology-lookup/browse.do?ontName=MS&amp;termId=MS:1000926" TargetMode="External"/><Relationship Id="rId611" Type="http://schemas.openxmlformats.org/officeDocument/2006/relationships/hyperlink" Target="file:///C:\Work\PSI\mzQuantML\svn\documentation\version1.0\mzQuantML1.0.0-rc.doc" TargetMode="External"/><Relationship Id="rId250" Type="http://schemas.openxmlformats.org/officeDocument/2006/relationships/hyperlink" Target="http://www.ebi.ac.uk/ontology-lookup/browse.do?ontName=MS&amp;termId=MS:1000926" TargetMode="External"/><Relationship Id="rId488" Type="http://schemas.openxmlformats.org/officeDocument/2006/relationships/hyperlink" Target="http://www.ebi.ac.uk/ontology-lookup/browse.do?ontName=MS&amp;termId=MS:1001040" TargetMode="External"/><Relationship Id="rId695" Type="http://schemas.openxmlformats.org/officeDocument/2006/relationships/hyperlink" Target="file:///C:\Work\PSI\mzQuantML\svn\documentation\version1.0\mzQuantML1.0.0-rc.doc" TargetMode="External"/><Relationship Id="rId709" Type="http://schemas.openxmlformats.org/officeDocument/2006/relationships/hyperlink" Target="file:///C:\Work\PSI\mzQuantML\svn\documentation\version1.0\mzQuantML1.0.0-rc.doc" TargetMode="External"/><Relationship Id="rId45" Type="http://schemas.openxmlformats.org/officeDocument/2006/relationships/hyperlink" Target="file:///C:\Work\PSI\mzQuantML\svn\documentation\version1.0\mzQuantML1.0.0-rc.doc" TargetMode="External"/><Relationship Id="rId110" Type="http://schemas.openxmlformats.org/officeDocument/2006/relationships/hyperlink" Target="http://www.ebi.ac.uk/ontology-lookup/browse.do?ontName=MS&amp;termId=MS:1001141" TargetMode="External"/><Relationship Id="rId348" Type="http://schemas.openxmlformats.org/officeDocument/2006/relationships/hyperlink" Target="http://www.ebi.ac.uk/ontology-lookup/browse.do?ontName=MS&amp;termId=MS:1001135" TargetMode="External"/><Relationship Id="rId555" Type="http://schemas.openxmlformats.org/officeDocument/2006/relationships/hyperlink" Target="http://www.ebi.ac.uk/ontology-lookup/browse.do?ontName=MS&amp;termId=MS:1002030" TargetMode="External"/><Relationship Id="rId762" Type="http://schemas.openxmlformats.org/officeDocument/2006/relationships/hyperlink" Target="http://www.ebi.ac.uk/ontology-lookup/browse.do?ontName=MS&amp;termId=MS:1001947" TargetMode="External"/><Relationship Id="rId194" Type="http://schemas.openxmlformats.org/officeDocument/2006/relationships/hyperlink" Target="http://www.ebi.ac.uk/ontology-lookup/browse.do?ontName=MS&amp;termId=MS:1001135" TargetMode="External"/><Relationship Id="rId208" Type="http://schemas.openxmlformats.org/officeDocument/2006/relationships/hyperlink" Target="http://www.ebi.ac.uk/ontology-lookup/browse.do?ontName=MS&amp;termId=MS:1001035" TargetMode="External"/><Relationship Id="rId415" Type="http://schemas.openxmlformats.org/officeDocument/2006/relationships/hyperlink" Target="http://www.ebi.ac.uk/ontology-lookup/browse.do?ontName=MS&amp;termId=MS:1001136" TargetMode="External"/><Relationship Id="rId622" Type="http://schemas.openxmlformats.org/officeDocument/2006/relationships/hyperlink" Target="http://www.ebi.ac.uk/ontology-lookup/browse.do?ontName=MS&amp;termId=MS:1002115" TargetMode="External"/><Relationship Id="rId261" Type="http://schemas.openxmlformats.org/officeDocument/2006/relationships/hyperlink" Target="http://www.ebi.ac.uk/ontology-lookup/browse.do?ontName=MS&amp;termId=MS:1001136" TargetMode="External"/><Relationship Id="rId499" Type="http://schemas.openxmlformats.org/officeDocument/2006/relationships/hyperlink" Target="http://www.ebi.ac.uk/ontology-lookup/browse.do?ontName=MS&amp;termId=MS:1001040" TargetMode="External"/><Relationship Id="rId56" Type="http://schemas.openxmlformats.org/officeDocument/2006/relationships/hyperlink" Target="http://www.ebi.ac.uk/ontology-lookup/browse.do?ontName=MS&amp;termId=MS:1001839" TargetMode="External"/><Relationship Id="rId359" Type="http://schemas.openxmlformats.org/officeDocument/2006/relationships/hyperlink" Target="http://www.ebi.ac.uk/ontology-lookup/browse.do?ontName=MS&amp;termId=MS:1000904" TargetMode="External"/><Relationship Id="rId566" Type="http://schemas.openxmlformats.org/officeDocument/2006/relationships/hyperlink" Target="http://www.ebi.ac.uk/ontology-lookup/browse.do?ontName=MS&amp;termId=MS:1002030" TargetMode="External"/><Relationship Id="rId773" Type="http://schemas.openxmlformats.org/officeDocument/2006/relationships/hyperlink" Target="file:///C:\Work\PSI\mzQuantML\svn\documentation\version1.0\mzQuantML1.0.0-rc.doc" TargetMode="External"/><Relationship Id="rId121" Type="http://schemas.openxmlformats.org/officeDocument/2006/relationships/hyperlink" Target="http://www.ebi.ac.uk/ontology-lookup/browse.do?ontName=MS&amp;termId=MS:1001036" TargetMode="External"/><Relationship Id="rId219" Type="http://schemas.openxmlformats.org/officeDocument/2006/relationships/hyperlink" Target="http://www.ebi.ac.uk/ontology-lookup/browse.do?ontName=MS&amp;termId=MS:1001138" TargetMode="External"/><Relationship Id="rId426" Type="http://schemas.openxmlformats.org/officeDocument/2006/relationships/hyperlink" Target="http://www.ebi.ac.uk/ontology-lookup/browse.do?ontName=MS&amp;termId=MS:1000926" TargetMode="External"/><Relationship Id="rId633" Type="http://schemas.openxmlformats.org/officeDocument/2006/relationships/hyperlink" Target="http://www.ebi.ac.uk/ontology-lookup/browse.do?ontName=MS&amp;termId=MS:1001863" TargetMode="External"/><Relationship Id="rId67" Type="http://schemas.openxmlformats.org/officeDocument/2006/relationships/hyperlink" Target="file:///C:\Work\PSI\mzQuantML\svn\documentation\version1.0\mzQuantML1.0.0-rc.doc" TargetMode="External"/><Relationship Id="rId272" Type="http://schemas.openxmlformats.org/officeDocument/2006/relationships/hyperlink" Target="http://www.ebi.ac.uk/ontology-lookup/browse.do?ontName=MS&amp;termId=MS:1000926" TargetMode="External"/><Relationship Id="rId577" Type="http://schemas.openxmlformats.org/officeDocument/2006/relationships/hyperlink" Target="file:///C:\Work\PSI\mzQuantML\svn\documentation\version1.0\mzQuantML1.0.0-rc.doc" TargetMode="External"/><Relationship Id="rId700" Type="http://schemas.openxmlformats.org/officeDocument/2006/relationships/hyperlink" Target="file:///C:\Work\PSI\mzQuantML\svn\documentation\version1.0\mzQuantML1.0.0-rc.doc" TargetMode="External"/><Relationship Id="rId132" Type="http://schemas.openxmlformats.org/officeDocument/2006/relationships/hyperlink" Target="http://www.ebi.ac.uk/ontology-lookup/browse.do?ontName=MS&amp;termId=MS:1001141" TargetMode="External"/><Relationship Id="rId784" Type="http://schemas.openxmlformats.org/officeDocument/2006/relationships/hyperlink" Target="http://www.ebi.ac.uk/ontology-lookup/browse.do?ontName=MS&amp;termId=MS:1001816" TargetMode="External"/><Relationship Id="rId437" Type="http://schemas.openxmlformats.org/officeDocument/2006/relationships/hyperlink" Target="http://www.ebi.ac.uk/ontology-lookup/browse.do?ontName=MS&amp;termId=MS:1001135" TargetMode="External"/><Relationship Id="rId644" Type="http://schemas.openxmlformats.org/officeDocument/2006/relationships/hyperlink" Target="http://www.ebi.ac.uk/ontology-lookup/browse.do?ontName=MS&amp;termId=MS:1000884" TargetMode="External"/><Relationship Id="rId283" Type="http://schemas.openxmlformats.org/officeDocument/2006/relationships/hyperlink" Target="http://www.ebi.ac.uk/ontology-lookup/browse.do?ontName=MS&amp;termId=MS:1001136" TargetMode="External"/><Relationship Id="rId490" Type="http://schemas.openxmlformats.org/officeDocument/2006/relationships/hyperlink" Target="http://www.ebi.ac.uk/ontology-lookup/browse.do?ontName=MS&amp;termId=MS:1000914" TargetMode="External"/><Relationship Id="rId504" Type="http://schemas.openxmlformats.org/officeDocument/2006/relationships/hyperlink" Target="http://www.ebi.ac.uk/ontology-lookup/browse.do?ontName=MS&amp;termId=MS:1001200" TargetMode="External"/><Relationship Id="rId711" Type="http://schemas.openxmlformats.org/officeDocument/2006/relationships/hyperlink" Target="http://www.ebi.ac.uk/ontology-lookup/browse.do?ontName=MS&amp;termId=MS:1001824" TargetMode="External"/><Relationship Id="rId78" Type="http://schemas.openxmlformats.org/officeDocument/2006/relationships/hyperlink" Target="file:///C:\Work\PSI\mzQuantML\svn\documentation\version1.0\mzQuantML1.0.0-rc.doc" TargetMode="External"/><Relationship Id="rId143" Type="http://schemas.openxmlformats.org/officeDocument/2006/relationships/hyperlink" Target="http://www.ebi.ac.uk/ontology-lookup/browse.do?ontName=MS&amp;termId=MS:1001036" TargetMode="External"/><Relationship Id="rId350" Type="http://schemas.openxmlformats.org/officeDocument/2006/relationships/hyperlink" Target="http://www.ebi.ac.uk/ontology-lookup/browse.do?ontName=MS&amp;termId=MS:1001137" TargetMode="External"/><Relationship Id="rId588" Type="http://schemas.openxmlformats.org/officeDocument/2006/relationships/hyperlink" Target="http://www.ebi.ac.uk/ontology-lookup/browse.do?ontName=MS&amp;termId=MS:1001141" TargetMode="External"/><Relationship Id="rId795" Type="http://schemas.openxmlformats.org/officeDocument/2006/relationships/header" Target="header2.xml"/><Relationship Id="rId9" Type="http://schemas.openxmlformats.org/officeDocument/2006/relationships/comments" Target="comments.xml"/><Relationship Id="rId210" Type="http://schemas.openxmlformats.org/officeDocument/2006/relationships/hyperlink" Target="http://www.ebi.ac.uk/ontology-lookup/browse.do?ontName=MS&amp;termId=MS:1001405" TargetMode="External"/><Relationship Id="rId448" Type="http://schemas.openxmlformats.org/officeDocument/2006/relationships/hyperlink" Target="http://www.ebi.ac.uk/ontology-lookup/browse.do?ontName=MS&amp;termId=MS:1000904" TargetMode="External"/><Relationship Id="rId655" Type="http://schemas.openxmlformats.org/officeDocument/2006/relationships/hyperlink" Target="file:///C:\Work\PSI\mzQuantML\svn\documentation\version1.0\mzQuantML1.0.0-rc.doc" TargetMode="External"/><Relationship Id="rId294" Type="http://schemas.openxmlformats.org/officeDocument/2006/relationships/hyperlink" Target="http://www.ebi.ac.uk/ontology-lookup/browse.do?ontName=MS&amp;termId=MS:1000926" TargetMode="External"/><Relationship Id="rId308" Type="http://schemas.openxmlformats.org/officeDocument/2006/relationships/hyperlink" Target="http://www.ebi.ac.uk/ontology-lookup/browse.do?ontName=MS&amp;termId=MS:1001141" TargetMode="External"/><Relationship Id="rId515" Type="http://schemas.openxmlformats.org/officeDocument/2006/relationships/hyperlink" Target="http://www.ebi.ac.uk/ontology-lookup/browse.do?ontName=MS&amp;termId=MS:1001352" TargetMode="External"/><Relationship Id="rId722" Type="http://schemas.openxmlformats.org/officeDocument/2006/relationships/hyperlink" Target="file:///C:\Work\PSI\mzQuantML\svn\documentation\version1.0\mzQuantML1.0.0-rc.doc" TargetMode="External"/><Relationship Id="rId89" Type="http://schemas.openxmlformats.org/officeDocument/2006/relationships/hyperlink" Target="http://www.ebi.ac.uk/ontology-lookup/browse.do?ontName=MS&amp;termId=MS:1001287" TargetMode="External"/><Relationship Id="rId154" Type="http://schemas.openxmlformats.org/officeDocument/2006/relationships/hyperlink" Target="http://www.ebi.ac.uk/ontology-lookup/browse.do?ontName=MS&amp;termId=MS:1001141" TargetMode="External"/><Relationship Id="rId361" Type="http://schemas.openxmlformats.org/officeDocument/2006/relationships/hyperlink" Target="http://www.ebi.ac.uk/ontology-lookup/browse.do?ontName=MS&amp;termId=MS:1001030" TargetMode="External"/><Relationship Id="rId599" Type="http://schemas.openxmlformats.org/officeDocument/2006/relationships/hyperlink" Target="http://www.ebi.ac.uk/ontology-lookup/browse.do?ontName=MS&amp;termId=MS:1001036" TargetMode="External"/><Relationship Id="rId459" Type="http://schemas.openxmlformats.org/officeDocument/2006/relationships/hyperlink" Target="http://www.ebi.ac.uk/ontology-lookup/browse.do?ontName=MS&amp;termId=MS:1002121" TargetMode="External"/><Relationship Id="rId666" Type="http://schemas.openxmlformats.org/officeDocument/2006/relationships/hyperlink" Target="file:///C:\Work\PSI\mzQuantML\svn\documentation\version1.0\mzQuantML1.0.0-rc.doc" TargetMode="External"/><Relationship Id="rId16" Type="http://schemas.openxmlformats.org/officeDocument/2006/relationships/hyperlink" Target="http://www.obofoundry.org/cgi-bin/detail.cgi?id=unit" TargetMode="External"/><Relationship Id="rId221" Type="http://schemas.openxmlformats.org/officeDocument/2006/relationships/hyperlink" Target="http://www.ebi.ac.uk/ontology-lookup/browse.do?ontName=MS&amp;termId=MS:1001805" TargetMode="External"/><Relationship Id="rId319" Type="http://schemas.openxmlformats.org/officeDocument/2006/relationships/hyperlink" Target="http://www.ebi.ac.uk/ontology-lookup/browse.do?ontName=MS&amp;termId=MS:1001036" TargetMode="External"/><Relationship Id="rId526" Type="http://schemas.openxmlformats.org/officeDocument/2006/relationships/hyperlink" Target="file:///C:\Work\PSI\mzQuantML\svn\documentation\version1.0\mzQuantML1.0.0-rc.doc" TargetMode="External"/><Relationship Id="rId733" Type="http://schemas.openxmlformats.org/officeDocument/2006/relationships/hyperlink" Target="file:///C:\Work\PSI\mzQuantML\svn\documentation\version1.0\mzQuantML1.0.0-rc.doc" TargetMode="External"/><Relationship Id="rId165" Type="http://schemas.openxmlformats.org/officeDocument/2006/relationships/hyperlink" Target="http://www.ebi.ac.uk/ontology-lookup/browse.do?ontName=MS&amp;termId=MS:1001036" TargetMode="External"/><Relationship Id="rId372" Type="http://schemas.openxmlformats.org/officeDocument/2006/relationships/hyperlink" Target="http://www.ebi.ac.uk/ontology-lookup/browse.do?ontName=MS&amp;termId=MS:1001137" TargetMode="External"/><Relationship Id="rId677" Type="http://schemas.openxmlformats.org/officeDocument/2006/relationships/hyperlink" Target="http://www.ebi.ac.uk/ontology-lookup/browse.do?ontName=MS&amp;termId=MS:1001592" TargetMode="External"/><Relationship Id="rId232" Type="http://schemas.openxmlformats.org/officeDocument/2006/relationships/hyperlink" Target="http://www.ebi.ac.uk/ontology-lookup/browse.do?ontName=MS&amp;termId=MS:1001405" TargetMode="External"/><Relationship Id="rId27" Type="http://schemas.openxmlformats.org/officeDocument/2006/relationships/hyperlink" Target="http://code.google.com/p/mzquantml/source/browse/trunk/examples/version1.0-rc3/MS2Tag/iTraq_4plex_example_from_xTracker.mzq" TargetMode="External"/><Relationship Id="rId537" Type="http://schemas.openxmlformats.org/officeDocument/2006/relationships/hyperlink" Target="http://www.ebi.ac.uk/ontology-lookup/browse.do?ontName=MS&amp;termId=UNIMOD:0" TargetMode="External"/><Relationship Id="rId744" Type="http://schemas.openxmlformats.org/officeDocument/2006/relationships/hyperlink" Target="http://www.ebi.ac.uk/ontology-lookup/browse.do?ontName=MS&amp;termId=MS:1000532" TargetMode="External"/><Relationship Id="rId80" Type="http://schemas.openxmlformats.org/officeDocument/2006/relationships/hyperlink" Target="file:///C:\Work\PSI\mzQuantML\svn\documentation\version1.0\mzQuantML1.0.0-rc.doc" TargetMode="External"/><Relationship Id="rId176" Type="http://schemas.openxmlformats.org/officeDocument/2006/relationships/hyperlink" Target="http://www.ebi.ac.uk/ontology-lookup/browse.do?ontName=MS&amp;termId=MS:1001141" TargetMode="External"/><Relationship Id="rId383" Type="http://schemas.openxmlformats.org/officeDocument/2006/relationships/hyperlink" Target="http://www.ebi.ac.uk/ontology-lookup/browse.do?ontName=MS&amp;termId=MS:1001030" TargetMode="External"/><Relationship Id="rId590" Type="http://schemas.openxmlformats.org/officeDocument/2006/relationships/hyperlink" Target="http://www.ebi.ac.uk/ontology-lookup/browse.do?ontName=MS&amp;termId=MS:1001405" TargetMode="External"/><Relationship Id="rId604" Type="http://schemas.openxmlformats.org/officeDocument/2006/relationships/hyperlink" Target="http://www.ebi.ac.uk/ontology-lookup/browse.do?ontName=MS&amp;termId=MS:1000588" TargetMode="External"/><Relationship Id="rId243" Type="http://schemas.openxmlformats.org/officeDocument/2006/relationships/hyperlink" Target="http://www.ebi.ac.uk/ontology-lookup/browse.do?ontName=MS&amp;termId=MS:1001805" TargetMode="External"/><Relationship Id="rId450" Type="http://schemas.openxmlformats.org/officeDocument/2006/relationships/hyperlink" Target="http://www.ebi.ac.uk/ontology-lookup/browse.do?ontName=MS&amp;termId=MS:1001030" TargetMode="External"/><Relationship Id="rId688" Type="http://schemas.openxmlformats.org/officeDocument/2006/relationships/hyperlink" Target="file:///C:\Work\PSI\mzQuantML\svn\documentation\version1.0\mzQuantML1.0.0-rc.doc" TargetMode="External"/><Relationship Id="rId38" Type="http://schemas.openxmlformats.org/officeDocument/2006/relationships/hyperlink" Target="file:///C:\Work\PSI\mzQuantML\svn\documentation\version1.0\mzQuantML1.0.0-rc.doc" TargetMode="External"/><Relationship Id="rId103" Type="http://schemas.openxmlformats.org/officeDocument/2006/relationships/hyperlink" Target="http://www.ebi.ac.uk/ontology-lookup/browse.do?ontName=MS&amp;termId=MS:1001131" TargetMode="External"/><Relationship Id="rId310" Type="http://schemas.openxmlformats.org/officeDocument/2006/relationships/hyperlink" Target="http://www.ebi.ac.uk/ontology-lookup/browse.do?ontName=MS&amp;termId=MS:1001405" TargetMode="External"/><Relationship Id="rId548" Type="http://schemas.openxmlformats.org/officeDocument/2006/relationships/hyperlink" Target="http://www.ebi.ac.uk/ontology-lookup/browse.do?ontName=MS&amp;termId=MS:1001471" TargetMode="External"/><Relationship Id="rId755" Type="http://schemas.openxmlformats.org/officeDocument/2006/relationships/hyperlink" Target="http://www.ebi.ac.uk/ontology-lookup/browse.do?ontName=MS&amp;termId=MS:1001139" TargetMode="External"/><Relationship Id="rId91" Type="http://schemas.openxmlformats.org/officeDocument/2006/relationships/hyperlink" Target="http://www.ebi.ac.uk/ontology-lookup/browse.do?ontName=MS&amp;termId=MS:1001289" TargetMode="External"/><Relationship Id="rId187" Type="http://schemas.openxmlformats.org/officeDocument/2006/relationships/hyperlink" Target="http://www.ebi.ac.uk/ontology-lookup/browse.do?ontName=MS&amp;termId=MS:1001036" TargetMode="External"/><Relationship Id="rId394" Type="http://schemas.openxmlformats.org/officeDocument/2006/relationships/hyperlink" Target="http://www.ebi.ac.uk/ontology-lookup/browse.do?ontName=MS&amp;termId=MS:1001137" TargetMode="External"/><Relationship Id="rId408" Type="http://schemas.openxmlformats.org/officeDocument/2006/relationships/hyperlink" Target="http://www.ebi.ac.uk/ontology-lookup/browse.do?ontName=MS&amp;termId=MS:1001405" TargetMode="External"/><Relationship Id="rId615" Type="http://schemas.openxmlformats.org/officeDocument/2006/relationships/hyperlink" Target="file:///C:\Work\PSI\mzQuantML\svn\documentation\version1.0\mzQuantML1.0.0-rc.doc" TargetMode="External"/><Relationship Id="rId254" Type="http://schemas.openxmlformats.org/officeDocument/2006/relationships/hyperlink" Target="http://www.ebi.ac.uk/ontology-lookup/browse.do?ontName=MS&amp;termId=MS:1001405" TargetMode="External"/><Relationship Id="rId699" Type="http://schemas.openxmlformats.org/officeDocument/2006/relationships/hyperlink" Target="file:///C:\Work\PSI\mzQuantML\svn\documentation\version1.0\mzQuantML1.0.0-rc.doc" TargetMode="External"/><Relationship Id="rId49" Type="http://schemas.openxmlformats.org/officeDocument/2006/relationships/image" Target="media/image3.png"/><Relationship Id="rId114" Type="http://schemas.openxmlformats.org/officeDocument/2006/relationships/hyperlink" Target="http://www.ebi.ac.uk/ontology-lookup/browse.do?ontName=MS&amp;termId=MS:1000797" TargetMode="External"/><Relationship Id="rId461" Type="http://schemas.openxmlformats.org/officeDocument/2006/relationships/hyperlink" Target="file:///C:\Work\PSI\mzQuantML\svn\documentation\version1.0\mzQuantML1.0.0-rc.doc" TargetMode="External"/><Relationship Id="rId559" Type="http://schemas.openxmlformats.org/officeDocument/2006/relationships/hyperlink" Target="http://www.ebi.ac.uk/ontology-lookup/browse.do?ontName=MS&amp;termId=MS:1001471" TargetMode="External"/><Relationship Id="rId766" Type="http://schemas.openxmlformats.org/officeDocument/2006/relationships/hyperlink" Target="http://www.ebi.ac.uk/ontology-lookup/browse.do?ontName=MS&amp;termId=MS:1001139" TargetMode="External"/><Relationship Id="rId198" Type="http://schemas.openxmlformats.org/officeDocument/2006/relationships/hyperlink" Target="http://www.ebi.ac.uk/ontology-lookup/browse.do?ontName=MS&amp;termId=MS:1001141" TargetMode="External"/><Relationship Id="rId321" Type="http://schemas.openxmlformats.org/officeDocument/2006/relationships/hyperlink" Target="http://www.ebi.ac.uk/ontology-lookup/browse.do?ontName=MS&amp;termId=MS:1001805" TargetMode="External"/><Relationship Id="rId419" Type="http://schemas.openxmlformats.org/officeDocument/2006/relationships/hyperlink" Target="http://www.ebi.ac.uk/ontology-lookup/browse.do?ontName=MS&amp;termId=MS:1001805" TargetMode="External"/><Relationship Id="rId626" Type="http://schemas.openxmlformats.org/officeDocument/2006/relationships/hyperlink" Target="http://www.ebi.ac.uk/ontology-lookup/browse.do?ontName=MS&amp;termId=MS:1000588" TargetMode="External"/><Relationship Id="rId265" Type="http://schemas.openxmlformats.org/officeDocument/2006/relationships/hyperlink" Target="http://www.ebi.ac.uk/ontology-lookup/browse.do?ontName=MS&amp;termId=MS:1001805" TargetMode="External"/><Relationship Id="rId472" Type="http://schemas.openxmlformats.org/officeDocument/2006/relationships/hyperlink" Target="file:///C:\Work\PSI\mzQuantML\svn\documentation\version1.0\mzQuantML1.0.0-rc.doc" TargetMode="External"/><Relationship Id="rId125" Type="http://schemas.openxmlformats.org/officeDocument/2006/relationships/hyperlink" Target="http://www.ebi.ac.uk/ontology-lookup/browse.do?ontName=MS&amp;termId=MS:1001131" TargetMode="External"/><Relationship Id="rId332" Type="http://schemas.openxmlformats.org/officeDocument/2006/relationships/hyperlink" Target="http://www.ebi.ac.uk/ontology-lookup/browse.do?ontName=MS&amp;termId=MS:1001405" TargetMode="External"/><Relationship Id="rId777" Type="http://schemas.openxmlformats.org/officeDocument/2006/relationships/hyperlink" Target="http://www.ebi.ac.uk/ontology-lookup/browse.do?ontName=MS&amp;termId=MS:1001809" TargetMode="External"/><Relationship Id="rId637" Type="http://schemas.openxmlformats.org/officeDocument/2006/relationships/hyperlink" Target="http://www.ebi.ac.uk/ontology-lookup/browse.do?ontName=MS&amp;termId=MS:1001867" TargetMode="External"/><Relationship Id="rId276" Type="http://schemas.openxmlformats.org/officeDocument/2006/relationships/hyperlink" Target="http://www.ebi.ac.uk/ontology-lookup/browse.do?ontName=MS&amp;termId=MS:1001405" TargetMode="External"/><Relationship Id="rId483" Type="http://schemas.openxmlformats.org/officeDocument/2006/relationships/hyperlink" Target="http://www.ebi.ac.uk/ontology-lookup/browse.do?ontName=MS&amp;termId=MS:1000584" TargetMode="External"/><Relationship Id="rId690" Type="http://schemas.openxmlformats.org/officeDocument/2006/relationships/hyperlink" Target="file:///C:\Work\PSI\mzQuantML\svn\documentation\version1.0\mzQuantML1.0.0-rc.doc" TargetMode="External"/><Relationship Id="rId704" Type="http://schemas.openxmlformats.org/officeDocument/2006/relationships/hyperlink" Target="http://www.ebi.ac.uk/ontology-lookup/browse.do?ontName=MS&amp;termId=MS:1001820" TargetMode="External"/><Relationship Id="rId40" Type="http://schemas.openxmlformats.org/officeDocument/2006/relationships/hyperlink" Target="file:///C:\Work\PSI\mzQuantML\svn\documentation\version1.0\mzQuantML1.0.0-rc.doc" TargetMode="External"/><Relationship Id="rId136" Type="http://schemas.openxmlformats.org/officeDocument/2006/relationships/hyperlink" Target="http://www.ebi.ac.uk/ontology-lookup/browse.do?ontName=MS&amp;termId=MS:1000797" TargetMode="External"/><Relationship Id="rId343" Type="http://schemas.openxmlformats.org/officeDocument/2006/relationships/hyperlink" Target="http://www.ebi.ac.uk/ontology-lookup/browse.do?ontName=MS&amp;termId=MS:1001805" TargetMode="External"/><Relationship Id="rId550" Type="http://schemas.openxmlformats.org/officeDocument/2006/relationships/hyperlink" Target="http://www.ebi.ac.uk/ontology-lookup/browse.do?ontName=MS&amp;termId=MS:1001524" TargetMode="External"/><Relationship Id="rId788" Type="http://schemas.openxmlformats.org/officeDocument/2006/relationships/hyperlink" Target="file:///C:\Work\PSI\mzQuantML\svn\documentation\version1.0\mzQuantML1.0.0-rc.doc" TargetMode="External"/><Relationship Id="rId203" Type="http://schemas.openxmlformats.org/officeDocument/2006/relationships/hyperlink" Target="http://www.ebi.ac.uk/ontology-lookup/browse.do?ontName=MS&amp;termId=MS:1000798" TargetMode="External"/><Relationship Id="rId648" Type="http://schemas.openxmlformats.org/officeDocument/2006/relationships/hyperlink" Target="http://www.ebi.ac.uk/ontology-lookup/browse.do?ontName=MS&amp;termId=MS:1000933" TargetMode="External"/><Relationship Id="rId287" Type="http://schemas.openxmlformats.org/officeDocument/2006/relationships/hyperlink" Target="http://www.ebi.ac.uk/ontology-lookup/browse.do?ontName=MS&amp;termId=MS:1001805" TargetMode="External"/><Relationship Id="rId410" Type="http://schemas.openxmlformats.org/officeDocument/2006/relationships/hyperlink" Target="http://www.ebi.ac.uk/ontology-lookup/browse.do?ontName=MS&amp;termId=MS:1001130" TargetMode="External"/><Relationship Id="rId494" Type="http://schemas.openxmlformats.org/officeDocument/2006/relationships/hyperlink" Target="http://www.ebi.ac.uk/ontology-lookup/browse.do?ontName=MS&amp;termId=MS:1001242" TargetMode="External"/><Relationship Id="rId508" Type="http://schemas.openxmlformats.org/officeDocument/2006/relationships/hyperlink" Target="http://www.ebi.ac.uk/ontology-lookup/browse.do?ontName=MS&amp;termId=MS:1001399" TargetMode="External"/><Relationship Id="rId715" Type="http://schemas.openxmlformats.org/officeDocument/2006/relationships/hyperlink" Target="http://www.ebi.ac.uk/ontology-lookup/browse.do?ontName=MS&amp;termId=MS:1001268" TargetMode="External"/><Relationship Id="rId147" Type="http://schemas.openxmlformats.org/officeDocument/2006/relationships/hyperlink" Target="http://www.ebi.ac.uk/ontology-lookup/browse.do?ontName=MS&amp;termId=MS:1001131" TargetMode="External"/><Relationship Id="rId354" Type="http://schemas.openxmlformats.org/officeDocument/2006/relationships/hyperlink" Target="http://www.ebi.ac.uk/ontology-lookup/browse.do?ontName=MS&amp;termId=MS:1001405" TargetMode="External"/><Relationship Id="rId799" Type="http://schemas.microsoft.com/office/2011/relationships/people" Target="people.xml"/><Relationship Id="rId51" Type="http://schemas.openxmlformats.org/officeDocument/2006/relationships/hyperlink" Target="file:///C:\Work\PSI\mzQuantML\svn\documentation\version1.0\mzQuantML1.0.0-rc.doc" TargetMode="External"/><Relationship Id="rId561" Type="http://schemas.openxmlformats.org/officeDocument/2006/relationships/hyperlink" Target="http://www.ebi.ac.uk/ontology-lookup/browse.do?ontName=MS&amp;termId=MS:1001524" TargetMode="External"/><Relationship Id="rId659" Type="http://schemas.openxmlformats.org/officeDocument/2006/relationships/hyperlink" Target="file:///C:\Work\PSI\mzQuantML\svn\documentation\version1.0\mzQuantML1.0.0-rc.doc" TargetMode="External"/><Relationship Id="rId214" Type="http://schemas.openxmlformats.org/officeDocument/2006/relationships/hyperlink" Target="http://www.ebi.ac.uk/ontology-lookup/browse.do?ontName=MS&amp;termId=MS:1001132" TargetMode="External"/><Relationship Id="rId298" Type="http://schemas.openxmlformats.org/officeDocument/2006/relationships/hyperlink" Target="http://www.ebi.ac.uk/ontology-lookup/browse.do?ontName=MS&amp;termId=MS:1001405" TargetMode="External"/><Relationship Id="rId421" Type="http://schemas.openxmlformats.org/officeDocument/2006/relationships/hyperlink" Target="http://www.ebi.ac.uk/ontology-lookup/browse.do?ontName=MS&amp;termId=MS:1000796" TargetMode="External"/><Relationship Id="rId519" Type="http://schemas.openxmlformats.org/officeDocument/2006/relationships/hyperlink" Target="file:///C:\Work\PSI\mzQuantML\svn\documentation\version1.0\mzQuantML1.0.0-rc.doc" TargetMode="External"/><Relationship Id="rId158" Type="http://schemas.openxmlformats.org/officeDocument/2006/relationships/hyperlink" Target="http://www.ebi.ac.uk/ontology-lookup/browse.do?ontName=MS&amp;termId=MS:1000797" TargetMode="External"/><Relationship Id="rId726" Type="http://schemas.openxmlformats.org/officeDocument/2006/relationships/hyperlink" Target="file:///C:\Work\PSI\mzQuantML\svn\documentation\version1.0\mzQuantML1.0.0-rc.doc" TargetMode="External"/><Relationship Id="rId62" Type="http://schemas.openxmlformats.org/officeDocument/2006/relationships/hyperlink" Target="http://www.ebi.ac.uk/ontology-lookup/browse.do?ontName=MS&amp;termId=MS:1002015" TargetMode="External"/><Relationship Id="rId365" Type="http://schemas.openxmlformats.org/officeDocument/2006/relationships/hyperlink" Target="http://www.ebi.ac.uk/ontology-lookup/browse.do?ontName=MS&amp;termId=MS:1001805" TargetMode="External"/><Relationship Id="rId572" Type="http://schemas.openxmlformats.org/officeDocument/2006/relationships/hyperlink" Target="file:///C:\Work\PSI\mzQuantML\svn\documentation\version1.0\mzQuantML1.0.0-rc.doc" TargetMode="External"/><Relationship Id="rId225" Type="http://schemas.openxmlformats.org/officeDocument/2006/relationships/hyperlink" Target="http://www.ebi.ac.uk/ontology-lookup/browse.do?ontName=MS&amp;termId=MS:1000798" TargetMode="External"/><Relationship Id="rId432" Type="http://schemas.openxmlformats.org/officeDocument/2006/relationships/hyperlink" Target="http://www.ebi.ac.uk/ontology-lookup/browse.do?ontName=MS&amp;termId=MS:1001805" TargetMode="External"/><Relationship Id="rId737" Type="http://schemas.openxmlformats.org/officeDocument/2006/relationships/hyperlink" Target="file:///C:\Work\PSI\mzQuantML\svn\documentation\version1.0\mzQuantML1.0.0-rc.doc" TargetMode="External"/><Relationship Id="rId73" Type="http://schemas.openxmlformats.org/officeDocument/2006/relationships/hyperlink" Target="file:///C:\Work\PSI\mzQuantML\svn\documentation\version1.0\mzQuantML1.0.0-rc.doc" TargetMode="External"/><Relationship Id="rId169" Type="http://schemas.openxmlformats.org/officeDocument/2006/relationships/hyperlink" Target="http://www.ebi.ac.uk/ontology-lookup/browse.do?ontName=MS&amp;termId=MS:1001131" TargetMode="External"/><Relationship Id="rId376" Type="http://schemas.openxmlformats.org/officeDocument/2006/relationships/hyperlink" Target="http://www.ebi.ac.uk/ontology-lookup/browse.do?ontName=MS&amp;termId=MS:1001405" TargetMode="External"/><Relationship Id="rId583" Type="http://schemas.openxmlformats.org/officeDocument/2006/relationships/hyperlink" Target="http://www.ebi.ac.uk/ontology-lookup/browse.do?ontName=MS&amp;termId=MS:1001133" TargetMode="External"/><Relationship Id="rId790" Type="http://schemas.openxmlformats.org/officeDocument/2006/relationships/hyperlink" Target="mailto:andrew.jones@liv.ac.uk" TargetMode="External"/><Relationship Id="rId4" Type="http://schemas.microsoft.com/office/2007/relationships/stylesWithEffects" Target="stylesWithEffects.xml"/><Relationship Id="rId236" Type="http://schemas.openxmlformats.org/officeDocument/2006/relationships/hyperlink" Target="http://www.ebi.ac.uk/ontology-lookup/browse.do?ontName=MS&amp;termId=MS:1001132" TargetMode="External"/><Relationship Id="rId443" Type="http://schemas.openxmlformats.org/officeDocument/2006/relationships/hyperlink" Target="http://www.ebi.ac.uk/ontology-lookup/browse.do?ontName=MS&amp;termId=MS:1001405" TargetMode="External"/><Relationship Id="rId650" Type="http://schemas.openxmlformats.org/officeDocument/2006/relationships/hyperlink" Target="file:///C:\Work\PSI\mzQuantML\svn\documentation\version1.0\mzQuantML1.0.0-rc.doc" TargetMode="External"/><Relationship Id="rId303" Type="http://schemas.openxmlformats.org/officeDocument/2006/relationships/hyperlink" Target="http://www.ebi.ac.uk/ontology-lookup/browse.do?ontName=MS&amp;termId=MS:1001133" TargetMode="External"/><Relationship Id="rId748" Type="http://schemas.openxmlformats.org/officeDocument/2006/relationships/hyperlink" Target="http://www.ebi.ac.uk/ontology-lookup/browse.do?ontName=MS&amp;termId=MS:1000536" TargetMode="External"/><Relationship Id="rId84" Type="http://schemas.openxmlformats.org/officeDocument/2006/relationships/hyperlink" Target="http://www.ebi.ac.uk/ontology-lookup/browse.do?ontName=MS&amp;termId=MS:1001084" TargetMode="External"/><Relationship Id="rId387" Type="http://schemas.openxmlformats.org/officeDocument/2006/relationships/hyperlink" Target="http://www.ebi.ac.uk/ontology-lookup/browse.do?ontName=MS&amp;termId=MS:1001805" TargetMode="External"/><Relationship Id="rId510" Type="http://schemas.openxmlformats.org/officeDocument/2006/relationships/hyperlink" Target="http://www.ebi.ac.uk/ontology-lookup/browse.do?ontName=MS&amp;termId=MS:1001347" TargetMode="External"/><Relationship Id="rId594" Type="http://schemas.openxmlformats.org/officeDocument/2006/relationships/hyperlink" Target="http://www.ebi.ac.uk/ontology-lookup/browse.do?ontName=MS&amp;termId=MS:1000903" TargetMode="External"/><Relationship Id="rId608" Type="http://schemas.openxmlformats.org/officeDocument/2006/relationships/hyperlink" Target="file:///C:\Work\PSI\mzQuantML\svn\documentation\version1.0\mzQuantML1.0.0-rc.doc" TargetMode="External"/><Relationship Id="rId247" Type="http://schemas.openxmlformats.org/officeDocument/2006/relationships/hyperlink" Target="http://www.ebi.ac.uk/ontology-lookup/browse.do?ontName=MS&amp;termId=MS:1000798" TargetMode="External"/><Relationship Id="rId107" Type="http://schemas.openxmlformats.org/officeDocument/2006/relationships/hyperlink" Target="http://www.ebi.ac.uk/ontology-lookup/browse.do?ontName=MS&amp;termId=MS:1001136" TargetMode="External"/><Relationship Id="rId454" Type="http://schemas.openxmlformats.org/officeDocument/2006/relationships/hyperlink" Target="file:///C:\Work\PSI\mzQuantML\svn\documentation\version1.0\mzQuantML1.0.0-rc.doc" TargetMode="External"/><Relationship Id="rId661" Type="http://schemas.openxmlformats.org/officeDocument/2006/relationships/hyperlink" Target="file:///C:\Work\PSI\mzQuantML\svn\documentation\version1.0\mzQuantML1.0.0-rc.doc" TargetMode="External"/><Relationship Id="rId759" Type="http://schemas.openxmlformats.org/officeDocument/2006/relationships/hyperlink" Target="http://www.ebi.ac.uk/ontology-lookup/browse.do?ontName=MS&amp;termId=MS:1001830" TargetMode="External"/><Relationship Id="rId11" Type="http://schemas.openxmlformats.org/officeDocument/2006/relationships/hyperlink" Target="http://psidev.info/miape-quant" TargetMode="External"/><Relationship Id="rId314" Type="http://schemas.openxmlformats.org/officeDocument/2006/relationships/hyperlink" Target="http://www.ebi.ac.uk/ontology-lookup/browse.do?ontName=MS&amp;termId=MS:1000903" TargetMode="External"/><Relationship Id="rId398" Type="http://schemas.openxmlformats.org/officeDocument/2006/relationships/hyperlink" Target="http://www.ebi.ac.uk/ontology-lookup/browse.do?ontName=MS&amp;termId=MS:1001405" TargetMode="External"/><Relationship Id="rId521" Type="http://schemas.openxmlformats.org/officeDocument/2006/relationships/hyperlink" Target="file:///C:\Work\PSI\mzQuantML\svn\documentation\version1.0\mzQuantML1.0.0-rc.doc" TargetMode="External"/><Relationship Id="rId619" Type="http://schemas.openxmlformats.org/officeDocument/2006/relationships/hyperlink" Target="file:///C:\Work\PSI\mzQuantML\svn\documentation\version1.0\mzQuantML1.0.0-rc.doc" TargetMode="External"/><Relationship Id="rId95" Type="http://schemas.openxmlformats.org/officeDocument/2006/relationships/hyperlink" Target="file:///C:\Work\PSI\mzQuantML\svn\documentation\version1.0\mzQuantML1.0.0-rc.doc" TargetMode="External"/><Relationship Id="rId160" Type="http://schemas.openxmlformats.org/officeDocument/2006/relationships/hyperlink" Target="http://www.ebi.ac.uk/ontology-lookup/browse.do?ontName=MS&amp;termId=MS:1000903" TargetMode="External"/><Relationship Id="rId258" Type="http://schemas.openxmlformats.org/officeDocument/2006/relationships/hyperlink" Target="http://www.ebi.ac.uk/ontology-lookup/browse.do?ontName=MS&amp;termId=MS:1001132" TargetMode="External"/><Relationship Id="rId465" Type="http://schemas.openxmlformats.org/officeDocument/2006/relationships/hyperlink" Target="file:///C:\Work\PSI\mzQuantML\svn\documentation\version1.0\mzQuantML1.0.0-rc.doc" TargetMode="External"/><Relationship Id="rId672" Type="http://schemas.openxmlformats.org/officeDocument/2006/relationships/hyperlink" Target="http://www.ebi.ac.uk/ontology-lookup/browse.do?ontName=MS&amp;termId=MS:1002114" TargetMode="External"/><Relationship Id="rId22" Type="http://schemas.openxmlformats.org/officeDocument/2006/relationships/hyperlink" Target="http://code.google.com/p/mzquantml-validator/downloads/list" TargetMode="External"/><Relationship Id="rId118" Type="http://schemas.openxmlformats.org/officeDocument/2006/relationships/hyperlink" Target="http://www.ebi.ac.uk/ontology-lookup/browse.do?ontName=MS&amp;termId=MS:1000926" TargetMode="External"/><Relationship Id="rId325" Type="http://schemas.openxmlformats.org/officeDocument/2006/relationships/hyperlink" Target="http://www.ebi.ac.uk/ontology-lookup/browse.do?ontName=MS&amp;termId=MS:1001133" TargetMode="External"/><Relationship Id="rId532" Type="http://schemas.openxmlformats.org/officeDocument/2006/relationships/hyperlink" Target="file:///C:\Work\PSI\mzQuantML\svn\documentation\version1.0\mzQuantML1.0.0-rc.doc"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08B62-6C27-498F-8EE4-DEB279EE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3994</TotalTime>
  <Pages>1</Pages>
  <Words>41135</Words>
  <Characters>234472</Characters>
  <Application>Microsoft Office Word</Application>
  <DocSecurity>0</DocSecurity>
  <Lines>1953</Lines>
  <Paragraphs>550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analysisXML specification document</vt:lpstr>
      <vt:lpstr>analysisXML specification document</vt:lpstr>
    </vt:vector>
  </TitlesOfParts>
  <Company>University of Manchester</Company>
  <LinksUpToDate>false</LinksUpToDate>
  <CharactersWithSpaces>275057</CharactersWithSpaces>
  <SharedDoc>false</SharedDoc>
  <HLinks>
    <vt:vector size="5550" baseType="variant">
      <vt:variant>
        <vt:i4>3801215</vt:i4>
      </vt:variant>
      <vt:variant>
        <vt:i4>3234</vt:i4>
      </vt:variant>
      <vt:variant>
        <vt:i4>0</vt:i4>
      </vt:variant>
      <vt:variant>
        <vt:i4>5</vt:i4>
      </vt:variant>
      <vt:variant>
        <vt:lpwstr>http://fuge.sourceforge.net/dev/V1Final/FuGE-v1-SpecDoc.doc</vt:lpwstr>
      </vt:variant>
      <vt:variant>
        <vt:lpwstr/>
      </vt:variant>
      <vt:variant>
        <vt:i4>4128807</vt:i4>
      </vt:variant>
      <vt:variant>
        <vt:i4>3231</vt:i4>
      </vt:variant>
      <vt:variant>
        <vt:i4>0</vt:i4>
      </vt:variant>
      <vt:variant>
        <vt:i4>5</vt:i4>
      </vt:variant>
      <vt:variant>
        <vt:lpwstr>http://www.ietf.org/rfc/rfc2119.txt</vt:lpwstr>
      </vt:variant>
      <vt:variant>
        <vt:lpwstr/>
      </vt:variant>
      <vt:variant>
        <vt:i4>3604483</vt:i4>
      </vt:variant>
      <vt:variant>
        <vt:i4>3228</vt:i4>
      </vt:variant>
      <vt:variant>
        <vt:i4>0</vt:i4>
      </vt:variant>
      <vt:variant>
        <vt:i4>5</vt:i4>
      </vt:variant>
      <vt:variant>
        <vt:lpwstr>mailto:andrew.jones@liv.ac.uk</vt:lpwstr>
      </vt:variant>
      <vt:variant>
        <vt:lpwstr/>
      </vt:variant>
      <vt:variant>
        <vt:i4>6619183</vt:i4>
      </vt:variant>
      <vt:variant>
        <vt:i4>3222</vt:i4>
      </vt:variant>
      <vt:variant>
        <vt:i4>0</vt:i4>
      </vt:variant>
      <vt:variant>
        <vt:i4>5</vt:i4>
      </vt:variant>
      <vt:variant>
        <vt:lpwstr>mzQuantML1.0.0-rc.doc</vt:lpwstr>
      </vt:variant>
      <vt:variant>
        <vt:lpwstr>DataMatrix</vt:lpwstr>
      </vt:variant>
      <vt:variant>
        <vt:i4>7405600</vt:i4>
      </vt:variant>
      <vt:variant>
        <vt:i4>3219</vt:i4>
      </vt:variant>
      <vt:variant>
        <vt:i4>0</vt:i4>
      </vt:variant>
      <vt:variant>
        <vt:i4>5</vt:i4>
      </vt:variant>
      <vt:variant>
        <vt:lpwstr>mzQuantML1.0.0-rc.doc</vt:lpwstr>
      </vt:variant>
      <vt:variant>
        <vt:lpwstr>ColumnIndex</vt:lpwstr>
      </vt:variant>
      <vt:variant>
        <vt:i4>1179739</vt:i4>
      </vt:variant>
      <vt:variant>
        <vt:i4>3216</vt:i4>
      </vt:variant>
      <vt:variant>
        <vt:i4>0</vt:i4>
      </vt:variant>
      <vt:variant>
        <vt:i4>5</vt:i4>
      </vt:variant>
      <vt:variant>
        <vt:lpwstr>mzQuantML1.0.0-rc.doc</vt:lpwstr>
      </vt:variant>
      <vt:variant>
        <vt:lpwstr>DataType</vt:lpwstr>
      </vt:variant>
      <vt:variant>
        <vt:i4>1507418</vt:i4>
      </vt:variant>
      <vt:variant>
        <vt:i4>3210</vt:i4>
      </vt:variant>
      <vt:variant>
        <vt:i4>0</vt:i4>
      </vt:variant>
      <vt:variant>
        <vt:i4>5</vt:i4>
      </vt:variant>
      <vt:variant>
        <vt:lpwstr>mzQuantML1.0.0-rc.doc</vt:lpwstr>
      </vt:variant>
      <vt:variant>
        <vt:lpwstr>StudyVariable</vt:lpwstr>
      </vt:variant>
      <vt:variant>
        <vt:i4>2752619</vt:i4>
      </vt:variant>
      <vt:variant>
        <vt:i4>3207</vt:i4>
      </vt:variant>
      <vt:variant>
        <vt:i4>0</vt:i4>
      </vt:variant>
      <vt:variant>
        <vt:i4>5</vt:i4>
      </vt:variant>
      <vt:variant>
        <vt:lpwstr>http://www.ebi.ac.uk/ontology-lookup/browse.do?ontName=MS&amp;termId=MS:1001816</vt:lpwstr>
      </vt:variant>
      <vt:variant>
        <vt:lpwstr/>
      </vt:variant>
      <vt:variant>
        <vt:i4>2752619</vt:i4>
      </vt:variant>
      <vt:variant>
        <vt:i4>3204</vt:i4>
      </vt:variant>
      <vt:variant>
        <vt:i4>0</vt:i4>
      </vt:variant>
      <vt:variant>
        <vt:i4>5</vt:i4>
      </vt:variant>
      <vt:variant>
        <vt:lpwstr>http://www.ebi.ac.uk/ontology-lookup/browse.do?ontName=MS&amp;termId=MS:1001815</vt:lpwstr>
      </vt:variant>
      <vt:variant>
        <vt:lpwstr/>
      </vt:variant>
      <vt:variant>
        <vt:i4>2752619</vt:i4>
      </vt:variant>
      <vt:variant>
        <vt:i4>3201</vt:i4>
      </vt:variant>
      <vt:variant>
        <vt:i4>0</vt:i4>
      </vt:variant>
      <vt:variant>
        <vt:i4>5</vt:i4>
      </vt:variant>
      <vt:variant>
        <vt:lpwstr>http://www.ebi.ac.uk/ontology-lookup/browse.do?ontName=MS&amp;termId=MS:1001814</vt:lpwstr>
      </vt:variant>
      <vt:variant>
        <vt:lpwstr/>
      </vt:variant>
      <vt:variant>
        <vt:i4>2752619</vt:i4>
      </vt:variant>
      <vt:variant>
        <vt:i4>3198</vt:i4>
      </vt:variant>
      <vt:variant>
        <vt:i4>0</vt:i4>
      </vt:variant>
      <vt:variant>
        <vt:i4>5</vt:i4>
      </vt:variant>
      <vt:variant>
        <vt:lpwstr>http://www.ebi.ac.uk/ontology-lookup/browse.do?ontName=MS&amp;termId=MS:1001813</vt:lpwstr>
      </vt:variant>
      <vt:variant>
        <vt:lpwstr/>
      </vt:variant>
      <vt:variant>
        <vt:i4>2752619</vt:i4>
      </vt:variant>
      <vt:variant>
        <vt:i4>3195</vt:i4>
      </vt:variant>
      <vt:variant>
        <vt:i4>0</vt:i4>
      </vt:variant>
      <vt:variant>
        <vt:i4>5</vt:i4>
      </vt:variant>
      <vt:variant>
        <vt:lpwstr>http://www.ebi.ac.uk/ontology-lookup/browse.do?ontName=MS&amp;termId=MS:1001812</vt:lpwstr>
      </vt:variant>
      <vt:variant>
        <vt:lpwstr/>
      </vt:variant>
      <vt:variant>
        <vt:i4>2752619</vt:i4>
      </vt:variant>
      <vt:variant>
        <vt:i4>3192</vt:i4>
      </vt:variant>
      <vt:variant>
        <vt:i4>0</vt:i4>
      </vt:variant>
      <vt:variant>
        <vt:i4>5</vt:i4>
      </vt:variant>
      <vt:variant>
        <vt:lpwstr>http://www.ebi.ac.uk/ontology-lookup/browse.do?ontName=MS&amp;termId=MS:1001811</vt:lpwstr>
      </vt:variant>
      <vt:variant>
        <vt:lpwstr/>
      </vt:variant>
      <vt:variant>
        <vt:i4>2752619</vt:i4>
      </vt:variant>
      <vt:variant>
        <vt:i4>3189</vt:i4>
      </vt:variant>
      <vt:variant>
        <vt:i4>0</vt:i4>
      </vt:variant>
      <vt:variant>
        <vt:i4>5</vt:i4>
      </vt:variant>
      <vt:variant>
        <vt:lpwstr>http://www.ebi.ac.uk/ontology-lookup/browse.do?ontName=MS&amp;termId=MS:1001810</vt:lpwstr>
      </vt:variant>
      <vt:variant>
        <vt:lpwstr/>
      </vt:variant>
      <vt:variant>
        <vt:i4>2818155</vt:i4>
      </vt:variant>
      <vt:variant>
        <vt:i4>3186</vt:i4>
      </vt:variant>
      <vt:variant>
        <vt:i4>0</vt:i4>
      </vt:variant>
      <vt:variant>
        <vt:i4>5</vt:i4>
      </vt:variant>
      <vt:variant>
        <vt:lpwstr>http://www.ebi.ac.uk/ontology-lookup/browse.do?ontName=MS&amp;termId=MS:1001809</vt:lpwstr>
      </vt:variant>
      <vt:variant>
        <vt:lpwstr/>
      </vt:variant>
      <vt:variant>
        <vt:i4>2818155</vt:i4>
      </vt:variant>
      <vt:variant>
        <vt:i4>3183</vt:i4>
      </vt:variant>
      <vt:variant>
        <vt:i4>0</vt:i4>
      </vt:variant>
      <vt:variant>
        <vt:i4>5</vt:i4>
      </vt:variant>
      <vt:variant>
        <vt:lpwstr>http://www.ebi.ac.uk/ontology-lookup/browse.do?ontName=MS&amp;termId=MS:1001808</vt:lpwstr>
      </vt:variant>
      <vt:variant>
        <vt:lpwstr/>
      </vt:variant>
      <vt:variant>
        <vt:i4>2818155</vt:i4>
      </vt:variant>
      <vt:variant>
        <vt:i4>3180</vt:i4>
      </vt:variant>
      <vt:variant>
        <vt:i4>0</vt:i4>
      </vt:variant>
      <vt:variant>
        <vt:i4>5</vt:i4>
      </vt:variant>
      <vt:variant>
        <vt:lpwstr>http://www.ebi.ac.uk/ontology-lookup/browse.do?ontName=MS&amp;termId=MS:1001807</vt:lpwstr>
      </vt:variant>
      <vt:variant>
        <vt:lpwstr/>
      </vt:variant>
      <vt:variant>
        <vt:i4>5570608</vt:i4>
      </vt:variant>
      <vt:variant>
        <vt:i4>3177</vt:i4>
      </vt:variant>
      <vt:variant>
        <vt:i4>0</vt:i4>
      </vt:variant>
      <vt:variant>
        <vt:i4>5</vt:i4>
      </vt:variant>
      <vt:variant>
        <vt:lpwstr>mzQuantML1.0.0-rc.doc</vt:lpwstr>
      </vt:variant>
      <vt:variant>
        <vt:lpwstr>Assay_refs</vt:lpwstr>
      </vt:variant>
      <vt:variant>
        <vt:i4>983133</vt:i4>
      </vt:variant>
      <vt:variant>
        <vt:i4>3174</vt:i4>
      </vt:variant>
      <vt:variant>
        <vt:i4>0</vt:i4>
      </vt:variant>
      <vt:variant>
        <vt:i4>5</vt:i4>
      </vt:variant>
      <vt:variant>
        <vt:lpwstr>mzQuantML1.0.0-rc.doc</vt:lpwstr>
      </vt:variant>
      <vt:variant>
        <vt:lpwstr>userParam</vt:lpwstr>
      </vt:variant>
      <vt:variant>
        <vt:i4>7864366</vt:i4>
      </vt:variant>
      <vt:variant>
        <vt:i4>3171</vt:i4>
      </vt:variant>
      <vt:variant>
        <vt:i4>0</vt:i4>
      </vt:variant>
      <vt:variant>
        <vt:i4>5</vt:i4>
      </vt:variant>
      <vt:variant>
        <vt:lpwstr>mzQuantML1.0.0-rc.doc</vt:lpwstr>
      </vt:variant>
      <vt:variant>
        <vt:lpwstr>cvParam</vt:lpwstr>
      </vt:variant>
      <vt:variant>
        <vt:i4>7602224</vt:i4>
      </vt:variant>
      <vt:variant>
        <vt:i4>3168</vt:i4>
      </vt:variant>
      <vt:variant>
        <vt:i4>0</vt:i4>
      </vt:variant>
      <vt:variant>
        <vt:i4>5</vt:i4>
      </vt:variant>
      <vt:variant>
        <vt:lpwstr>mzQuantML1.0.0-rc.doc</vt:lpwstr>
      </vt:variant>
      <vt:variant>
        <vt:lpwstr>FileFormat</vt:lpwstr>
      </vt:variant>
      <vt:variant>
        <vt:i4>7798836</vt:i4>
      </vt:variant>
      <vt:variant>
        <vt:i4>3165</vt:i4>
      </vt:variant>
      <vt:variant>
        <vt:i4>0</vt:i4>
      </vt:variant>
      <vt:variant>
        <vt:i4>5</vt:i4>
      </vt:variant>
      <vt:variant>
        <vt:lpwstr>mzQuantML1.0.0-rc.doc</vt:lpwstr>
      </vt:variant>
      <vt:variant>
        <vt:lpwstr>ExternalFormatDocumentation</vt:lpwstr>
      </vt:variant>
      <vt:variant>
        <vt:i4>1114207</vt:i4>
      </vt:variant>
      <vt:variant>
        <vt:i4>3159</vt:i4>
      </vt:variant>
      <vt:variant>
        <vt:i4>0</vt:i4>
      </vt:variant>
      <vt:variant>
        <vt:i4>5</vt:i4>
      </vt:variant>
      <vt:variant>
        <vt:lpwstr>mzQuantML1.0.0-rc.doc</vt:lpwstr>
      </vt:variant>
      <vt:variant>
        <vt:lpwstr>Software</vt:lpwstr>
      </vt:variant>
      <vt:variant>
        <vt:i4>2621547</vt:i4>
      </vt:variant>
      <vt:variant>
        <vt:i4>3156</vt:i4>
      </vt:variant>
      <vt:variant>
        <vt:i4>0</vt:i4>
      </vt:variant>
      <vt:variant>
        <vt:i4>5</vt:i4>
      </vt:variant>
      <vt:variant>
        <vt:lpwstr>http://www.ebi.ac.uk/ontology-lookup/browse.do?ontName=MS&amp;termId=MS:1001832</vt:lpwstr>
      </vt:variant>
      <vt:variant>
        <vt:lpwstr/>
      </vt:variant>
      <vt:variant>
        <vt:i4>2621538</vt:i4>
      </vt:variant>
      <vt:variant>
        <vt:i4>3153</vt:i4>
      </vt:variant>
      <vt:variant>
        <vt:i4>0</vt:i4>
      </vt:variant>
      <vt:variant>
        <vt:i4>5</vt:i4>
      </vt:variant>
      <vt:variant>
        <vt:lpwstr>http://www.ebi.ac.uk/ontology-lookup/browse.do?ontName=MS&amp;termId=MS:1001139</vt:lpwstr>
      </vt:variant>
      <vt:variant>
        <vt:lpwstr/>
      </vt:variant>
      <vt:variant>
        <vt:i4>3014755</vt:i4>
      </vt:variant>
      <vt:variant>
        <vt:i4>3150</vt:i4>
      </vt:variant>
      <vt:variant>
        <vt:i4>0</vt:i4>
      </vt:variant>
      <vt:variant>
        <vt:i4>5</vt:i4>
      </vt:variant>
      <vt:variant>
        <vt:lpwstr>http://www.ebi.ac.uk/ontology-lookup/browse.do?ontName=MS&amp;termId=MS:1002063</vt:lpwstr>
      </vt:variant>
      <vt:variant>
        <vt:lpwstr/>
      </vt:variant>
      <vt:variant>
        <vt:i4>2949219</vt:i4>
      </vt:variant>
      <vt:variant>
        <vt:i4>3147</vt:i4>
      </vt:variant>
      <vt:variant>
        <vt:i4>0</vt:i4>
      </vt:variant>
      <vt:variant>
        <vt:i4>5</vt:i4>
      </vt:variant>
      <vt:variant>
        <vt:lpwstr>http://www.ebi.ac.uk/ontology-lookup/browse.do?ontName=MS&amp;termId=MS:1002059</vt:lpwstr>
      </vt:variant>
      <vt:variant>
        <vt:lpwstr/>
      </vt:variant>
      <vt:variant>
        <vt:i4>3080298</vt:i4>
      </vt:variant>
      <vt:variant>
        <vt:i4>3144</vt:i4>
      </vt:variant>
      <vt:variant>
        <vt:i4>0</vt:i4>
      </vt:variant>
      <vt:variant>
        <vt:i4>5</vt:i4>
      </vt:variant>
      <vt:variant>
        <vt:lpwstr>http://www.ebi.ac.uk/ontology-lookup/browse.do?ontName=MS&amp;termId=MS:1001948</vt:lpwstr>
      </vt:variant>
      <vt:variant>
        <vt:lpwstr/>
      </vt:variant>
      <vt:variant>
        <vt:i4>3080298</vt:i4>
      </vt:variant>
      <vt:variant>
        <vt:i4>3141</vt:i4>
      </vt:variant>
      <vt:variant>
        <vt:i4>0</vt:i4>
      </vt:variant>
      <vt:variant>
        <vt:i4>5</vt:i4>
      </vt:variant>
      <vt:variant>
        <vt:lpwstr>http://www.ebi.ac.uk/ontology-lookup/browse.do?ontName=MS&amp;termId=MS:1001947</vt:lpwstr>
      </vt:variant>
      <vt:variant>
        <vt:lpwstr/>
      </vt:variant>
      <vt:variant>
        <vt:i4>3080298</vt:i4>
      </vt:variant>
      <vt:variant>
        <vt:i4>3138</vt:i4>
      </vt:variant>
      <vt:variant>
        <vt:i4>0</vt:i4>
      </vt:variant>
      <vt:variant>
        <vt:i4>5</vt:i4>
      </vt:variant>
      <vt:variant>
        <vt:lpwstr>http://www.ebi.ac.uk/ontology-lookup/browse.do?ontName=MS&amp;termId=MS:1001946</vt:lpwstr>
      </vt:variant>
      <vt:variant>
        <vt:lpwstr/>
      </vt:variant>
      <vt:variant>
        <vt:i4>2621547</vt:i4>
      </vt:variant>
      <vt:variant>
        <vt:i4>3135</vt:i4>
      </vt:variant>
      <vt:variant>
        <vt:i4>0</vt:i4>
      </vt:variant>
      <vt:variant>
        <vt:i4>5</vt:i4>
      </vt:variant>
      <vt:variant>
        <vt:lpwstr>http://www.ebi.ac.uk/ontology-lookup/browse.do?ontName=MS&amp;termId=MS:1001831</vt:lpwstr>
      </vt:variant>
      <vt:variant>
        <vt:lpwstr/>
      </vt:variant>
      <vt:variant>
        <vt:i4>2621547</vt:i4>
      </vt:variant>
      <vt:variant>
        <vt:i4>3132</vt:i4>
      </vt:variant>
      <vt:variant>
        <vt:i4>0</vt:i4>
      </vt:variant>
      <vt:variant>
        <vt:i4>5</vt:i4>
      </vt:variant>
      <vt:variant>
        <vt:lpwstr>http://www.ebi.ac.uk/ontology-lookup/browse.do?ontName=MS&amp;termId=MS:1001830</vt:lpwstr>
      </vt:variant>
      <vt:variant>
        <vt:lpwstr/>
      </vt:variant>
      <vt:variant>
        <vt:i4>2293862</vt:i4>
      </vt:variant>
      <vt:variant>
        <vt:i4>3129</vt:i4>
      </vt:variant>
      <vt:variant>
        <vt:i4>0</vt:i4>
      </vt:variant>
      <vt:variant>
        <vt:i4>5</vt:i4>
      </vt:variant>
      <vt:variant>
        <vt:lpwstr>http://www.ebi.ac.uk/ontology-lookup/browse.do?ontName=MS&amp;termId=MS:1001583</vt:lpwstr>
      </vt:variant>
      <vt:variant>
        <vt:lpwstr/>
      </vt:variant>
      <vt:variant>
        <vt:i4>2293863</vt:i4>
      </vt:variant>
      <vt:variant>
        <vt:i4>3126</vt:i4>
      </vt:variant>
      <vt:variant>
        <vt:i4>0</vt:i4>
      </vt:variant>
      <vt:variant>
        <vt:i4>5</vt:i4>
      </vt:variant>
      <vt:variant>
        <vt:lpwstr>http://www.ebi.ac.uk/ontology-lookup/browse.do?ontName=MS&amp;termId=MS:1001488</vt:lpwstr>
      </vt:variant>
      <vt:variant>
        <vt:lpwstr/>
      </vt:variant>
      <vt:variant>
        <vt:i4>2687076</vt:i4>
      </vt:variant>
      <vt:variant>
        <vt:i4>3123</vt:i4>
      </vt:variant>
      <vt:variant>
        <vt:i4>0</vt:i4>
      </vt:variant>
      <vt:variant>
        <vt:i4>5</vt:i4>
      </vt:variant>
      <vt:variant>
        <vt:lpwstr>http://www.ebi.ac.uk/ontology-lookup/browse.do?ontName=MS&amp;termId=MS:1000739</vt:lpwstr>
      </vt:variant>
      <vt:variant>
        <vt:lpwstr/>
      </vt:variant>
      <vt:variant>
        <vt:i4>2621538</vt:i4>
      </vt:variant>
      <vt:variant>
        <vt:i4>3120</vt:i4>
      </vt:variant>
      <vt:variant>
        <vt:i4>0</vt:i4>
      </vt:variant>
      <vt:variant>
        <vt:i4>5</vt:i4>
      </vt:variant>
      <vt:variant>
        <vt:lpwstr>http://www.ebi.ac.uk/ontology-lookup/browse.do?ontName=MS&amp;termId=MS:1001139</vt:lpwstr>
      </vt:variant>
      <vt:variant>
        <vt:lpwstr/>
      </vt:variant>
      <vt:variant>
        <vt:i4>3014759</vt:i4>
      </vt:variant>
      <vt:variant>
        <vt:i4>3117</vt:i4>
      </vt:variant>
      <vt:variant>
        <vt:i4>0</vt:i4>
      </vt:variant>
      <vt:variant>
        <vt:i4>5</vt:i4>
      </vt:variant>
      <vt:variant>
        <vt:lpwstr>http://www.ebi.ac.uk/ontology-lookup/browse.do?ontName=MS&amp;termId=MS:1001456</vt:lpwstr>
      </vt:variant>
      <vt:variant>
        <vt:lpwstr/>
      </vt:variant>
      <vt:variant>
        <vt:i4>2752613</vt:i4>
      </vt:variant>
      <vt:variant>
        <vt:i4>3114</vt:i4>
      </vt:variant>
      <vt:variant>
        <vt:i4>0</vt:i4>
      </vt:variant>
      <vt:variant>
        <vt:i4>5</vt:i4>
      </vt:variant>
      <vt:variant>
        <vt:lpwstr>http://www.ebi.ac.uk/ontology-lookup/browse.do?ontName=MS&amp;termId=MS:1000601</vt:lpwstr>
      </vt:variant>
      <vt:variant>
        <vt:lpwstr/>
      </vt:variant>
      <vt:variant>
        <vt:i4>2752613</vt:i4>
      </vt:variant>
      <vt:variant>
        <vt:i4>3111</vt:i4>
      </vt:variant>
      <vt:variant>
        <vt:i4>0</vt:i4>
      </vt:variant>
      <vt:variant>
        <vt:i4>5</vt:i4>
      </vt:variant>
      <vt:variant>
        <vt:lpwstr>http://www.ebi.ac.uk/ontology-lookup/browse.do?ontName=MS&amp;termId=MS:1000600</vt:lpwstr>
      </vt:variant>
      <vt:variant>
        <vt:lpwstr/>
      </vt:variant>
      <vt:variant>
        <vt:i4>3080294</vt:i4>
      </vt:variant>
      <vt:variant>
        <vt:i4>3108</vt:i4>
      </vt:variant>
      <vt:variant>
        <vt:i4>0</vt:i4>
      </vt:variant>
      <vt:variant>
        <vt:i4>5</vt:i4>
      </vt:variant>
      <vt:variant>
        <vt:lpwstr>http://www.ebi.ac.uk/ontology-lookup/browse.do?ontName=MS&amp;termId=MS:1000551</vt:lpwstr>
      </vt:variant>
      <vt:variant>
        <vt:lpwstr/>
      </vt:variant>
      <vt:variant>
        <vt:i4>2687078</vt:i4>
      </vt:variant>
      <vt:variant>
        <vt:i4>3105</vt:i4>
      </vt:variant>
      <vt:variant>
        <vt:i4>0</vt:i4>
      </vt:variant>
      <vt:variant>
        <vt:i4>5</vt:i4>
      </vt:variant>
      <vt:variant>
        <vt:lpwstr>http://www.ebi.ac.uk/ontology-lookup/browse.do?ontName=MS&amp;termId=MS:1000539</vt:lpwstr>
      </vt:variant>
      <vt:variant>
        <vt:lpwstr/>
      </vt:variant>
      <vt:variant>
        <vt:i4>2687078</vt:i4>
      </vt:variant>
      <vt:variant>
        <vt:i4>3102</vt:i4>
      </vt:variant>
      <vt:variant>
        <vt:i4>0</vt:i4>
      </vt:variant>
      <vt:variant>
        <vt:i4>5</vt:i4>
      </vt:variant>
      <vt:variant>
        <vt:lpwstr>http://www.ebi.ac.uk/ontology-lookup/browse.do?ontName=MS&amp;termId=MS:1000537</vt:lpwstr>
      </vt:variant>
      <vt:variant>
        <vt:lpwstr/>
      </vt:variant>
      <vt:variant>
        <vt:i4>2687078</vt:i4>
      </vt:variant>
      <vt:variant>
        <vt:i4>3099</vt:i4>
      </vt:variant>
      <vt:variant>
        <vt:i4>0</vt:i4>
      </vt:variant>
      <vt:variant>
        <vt:i4>5</vt:i4>
      </vt:variant>
      <vt:variant>
        <vt:lpwstr>http://www.ebi.ac.uk/ontology-lookup/browse.do?ontName=MS&amp;termId=MS:1000536</vt:lpwstr>
      </vt:variant>
      <vt:variant>
        <vt:lpwstr/>
      </vt:variant>
      <vt:variant>
        <vt:i4>2687078</vt:i4>
      </vt:variant>
      <vt:variant>
        <vt:i4>3096</vt:i4>
      </vt:variant>
      <vt:variant>
        <vt:i4>0</vt:i4>
      </vt:variant>
      <vt:variant>
        <vt:i4>5</vt:i4>
      </vt:variant>
      <vt:variant>
        <vt:lpwstr>http://www.ebi.ac.uk/ontology-lookup/browse.do?ontName=MS&amp;termId=MS:1000535</vt:lpwstr>
      </vt:variant>
      <vt:variant>
        <vt:lpwstr/>
      </vt:variant>
      <vt:variant>
        <vt:i4>2687078</vt:i4>
      </vt:variant>
      <vt:variant>
        <vt:i4>3093</vt:i4>
      </vt:variant>
      <vt:variant>
        <vt:i4>0</vt:i4>
      </vt:variant>
      <vt:variant>
        <vt:i4>5</vt:i4>
      </vt:variant>
      <vt:variant>
        <vt:lpwstr>http://www.ebi.ac.uk/ontology-lookup/browse.do?ontName=MS&amp;termId=MS:1000534</vt:lpwstr>
      </vt:variant>
      <vt:variant>
        <vt:lpwstr/>
      </vt:variant>
      <vt:variant>
        <vt:i4>2687078</vt:i4>
      </vt:variant>
      <vt:variant>
        <vt:i4>3090</vt:i4>
      </vt:variant>
      <vt:variant>
        <vt:i4>0</vt:i4>
      </vt:variant>
      <vt:variant>
        <vt:i4>5</vt:i4>
      </vt:variant>
      <vt:variant>
        <vt:lpwstr>http://www.ebi.ac.uk/ontology-lookup/browse.do?ontName=MS&amp;termId=MS:1000533</vt:lpwstr>
      </vt:variant>
      <vt:variant>
        <vt:lpwstr/>
      </vt:variant>
      <vt:variant>
        <vt:i4>2687078</vt:i4>
      </vt:variant>
      <vt:variant>
        <vt:i4>3087</vt:i4>
      </vt:variant>
      <vt:variant>
        <vt:i4>0</vt:i4>
      </vt:variant>
      <vt:variant>
        <vt:i4>5</vt:i4>
      </vt:variant>
      <vt:variant>
        <vt:lpwstr>http://www.ebi.ac.uk/ontology-lookup/browse.do?ontName=MS&amp;termId=MS:1000532</vt:lpwstr>
      </vt:variant>
      <vt:variant>
        <vt:lpwstr/>
      </vt:variant>
      <vt:variant>
        <vt:i4>3014759</vt:i4>
      </vt:variant>
      <vt:variant>
        <vt:i4>3084</vt:i4>
      </vt:variant>
      <vt:variant>
        <vt:i4>0</vt:i4>
      </vt:variant>
      <vt:variant>
        <vt:i4>5</vt:i4>
      </vt:variant>
      <vt:variant>
        <vt:lpwstr>http://www.ebi.ac.uk/ontology-lookup/browse.do?ontName=MS&amp;termId=MS:1001456</vt:lpwstr>
      </vt:variant>
      <vt:variant>
        <vt:lpwstr/>
      </vt:variant>
      <vt:variant>
        <vt:i4>983133</vt:i4>
      </vt:variant>
      <vt:variant>
        <vt:i4>3081</vt:i4>
      </vt:variant>
      <vt:variant>
        <vt:i4>0</vt:i4>
      </vt:variant>
      <vt:variant>
        <vt:i4>5</vt:i4>
      </vt:variant>
      <vt:variant>
        <vt:lpwstr>mzQuantML1.0.0-rc.doc</vt:lpwstr>
      </vt:variant>
      <vt:variant>
        <vt:lpwstr>userParam</vt:lpwstr>
      </vt:variant>
      <vt:variant>
        <vt:i4>7864366</vt:i4>
      </vt:variant>
      <vt:variant>
        <vt:i4>3078</vt:i4>
      </vt:variant>
      <vt:variant>
        <vt:i4>0</vt:i4>
      </vt:variant>
      <vt:variant>
        <vt:i4>5</vt:i4>
      </vt:variant>
      <vt:variant>
        <vt:lpwstr>mzQuantML1.0.0-rc.doc</vt:lpwstr>
      </vt:variant>
      <vt:variant>
        <vt:lpwstr>cvParam</vt:lpwstr>
      </vt:variant>
      <vt:variant>
        <vt:i4>2687074</vt:i4>
      </vt:variant>
      <vt:variant>
        <vt:i4>3075</vt:i4>
      </vt:variant>
      <vt:variant>
        <vt:i4>0</vt:i4>
      </vt:variant>
      <vt:variant>
        <vt:i4>5</vt:i4>
      </vt:variant>
      <vt:variant>
        <vt:lpwstr>http://www.ebi.ac.uk/ontology-lookup/browse.do?ontName=MS&amp;termId=MS:1002117</vt:lpwstr>
      </vt:variant>
      <vt:variant>
        <vt:lpwstr/>
      </vt:variant>
      <vt:variant>
        <vt:i4>983133</vt:i4>
      </vt:variant>
      <vt:variant>
        <vt:i4>3069</vt:i4>
      </vt:variant>
      <vt:variant>
        <vt:i4>0</vt:i4>
      </vt:variant>
      <vt:variant>
        <vt:i4>5</vt:i4>
      </vt:variant>
      <vt:variant>
        <vt:lpwstr>mzQuantML1.0.0-rc.doc</vt:lpwstr>
      </vt:variant>
      <vt:variant>
        <vt:lpwstr>userParam</vt:lpwstr>
      </vt:variant>
      <vt:variant>
        <vt:i4>7864366</vt:i4>
      </vt:variant>
      <vt:variant>
        <vt:i4>3066</vt:i4>
      </vt:variant>
      <vt:variant>
        <vt:i4>0</vt:i4>
      </vt:variant>
      <vt:variant>
        <vt:i4>5</vt:i4>
      </vt:variant>
      <vt:variant>
        <vt:lpwstr>mzQuantML1.0.0-rc.doc</vt:lpwstr>
      </vt:variant>
      <vt:variant>
        <vt:lpwstr>cvParam</vt:lpwstr>
      </vt:variant>
      <vt:variant>
        <vt:i4>6684712</vt:i4>
      </vt:variant>
      <vt:variant>
        <vt:i4>3063</vt:i4>
      </vt:variant>
      <vt:variant>
        <vt:i4>0</vt:i4>
      </vt:variant>
      <vt:variant>
        <vt:i4>5</vt:i4>
      </vt:variant>
      <vt:variant>
        <vt:lpwstr>mzQuantML1.0.0-rc.doc</vt:lpwstr>
      </vt:variant>
      <vt:variant>
        <vt:lpwstr>RatioQuantLayer</vt:lpwstr>
      </vt:variant>
      <vt:variant>
        <vt:i4>7798833</vt:i4>
      </vt:variant>
      <vt:variant>
        <vt:i4>3060</vt:i4>
      </vt:variant>
      <vt:variant>
        <vt:i4>0</vt:i4>
      </vt:variant>
      <vt:variant>
        <vt:i4>5</vt:i4>
      </vt:variant>
      <vt:variant>
        <vt:lpwstr>mzQuantML1.0.0-rc.doc</vt:lpwstr>
      </vt:variant>
      <vt:variant>
        <vt:lpwstr>StudyVariableQuantLayer</vt:lpwstr>
      </vt:variant>
      <vt:variant>
        <vt:i4>8126506</vt:i4>
      </vt:variant>
      <vt:variant>
        <vt:i4>3057</vt:i4>
      </vt:variant>
      <vt:variant>
        <vt:i4>0</vt:i4>
      </vt:variant>
      <vt:variant>
        <vt:i4>5</vt:i4>
      </vt:variant>
      <vt:variant>
        <vt:lpwstr>mzQuantML1.0.0-rc.doc</vt:lpwstr>
      </vt:variant>
      <vt:variant>
        <vt:lpwstr>AssayQuantLayer</vt:lpwstr>
      </vt:variant>
      <vt:variant>
        <vt:i4>1048646</vt:i4>
      </vt:variant>
      <vt:variant>
        <vt:i4>3054</vt:i4>
      </vt:variant>
      <vt:variant>
        <vt:i4>0</vt:i4>
      </vt:variant>
      <vt:variant>
        <vt:i4>5</vt:i4>
      </vt:variant>
      <vt:variant>
        <vt:lpwstr>mzQuantML1.0.0-rc.doc</vt:lpwstr>
      </vt:variant>
      <vt:variant>
        <vt:lpwstr>GlobalQuantLayer</vt:lpwstr>
      </vt:variant>
      <vt:variant>
        <vt:i4>65614</vt:i4>
      </vt:variant>
      <vt:variant>
        <vt:i4>3051</vt:i4>
      </vt:variant>
      <vt:variant>
        <vt:i4>0</vt:i4>
      </vt:variant>
      <vt:variant>
        <vt:i4>5</vt:i4>
      </vt:variant>
      <vt:variant>
        <vt:lpwstr>mzQuantML1.0.0-rc.doc</vt:lpwstr>
      </vt:variant>
      <vt:variant>
        <vt:lpwstr>SmallMolecule</vt:lpwstr>
      </vt:variant>
      <vt:variant>
        <vt:i4>2687074</vt:i4>
      </vt:variant>
      <vt:variant>
        <vt:i4>3048</vt:i4>
      </vt:variant>
      <vt:variant>
        <vt:i4>0</vt:i4>
      </vt:variant>
      <vt:variant>
        <vt:i4>5</vt:i4>
      </vt:variant>
      <vt:variant>
        <vt:lpwstr>http://www.ebi.ac.uk/ontology-lookup/browse.do?ontName=MS&amp;termId=MS:1002118</vt:lpwstr>
      </vt:variant>
      <vt:variant>
        <vt:lpwstr/>
      </vt:variant>
      <vt:variant>
        <vt:i4>983133</vt:i4>
      </vt:variant>
      <vt:variant>
        <vt:i4>3045</vt:i4>
      </vt:variant>
      <vt:variant>
        <vt:i4>0</vt:i4>
      </vt:variant>
      <vt:variant>
        <vt:i4>5</vt:i4>
      </vt:variant>
      <vt:variant>
        <vt:lpwstr>mzQuantML1.0.0-rc.doc</vt:lpwstr>
      </vt:variant>
      <vt:variant>
        <vt:lpwstr>userParam</vt:lpwstr>
      </vt:variant>
      <vt:variant>
        <vt:i4>7864366</vt:i4>
      </vt:variant>
      <vt:variant>
        <vt:i4>3042</vt:i4>
      </vt:variant>
      <vt:variant>
        <vt:i4>0</vt:i4>
      </vt:variant>
      <vt:variant>
        <vt:i4>5</vt:i4>
      </vt:variant>
      <vt:variant>
        <vt:lpwstr>mzQuantML1.0.0-rc.doc</vt:lpwstr>
      </vt:variant>
      <vt:variant>
        <vt:lpwstr>cvParam</vt:lpwstr>
      </vt:variant>
      <vt:variant>
        <vt:i4>2359372</vt:i4>
      </vt:variant>
      <vt:variant>
        <vt:i4>3039</vt:i4>
      </vt:variant>
      <vt:variant>
        <vt:i4>0</vt:i4>
      </vt:variant>
      <vt:variant>
        <vt:i4>5</vt:i4>
      </vt:variant>
      <vt:variant>
        <vt:lpwstr>mzQuantML1.0.0-rc.doc</vt:lpwstr>
      </vt:variant>
      <vt:variant>
        <vt:lpwstr>Feature_refs</vt:lpwstr>
      </vt:variant>
      <vt:variant>
        <vt:i4>6619199</vt:i4>
      </vt:variant>
      <vt:variant>
        <vt:i4>3036</vt:i4>
      </vt:variant>
      <vt:variant>
        <vt:i4>0</vt:i4>
      </vt:variant>
      <vt:variant>
        <vt:i4>5</vt:i4>
      </vt:variant>
      <vt:variant>
        <vt:lpwstr>mzQuantML1.0.0-rc.doc</vt:lpwstr>
      </vt:variant>
      <vt:variant>
        <vt:lpwstr>DBIdentificationRef</vt:lpwstr>
      </vt:variant>
      <vt:variant>
        <vt:i4>458840</vt:i4>
      </vt:variant>
      <vt:variant>
        <vt:i4>3033</vt:i4>
      </vt:variant>
      <vt:variant>
        <vt:i4>0</vt:i4>
      </vt:variant>
      <vt:variant>
        <vt:i4>5</vt:i4>
      </vt:variant>
      <vt:variant>
        <vt:lpwstr>mzQuantML1.0.0-rc.doc</vt:lpwstr>
      </vt:variant>
      <vt:variant>
        <vt:lpwstr>Modification</vt:lpwstr>
      </vt:variant>
      <vt:variant>
        <vt:i4>2883686</vt:i4>
      </vt:variant>
      <vt:variant>
        <vt:i4>3030</vt:i4>
      </vt:variant>
      <vt:variant>
        <vt:i4>0</vt:i4>
      </vt:variant>
      <vt:variant>
        <vt:i4>5</vt:i4>
      </vt:variant>
      <vt:variant>
        <vt:lpwstr>http://www.ebi.ac.uk/ontology-lookup/browse.do?ontName=MS&amp;termId=MS:1000569</vt:lpwstr>
      </vt:variant>
      <vt:variant>
        <vt:lpwstr/>
      </vt:variant>
      <vt:variant>
        <vt:i4>2883686</vt:i4>
      </vt:variant>
      <vt:variant>
        <vt:i4>3027</vt:i4>
      </vt:variant>
      <vt:variant>
        <vt:i4>0</vt:i4>
      </vt:variant>
      <vt:variant>
        <vt:i4>5</vt:i4>
      </vt:variant>
      <vt:variant>
        <vt:lpwstr>http://www.ebi.ac.uk/ontology-lookup/browse.do?ontName=MS&amp;termId=MS:1000568</vt:lpwstr>
      </vt:variant>
      <vt:variant>
        <vt:lpwstr/>
      </vt:variant>
      <vt:variant>
        <vt:i4>2883686</vt:i4>
      </vt:variant>
      <vt:variant>
        <vt:i4>3024</vt:i4>
      </vt:variant>
      <vt:variant>
        <vt:i4>0</vt:i4>
      </vt:variant>
      <vt:variant>
        <vt:i4>5</vt:i4>
      </vt:variant>
      <vt:variant>
        <vt:lpwstr>http://www.ebi.ac.uk/ontology-lookup/browse.do?ontName=MS&amp;termId=MS:1000561</vt:lpwstr>
      </vt:variant>
      <vt:variant>
        <vt:lpwstr/>
      </vt:variant>
      <vt:variant>
        <vt:i4>7864366</vt:i4>
      </vt:variant>
      <vt:variant>
        <vt:i4>3021</vt:i4>
      </vt:variant>
      <vt:variant>
        <vt:i4>0</vt:i4>
      </vt:variant>
      <vt:variant>
        <vt:i4>5</vt:i4>
      </vt:variant>
      <vt:variant>
        <vt:lpwstr>mzQuantML1.0.0-rc.doc</vt:lpwstr>
      </vt:variant>
      <vt:variant>
        <vt:lpwstr>cvParam</vt:lpwstr>
      </vt:variant>
      <vt:variant>
        <vt:i4>917581</vt:i4>
      </vt:variant>
      <vt:variant>
        <vt:i4>3018</vt:i4>
      </vt:variant>
      <vt:variant>
        <vt:i4>0</vt:i4>
      </vt:variant>
      <vt:variant>
        <vt:i4>5</vt:i4>
      </vt:variant>
      <vt:variant>
        <vt:lpwstr>mzQuantML1.0.0-rc.doc</vt:lpwstr>
      </vt:variant>
      <vt:variant>
        <vt:lpwstr>DatabaseName</vt:lpwstr>
      </vt:variant>
      <vt:variant>
        <vt:i4>7602224</vt:i4>
      </vt:variant>
      <vt:variant>
        <vt:i4>3015</vt:i4>
      </vt:variant>
      <vt:variant>
        <vt:i4>0</vt:i4>
      </vt:variant>
      <vt:variant>
        <vt:i4>5</vt:i4>
      </vt:variant>
      <vt:variant>
        <vt:lpwstr>mzQuantML1.0.0-rc.doc</vt:lpwstr>
      </vt:variant>
      <vt:variant>
        <vt:lpwstr>FileFormat</vt:lpwstr>
      </vt:variant>
      <vt:variant>
        <vt:i4>7798836</vt:i4>
      </vt:variant>
      <vt:variant>
        <vt:i4>3012</vt:i4>
      </vt:variant>
      <vt:variant>
        <vt:i4>0</vt:i4>
      </vt:variant>
      <vt:variant>
        <vt:i4>5</vt:i4>
      </vt:variant>
      <vt:variant>
        <vt:lpwstr>mzQuantML1.0.0-rc.doc</vt:lpwstr>
      </vt:variant>
      <vt:variant>
        <vt:lpwstr>ExternalFormatDocumentation</vt:lpwstr>
      </vt:variant>
      <vt:variant>
        <vt:i4>2883681</vt:i4>
      </vt:variant>
      <vt:variant>
        <vt:i4>3009</vt:i4>
      </vt:variant>
      <vt:variant>
        <vt:i4>0</vt:i4>
      </vt:variant>
      <vt:variant>
        <vt:i4>5</vt:i4>
      </vt:variant>
      <vt:variant>
        <vt:lpwstr>http://www.ebi.ac.uk/ontology-lookup/browse.do?ontName=MS&amp;termId=MS:1001271</vt:lpwstr>
      </vt:variant>
      <vt:variant>
        <vt:lpwstr/>
      </vt:variant>
      <vt:variant>
        <vt:i4>2883681</vt:i4>
      </vt:variant>
      <vt:variant>
        <vt:i4>3006</vt:i4>
      </vt:variant>
      <vt:variant>
        <vt:i4>0</vt:i4>
      </vt:variant>
      <vt:variant>
        <vt:i4>5</vt:i4>
      </vt:variant>
      <vt:variant>
        <vt:lpwstr>http://www.ebi.ac.uk/ontology-lookup/browse.do?ontName=MS&amp;termId=MS:1001270</vt:lpwstr>
      </vt:variant>
      <vt:variant>
        <vt:lpwstr/>
      </vt:variant>
      <vt:variant>
        <vt:i4>2949217</vt:i4>
      </vt:variant>
      <vt:variant>
        <vt:i4>3003</vt:i4>
      </vt:variant>
      <vt:variant>
        <vt:i4>0</vt:i4>
      </vt:variant>
      <vt:variant>
        <vt:i4>5</vt:i4>
      </vt:variant>
      <vt:variant>
        <vt:lpwstr>http://www.ebi.ac.uk/ontology-lookup/browse.do?ontName=MS&amp;termId=MS:1001269</vt:lpwstr>
      </vt:variant>
      <vt:variant>
        <vt:lpwstr/>
      </vt:variant>
      <vt:variant>
        <vt:i4>2949217</vt:i4>
      </vt:variant>
      <vt:variant>
        <vt:i4>3000</vt:i4>
      </vt:variant>
      <vt:variant>
        <vt:i4>0</vt:i4>
      </vt:variant>
      <vt:variant>
        <vt:i4>5</vt:i4>
      </vt:variant>
      <vt:variant>
        <vt:lpwstr>http://www.ebi.ac.uk/ontology-lookup/browse.do?ontName=MS&amp;termId=MS:1001268</vt:lpwstr>
      </vt:variant>
      <vt:variant>
        <vt:lpwstr/>
      </vt:variant>
      <vt:variant>
        <vt:i4>2949217</vt:i4>
      </vt:variant>
      <vt:variant>
        <vt:i4>2997</vt:i4>
      </vt:variant>
      <vt:variant>
        <vt:i4>0</vt:i4>
      </vt:variant>
      <vt:variant>
        <vt:i4>5</vt:i4>
      </vt:variant>
      <vt:variant>
        <vt:lpwstr>http://www.ebi.ac.uk/ontology-lookup/browse.do?ontName=MS&amp;termId=MS:1001267</vt:lpwstr>
      </vt:variant>
      <vt:variant>
        <vt:lpwstr/>
      </vt:variant>
      <vt:variant>
        <vt:i4>2949217</vt:i4>
      </vt:variant>
      <vt:variant>
        <vt:i4>2994</vt:i4>
      </vt:variant>
      <vt:variant>
        <vt:i4>0</vt:i4>
      </vt:variant>
      <vt:variant>
        <vt:i4>5</vt:i4>
      </vt:variant>
      <vt:variant>
        <vt:lpwstr>http://www.ebi.ac.uk/ontology-lookup/browse.do?ontName=MS&amp;termId=MS:1001266</vt:lpwstr>
      </vt:variant>
      <vt:variant>
        <vt:lpwstr/>
      </vt:variant>
      <vt:variant>
        <vt:i4>7864366</vt:i4>
      </vt:variant>
      <vt:variant>
        <vt:i4>2991</vt:i4>
      </vt:variant>
      <vt:variant>
        <vt:i4>0</vt:i4>
      </vt:variant>
      <vt:variant>
        <vt:i4>5</vt:i4>
      </vt:variant>
      <vt:variant>
        <vt:lpwstr>mzQuantML1.0.0-rc.doc</vt:lpwstr>
      </vt:variant>
      <vt:variant>
        <vt:lpwstr>cvParam</vt:lpwstr>
      </vt:variant>
      <vt:variant>
        <vt:i4>2687083</vt:i4>
      </vt:variant>
      <vt:variant>
        <vt:i4>2988</vt:i4>
      </vt:variant>
      <vt:variant>
        <vt:i4>0</vt:i4>
      </vt:variant>
      <vt:variant>
        <vt:i4>5</vt:i4>
      </vt:variant>
      <vt:variant>
        <vt:lpwstr>http://www.ebi.ac.uk/ontology-lookup/browse.do?ontName=MS&amp;termId=MS:1001824</vt:lpwstr>
      </vt:variant>
      <vt:variant>
        <vt:lpwstr/>
      </vt:variant>
      <vt:variant>
        <vt:i4>2687083</vt:i4>
      </vt:variant>
      <vt:variant>
        <vt:i4>2985</vt:i4>
      </vt:variant>
      <vt:variant>
        <vt:i4>0</vt:i4>
      </vt:variant>
      <vt:variant>
        <vt:i4>5</vt:i4>
      </vt:variant>
      <vt:variant>
        <vt:lpwstr>http://www.ebi.ac.uk/ontology-lookup/browse.do?ontName=MS&amp;termId=MS:1001823</vt:lpwstr>
      </vt:variant>
      <vt:variant>
        <vt:lpwstr/>
      </vt:variant>
      <vt:variant>
        <vt:i4>983133</vt:i4>
      </vt:variant>
      <vt:variant>
        <vt:i4>2982</vt:i4>
      </vt:variant>
      <vt:variant>
        <vt:i4>0</vt:i4>
      </vt:variant>
      <vt:variant>
        <vt:i4>5</vt:i4>
      </vt:variant>
      <vt:variant>
        <vt:lpwstr>mzQuantML1.0.0-rc.doc</vt:lpwstr>
      </vt:variant>
      <vt:variant>
        <vt:lpwstr>userParam</vt:lpwstr>
      </vt:variant>
      <vt:variant>
        <vt:i4>7864366</vt:i4>
      </vt:variant>
      <vt:variant>
        <vt:i4>2979</vt:i4>
      </vt:variant>
      <vt:variant>
        <vt:i4>0</vt:i4>
      </vt:variant>
      <vt:variant>
        <vt:i4>5</vt:i4>
      </vt:variant>
      <vt:variant>
        <vt:lpwstr>mzQuantML1.0.0-rc.doc</vt:lpwstr>
      </vt:variant>
      <vt:variant>
        <vt:lpwstr>cvParam</vt:lpwstr>
      </vt:variant>
      <vt:variant>
        <vt:i4>6619171</vt:i4>
      </vt:variant>
      <vt:variant>
        <vt:i4>2976</vt:i4>
      </vt:variant>
      <vt:variant>
        <vt:i4>0</vt:i4>
      </vt:variant>
      <vt:variant>
        <vt:i4>5</vt:i4>
      </vt:variant>
      <vt:variant>
        <vt:lpwstr>mzQuantML1.0.0-rc.doc</vt:lpwstr>
      </vt:variant>
      <vt:variant>
        <vt:lpwstr>RawFile</vt:lpwstr>
      </vt:variant>
      <vt:variant>
        <vt:i4>2687083</vt:i4>
      </vt:variant>
      <vt:variant>
        <vt:i4>2973</vt:i4>
      </vt:variant>
      <vt:variant>
        <vt:i4>0</vt:i4>
      </vt:variant>
      <vt:variant>
        <vt:i4>5</vt:i4>
      </vt:variant>
      <vt:variant>
        <vt:lpwstr>http://www.ebi.ac.uk/ontology-lookup/browse.do?ontName=MS&amp;termId=MS:1001822</vt:lpwstr>
      </vt:variant>
      <vt:variant>
        <vt:lpwstr/>
      </vt:variant>
      <vt:variant>
        <vt:i4>2687083</vt:i4>
      </vt:variant>
      <vt:variant>
        <vt:i4>2970</vt:i4>
      </vt:variant>
      <vt:variant>
        <vt:i4>0</vt:i4>
      </vt:variant>
      <vt:variant>
        <vt:i4>5</vt:i4>
      </vt:variant>
      <vt:variant>
        <vt:lpwstr>http://www.ebi.ac.uk/ontology-lookup/browse.do?ontName=MS&amp;termId=MS:1001821</vt:lpwstr>
      </vt:variant>
      <vt:variant>
        <vt:lpwstr/>
      </vt:variant>
      <vt:variant>
        <vt:i4>2687083</vt:i4>
      </vt:variant>
      <vt:variant>
        <vt:i4>2967</vt:i4>
      </vt:variant>
      <vt:variant>
        <vt:i4>0</vt:i4>
      </vt:variant>
      <vt:variant>
        <vt:i4>5</vt:i4>
      </vt:variant>
      <vt:variant>
        <vt:lpwstr>http://www.ebi.ac.uk/ontology-lookup/browse.do?ontName=MS&amp;termId=MS:1001820</vt:lpwstr>
      </vt:variant>
      <vt:variant>
        <vt:lpwstr/>
      </vt:variant>
      <vt:variant>
        <vt:i4>2752619</vt:i4>
      </vt:variant>
      <vt:variant>
        <vt:i4>2964</vt:i4>
      </vt:variant>
      <vt:variant>
        <vt:i4>0</vt:i4>
      </vt:variant>
      <vt:variant>
        <vt:i4>5</vt:i4>
      </vt:variant>
      <vt:variant>
        <vt:lpwstr>http://www.ebi.ac.uk/ontology-lookup/browse.do?ontName=MS&amp;termId=MS:1001819</vt:lpwstr>
      </vt:variant>
      <vt:variant>
        <vt:lpwstr/>
      </vt:variant>
      <vt:variant>
        <vt:i4>2752619</vt:i4>
      </vt:variant>
      <vt:variant>
        <vt:i4>2961</vt:i4>
      </vt:variant>
      <vt:variant>
        <vt:i4>0</vt:i4>
      </vt:variant>
      <vt:variant>
        <vt:i4>5</vt:i4>
      </vt:variant>
      <vt:variant>
        <vt:lpwstr>http://www.ebi.ac.uk/ontology-lookup/browse.do?ontName=MS&amp;termId=MS:1001818</vt:lpwstr>
      </vt:variant>
      <vt:variant>
        <vt:lpwstr/>
      </vt:variant>
      <vt:variant>
        <vt:i4>2752619</vt:i4>
      </vt:variant>
      <vt:variant>
        <vt:i4>2958</vt:i4>
      </vt:variant>
      <vt:variant>
        <vt:i4>0</vt:i4>
      </vt:variant>
      <vt:variant>
        <vt:i4>5</vt:i4>
      </vt:variant>
      <vt:variant>
        <vt:lpwstr>http://www.ebi.ac.uk/ontology-lookup/browse.do?ontName=MS&amp;termId=MS:1001817</vt:lpwstr>
      </vt:variant>
      <vt:variant>
        <vt:lpwstr/>
      </vt:variant>
      <vt:variant>
        <vt:i4>983133</vt:i4>
      </vt:variant>
      <vt:variant>
        <vt:i4>2955</vt:i4>
      </vt:variant>
      <vt:variant>
        <vt:i4>0</vt:i4>
      </vt:variant>
      <vt:variant>
        <vt:i4>5</vt:i4>
      </vt:variant>
      <vt:variant>
        <vt:lpwstr>mzQuantML1.0.0-rc.doc</vt:lpwstr>
      </vt:variant>
      <vt:variant>
        <vt:lpwstr>userParam</vt:lpwstr>
      </vt:variant>
      <vt:variant>
        <vt:i4>7864366</vt:i4>
      </vt:variant>
      <vt:variant>
        <vt:i4>2952</vt:i4>
      </vt:variant>
      <vt:variant>
        <vt:i4>0</vt:i4>
      </vt:variant>
      <vt:variant>
        <vt:i4>5</vt:i4>
      </vt:variant>
      <vt:variant>
        <vt:lpwstr>mzQuantML1.0.0-rc.doc</vt:lpwstr>
      </vt:variant>
      <vt:variant>
        <vt:lpwstr>cvParam</vt:lpwstr>
      </vt:variant>
      <vt:variant>
        <vt:i4>7602224</vt:i4>
      </vt:variant>
      <vt:variant>
        <vt:i4>2949</vt:i4>
      </vt:variant>
      <vt:variant>
        <vt:i4>0</vt:i4>
      </vt:variant>
      <vt:variant>
        <vt:i4>5</vt:i4>
      </vt:variant>
      <vt:variant>
        <vt:lpwstr>mzQuantML1.0.0-rc.doc</vt:lpwstr>
      </vt:variant>
      <vt:variant>
        <vt:lpwstr>FileFormat</vt:lpwstr>
      </vt:variant>
      <vt:variant>
        <vt:i4>7798836</vt:i4>
      </vt:variant>
      <vt:variant>
        <vt:i4>2946</vt:i4>
      </vt:variant>
      <vt:variant>
        <vt:i4>0</vt:i4>
      </vt:variant>
      <vt:variant>
        <vt:i4>5</vt:i4>
      </vt:variant>
      <vt:variant>
        <vt:lpwstr>mzQuantML1.0.0-rc.doc</vt:lpwstr>
      </vt:variant>
      <vt:variant>
        <vt:lpwstr>ExternalFormatDocumentation</vt:lpwstr>
      </vt:variant>
      <vt:variant>
        <vt:i4>6619183</vt:i4>
      </vt:variant>
      <vt:variant>
        <vt:i4>2943</vt:i4>
      </vt:variant>
      <vt:variant>
        <vt:i4>0</vt:i4>
      </vt:variant>
      <vt:variant>
        <vt:i4>5</vt:i4>
      </vt:variant>
      <vt:variant>
        <vt:lpwstr>mzQuantML1.0.0-rc.doc</vt:lpwstr>
      </vt:variant>
      <vt:variant>
        <vt:lpwstr>DataMatrix</vt:lpwstr>
      </vt:variant>
      <vt:variant>
        <vt:i4>7405600</vt:i4>
      </vt:variant>
      <vt:variant>
        <vt:i4>2940</vt:i4>
      </vt:variant>
      <vt:variant>
        <vt:i4>0</vt:i4>
      </vt:variant>
      <vt:variant>
        <vt:i4>5</vt:i4>
      </vt:variant>
      <vt:variant>
        <vt:lpwstr>mzQuantML1.0.0-rc.doc</vt:lpwstr>
      </vt:variant>
      <vt:variant>
        <vt:lpwstr>ColumnIndex</vt:lpwstr>
      </vt:variant>
      <vt:variant>
        <vt:i4>393289</vt:i4>
      </vt:variant>
      <vt:variant>
        <vt:i4>2934</vt:i4>
      </vt:variant>
      <vt:variant>
        <vt:i4>0</vt:i4>
      </vt:variant>
      <vt:variant>
        <vt:i4>5</vt:i4>
      </vt:variant>
      <vt:variant>
        <vt:lpwstr>mzQuantML1.0.0-rc.doc</vt:lpwstr>
      </vt:variant>
      <vt:variant>
        <vt:lpwstr>Ratio</vt:lpwstr>
      </vt:variant>
      <vt:variant>
        <vt:i4>3080299</vt:i4>
      </vt:variant>
      <vt:variant>
        <vt:i4>2931</vt:i4>
      </vt:variant>
      <vt:variant>
        <vt:i4>0</vt:i4>
      </vt:variant>
      <vt:variant>
        <vt:i4>5</vt:i4>
      </vt:variant>
      <vt:variant>
        <vt:lpwstr>http://www.ebi.ac.uk/ontology-lookup/browse.do?ontName=MS&amp;termId=MS:1001848</vt:lpwstr>
      </vt:variant>
      <vt:variant>
        <vt:lpwstr/>
      </vt:variant>
      <vt:variant>
        <vt:i4>983133</vt:i4>
      </vt:variant>
      <vt:variant>
        <vt:i4>2928</vt:i4>
      </vt:variant>
      <vt:variant>
        <vt:i4>0</vt:i4>
      </vt:variant>
      <vt:variant>
        <vt:i4>5</vt:i4>
      </vt:variant>
      <vt:variant>
        <vt:lpwstr>mzQuantML1.0.0-rc.doc</vt:lpwstr>
      </vt:variant>
      <vt:variant>
        <vt:lpwstr>userParam</vt:lpwstr>
      </vt:variant>
      <vt:variant>
        <vt:i4>7864366</vt:i4>
      </vt:variant>
      <vt:variant>
        <vt:i4>2925</vt:i4>
      </vt:variant>
      <vt:variant>
        <vt:i4>0</vt:i4>
      </vt:variant>
      <vt:variant>
        <vt:i4>5</vt:i4>
      </vt:variant>
      <vt:variant>
        <vt:lpwstr>mzQuantML1.0.0-rc.doc</vt:lpwstr>
      </vt:variant>
      <vt:variant>
        <vt:lpwstr>cvParam</vt:lpwstr>
      </vt:variant>
      <vt:variant>
        <vt:i4>7798841</vt:i4>
      </vt:variant>
      <vt:variant>
        <vt:i4>2922</vt:i4>
      </vt:variant>
      <vt:variant>
        <vt:i4>0</vt:i4>
      </vt:variant>
      <vt:variant>
        <vt:i4>5</vt:i4>
      </vt:variant>
      <vt:variant>
        <vt:lpwstr>mzQuantML1.0.0-rc.doc</vt:lpwstr>
      </vt:variant>
      <vt:variant>
        <vt:lpwstr>DenominatorDataType</vt:lpwstr>
      </vt:variant>
      <vt:variant>
        <vt:i4>262209</vt:i4>
      </vt:variant>
      <vt:variant>
        <vt:i4>2919</vt:i4>
      </vt:variant>
      <vt:variant>
        <vt:i4>0</vt:i4>
      </vt:variant>
      <vt:variant>
        <vt:i4>5</vt:i4>
      </vt:variant>
      <vt:variant>
        <vt:lpwstr>mzQuantML1.0.0-rc.doc</vt:lpwstr>
      </vt:variant>
      <vt:variant>
        <vt:lpwstr>NumeratorDataType</vt:lpwstr>
      </vt:variant>
      <vt:variant>
        <vt:i4>1704019</vt:i4>
      </vt:variant>
      <vt:variant>
        <vt:i4>2916</vt:i4>
      </vt:variant>
      <vt:variant>
        <vt:i4>0</vt:i4>
      </vt:variant>
      <vt:variant>
        <vt:i4>5</vt:i4>
      </vt:variant>
      <vt:variant>
        <vt:lpwstr>mzQuantML1.0.0-rc.doc</vt:lpwstr>
      </vt:variant>
      <vt:variant>
        <vt:lpwstr>RatioCalculation</vt:lpwstr>
      </vt:variant>
      <vt:variant>
        <vt:i4>6815800</vt:i4>
      </vt:variant>
      <vt:variant>
        <vt:i4>2910</vt:i4>
      </vt:variant>
      <vt:variant>
        <vt:i4>0</vt:i4>
      </vt:variant>
      <vt:variant>
        <vt:i4>5</vt:i4>
      </vt:variant>
      <vt:variant>
        <vt:lpwstr>mzQuantML1.0.0-rc.doc</vt:lpwstr>
      </vt:variant>
      <vt:variant>
        <vt:lpwstr>ContactRole</vt:lpwstr>
      </vt:variant>
      <vt:variant>
        <vt:i4>2228326</vt:i4>
      </vt:variant>
      <vt:variant>
        <vt:i4>2907</vt:i4>
      </vt:variant>
      <vt:variant>
        <vt:i4>0</vt:i4>
      </vt:variant>
      <vt:variant>
        <vt:i4>5</vt:i4>
      </vt:variant>
      <vt:variant>
        <vt:lpwstr>http://www.ebi.ac.uk/ontology-lookup/browse.do?ontName=MS&amp;termId=MS:1001599</vt:lpwstr>
      </vt:variant>
      <vt:variant>
        <vt:lpwstr/>
      </vt:variant>
      <vt:variant>
        <vt:i4>2228326</vt:i4>
      </vt:variant>
      <vt:variant>
        <vt:i4>2904</vt:i4>
      </vt:variant>
      <vt:variant>
        <vt:i4>0</vt:i4>
      </vt:variant>
      <vt:variant>
        <vt:i4>5</vt:i4>
      </vt:variant>
      <vt:variant>
        <vt:lpwstr>http://www.ebi.ac.uk/ontology-lookup/browse.do?ontName=MS&amp;termId=MS:1001598</vt:lpwstr>
      </vt:variant>
      <vt:variant>
        <vt:lpwstr/>
      </vt:variant>
      <vt:variant>
        <vt:i4>2228326</vt:i4>
      </vt:variant>
      <vt:variant>
        <vt:i4>2901</vt:i4>
      </vt:variant>
      <vt:variant>
        <vt:i4>0</vt:i4>
      </vt:variant>
      <vt:variant>
        <vt:i4>5</vt:i4>
      </vt:variant>
      <vt:variant>
        <vt:lpwstr>http://www.ebi.ac.uk/ontology-lookup/browse.do?ontName=MS&amp;termId=MS:1001597</vt:lpwstr>
      </vt:variant>
      <vt:variant>
        <vt:lpwstr/>
      </vt:variant>
      <vt:variant>
        <vt:i4>2228326</vt:i4>
      </vt:variant>
      <vt:variant>
        <vt:i4>2898</vt:i4>
      </vt:variant>
      <vt:variant>
        <vt:i4>0</vt:i4>
      </vt:variant>
      <vt:variant>
        <vt:i4>5</vt:i4>
      </vt:variant>
      <vt:variant>
        <vt:lpwstr>http://www.ebi.ac.uk/ontology-lookup/browse.do?ontName=MS&amp;termId=MS:1001596</vt:lpwstr>
      </vt:variant>
      <vt:variant>
        <vt:lpwstr/>
      </vt:variant>
      <vt:variant>
        <vt:i4>2228326</vt:i4>
      </vt:variant>
      <vt:variant>
        <vt:i4>2895</vt:i4>
      </vt:variant>
      <vt:variant>
        <vt:i4>0</vt:i4>
      </vt:variant>
      <vt:variant>
        <vt:i4>5</vt:i4>
      </vt:variant>
      <vt:variant>
        <vt:lpwstr>http://www.ebi.ac.uk/ontology-lookup/browse.do?ontName=MS&amp;termId=MS:1001595</vt:lpwstr>
      </vt:variant>
      <vt:variant>
        <vt:lpwstr/>
      </vt:variant>
      <vt:variant>
        <vt:i4>2228326</vt:i4>
      </vt:variant>
      <vt:variant>
        <vt:i4>2892</vt:i4>
      </vt:variant>
      <vt:variant>
        <vt:i4>0</vt:i4>
      </vt:variant>
      <vt:variant>
        <vt:i4>5</vt:i4>
      </vt:variant>
      <vt:variant>
        <vt:lpwstr>http://www.ebi.ac.uk/ontology-lookup/browse.do?ontName=MS&amp;termId=MS:1001594</vt:lpwstr>
      </vt:variant>
      <vt:variant>
        <vt:lpwstr/>
      </vt:variant>
      <vt:variant>
        <vt:i4>2228326</vt:i4>
      </vt:variant>
      <vt:variant>
        <vt:i4>2889</vt:i4>
      </vt:variant>
      <vt:variant>
        <vt:i4>0</vt:i4>
      </vt:variant>
      <vt:variant>
        <vt:i4>5</vt:i4>
      </vt:variant>
      <vt:variant>
        <vt:lpwstr>http://www.ebi.ac.uk/ontology-lookup/browse.do?ontName=MS&amp;termId=MS:1001593</vt:lpwstr>
      </vt:variant>
      <vt:variant>
        <vt:lpwstr/>
      </vt:variant>
      <vt:variant>
        <vt:i4>2228326</vt:i4>
      </vt:variant>
      <vt:variant>
        <vt:i4>2886</vt:i4>
      </vt:variant>
      <vt:variant>
        <vt:i4>0</vt:i4>
      </vt:variant>
      <vt:variant>
        <vt:i4>5</vt:i4>
      </vt:variant>
      <vt:variant>
        <vt:lpwstr>http://www.ebi.ac.uk/ontology-lookup/browse.do?ontName=MS&amp;termId=MS:1001592</vt:lpwstr>
      </vt:variant>
      <vt:variant>
        <vt:lpwstr/>
      </vt:variant>
      <vt:variant>
        <vt:i4>2228326</vt:i4>
      </vt:variant>
      <vt:variant>
        <vt:i4>2883</vt:i4>
      </vt:variant>
      <vt:variant>
        <vt:i4>0</vt:i4>
      </vt:variant>
      <vt:variant>
        <vt:i4>5</vt:i4>
      </vt:variant>
      <vt:variant>
        <vt:lpwstr>http://www.ebi.ac.uk/ontology-lookup/browse.do?ontName=MS&amp;termId=MS:1001591</vt:lpwstr>
      </vt:variant>
      <vt:variant>
        <vt:lpwstr/>
      </vt:variant>
      <vt:variant>
        <vt:i4>2818146</vt:i4>
      </vt:variant>
      <vt:variant>
        <vt:i4>2880</vt:i4>
      </vt:variant>
      <vt:variant>
        <vt:i4>0</vt:i4>
      </vt:variant>
      <vt:variant>
        <vt:i4>5</vt:i4>
      </vt:variant>
      <vt:variant>
        <vt:lpwstr>http://www.ebi.ac.uk/ontology-lookup/browse.do?ontName=MS&amp;termId=MS:1001101</vt:lpwstr>
      </vt:variant>
      <vt:variant>
        <vt:lpwstr/>
      </vt:variant>
      <vt:variant>
        <vt:i4>983133</vt:i4>
      </vt:variant>
      <vt:variant>
        <vt:i4>2877</vt:i4>
      </vt:variant>
      <vt:variant>
        <vt:i4>0</vt:i4>
      </vt:variant>
      <vt:variant>
        <vt:i4>5</vt:i4>
      </vt:variant>
      <vt:variant>
        <vt:lpwstr>mzQuantML1.0.0-rc.doc</vt:lpwstr>
      </vt:variant>
      <vt:variant>
        <vt:lpwstr>userParam</vt:lpwstr>
      </vt:variant>
      <vt:variant>
        <vt:i4>7864366</vt:i4>
      </vt:variant>
      <vt:variant>
        <vt:i4>2874</vt:i4>
      </vt:variant>
      <vt:variant>
        <vt:i4>0</vt:i4>
      </vt:variant>
      <vt:variant>
        <vt:i4>5</vt:i4>
      </vt:variant>
      <vt:variant>
        <vt:lpwstr>mzQuantML1.0.0-rc.doc</vt:lpwstr>
      </vt:variant>
      <vt:variant>
        <vt:lpwstr>cvParam</vt:lpwstr>
      </vt:variant>
      <vt:variant>
        <vt:i4>2687074</vt:i4>
      </vt:variant>
      <vt:variant>
        <vt:i4>2871</vt:i4>
      </vt:variant>
      <vt:variant>
        <vt:i4>0</vt:i4>
      </vt:variant>
      <vt:variant>
        <vt:i4>5</vt:i4>
      </vt:variant>
      <vt:variant>
        <vt:lpwstr>http://www.ebi.ac.uk/ontology-lookup/browse.do?ontName=MS&amp;termId=MS:1002114</vt:lpwstr>
      </vt:variant>
      <vt:variant>
        <vt:lpwstr/>
      </vt:variant>
      <vt:variant>
        <vt:i4>983133</vt:i4>
      </vt:variant>
      <vt:variant>
        <vt:i4>2865</vt:i4>
      </vt:variant>
      <vt:variant>
        <vt:i4>0</vt:i4>
      </vt:variant>
      <vt:variant>
        <vt:i4>5</vt:i4>
      </vt:variant>
      <vt:variant>
        <vt:lpwstr>mzQuantML1.0.0-rc.doc</vt:lpwstr>
      </vt:variant>
      <vt:variant>
        <vt:lpwstr>userParam</vt:lpwstr>
      </vt:variant>
      <vt:variant>
        <vt:i4>7864366</vt:i4>
      </vt:variant>
      <vt:variant>
        <vt:i4>2862</vt:i4>
      </vt:variant>
      <vt:variant>
        <vt:i4>0</vt:i4>
      </vt:variant>
      <vt:variant>
        <vt:i4>5</vt:i4>
      </vt:variant>
      <vt:variant>
        <vt:lpwstr>mzQuantML1.0.0-rc.doc</vt:lpwstr>
      </vt:variant>
      <vt:variant>
        <vt:lpwstr>cvParam</vt:lpwstr>
      </vt:variant>
      <vt:variant>
        <vt:i4>6684712</vt:i4>
      </vt:variant>
      <vt:variant>
        <vt:i4>2859</vt:i4>
      </vt:variant>
      <vt:variant>
        <vt:i4>0</vt:i4>
      </vt:variant>
      <vt:variant>
        <vt:i4>5</vt:i4>
      </vt:variant>
      <vt:variant>
        <vt:lpwstr>mzQuantML1.0.0-rc.doc</vt:lpwstr>
      </vt:variant>
      <vt:variant>
        <vt:lpwstr>RatioQuantLayer</vt:lpwstr>
      </vt:variant>
      <vt:variant>
        <vt:i4>7798833</vt:i4>
      </vt:variant>
      <vt:variant>
        <vt:i4>2856</vt:i4>
      </vt:variant>
      <vt:variant>
        <vt:i4>0</vt:i4>
      </vt:variant>
      <vt:variant>
        <vt:i4>5</vt:i4>
      </vt:variant>
      <vt:variant>
        <vt:lpwstr>mzQuantML1.0.0-rc.doc</vt:lpwstr>
      </vt:variant>
      <vt:variant>
        <vt:lpwstr>StudyVariableQuantLayer</vt:lpwstr>
      </vt:variant>
      <vt:variant>
        <vt:i4>8126506</vt:i4>
      </vt:variant>
      <vt:variant>
        <vt:i4>2853</vt:i4>
      </vt:variant>
      <vt:variant>
        <vt:i4>0</vt:i4>
      </vt:variant>
      <vt:variant>
        <vt:i4>5</vt:i4>
      </vt:variant>
      <vt:variant>
        <vt:lpwstr>mzQuantML1.0.0-rc.doc</vt:lpwstr>
      </vt:variant>
      <vt:variant>
        <vt:lpwstr>AssayQuantLayer</vt:lpwstr>
      </vt:variant>
      <vt:variant>
        <vt:i4>1048646</vt:i4>
      </vt:variant>
      <vt:variant>
        <vt:i4>2850</vt:i4>
      </vt:variant>
      <vt:variant>
        <vt:i4>0</vt:i4>
      </vt:variant>
      <vt:variant>
        <vt:i4>5</vt:i4>
      </vt:variant>
      <vt:variant>
        <vt:lpwstr>mzQuantML1.0.0-rc.doc</vt:lpwstr>
      </vt:variant>
      <vt:variant>
        <vt:lpwstr>GlobalQuantLayer</vt:lpwstr>
      </vt:variant>
      <vt:variant>
        <vt:i4>6357045</vt:i4>
      </vt:variant>
      <vt:variant>
        <vt:i4>2847</vt:i4>
      </vt:variant>
      <vt:variant>
        <vt:i4>0</vt:i4>
      </vt:variant>
      <vt:variant>
        <vt:i4>5</vt:i4>
      </vt:variant>
      <vt:variant>
        <vt:lpwstr>mzQuantML1.0.0-rc.doc</vt:lpwstr>
      </vt:variant>
      <vt:variant>
        <vt:lpwstr>Protein</vt:lpwstr>
      </vt:variant>
      <vt:variant>
        <vt:i4>2687074</vt:i4>
      </vt:variant>
      <vt:variant>
        <vt:i4>2844</vt:i4>
      </vt:variant>
      <vt:variant>
        <vt:i4>0</vt:i4>
      </vt:variant>
      <vt:variant>
        <vt:i4>5</vt:i4>
      </vt:variant>
      <vt:variant>
        <vt:lpwstr>http://www.ebi.ac.uk/ontology-lookup/browse.do?ontName=MS&amp;termId=MS:1002112</vt:lpwstr>
      </vt:variant>
      <vt:variant>
        <vt:lpwstr/>
      </vt:variant>
      <vt:variant>
        <vt:i4>983133</vt:i4>
      </vt:variant>
      <vt:variant>
        <vt:i4>2838</vt:i4>
      </vt:variant>
      <vt:variant>
        <vt:i4>0</vt:i4>
      </vt:variant>
      <vt:variant>
        <vt:i4>5</vt:i4>
      </vt:variant>
      <vt:variant>
        <vt:lpwstr>mzQuantML1.0.0-rc.doc</vt:lpwstr>
      </vt:variant>
      <vt:variant>
        <vt:lpwstr>userParam</vt:lpwstr>
      </vt:variant>
      <vt:variant>
        <vt:i4>7864366</vt:i4>
      </vt:variant>
      <vt:variant>
        <vt:i4>2835</vt:i4>
      </vt:variant>
      <vt:variant>
        <vt:i4>0</vt:i4>
      </vt:variant>
      <vt:variant>
        <vt:i4>5</vt:i4>
      </vt:variant>
      <vt:variant>
        <vt:lpwstr>mzQuantML1.0.0-rc.doc</vt:lpwstr>
      </vt:variant>
      <vt:variant>
        <vt:lpwstr>cvParam</vt:lpwstr>
      </vt:variant>
      <vt:variant>
        <vt:i4>6684712</vt:i4>
      </vt:variant>
      <vt:variant>
        <vt:i4>2832</vt:i4>
      </vt:variant>
      <vt:variant>
        <vt:i4>0</vt:i4>
      </vt:variant>
      <vt:variant>
        <vt:i4>5</vt:i4>
      </vt:variant>
      <vt:variant>
        <vt:lpwstr>mzQuantML1.0.0-rc.doc</vt:lpwstr>
      </vt:variant>
      <vt:variant>
        <vt:lpwstr>RatioQuantLayer</vt:lpwstr>
      </vt:variant>
      <vt:variant>
        <vt:i4>7798833</vt:i4>
      </vt:variant>
      <vt:variant>
        <vt:i4>2829</vt:i4>
      </vt:variant>
      <vt:variant>
        <vt:i4>0</vt:i4>
      </vt:variant>
      <vt:variant>
        <vt:i4>5</vt:i4>
      </vt:variant>
      <vt:variant>
        <vt:lpwstr>mzQuantML1.0.0-rc.doc</vt:lpwstr>
      </vt:variant>
      <vt:variant>
        <vt:lpwstr>StudyVariableQuantLayer</vt:lpwstr>
      </vt:variant>
      <vt:variant>
        <vt:i4>8126506</vt:i4>
      </vt:variant>
      <vt:variant>
        <vt:i4>2826</vt:i4>
      </vt:variant>
      <vt:variant>
        <vt:i4>0</vt:i4>
      </vt:variant>
      <vt:variant>
        <vt:i4>5</vt:i4>
      </vt:variant>
      <vt:variant>
        <vt:lpwstr>mzQuantML1.0.0-rc.doc</vt:lpwstr>
      </vt:variant>
      <vt:variant>
        <vt:lpwstr>AssayQuantLayer</vt:lpwstr>
      </vt:variant>
      <vt:variant>
        <vt:i4>1048646</vt:i4>
      </vt:variant>
      <vt:variant>
        <vt:i4>2823</vt:i4>
      </vt:variant>
      <vt:variant>
        <vt:i4>0</vt:i4>
      </vt:variant>
      <vt:variant>
        <vt:i4>5</vt:i4>
      </vt:variant>
      <vt:variant>
        <vt:lpwstr>mzQuantML1.0.0-rc.doc</vt:lpwstr>
      </vt:variant>
      <vt:variant>
        <vt:lpwstr>GlobalQuantLayer</vt:lpwstr>
      </vt:variant>
      <vt:variant>
        <vt:i4>1638492</vt:i4>
      </vt:variant>
      <vt:variant>
        <vt:i4>2820</vt:i4>
      </vt:variant>
      <vt:variant>
        <vt:i4>0</vt:i4>
      </vt:variant>
      <vt:variant>
        <vt:i4>5</vt:i4>
      </vt:variant>
      <vt:variant>
        <vt:lpwstr>mzQuantML1.0.0-rc.doc</vt:lpwstr>
      </vt:variant>
      <vt:variant>
        <vt:lpwstr>ProteinGroup</vt:lpwstr>
      </vt:variant>
      <vt:variant>
        <vt:i4>2687074</vt:i4>
      </vt:variant>
      <vt:variant>
        <vt:i4>2817</vt:i4>
      </vt:variant>
      <vt:variant>
        <vt:i4>0</vt:i4>
      </vt:variant>
      <vt:variant>
        <vt:i4>5</vt:i4>
      </vt:variant>
      <vt:variant>
        <vt:lpwstr>http://www.ebi.ac.uk/ontology-lookup/browse.do?ontName=MS&amp;termId=MS:1002113</vt:lpwstr>
      </vt:variant>
      <vt:variant>
        <vt:lpwstr/>
      </vt:variant>
      <vt:variant>
        <vt:i4>983133</vt:i4>
      </vt:variant>
      <vt:variant>
        <vt:i4>2814</vt:i4>
      </vt:variant>
      <vt:variant>
        <vt:i4>0</vt:i4>
      </vt:variant>
      <vt:variant>
        <vt:i4>5</vt:i4>
      </vt:variant>
      <vt:variant>
        <vt:lpwstr>mzQuantML1.0.0-rc.doc</vt:lpwstr>
      </vt:variant>
      <vt:variant>
        <vt:lpwstr>userParam</vt:lpwstr>
      </vt:variant>
      <vt:variant>
        <vt:i4>7864366</vt:i4>
      </vt:variant>
      <vt:variant>
        <vt:i4>2811</vt:i4>
      </vt:variant>
      <vt:variant>
        <vt:i4>0</vt:i4>
      </vt:variant>
      <vt:variant>
        <vt:i4>5</vt:i4>
      </vt:variant>
      <vt:variant>
        <vt:lpwstr>mzQuantML1.0.0-rc.doc</vt:lpwstr>
      </vt:variant>
      <vt:variant>
        <vt:lpwstr>cvParam</vt:lpwstr>
      </vt:variant>
      <vt:variant>
        <vt:i4>7667774</vt:i4>
      </vt:variant>
      <vt:variant>
        <vt:i4>2808</vt:i4>
      </vt:variant>
      <vt:variant>
        <vt:i4>0</vt:i4>
      </vt:variant>
      <vt:variant>
        <vt:i4>5</vt:i4>
      </vt:variant>
      <vt:variant>
        <vt:lpwstr>mzQuantML1.0.0-rc.doc</vt:lpwstr>
      </vt:variant>
      <vt:variant>
        <vt:lpwstr>ProteinRef</vt:lpwstr>
      </vt:variant>
      <vt:variant>
        <vt:i4>458843</vt:i4>
      </vt:variant>
      <vt:variant>
        <vt:i4>2805</vt:i4>
      </vt:variant>
      <vt:variant>
        <vt:i4>0</vt:i4>
      </vt:variant>
      <vt:variant>
        <vt:i4>5</vt:i4>
      </vt:variant>
      <vt:variant>
        <vt:lpwstr>mzQuantML1.0.0-rc.doc</vt:lpwstr>
      </vt:variant>
      <vt:variant>
        <vt:lpwstr>IdentificationRef</vt:lpwstr>
      </vt:variant>
      <vt:variant>
        <vt:i4>2687082</vt:i4>
      </vt:variant>
      <vt:variant>
        <vt:i4>2802</vt:i4>
      </vt:variant>
      <vt:variant>
        <vt:i4>0</vt:i4>
      </vt:variant>
      <vt:variant>
        <vt:i4>5</vt:i4>
      </vt:variant>
      <vt:variant>
        <vt:lpwstr>http://www.ebi.ac.uk/ontology-lookup/browse.do?ontName=MS&amp;termId=MS:1000934</vt:lpwstr>
      </vt:variant>
      <vt:variant>
        <vt:lpwstr/>
      </vt:variant>
      <vt:variant>
        <vt:i4>2687082</vt:i4>
      </vt:variant>
      <vt:variant>
        <vt:i4>2799</vt:i4>
      </vt:variant>
      <vt:variant>
        <vt:i4>0</vt:i4>
      </vt:variant>
      <vt:variant>
        <vt:i4>5</vt:i4>
      </vt:variant>
      <vt:variant>
        <vt:lpwstr>http://www.ebi.ac.uk/ontology-lookup/browse.do?ontName=MS&amp;termId=MS:1000933</vt:lpwstr>
      </vt:variant>
      <vt:variant>
        <vt:lpwstr/>
      </vt:variant>
      <vt:variant>
        <vt:i4>2228331</vt:i4>
      </vt:variant>
      <vt:variant>
        <vt:i4>2796</vt:i4>
      </vt:variant>
      <vt:variant>
        <vt:i4>0</vt:i4>
      </vt:variant>
      <vt:variant>
        <vt:i4>5</vt:i4>
      </vt:variant>
      <vt:variant>
        <vt:lpwstr>http://www.ebi.ac.uk/ontology-lookup/browse.do?ontName=MS&amp;termId=MS:1000886</vt:lpwstr>
      </vt:variant>
      <vt:variant>
        <vt:lpwstr/>
      </vt:variant>
      <vt:variant>
        <vt:i4>2228331</vt:i4>
      </vt:variant>
      <vt:variant>
        <vt:i4>2793</vt:i4>
      </vt:variant>
      <vt:variant>
        <vt:i4>0</vt:i4>
      </vt:variant>
      <vt:variant>
        <vt:i4>5</vt:i4>
      </vt:variant>
      <vt:variant>
        <vt:lpwstr>http://www.ebi.ac.uk/ontology-lookup/browse.do?ontName=MS&amp;termId=MS:1000885</vt:lpwstr>
      </vt:variant>
      <vt:variant>
        <vt:lpwstr/>
      </vt:variant>
      <vt:variant>
        <vt:i4>2228331</vt:i4>
      </vt:variant>
      <vt:variant>
        <vt:i4>2790</vt:i4>
      </vt:variant>
      <vt:variant>
        <vt:i4>0</vt:i4>
      </vt:variant>
      <vt:variant>
        <vt:i4>5</vt:i4>
      </vt:variant>
      <vt:variant>
        <vt:lpwstr>http://www.ebi.ac.uk/ontology-lookup/browse.do?ontName=MS&amp;termId=MS:1000883</vt:lpwstr>
      </vt:variant>
      <vt:variant>
        <vt:lpwstr/>
      </vt:variant>
      <vt:variant>
        <vt:i4>2228331</vt:i4>
      </vt:variant>
      <vt:variant>
        <vt:i4>2787</vt:i4>
      </vt:variant>
      <vt:variant>
        <vt:i4>0</vt:i4>
      </vt:variant>
      <vt:variant>
        <vt:i4>5</vt:i4>
      </vt:variant>
      <vt:variant>
        <vt:lpwstr>http://www.ebi.ac.uk/ontology-lookup/browse.do?ontName=MS&amp;termId=MS:1000884</vt:lpwstr>
      </vt:variant>
      <vt:variant>
        <vt:lpwstr/>
      </vt:variant>
      <vt:variant>
        <vt:i4>983133</vt:i4>
      </vt:variant>
      <vt:variant>
        <vt:i4>2784</vt:i4>
      </vt:variant>
      <vt:variant>
        <vt:i4>0</vt:i4>
      </vt:variant>
      <vt:variant>
        <vt:i4>5</vt:i4>
      </vt:variant>
      <vt:variant>
        <vt:lpwstr>mzQuantML1.0.0-rc.doc</vt:lpwstr>
      </vt:variant>
      <vt:variant>
        <vt:lpwstr>userParam</vt:lpwstr>
      </vt:variant>
      <vt:variant>
        <vt:i4>7864366</vt:i4>
      </vt:variant>
      <vt:variant>
        <vt:i4>2781</vt:i4>
      </vt:variant>
      <vt:variant>
        <vt:i4>0</vt:i4>
      </vt:variant>
      <vt:variant>
        <vt:i4>5</vt:i4>
      </vt:variant>
      <vt:variant>
        <vt:lpwstr>mzQuantML1.0.0-rc.doc</vt:lpwstr>
      </vt:variant>
      <vt:variant>
        <vt:lpwstr>cvParam</vt:lpwstr>
      </vt:variant>
      <vt:variant>
        <vt:i4>458878</vt:i4>
      </vt:variant>
      <vt:variant>
        <vt:i4>2778</vt:i4>
      </vt:variant>
      <vt:variant>
        <vt:i4>0</vt:i4>
      </vt:variant>
      <vt:variant>
        <vt:i4>5</vt:i4>
      </vt:variant>
      <vt:variant>
        <vt:lpwstr>mzQuantML1.0.0-rc.doc</vt:lpwstr>
      </vt:variant>
      <vt:variant>
        <vt:lpwstr>PeptideConsensus_refs</vt:lpwstr>
      </vt:variant>
      <vt:variant>
        <vt:i4>458843</vt:i4>
      </vt:variant>
      <vt:variant>
        <vt:i4>2775</vt:i4>
      </vt:variant>
      <vt:variant>
        <vt:i4>0</vt:i4>
      </vt:variant>
      <vt:variant>
        <vt:i4>5</vt:i4>
      </vt:variant>
      <vt:variant>
        <vt:lpwstr>mzQuantML1.0.0-rc.doc</vt:lpwstr>
      </vt:variant>
      <vt:variant>
        <vt:lpwstr>IdentificationRef</vt:lpwstr>
      </vt:variant>
      <vt:variant>
        <vt:i4>3080291</vt:i4>
      </vt:variant>
      <vt:variant>
        <vt:i4>2772</vt:i4>
      </vt:variant>
      <vt:variant>
        <vt:i4>0</vt:i4>
      </vt:variant>
      <vt:variant>
        <vt:i4>5</vt:i4>
      </vt:variant>
      <vt:variant>
        <vt:lpwstr>http://www.ebi.ac.uk/ontology-lookup/browse.do?ontName=MS&amp;termId=MS:1002071</vt:lpwstr>
      </vt:variant>
      <vt:variant>
        <vt:lpwstr/>
      </vt:variant>
      <vt:variant>
        <vt:i4>3080291</vt:i4>
      </vt:variant>
      <vt:variant>
        <vt:i4>2769</vt:i4>
      </vt:variant>
      <vt:variant>
        <vt:i4>0</vt:i4>
      </vt:variant>
      <vt:variant>
        <vt:i4>5</vt:i4>
      </vt:variant>
      <vt:variant>
        <vt:lpwstr>http://www.ebi.ac.uk/ontology-lookup/browse.do?ontName=MS&amp;termId=MS:1002070</vt:lpwstr>
      </vt:variant>
      <vt:variant>
        <vt:lpwstr/>
      </vt:variant>
      <vt:variant>
        <vt:i4>2949227</vt:i4>
      </vt:variant>
      <vt:variant>
        <vt:i4>2766</vt:i4>
      </vt:variant>
      <vt:variant>
        <vt:i4>0</vt:i4>
      </vt:variant>
      <vt:variant>
        <vt:i4>5</vt:i4>
      </vt:variant>
      <vt:variant>
        <vt:lpwstr>http://www.ebi.ac.uk/ontology-lookup/browse.do?ontName=MS&amp;termId=MS:1001867</vt:lpwstr>
      </vt:variant>
      <vt:variant>
        <vt:lpwstr/>
      </vt:variant>
      <vt:variant>
        <vt:i4>2949227</vt:i4>
      </vt:variant>
      <vt:variant>
        <vt:i4>2763</vt:i4>
      </vt:variant>
      <vt:variant>
        <vt:i4>0</vt:i4>
      </vt:variant>
      <vt:variant>
        <vt:i4>5</vt:i4>
      </vt:variant>
      <vt:variant>
        <vt:lpwstr>http://www.ebi.ac.uk/ontology-lookup/browse.do?ontName=MS&amp;termId=MS:1001866</vt:lpwstr>
      </vt:variant>
      <vt:variant>
        <vt:lpwstr/>
      </vt:variant>
      <vt:variant>
        <vt:i4>2949227</vt:i4>
      </vt:variant>
      <vt:variant>
        <vt:i4>2760</vt:i4>
      </vt:variant>
      <vt:variant>
        <vt:i4>0</vt:i4>
      </vt:variant>
      <vt:variant>
        <vt:i4>5</vt:i4>
      </vt:variant>
      <vt:variant>
        <vt:lpwstr>http://www.ebi.ac.uk/ontology-lookup/browse.do?ontName=MS&amp;termId=MS:1001865</vt:lpwstr>
      </vt:variant>
      <vt:variant>
        <vt:lpwstr/>
      </vt:variant>
      <vt:variant>
        <vt:i4>2949227</vt:i4>
      </vt:variant>
      <vt:variant>
        <vt:i4>2757</vt:i4>
      </vt:variant>
      <vt:variant>
        <vt:i4>0</vt:i4>
      </vt:variant>
      <vt:variant>
        <vt:i4>5</vt:i4>
      </vt:variant>
      <vt:variant>
        <vt:lpwstr>http://www.ebi.ac.uk/ontology-lookup/browse.do?ontName=MS&amp;termId=MS:1001864</vt:lpwstr>
      </vt:variant>
      <vt:variant>
        <vt:lpwstr/>
      </vt:variant>
      <vt:variant>
        <vt:i4>2949227</vt:i4>
      </vt:variant>
      <vt:variant>
        <vt:i4>2754</vt:i4>
      </vt:variant>
      <vt:variant>
        <vt:i4>0</vt:i4>
      </vt:variant>
      <vt:variant>
        <vt:i4>5</vt:i4>
      </vt:variant>
      <vt:variant>
        <vt:lpwstr>http://www.ebi.ac.uk/ontology-lookup/browse.do?ontName=MS&amp;termId=MS:1001863</vt:lpwstr>
      </vt:variant>
      <vt:variant>
        <vt:lpwstr/>
      </vt:variant>
      <vt:variant>
        <vt:i4>2949227</vt:i4>
      </vt:variant>
      <vt:variant>
        <vt:i4>2751</vt:i4>
      </vt:variant>
      <vt:variant>
        <vt:i4>0</vt:i4>
      </vt:variant>
      <vt:variant>
        <vt:i4>5</vt:i4>
      </vt:variant>
      <vt:variant>
        <vt:lpwstr>http://www.ebi.ac.uk/ontology-lookup/browse.do?ontName=MS&amp;termId=MS:1001862</vt:lpwstr>
      </vt:variant>
      <vt:variant>
        <vt:lpwstr/>
      </vt:variant>
      <vt:variant>
        <vt:i4>2949227</vt:i4>
      </vt:variant>
      <vt:variant>
        <vt:i4>2748</vt:i4>
      </vt:variant>
      <vt:variant>
        <vt:i4>0</vt:i4>
      </vt:variant>
      <vt:variant>
        <vt:i4>5</vt:i4>
      </vt:variant>
      <vt:variant>
        <vt:lpwstr>http://www.ebi.ac.uk/ontology-lookup/browse.do?ontName=MS&amp;termId=MS:1001861</vt:lpwstr>
      </vt:variant>
      <vt:variant>
        <vt:lpwstr/>
      </vt:variant>
      <vt:variant>
        <vt:i4>983133</vt:i4>
      </vt:variant>
      <vt:variant>
        <vt:i4>2745</vt:i4>
      </vt:variant>
      <vt:variant>
        <vt:i4>0</vt:i4>
      </vt:variant>
      <vt:variant>
        <vt:i4>5</vt:i4>
      </vt:variant>
      <vt:variant>
        <vt:lpwstr>mzQuantML1.0.0-rc.doc</vt:lpwstr>
      </vt:variant>
      <vt:variant>
        <vt:lpwstr>userParam</vt:lpwstr>
      </vt:variant>
      <vt:variant>
        <vt:i4>7864366</vt:i4>
      </vt:variant>
      <vt:variant>
        <vt:i4>2742</vt:i4>
      </vt:variant>
      <vt:variant>
        <vt:i4>0</vt:i4>
      </vt:variant>
      <vt:variant>
        <vt:i4>5</vt:i4>
      </vt:variant>
      <vt:variant>
        <vt:lpwstr>mzQuantML1.0.0-rc.doc</vt:lpwstr>
      </vt:variant>
      <vt:variant>
        <vt:lpwstr>cvParam</vt:lpwstr>
      </vt:variant>
      <vt:variant>
        <vt:i4>2228326</vt:i4>
      </vt:variant>
      <vt:variant>
        <vt:i4>2739</vt:i4>
      </vt:variant>
      <vt:variant>
        <vt:i4>0</vt:i4>
      </vt:variant>
      <vt:variant>
        <vt:i4>5</vt:i4>
      </vt:variant>
      <vt:variant>
        <vt:lpwstr>http://www.ebi.ac.uk/ontology-lookup/browse.do?ontName=MS&amp;termId=MS:1000589</vt:lpwstr>
      </vt:variant>
      <vt:variant>
        <vt:lpwstr/>
      </vt:variant>
      <vt:variant>
        <vt:i4>2228326</vt:i4>
      </vt:variant>
      <vt:variant>
        <vt:i4>2736</vt:i4>
      </vt:variant>
      <vt:variant>
        <vt:i4>0</vt:i4>
      </vt:variant>
      <vt:variant>
        <vt:i4>5</vt:i4>
      </vt:variant>
      <vt:variant>
        <vt:lpwstr>http://www.ebi.ac.uk/ontology-lookup/browse.do?ontName=MS&amp;termId=MS:1000587</vt:lpwstr>
      </vt:variant>
      <vt:variant>
        <vt:lpwstr/>
      </vt:variant>
      <vt:variant>
        <vt:i4>2228326</vt:i4>
      </vt:variant>
      <vt:variant>
        <vt:i4>2733</vt:i4>
      </vt:variant>
      <vt:variant>
        <vt:i4>0</vt:i4>
      </vt:variant>
      <vt:variant>
        <vt:i4>5</vt:i4>
      </vt:variant>
      <vt:variant>
        <vt:lpwstr>http://www.ebi.ac.uk/ontology-lookup/browse.do?ontName=MS&amp;termId=MS:1000588</vt:lpwstr>
      </vt:variant>
      <vt:variant>
        <vt:lpwstr/>
      </vt:variant>
      <vt:variant>
        <vt:i4>7536684</vt:i4>
      </vt:variant>
      <vt:variant>
        <vt:i4>2730</vt:i4>
      </vt:variant>
      <vt:variant>
        <vt:i4>0</vt:i4>
      </vt:variant>
      <vt:variant>
        <vt:i4>5</vt:i4>
      </vt:variant>
      <vt:variant>
        <vt:lpwstr>mzQuantML1.0.0-rc.doc</vt:lpwstr>
      </vt:variant>
      <vt:variant>
        <vt:lpwstr>Affiliation</vt:lpwstr>
      </vt:variant>
      <vt:variant>
        <vt:i4>983133</vt:i4>
      </vt:variant>
      <vt:variant>
        <vt:i4>2727</vt:i4>
      </vt:variant>
      <vt:variant>
        <vt:i4>0</vt:i4>
      </vt:variant>
      <vt:variant>
        <vt:i4>5</vt:i4>
      </vt:variant>
      <vt:variant>
        <vt:lpwstr>mzQuantML1.0.0-rc.doc</vt:lpwstr>
      </vt:variant>
      <vt:variant>
        <vt:lpwstr>userParam</vt:lpwstr>
      </vt:variant>
      <vt:variant>
        <vt:i4>7864366</vt:i4>
      </vt:variant>
      <vt:variant>
        <vt:i4>2724</vt:i4>
      </vt:variant>
      <vt:variant>
        <vt:i4>0</vt:i4>
      </vt:variant>
      <vt:variant>
        <vt:i4>5</vt:i4>
      </vt:variant>
      <vt:variant>
        <vt:lpwstr>mzQuantML1.0.0-rc.doc</vt:lpwstr>
      </vt:variant>
      <vt:variant>
        <vt:lpwstr>cvParam</vt:lpwstr>
      </vt:variant>
      <vt:variant>
        <vt:i4>2687074</vt:i4>
      </vt:variant>
      <vt:variant>
        <vt:i4>2721</vt:i4>
      </vt:variant>
      <vt:variant>
        <vt:i4>0</vt:i4>
      </vt:variant>
      <vt:variant>
        <vt:i4>5</vt:i4>
      </vt:variant>
      <vt:variant>
        <vt:lpwstr>http://www.ebi.ac.uk/ontology-lookup/browse.do?ontName=MS&amp;termId=MS:1002115</vt:lpwstr>
      </vt:variant>
      <vt:variant>
        <vt:lpwstr/>
      </vt:variant>
      <vt:variant>
        <vt:i4>983133</vt:i4>
      </vt:variant>
      <vt:variant>
        <vt:i4>2715</vt:i4>
      </vt:variant>
      <vt:variant>
        <vt:i4>0</vt:i4>
      </vt:variant>
      <vt:variant>
        <vt:i4>5</vt:i4>
      </vt:variant>
      <vt:variant>
        <vt:lpwstr>mzQuantML1.0.0-rc.doc</vt:lpwstr>
      </vt:variant>
      <vt:variant>
        <vt:lpwstr>userParam</vt:lpwstr>
      </vt:variant>
      <vt:variant>
        <vt:i4>7864366</vt:i4>
      </vt:variant>
      <vt:variant>
        <vt:i4>2712</vt:i4>
      </vt:variant>
      <vt:variant>
        <vt:i4>0</vt:i4>
      </vt:variant>
      <vt:variant>
        <vt:i4>5</vt:i4>
      </vt:variant>
      <vt:variant>
        <vt:lpwstr>mzQuantML1.0.0-rc.doc</vt:lpwstr>
      </vt:variant>
      <vt:variant>
        <vt:lpwstr>cvParam</vt:lpwstr>
      </vt:variant>
      <vt:variant>
        <vt:i4>6684712</vt:i4>
      </vt:variant>
      <vt:variant>
        <vt:i4>2709</vt:i4>
      </vt:variant>
      <vt:variant>
        <vt:i4>0</vt:i4>
      </vt:variant>
      <vt:variant>
        <vt:i4>5</vt:i4>
      </vt:variant>
      <vt:variant>
        <vt:lpwstr>mzQuantML1.0.0-rc.doc</vt:lpwstr>
      </vt:variant>
      <vt:variant>
        <vt:lpwstr>RatioQuantLayer</vt:lpwstr>
      </vt:variant>
      <vt:variant>
        <vt:i4>7798833</vt:i4>
      </vt:variant>
      <vt:variant>
        <vt:i4>2706</vt:i4>
      </vt:variant>
      <vt:variant>
        <vt:i4>0</vt:i4>
      </vt:variant>
      <vt:variant>
        <vt:i4>5</vt:i4>
      </vt:variant>
      <vt:variant>
        <vt:lpwstr>mzQuantML1.0.0-rc.doc</vt:lpwstr>
      </vt:variant>
      <vt:variant>
        <vt:lpwstr>StudyVariableQuantLayer</vt:lpwstr>
      </vt:variant>
      <vt:variant>
        <vt:i4>8126506</vt:i4>
      </vt:variant>
      <vt:variant>
        <vt:i4>2703</vt:i4>
      </vt:variant>
      <vt:variant>
        <vt:i4>0</vt:i4>
      </vt:variant>
      <vt:variant>
        <vt:i4>5</vt:i4>
      </vt:variant>
      <vt:variant>
        <vt:lpwstr>mzQuantML1.0.0-rc.doc</vt:lpwstr>
      </vt:variant>
      <vt:variant>
        <vt:lpwstr>AssayQuantLayer</vt:lpwstr>
      </vt:variant>
      <vt:variant>
        <vt:i4>1048646</vt:i4>
      </vt:variant>
      <vt:variant>
        <vt:i4>2700</vt:i4>
      </vt:variant>
      <vt:variant>
        <vt:i4>0</vt:i4>
      </vt:variant>
      <vt:variant>
        <vt:i4>5</vt:i4>
      </vt:variant>
      <vt:variant>
        <vt:lpwstr>mzQuantML1.0.0-rc.doc</vt:lpwstr>
      </vt:variant>
      <vt:variant>
        <vt:lpwstr>GlobalQuantLayer</vt:lpwstr>
      </vt:variant>
      <vt:variant>
        <vt:i4>1245252</vt:i4>
      </vt:variant>
      <vt:variant>
        <vt:i4>2697</vt:i4>
      </vt:variant>
      <vt:variant>
        <vt:i4>0</vt:i4>
      </vt:variant>
      <vt:variant>
        <vt:i4>5</vt:i4>
      </vt:variant>
      <vt:variant>
        <vt:lpwstr>mzQuantML1.0.0-rc.doc</vt:lpwstr>
      </vt:variant>
      <vt:variant>
        <vt:lpwstr>PeptideConsensus</vt:lpwstr>
      </vt:variant>
      <vt:variant>
        <vt:i4>2687074</vt:i4>
      </vt:variant>
      <vt:variant>
        <vt:i4>2694</vt:i4>
      </vt:variant>
      <vt:variant>
        <vt:i4>0</vt:i4>
      </vt:variant>
      <vt:variant>
        <vt:i4>5</vt:i4>
      </vt:variant>
      <vt:variant>
        <vt:lpwstr>http://www.ebi.ac.uk/ontology-lookup/browse.do?ontName=MS&amp;termId=MS:1002116</vt:lpwstr>
      </vt:variant>
      <vt:variant>
        <vt:lpwstr/>
      </vt:variant>
      <vt:variant>
        <vt:i4>983133</vt:i4>
      </vt:variant>
      <vt:variant>
        <vt:i4>2691</vt:i4>
      </vt:variant>
      <vt:variant>
        <vt:i4>0</vt:i4>
      </vt:variant>
      <vt:variant>
        <vt:i4>5</vt:i4>
      </vt:variant>
      <vt:variant>
        <vt:lpwstr>mzQuantML1.0.0-rc.doc</vt:lpwstr>
      </vt:variant>
      <vt:variant>
        <vt:lpwstr>userParam</vt:lpwstr>
      </vt:variant>
      <vt:variant>
        <vt:i4>7864366</vt:i4>
      </vt:variant>
      <vt:variant>
        <vt:i4>2688</vt:i4>
      </vt:variant>
      <vt:variant>
        <vt:i4>0</vt:i4>
      </vt:variant>
      <vt:variant>
        <vt:i4>5</vt:i4>
      </vt:variant>
      <vt:variant>
        <vt:lpwstr>mzQuantML1.0.0-rc.doc</vt:lpwstr>
      </vt:variant>
      <vt:variant>
        <vt:lpwstr>cvParam</vt:lpwstr>
      </vt:variant>
      <vt:variant>
        <vt:i4>7471159</vt:i4>
      </vt:variant>
      <vt:variant>
        <vt:i4>2685</vt:i4>
      </vt:variant>
      <vt:variant>
        <vt:i4>0</vt:i4>
      </vt:variant>
      <vt:variant>
        <vt:i4>5</vt:i4>
      </vt:variant>
      <vt:variant>
        <vt:lpwstr>mzQuantML1.0.0-rc.doc</vt:lpwstr>
      </vt:variant>
      <vt:variant>
        <vt:lpwstr>EvidenceRef</vt:lpwstr>
      </vt:variant>
      <vt:variant>
        <vt:i4>458840</vt:i4>
      </vt:variant>
      <vt:variant>
        <vt:i4>2682</vt:i4>
      </vt:variant>
      <vt:variant>
        <vt:i4>0</vt:i4>
      </vt:variant>
      <vt:variant>
        <vt:i4>5</vt:i4>
      </vt:variant>
      <vt:variant>
        <vt:lpwstr>mzQuantML1.0.0-rc.doc</vt:lpwstr>
      </vt:variant>
      <vt:variant>
        <vt:lpwstr>Modification</vt:lpwstr>
      </vt:variant>
      <vt:variant>
        <vt:i4>8323133</vt:i4>
      </vt:variant>
      <vt:variant>
        <vt:i4>2679</vt:i4>
      </vt:variant>
      <vt:variant>
        <vt:i4>0</vt:i4>
      </vt:variant>
      <vt:variant>
        <vt:i4>5</vt:i4>
      </vt:variant>
      <vt:variant>
        <vt:lpwstr>mzQuantML1.0.0-rc.doc</vt:lpwstr>
      </vt:variant>
      <vt:variant>
        <vt:lpwstr>PeptideSequence</vt:lpwstr>
      </vt:variant>
      <vt:variant>
        <vt:i4>2228326</vt:i4>
      </vt:variant>
      <vt:variant>
        <vt:i4>2676</vt:i4>
      </vt:variant>
      <vt:variant>
        <vt:i4>0</vt:i4>
      </vt:variant>
      <vt:variant>
        <vt:i4>5</vt:i4>
      </vt:variant>
      <vt:variant>
        <vt:lpwstr>http://www.ebi.ac.uk/ontology-lookup/browse.do?ontName=MS&amp;termId=MS:1000586</vt:lpwstr>
      </vt:variant>
      <vt:variant>
        <vt:lpwstr/>
      </vt:variant>
      <vt:variant>
        <vt:i4>2228326</vt:i4>
      </vt:variant>
      <vt:variant>
        <vt:i4>2673</vt:i4>
      </vt:variant>
      <vt:variant>
        <vt:i4>0</vt:i4>
      </vt:variant>
      <vt:variant>
        <vt:i4>5</vt:i4>
      </vt:variant>
      <vt:variant>
        <vt:lpwstr>http://www.ebi.ac.uk/ontology-lookup/browse.do?ontName=MS&amp;termId=MS:1000589</vt:lpwstr>
      </vt:variant>
      <vt:variant>
        <vt:lpwstr/>
      </vt:variant>
      <vt:variant>
        <vt:i4>2228326</vt:i4>
      </vt:variant>
      <vt:variant>
        <vt:i4>2670</vt:i4>
      </vt:variant>
      <vt:variant>
        <vt:i4>0</vt:i4>
      </vt:variant>
      <vt:variant>
        <vt:i4>5</vt:i4>
      </vt:variant>
      <vt:variant>
        <vt:lpwstr>http://www.ebi.ac.uk/ontology-lookup/browse.do?ontName=MS&amp;termId=MS:1000587</vt:lpwstr>
      </vt:variant>
      <vt:variant>
        <vt:lpwstr/>
      </vt:variant>
      <vt:variant>
        <vt:i4>2228326</vt:i4>
      </vt:variant>
      <vt:variant>
        <vt:i4>2667</vt:i4>
      </vt:variant>
      <vt:variant>
        <vt:i4>0</vt:i4>
      </vt:variant>
      <vt:variant>
        <vt:i4>5</vt:i4>
      </vt:variant>
      <vt:variant>
        <vt:lpwstr>http://www.ebi.ac.uk/ontology-lookup/browse.do?ontName=MS&amp;termId=MS:1000588</vt:lpwstr>
      </vt:variant>
      <vt:variant>
        <vt:lpwstr/>
      </vt:variant>
      <vt:variant>
        <vt:i4>6422564</vt:i4>
      </vt:variant>
      <vt:variant>
        <vt:i4>2664</vt:i4>
      </vt:variant>
      <vt:variant>
        <vt:i4>0</vt:i4>
      </vt:variant>
      <vt:variant>
        <vt:i4>5</vt:i4>
      </vt:variant>
      <vt:variant>
        <vt:lpwstr>mzQuantML1.0.0-rc.doc</vt:lpwstr>
      </vt:variant>
      <vt:variant>
        <vt:lpwstr>ParentOrganization</vt:lpwstr>
      </vt:variant>
      <vt:variant>
        <vt:i4>983133</vt:i4>
      </vt:variant>
      <vt:variant>
        <vt:i4>2661</vt:i4>
      </vt:variant>
      <vt:variant>
        <vt:i4>0</vt:i4>
      </vt:variant>
      <vt:variant>
        <vt:i4>5</vt:i4>
      </vt:variant>
      <vt:variant>
        <vt:lpwstr>mzQuantML1.0.0-rc.doc</vt:lpwstr>
      </vt:variant>
      <vt:variant>
        <vt:lpwstr>userParam</vt:lpwstr>
      </vt:variant>
      <vt:variant>
        <vt:i4>7864366</vt:i4>
      </vt:variant>
      <vt:variant>
        <vt:i4>2658</vt:i4>
      </vt:variant>
      <vt:variant>
        <vt:i4>0</vt:i4>
      </vt:variant>
      <vt:variant>
        <vt:i4>5</vt:i4>
      </vt:variant>
      <vt:variant>
        <vt:lpwstr>mzQuantML1.0.0-rc.doc</vt:lpwstr>
      </vt:variant>
      <vt:variant>
        <vt:lpwstr>cvParam</vt:lpwstr>
      </vt:variant>
      <vt:variant>
        <vt:i4>2818151</vt:i4>
      </vt:variant>
      <vt:variant>
        <vt:i4>2655</vt:i4>
      </vt:variant>
      <vt:variant>
        <vt:i4>0</vt:i4>
      </vt:variant>
      <vt:variant>
        <vt:i4>5</vt:i4>
      </vt:variant>
      <vt:variant>
        <vt:lpwstr>http://www.ebi.ac.uk/ontology-lookup/browse.do?ontName=MS&amp;termId=MS:1001405</vt:lpwstr>
      </vt:variant>
      <vt:variant>
        <vt:lpwstr/>
      </vt:variant>
      <vt:variant>
        <vt:i4>2293859</vt:i4>
      </vt:variant>
      <vt:variant>
        <vt:i4>2652</vt:i4>
      </vt:variant>
      <vt:variant>
        <vt:i4>0</vt:i4>
      </vt:variant>
      <vt:variant>
        <vt:i4>5</vt:i4>
      </vt:variant>
      <vt:variant>
        <vt:lpwstr>http://www.ebi.ac.uk/ontology-lookup/browse.do?ontName=MS&amp;termId=MS:1001088</vt:lpwstr>
      </vt:variant>
      <vt:variant>
        <vt:lpwstr/>
      </vt:variant>
      <vt:variant>
        <vt:i4>2621539</vt:i4>
      </vt:variant>
      <vt:variant>
        <vt:i4>2649</vt:i4>
      </vt:variant>
      <vt:variant>
        <vt:i4>0</vt:i4>
      </vt:variant>
      <vt:variant>
        <vt:i4>5</vt:i4>
      </vt:variant>
      <vt:variant>
        <vt:lpwstr>http://www.ebi.ac.uk/ontology-lookup/browse.do?ontName=MS&amp;termId=MS:1001036</vt:lpwstr>
      </vt:variant>
      <vt:variant>
        <vt:lpwstr/>
      </vt:variant>
      <vt:variant>
        <vt:i4>2621539</vt:i4>
      </vt:variant>
      <vt:variant>
        <vt:i4>2646</vt:i4>
      </vt:variant>
      <vt:variant>
        <vt:i4>0</vt:i4>
      </vt:variant>
      <vt:variant>
        <vt:i4>5</vt:i4>
      </vt:variant>
      <vt:variant>
        <vt:lpwstr>http://www.ebi.ac.uk/ontology-lookup/browse.do?ontName=MS&amp;termId=MS:1001035</vt:lpwstr>
      </vt:variant>
      <vt:variant>
        <vt:lpwstr/>
      </vt:variant>
      <vt:variant>
        <vt:i4>2621539</vt:i4>
      </vt:variant>
      <vt:variant>
        <vt:i4>2643</vt:i4>
      </vt:variant>
      <vt:variant>
        <vt:i4>0</vt:i4>
      </vt:variant>
      <vt:variant>
        <vt:i4>5</vt:i4>
      </vt:variant>
      <vt:variant>
        <vt:lpwstr>http://www.ebi.ac.uk/ontology-lookup/browse.do?ontName=MS&amp;termId=MS:1001030</vt:lpwstr>
      </vt:variant>
      <vt:variant>
        <vt:lpwstr/>
      </vt:variant>
      <vt:variant>
        <vt:i4>2621546</vt:i4>
      </vt:variant>
      <vt:variant>
        <vt:i4>2640</vt:i4>
      </vt:variant>
      <vt:variant>
        <vt:i4>0</vt:i4>
      </vt:variant>
      <vt:variant>
        <vt:i4>5</vt:i4>
      </vt:variant>
      <vt:variant>
        <vt:lpwstr>http://www.ebi.ac.uk/ontology-lookup/browse.do?ontName=MS&amp;termId=MS:1000926</vt:lpwstr>
      </vt:variant>
      <vt:variant>
        <vt:lpwstr/>
      </vt:variant>
      <vt:variant>
        <vt:i4>2752618</vt:i4>
      </vt:variant>
      <vt:variant>
        <vt:i4>2637</vt:i4>
      </vt:variant>
      <vt:variant>
        <vt:i4>0</vt:i4>
      </vt:variant>
      <vt:variant>
        <vt:i4>5</vt:i4>
      </vt:variant>
      <vt:variant>
        <vt:lpwstr>http://www.ebi.ac.uk/ontology-lookup/browse.do?ontName=MS&amp;termId=MS:1000904</vt:lpwstr>
      </vt:variant>
      <vt:variant>
        <vt:lpwstr/>
      </vt:variant>
      <vt:variant>
        <vt:i4>2752618</vt:i4>
      </vt:variant>
      <vt:variant>
        <vt:i4>2634</vt:i4>
      </vt:variant>
      <vt:variant>
        <vt:i4>0</vt:i4>
      </vt:variant>
      <vt:variant>
        <vt:i4>5</vt:i4>
      </vt:variant>
      <vt:variant>
        <vt:lpwstr>http://www.ebi.ac.uk/ontology-lookup/browse.do?ontName=MS&amp;termId=MS:1000903</vt:lpwstr>
      </vt:variant>
      <vt:variant>
        <vt:lpwstr/>
      </vt:variant>
      <vt:variant>
        <vt:i4>2293860</vt:i4>
      </vt:variant>
      <vt:variant>
        <vt:i4>2631</vt:i4>
      </vt:variant>
      <vt:variant>
        <vt:i4>0</vt:i4>
      </vt:variant>
      <vt:variant>
        <vt:i4>5</vt:i4>
      </vt:variant>
      <vt:variant>
        <vt:lpwstr>http://www.ebi.ac.uk/ontology-lookup/browse.do?ontName=MS&amp;termId=MS:1000798</vt:lpwstr>
      </vt:variant>
      <vt:variant>
        <vt:lpwstr/>
      </vt:variant>
      <vt:variant>
        <vt:i4>2293860</vt:i4>
      </vt:variant>
      <vt:variant>
        <vt:i4>2628</vt:i4>
      </vt:variant>
      <vt:variant>
        <vt:i4>0</vt:i4>
      </vt:variant>
      <vt:variant>
        <vt:i4>5</vt:i4>
      </vt:variant>
      <vt:variant>
        <vt:lpwstr>http://www.ebi.ac.uk/ontology-lookup/browse.do?ontName=MS&amp;termId=MS:1000797</vt:lpwstr>
      </vt:variant>
      <vt:variant>
        <vt:lpwstr/>
      </vt:variant>
      <vt:variant>
        <vt:i4>2293860</vt:i4>
      </vt:variant>
      <vt:variant>
        <vt:i4>2625</vt:i4>
      </vt:variant>
      <vt:variant>
        <vt:i4>0</vt:i4>
      </vt:variant>
      <vt:variant>
        <vt:i4>5</vt:i4>
      </vt:variant>
      <vt:variant>
        <vt:lpwstr>http://www.ebi.ac.uk/ontology-lookup/browse.do?ontName=MS&amp;termId=MS:1000796</vt:lpwstr>
      </vt:variant>
      <vt:variant>
        <vt:lpwstr/>
      </vt:variant>
      <vt:variant>
        <vt:i4>2818151</vt:i4>
      </vt:variant>
      <vt:variant>
        <vt:i4>2622</vt:i4>
      </vt:variant>
      <vt:variant>
        <vt:i4>0</vt:i4>
      </vt:variant>
      <vt:variant>
        <vt:i4>5</vt:i4>
      </vt:variant>
      <vt:variant>
        <vt:lpwstr>http://www.ebi.ac.uk/ontology-lookup/browse.do?ontName=MS&amp;termId=MS:1001405</vt:lpwstr>
      </vt:variant>
      <vt:variant>
        <vt:lpwstr/>
      </vt:variant>
      <vt:variant>
        <vt:i4>2818155</vt:i4>
      </vt:variant>
      <vt:variant>
        <vt:i4>2619</vt:i4>
      </vt:variant>
      <vt:variant>
        <vt:i4>0</vt:i4>
      </vt:variant>
      <vt:variant>
        <vt:i4>5</vt:i4>
      </vt:variant>
      <vt:variant>
        <vt:lpwstr>http://www.ebi.ac.uk/ontology-lookup/browse.do?ontName=MS&amp;termId=MS:1001805</vt:lpwstr>
      </vt:variant>
      <vt:variant>
        <vt:lpwstr/>
      </vt:variant>
      <vt:variant>
        <vt:i4>3080290</vt:i4>
      </vt:variant>
      <vt:variant>
        <vt:i4>2616</vt:i4>
      </vt:variant>
      <vt:variant>
        <vt:i4>0</vt:i4>
      </vt:variant>
      <vt:variant>
        <vt:i4>5</vt:i4>
      </vt:variant>
      <vt:variant>
        <vt:lpwstr>http://www.ebi.ac.uk/ontology-lookup/browse.do?ontName=MS&amp;termId=MS:1001141</vt:lpwstr>
      </vt:variant>
      <vt:variant>
        <vt:lpwstr/>
      </vt:variant>
      <vt:variant>
        <vt:i4>2621538</vt:i4>
      </vt:variant>
      <vt:variant>
        <vt:i4>2613</vt:i4>
      </vt:variant>
      <vt:variant>
        <vt:i4>0</vt:i4>
      </vt:variant>
      <vt:variant>
        <vt:i4>5</vt:i4>
      </vt:variant>
      <vt:variant>
        <vt:lpwstr>http://www.ebi.ac.uk/ontology-lookup/browse.do?ontName=MS&amp;termId=MS:1001138</vt:lpwstr>
      </vt:variant>
      <vt:variant>
        <vt:lpwstr/>
      </vt:variant>
      <vt:variant>
        <vt:i4>2621538</vt:i4>
      </vt:variant>
      <vt:variant>
        <vt:i4>2610</vt:i4>
      </vt:variant>
      <vt:variant>
        <vt:i4>0</vt:i4>
      </vt:variant>
      <vt:variant>
        <vt:i4>5</vt:i4>
      </vt:variant>
      <vt:variant>
        <vt:lpwstr>http://www.ebi.ac.uk/ontology-lookup/browse.do?ontName=MS&amp;termId=MS:1001137</vt:lpwstr>
      </vt:variant>
      <vt:variant>
        <vt:lpwstr/>
      </vt:variant>
      <vt:variant>
        <vt:i4>2621538</vt:i4>
      </vt:variant>
      <vt:variant>
        <vt:i4>2607</vt:i4>
      </vt:variant>
      <vt:variant>
        <vt:i4>0</vt:i4>
      </vt:variant>
      <vt:variant>
        <vt:i4>5</vt:i4>
      </vt:variant>
      <vt:variant>
        <vt:lpwstr>http://www.ebi.ac.uk/ontology-lookup/browse.do?ontName=MS&amp;termId=MS:1001136</vt:lpwstr>
      </vt:variant>
      <vt:variant>
        <vt:lpwstr/>
      </vt:variant>
      <vt:variant>
        <vt:i4>2621538</vt:i4>
      </vt:variant>
      <vt:variant>
        <vt:i4>2604</vt:i4>
      </vt:variant>
      <vt:variant>
        <vt:i4>0</vt:i4>
      </vt:variant>
      <vt:variant>
        <vt:i4>5</vt:i4>
      </vt:variant>
      <vt:variant>
        <vt:lpwstr>http://www.ebi.ac.uk/ontology-lookup/browse.do?ontName=MS&amp;termId=MS:1001135</vt:lpwstr>
      </vt:variant>
      <vt:variant>
        <vt:lpwstr/>
      </vt:variant>
      <vt:variant>
        <vt:i4>2621538</vt:i4>
      </vt:variant>
      <vt:variant>
        <vt:i4>2601</vt:i4>
      </vt:variant>
      <vt:variant>
        <vt:i4>0</vt:i4>
      </vt:variant>
      <vt:variant>
        <vt:i4>5</vt:i4>
      </vt:variant>
      <vt:variant>
        <vt:lpwstr>http://www.ebi.ac.uk/ontology-lookup/browse.do?ontName=MS&amp;termId=MS:1001134</vt:lpwstr>
      </vt:variant>
      <vt:variant>
        <vt:lpwstr/>
      </vt:variant>
      <vt:variant>
        <vt:i4>2621538</vt:i4>
      </vt:variant>
      <vt:variant>
        <vt:i4>2598</vt:i4>
      </vt:variant>
      <vt:variant>
        <vt:i4>0</vt:i4>
      </vt:variant>
      <vt:variant>
        <vt:i4>5</vt:i4>
      </vt:variant>
      <vt:variant>
        <vt:lpwstr>http://www.ebi.ac.uk/ontology-lookup/browse.do?ontName=MS&amp;termId=MS:1001133</vt:lpwstr>
      </vt:variant>
      <vt:variant>
        <vt:lpwstr/>
      </vt:variant>
      <vt:variant>
        <vt:i4>2621538</vt:i4>
      </vt:variant>
      <vt:variant>
        <vt:i4>2595</vt:i4>
      </vt:variant>
      <vt:variant>
        <vt:i4>0</vt:i4>
      </vt:variant>
      <vt:variant>
        <vt:i4>5</vt:i4>
      </vt:variant>
      <vt:variant>
        <vt:lpwstr>http://www.ebi.ac.uk/ontology-lookup/browse.do?ontName=MS&amp;termId=MS:1001132</vt:lpwstr>
      </vt:variant>
      <vt:variant>
        <vt:lpwstr/>
      </vt:variant>
      <vt:variant>
        <vt:i4>2621538</vt:i4>
      </vt:variant>
      <vt:variant>
        <vt:i4>2592</vt:i4>
      </vt:variant>
      <vt:variant>
        <vt:i4>0</vt:i4>
      </vt:variant>
      <vt:variant>
        <vt:i4>5</vt:i4>
      </vt:variant>
      <vt:variant>
        <vt:lpwstr>http://www.ebi.ac.uk/ontology-lookup/browse.do?ontName=MS&amp;termId=MS:1001131</vt:lpwstr>
      </vt:variant>
      <vt:variant>
        <vt:lpwstr/>
      </vt:variant>
      <vt:variant>
        <vt:i4>2621538</vt:i4>
      </vt:variant>
      <vt:variant>
        <vt:i4>2589</vt:i4>
      </vt:variant>
      <vt:variant>
        <vt:i4>0</vt:i4>
      </vt:variant>
      <vt:variant>
        <vt:i4>5</vt:i4>
      </vt:variant>
      <vt:variant>
        <vt:lpwstr>http://www.ebi.ac.uk/ontology-lookup/browse.do?ontName=MS&amp;termId=MS:1001130</vt:lpwstr>
      </vt:variant>
      <vt:variant>
        <vt:lpwstr/>
      </vt:variant>
      <vt:variant>
        <vt:i4>2818155</vt:i4>
      </vt:variant>
      <vt:variant>
        <vt:i4>2586</vt:i4>
      </vt:variant>
      <vt:variant>
        <vt:i4>0</vt:i4>
      </vt:variant>
      <vt:variant>
        <vt:i4>5</vt:i4>
      </vt:variant>
      <vt:variant>
        <vt:lpwstr>http://www.ebi.ac.uk/ontology-lookup/browse.do?ontName=MS&amp;termId=MS:1001805</vt:lpwstr>
      </vt:variant>
      <vt:variant>
        <vt:lpwstr/>
      </vt:variant>
      <vt:variant>
        <vt:i4>7864366</vt:i4>
      </vt:variant>
      <vt:variant>
        <vt:i4>2583</vt:i4>
      </vt:variant>
      <vt:variant>
        <vt:i4>0</vt:i4>
      </vt:variant>
      <vt:variant>
        <vt:i4>5</vt:i4>
      </vt:variant>
      <vt:variant>
        <vt:lpwstr>mzQuantML1.0.0-rc.doc</vt:lpwstr>
      </vt:variant>
      <vt:variant>
        <vt:lpwstr>cvParam</vt:lpwstr>
      </vt:variant>
      <vt:variant>
        <vt:i4>6619183</vt:i4>
      </vt:variant>
      <vt:variant>
        <vt:i4>2580</vt:i4>
      </vt:variant>
      <vt:variant>
        <vt:i4>0</vt:i4>
      </vt:variant>
      <vt:variant>
        <vt:i4>5</vt:i4>
      </vt:variant>
      <vt:variant>
        <vt:lpwstr>mzQuantML1.0.0-rc.doc</vt:lpwstr>
      </vt:variant>
      <vt:variant>
        <vt:lpwstr>DataMatrix</vt:lpwstr>
      </vt:variant>
      <vt:variant>
        <vt:i4>7405600</vt:i4>
      </vt:variant>
      <vt:variant>
        <vt:i4>2577</vt:i4>
      </vt:variant>
      <vt:variant>
        <vt:i4>0</vt:i4>
      </vt:variant>
      <vt:variant>
        <vt:i4>5</vt:i4>
      </vt:variant>
      <vt:variant>
        <vt:lpwstr>mzQuantML1.0.0-rc.doc</vt:lpwstr>
      </vt:variant>
      <vt:variant>
        <vt:lpwstr>ColumnIndex</vt:lpwstr>
      </vt:variant>
      <vt:variant>
        <vt:i4>1179739</vt:i4>
      </vt:variant>
      <vt:variant>
        <vt:i4>2574</vt:i4>
      </vt:variant>
      <vt:variant>
        <vt:i4>0</vt:i4>
      </vt:variant>
      <vt:variant>
        <vt:i4>5</vt:i4>
      </vt:variant>
      <vt:variant>
        <vt:lpwstr>mzQuantML1.0.0-rc.doc</vt:lpwstr>
      </vt:variant>
      <vt:variant>
        <vt:lpwstr>DataType</vt:lpwstr>
      </vt:variant>
      <vt:variant>
        <vt:i4>6619183</vt:i4>
      </vt:variant>
      <vt:variant>
        <vt:i4>2571</vt:i4>
      </vt:variant>
      <vt:variant>
        <vt:i4>0</vt:i4>
      </vt:variant>
      <vt:variant>
        <vt:i4>5</vt:i4>
      </vt:variant>
      <vt:variant>
        <vt:lpwstr>mzQuantML1.0.0-rc.doc</vt:lpwstr>
      </vt:variant>
      <vt:variant>
        <vt:lpwstr>DataMatrix</vt:lpwstr>
      </vt:variant>
      <vt:variant>
        <vt:i4>7405600</vt:i4>
      </vt:variant>
      <vt:variant>
        <vt:i4>2568</vt:i4>
      </vt:variant>
      <vt:variant>
        <vt:i4>0</vt:i4>
      </vt:variant>
      <vt:variant>
        <vt:i4>5</vt:i4>
      </vt:variant>
      <vt:variant>
        <vt:lpwstr>mzQuantML1.0.0-rc.doc</vt:lpwstr>
      </vt:variant>
      <vt:variant>
        <vt:lpwstr>ColumnIndex</vt:lpwstr>
      </vt:variant>
      <vt:variant>
        <vt:i4>6619183</vt:i4>
      </vt:variant>
      <vt:variant>
        <vt:i4>2565</vt:i4>
      </vt:variant>
      <vt:variant>
        <vt:i4>0</vt:i4>
      </vt:variant>
      <vt:variant>
        <vt:i4>5</vt:i4>
      </vt:variant>
      <vt:variant>
        <vt:lpwstr>mzQuantML1.0.0-rc.doc</vt:lpwstr>
      </vt:variant>
      <vt:variant>
        <vt:lpwstr>DataMatrix</vt:lpwstr>
      </vt:variant>
      <vt:variant>
        <vt:i4>7405600</vt:i4>
      </vt:variant>
      <vt:variant>
        <vt:i4>2562</vt:i4>
      </vt:variant>
      <vt:variant>
        <vt:i4>0</vt:i4>
      </vt:variant>
      <vt:variant>
        <vt:i4>5</vt:i4>
      </vt:variant>
      <vt:variant>
        <vt:lpwstr>mzQuantML1.0.0-rc.doc</vt:lpwstr>
      </vt:variant>
      <vt:variant>
        <vt:lpwstr>ColumnIndex</vt:lpwstr>
      </vt:variant>
      <vt:variant>
        <vt:i4>1179739</vt:i4>
      </vt:variant>
      <vt:variant>
        <vt:i4>2559</vt:i4>
      </vt:variant>
      <vt:variant>
        <vt:i4>0</vt:i4>
      </vt:variant>
      <vt:variant>
        <vt:i4>5</vt:i4>
      </vt:variant>
      <vt:variant>
        <vt:lpwstr>mzQuantML1.0.0-rc.doc</vt:lpwstr>
      </vt:variant>
      <vt:variant>
        <vt:lpwstr>DataType</vt:lpwstr>
      </vt:variant>
      <vt:variant>
        <vt:i4>2687074</vt:i4>
      </vt:variant>
      <vt:variant>
        <vt:i4>2556</vt:i4>
      </vt:variant>
      <vt:variant>
        <vt:i4>0</vt:i4>
      </vt:variant>
      <vt:variant>
        <vt:i4>5</vt:i4>
      </vt:variant>
      <vt:variant>
        <vt:lpwstr>http://www.ebi.ac.uk/ontology-lookup/browse.do?ontName=MS&amp;termId=MS:1002119</vt:lpwstr>
      </vt:variant>
      <vt:variant>
        <vt:lpwstr/>
      </vt:variant>
      <vt:variant>
        <vt:i4>7602292</vt:i4>
      </vt:variant>
      <vt:variant>
        <vt:i4>2553</vt:i4>
      </vt:variant>
      <vt:variant>
        <vt:i4>0</vt:i4>
      </vt:variant>
      <vt:variant>
        <vt:i4>5</vt:i4>
      </vt:variant>
      <vt:variant>
        <vt:lpwstr>http://www.ebi.ac.uk/ontology-lookup/browse.do?ontName=MS&amp;termId=MOD:00000</vt:lpwstr>
      </vt:variant>
      <vt:variant>
        <vt:lpwstr/>
      </vt:variant>
      <vt:variant>
        <vt:i4>2818147</vt:i4>
      </vt:variant>
      <vt:variant>
        <vt:i4>2550</vt:i4>
      </vt:variant>
      <vt:variant>
        <vt:i4>0</vt:i4>
      </vt:variant>
      <vt:variant>
        <vt:i4>5</vt:i4>
      </vt:variant>
      <vt:variant>
        <vt:lpwstr>http://www.ebi.ac.uk/ontology-lookup/browse.do?ontName=MS&amp;termId=MS:1002038</vt:lpwstr>
      </vt:variant>
      <vt:variant>
        <vt:lpwstr/>
      </vt:variant>
      <vt:variant>
        <vt:i4>2818147</vt:i4>
      </vt:variant>
      <vt:variant>
        <vt:i4>2547</vt:i4>
      </vt:variant>
      <vt:variant>
        <vt:i4>0</vt:i4>
      </vt:variant>
      <vt:variant>
        <vt:i4>5</vt:i4>
      </vt:variant>
      <vt:variant>
        <vt:lpwstr>http://www.ebi.ac.uk/ontology-lookup/browse.do?ontName=MS&amp;termId=MS:1002030</vt:lpwstr>
      </vt:variant>
      <vt:variant>
        <vt:lpwstr/>
      </vt:variant>
      <vt:variant>
        <vt:i4>2752611</vt:i4>
      </vt:variant>
      <vt:variant>
        <vt:i4>2544</vt:i4>
      </vt:variant>
      <vt:variant>
        <vt:i4>0</vt:i4>
      </vt:variant>
      <vt:variant>
        <vt:i4>5</vt:i4>
      </vt:variant>
      <vt:variant>
        <vt:lpwstr>http://www.ebi.ac.uk/ontology-lookup/browse.do?ontName=MS&amp;termId=MS:1002029</vt:lpwstr>
      </vt:variant>
      <vt:variant>
        <vt:lpwstr/>
      </vt:variant>
      <vt:variant>
        <vt:i4>2752611</vt:i4>
      </vt:variant>
      <vt:variant>
        <vt:i4>2541</vt:i4>
      </vt:variant>
      <vt:variant>
        <vt:i4>0</vt:i4>
      </vt:variant>
      <vt:variant>
        <vt:i4>5</vt:i4>
      </vt:variant>
      <vt:variant>
        <vt:lpwstr>http://www.ebi.ac.uk/ontology-lookup/browse.do?ontName=MS&amp;termId=MS:1002028</vt:lpwstr>
      </vt:variant>
      <vt:variant>
        <vt:lpwstr/>
      </vt:variant>
      <vt:variant>
        <vt:i4>2883690</vt:i4>
      </vt:variant>
      <vt:variant>
        <vt:i4>2538</vt:i4>
      </vt:variant>
      <vt:variant>
        <vt:i4>0</vt:i4>
      </vt:variant>
      <vt:variant>
        <vt:i4>5</vt:i4>
      </vt:variant>
      <vt:variant>
        <vt:lpwstr>http://www.ebi.ac.uk/ontology-lookup/browse.do?ontName=MS&amp;termId=MS:1001972</vt:lpwstr>
      </vt:variant>
      <vt:variant>
        <vt:lpwstr/>
      </vt:variant>
      <vt:variant>
        <vt:i4>2687078</vt:i4>
      </vt:variant>
      <vt:variant>
        <vt:i4>2535</vt:i4>
      </vt:variant>
      <vt:variant>
        <vt:i4>0</vt:i4>
      </vt:variant>
      <vt:variant>
        <vt:i4>5</vt:i4>
      </vt:variant>
      <vt:variant>
        <vt:lpwstr>http://www.ebi.ac.uk/ontology-lookup/browse.do?ontName=MS&amp;termId=MS:1001525</vt:lpwstr>
      </vt:variant>
      <vt:variant>
        <vt:lpwstr/>
      </vt:variant>
      <vt:variant>
        <vt:i4>2687078</vt:i4>
      </vt:variant>
      <vt:variant>
        <vt:i4>2532</vt:i4>
      </vt:variant>
      <vt:variant>
        <vt:i4>0</vt:i4>
      </vt:variant>
      <vt:variant>
        <vt:i4>5</vt:i4>
      </vt:variant>
      <vt:variant>
        <vt:lpwstr>http://www.ebi.ac.uk/ontology-lookup/browse.do?ontName=MS&amp;termId=MS:1001524</vt:lpwstr>
      </vt:variant>
      <vt:variant>
        <vt:lpwstr/>
      </vt:variant>
      <vt:variant>
        <vt:i4>2949223</vt:i4>
      </vt:variant>
      <vt:variant>
        <vt:i4>2529</vt:i4>
      </vt:variant>
      <vt:variant>
        <vt:i4>0</vt:i4>
      </vt:variant>
      <vt:variant>
        <vt:i4>5</vt:i4>
      </vt:variant>
      <vt:variant>
        <vt:lpwstr>http://www.ebi.ac.uk/ontology-lookup/browse.do?ontName=MS&amp;termId=MS:1001460</vt:lpwstr>
      </vt:variant>
      <vt:variant>
        <vt:lpwstr/>
      </vt:variant>
      <vt:variant>
        <vt:i4>2883687</vt:i4>
      </vt:variant>
      <vt:variant>
        <vt:i4>2526</vt:i4>
      </vt:variant>
      <vt:variant>
        <vt:i4>0</vt:i4>
      </vt:variant>
      <vt:variant>
        <vt:i4>5</vt:i4>
      </vt:variant>
      <vt:variant>
        <vt:lpwstr>http://www.ebi.ac.uk/ontology-lookup/browse.do?ontName=MS&amp;termId=MS:1001471</vt:lpwstr>
      </vt:variant>
      <vt:variant>
        <vt:lpwstr/>
      </vt:variant>
      <vt:variant>
        <vt:i4>262214</vt:i4>
      </vt:variant>
      <vt:variant>
        <vt:i4>2523</vt:i4>
      </vt:variant>
      <vt:variant>
        <vt:i4>0</vt:i4>
      </vt:variant>
      <vt:variant>
        <vt:i4>5</vt:i4>
      </vt:variant>
      <vt:variant>
        <vt:lpwstr>http://www.ebi.ac.uk/ontology-lookup/browse.do?ontName=MS&amp;termId=UNIMOD:0</vt:lpwstr>
      </vt:variant>
      <vt:variant>
        <vt:lpwstr/>
      </vt:variant>
      <vt:variant>
        <vt:i4>7602292</vt:i4>
      </vt:variant>
      <vt:variant>
        <vt:i4>2520</vt:i4>
      </vt:variant>
      <vt:variant>
        <vt:i4>0</vt:i4>
      </vt:variant>
      <vt:variant>
        <vt:i4>5</vt:i4>
      </vt:variant>
      <vt:variant>
        <vt:lpwstr>http://www.ebi.ac.uk/ontology-lookup/browse.do?ontName=MS&amp;termId=MOD:00000</vt:lpwstr>
      </vt:variant>
      <vt:variant>
        <vt:lpwstr/>
      </vt:variant>
      <vt:variant>
        <vt:i4>2818147</vt:i4>
      </vt:variant>
      <vt:variant>
        <vt:i4>2517</vt:i4>
      </vt:variant>
      <vt:variant>
        <vt:i4>0</vt:i4>
      </vt:variant>
      <vt:variant>
        <vt:i4>5</vt:i4>
      </vt:variant>
      <vt:variant>
        <vt:lpwstr>http://www.ebi.ac.uk/ontology-lookup/browse.do?ontName=MS&amp;termId=MS:1002038</vt:lpwstr>
      </vt:variant>
      <vt:variant>
        <vt:lpwstr/>
      </vt:variant>
      <vt:variant>
        <vt:i4>2818147</vt:i4>
      </vt:variant>
      <vt:variant>
        <vt:i4>2514</vt:i4>
      </vt:variant>
      <vt:variant>
        <vt:i4>0</vt:i4>
      </vt:variant>
      <vt:variant>
        <vt:i4>5</vt:i4>
      </vt:variant>
      <vt:variant>
        <vt:lpwstr>http://www.ebi.ac.uk/ontology-lookup/browse.do?ontName=MS&amp;termId=MS:1002030</vt:lpwstr>
      </vt:variant>
      <vt:variant>
        <vt:lpwstr/>
      </vt:variant>
      <vt:variant>
        <vt:i4>2752611</vt:i4>
      </vt:variant>
      <vt:variant>
        <vt:i4>2511</vt:i4>
      </vt:variant>
      <vt:variant>
        <vt:i4>0</vt:i4>
      </vt:variant>
      <vt:variant>
        <vt:i4>5</vt:i4>
      </vt:variant>
      <vt:variant>
        <vt:lpwstr>http://www.ebi.ac.uk/ontology-lookup/browse.do?ontName=MS&amp;termId=MS:1002029</vt:lpwstr>
      </vt:variant>
      <vt:variant>
        <vt:lpwstr/>
      </vt:variant>
      <vt:variant>
        <vt:i4>2752611</vt:i4>
      </vt:variant>
      <vt:variant>
        <vt:i4>2508</vt:i4>
      </vt:variant>
      <vt:variant>
        <vt:i4>0</vt:i4>
      </vt:variant>
      <vt:variant>
        <vt:i4>5</vt:i4>
      </vt:variant>
      <vt:variant>
        <vt:lpwstr>http://www.ebi.ac.uk/ontology-lookup/browse.do?ontName=MS&amp;termId=MS:1002028</vt:lpwstr>
      </vt:variant>
      <vt:variant>
        <vt:lpwstr/>
      </vt:variant>
      <vt:variant>
        <vt:i4>2883690</vt:i4>
      </vt:variant>
      <vt:variant>
        <vt:i4>2505</vt:i4>
      </vt:variant>
      <vt:variant>
        <vt:i4>0</vt:i4>
      </vt:variant>
      <vt:variant>
        <vt:i4>5</vt:i4>
      </vt:variant>
      <vt:variant>
        <vt:lpwstr>http://www.ebi.ac.uk/ontology-lookup/browse.do?ontName=MS&amp;termId=MS:1001972</vt:lpwstr>
      </vt:variant>
      <vt:variant>
        <vt:lpwstr/>
      </vt:variant>
      <vt:variant>
        <vt:i4>2687078</vt:i4>
      </vt:variant>
      <vt:variant>
        <vt:i4>2502</vt:i4>
      </vt:variant>
      <vt:variant>
        <vt:i4>0</vt:i4>
      </vt:variant>
      <vt:variant>
        <vt:i4>5</vt:i4>
      </vt:variant>
      <vt:variant>
        <vt:lpwstr>http://www.ebi.ac.uk/ontology-lookup/browse.do?ontName=MS&amp;termId=MS:1001525</vt:lpwstr>
      </vt:variant>
      <vt:variant>
        <vt:lpwstr/>
      </vt:variant>
      <vt:variant>
        <vt:i4>2687078</vt:i4>
      </vt:variant>
      <vt:variant>
        <vt:i4>2499</vt:i4>
      </vt:variant>
      <vt:variant>
        <vt:i4>0</vt:i4>
      </vt:variant>
      <vt:variant>
        <vt:i4>5</vt:i4>
      </vt:variant>
      <vt:variant>
        <vt:lpwstr>http://www.ebi.ac.uk/ontology-lookup/browse.do?ontName=MS&amp;termId=MS:1001524</vt:lpwstr>
      </vt:variant>
      <vt:variant>
        <vt:lpwstr/>
      </vt:variant>
      <vt:variant>
        <vt:i4>2949223</vt:i4>
      </vt:variant>
      <vt:variant>
        <vt:i4>2496</vt:i4>
      </vt:variant>
      <vt:variant>
        <vt:i4>0</vt:i4>
      </vt:variant>
      <vt:variant>
        <vt:i4>5</vt:i4>
      </vt:variant>
      <vt:variant>
        <vt:lpwstr>http://www.ebi.ac.uk/ontology-lookup/browse.do?ontName=MS&amp;termId=MS:1001460</vt:lpwstr>
      </vt:variant>
      <vt:variant>
        <vt:lpwstr/>
      </vt:variant>
      <vt:variant>
        <vt:i4>2883687</vt:i4>
      </vt:variant>
      <vt:variant>
        <vt:i4>2493</vt:i4>
      </vt:variant>
      <vt:variant>
        <vt:i4>0</vt:i4>
      </vt:variant>
      <vt:variant>
        <vt:i4>5</vt:i4>
      </vt:variant>
      <vt:variant>
        <vt:lpwstr>http://www.ebi.ac.uk/ontology-lookup/browse.do?ontName=MS&amp;termId=MS:1001471</vt:lpwstr>
      </vt:variant>
      <vt:variant>
        <vt:lpwstr/>
      </vt:variant>
      <vt:variant>
        <vt:i4>262214</vt:i4>
      </vt:variant>
      <vt:variant>
        <vt:i4>2490</vt:i4>
      </vt:variant>
      <vt:variant>
        <vt:i4>0</vt:i4>
      </vt:variant>
      <vt:variant>
        <vt:i4>5</vt:i4>
      </vt:variant>
      <vt:variant>
        <vt:lpwstr>http://www.ebi.ac.uk/ontology-lookup/browse.do?ontName=MS&amp;termId=UNIMOD:0</vt:lpwstr>
      </vt:variant>
      <vt:variant>
        <vt:lpwstr/>
      </vt:variant>
      <vt:variant>
        <vt:i4>7602292</vt:i4>
      </vt:variant>
      <vt:variant>
        <vt:i4>2487</vt:i4>
      </vt:variant>
      <vt:variant>
        <vt:i4>0</vt:i4>
      </vt:variant>
      <vt:variant>
        <vt:i4>5</vt:i4>
      </vt:variant>
      <vt:variant>
        <vt:lpwstr>http://www.ebi.ac.uk/ontology-lookup/browse.do?ontName=MS&amp;termId=MOD:00000</vt:lpwstr>
      </vt:variant>
      <vt:variant>
        <vt:lpwstr/>
      </vt:variant>
      <vt:variant>
        <vt:i4>2818147</vt:i4>
      </vt:variant>
      <vt:variant>
        <vt:i4>2484</vt:i4>
      </vt:variant>
      <vt:variant>
        <vt:i4>0</vt:i4>
      </vt:variant>
      <vt:variant>
        <vt:i4>5</vt:i4>
      </vt:variant>
      <vt:variant>
        <vt:lpwstr>http://www.ebi.ac.uk/ontology-lookup/browse.do?ontName=MS&amp;termId=MS:1002030</vt:lpwstr>
      </vt:variant>
      <vt:variant>
        <vt:lpwstr/>
      </vt:variant>
      <vt:variant>
        <vt:i4>2752611</vt:i4>
      </vt:variant>
      <vt:variant>
        <vt:i4>2481</vt:i4>
      </vt:variant>
      <vt:variant>
        <vt:i4>0</vt:i4>
      </vt:variant>
      <vt:variant>
        <vt:i4>5</vt:i4>
      </vt:variant>
      <vt:variant>
        <vt:lpwstr>http://www.ebi.ac.uk/ontology-lookup/browse.do?ontName=MS&amp;termId=MS:1002029</vt:lpwstr>
      </vt:variant>
      <vt:variant>
        <vt:lpwstr/>
      </vt:variant>
      <vt:variant>
        <vt:i4>2752611</vt:i4>
      </vt:variant>
      <vt:variant>
        <vt:i4>2478</vt:i4>
      </vt:variant>
      <vt:variant>
        <vt:i4>0</vt:i4>
      </vt:variant>
      <vt:variant>
        <vt:i4>5</vt:i4>
      </vt:variant>
      <vt:variant>
        <vt:lpwstr>http://www.ebi.ac.uk/ontology-lookup/browse.do?ontName=MS&amp;termId=MS:1002028</vt:lpwstr>
      </vt:variant>
      <vt:variant>
        <vt:lpwstr/>
      </vt:variant>
      <vt:variant>
        <vt:i4>2883690</vt:i4>
      </vt:variant>
      <vt:variant>
        <vt:i4>2475</vt:i4>
      </vt:variant>
      <vt:variant>
        <vt:i4>0</vt:i4>
      </vt:variant>
      <vt:variant>
        <vt:i4>5</vt:i4>
      </vt:variant>
      <vt:variant>
        <vt:lpwstr>http://www.ebi.ac.uk/ontology-lookup/browse.do?ontName=MS&amp;termId=MS:1001972</vt:lpwstr>
      </vt:variant>
      <vt:variant>
        <vt:lpwstr/>
      </vt:variant>
      <vt:variant>
        <vt:i4>2687078</vt:i4>
      </vt:variant>
      <vt:variant>
        <vt:i4>2472</vt:i4>
      </vt:variant>
      <vt:variant>
        <vt:i4>0</vt:i4>
      </vt:variant>
      <vt:variant>
        <vt:i4>5</vt:i4>
      </vt:variant>
      <vt:variant>
        <vt:lpwstr>http://www.ebi.ac.uk/ontology-lookup/browse.do?ontName=MS&amp;termId=MS:1001525</vt:lpwstr>
      </vt:variant>
      <vt:variant>
        <vt:lpwstr/>
      </vt:variant>
      <vt:variant>
        <vt:i4>2687078</vt:i4>
      </vt:variant>
      <vt:variant>
        <vt:i4>2469</vt:i4>
      </vt:variant>
      <vt:variant>
        <vt:i4>0</vt:i4>
      </vt:variant>
      <vt:variant>
        <vt:i4>5</vt:i4>
      </vt:variant>
      <vt:variant>
        <vt:lpwstr>http://www.ebi.ac.uk/ontology-lookup/browse.do?ontName=MS&amp;termId=MS:1001524</vt:lpwstr>
      </vt:variant>
      <vt:variant>
        <vt:lpwstr/>
      </vt:variant>
      <vt:variant>
        <vt:i4>2949223</vt:i4>
      </vt:variant>
      <vt:variant>
        <vt:i4>2466</vt:i4>
      </vt:variant>
      <vt:variant>
        <vt:i4>0</vt:i4>
      </vt:variant>
      <vt:variant>
        <vt:i4>5</vt:i4>
      </vt:variant>
      <vt:variant>
        <vt:lpwstr>http://www.ebi.ac.uk/ontology-lookup/browse.do?ontName=MS&amp;termId=MS:1001460</vt:lpwstr>
      </vt:variant>
      <vt:variant>
        <vt:lpwstr/>
      </vt:variant>
      <vt:variant>
        <vt:i4>2883687</vt:i4>
      </vt:variant>
      <vt:variant>
        <vt:i4>2463</vt:i4>
      </vt:variant>
      <vt:variant>
        <vt:i4>0</vt:i4>
      </vt:variant>
      <vt:variant>
        <vt:i4>5</vt:i4>
      </vt:variant>
      <vt:variant>
        <vt:lpwstr>http://www.ebi.ac.uk/ontology-lookup/browse.do?ontName=MS&amp;termId=MS:1001471</vt:lpwstr>
      </vt:variant>
      <vt:variant>
        <vt:lpwstr/>
      </vt:variant>
      <vt:variant>
        <vt:i4>262214</vt:i4>
      </vt:variant>
      <vt:variant>
        <vt:i4>2460</vt:i4>
      </vt:variant>
      <vt:variant>
        <vt:i4>0</vt:i4>
      </vt:variant>
      <vt:variant>
        <vt:i4>5</vt:i4>
      </vt:variant>
      <vt:variant>
        <vt:lpwstr>http://www.ebi.ac.uk/ontology-lookup/browse.do?ontName=MS&amp;termId=UNIMOD:0</vt:lpwstr>
      </vt:variant>
      <vt:variant>
        <vt:lpwstr/>
      </vt:variant>
      <vt:variant>
        <vt:i4>7864366</vt:i4>
      </vt:variant>
      <vt:variant>
        <vt:i4>2457</vt:i4>
      </vt:variant>
      <vt:variant>
        <vt:i4>0</vt:i4>
      </vt:variant>
      <vt:variant>
        <vt:i4>5</vt:i4>
      </vt:variant>
      <vt:variant>
        <vt:lpwstr>mzQuantML1.0.0-rc.doc</vt:lpwstr>
      </vt:variant>
      <vt:variant>
        <vt:lpwstr>cvParam</vt:lpwstr>
      </vt:variant>
      <vt:variant>
        <vt:i4>7012403</vt:i4>
      </vt:variant>
      <vt:variant>
        <vt:i4>2454</vt:i4>
      </vt:variant>
      <vt:variant>
        <vt:i4>0</vt:i4>
      </vt:variant>
      <vt:variant>
        <vt:i4>5</vt:i4>
      </vt:variant>
      <vt:variant>
        <vt:lpwstr>mzQuantML1.0.0-rc.doc</vt:lpwstr>
      </vt:variant>
      <vt:variant>
        <vt:lpwstr>MethodFile</vt:lpwstr>
      </vt:variant>
      <vt:variant>
        <vt:i4>7602224</vt:i4>
      </vt:variant>
      <vt:variant>
        <vt:i4>2451</vt:i4>
      </vt:variant>
      <vt:variant>
        <vt:i4>0</vt:i4>
      </vt:variant>
      <vt:variant>
        <vt:i4>5</vt:i4>
      </vt:variant>
      <vt:variant>
        <vt:lpwstr>mzQuantML1.0.0-rc.doc</vt:lpwstr>
      </vt:variant>
      <vt:variant>
        <vt:lpwstr>FileFormat</vt:lpwstr>
      </vt:variant>
      <vt:variant>
        <vt:i4>7798836</vt:i4>
      </vt:variant>
      <vt:variant>
        <vt:i4>2448</vt:i4>
      </vt:variant>
      <vt:variant>
        <vt:i4>0</vt:i4>
      </vt:variant>
      <vt:variant>
        <vt:i4>5</vt:i4>
      </vt:variant>
      <vt:variant>
        <vt:lpwstr>mzQuantML1.0.0-rc.doc</vt:lpwstr>
      </vt:variant>
      <vt:variant>
        <vt:lpwstr>ExternalFormatDocumentation</vt:lpwstr>
      </vt:variant>
      <vt:variant>
        <vt:i4>458840</vt:i4>
      </vt:variant>
      <vt:variant>
        <vt:i4>2445</vt:i4>
      </vt:variant>
      <vt:variant>
        <vt:i4>0</vt:i4>
      </vt:variant>
      <vt:variant>
        <vt:i4>5</vt:i4>
      </vt:variant>
      <vt:variant>
        <vt:lpwstr>mzQuantML1.0.0-rc.doc</vt:lpwstr>
      </vt:variant>
      <vt:variant>
        <vt:lpwstr>Modification</vt:lpwstr>
      </vt:variant>
      <vt:variant>
        <vt:i4>7995424</vt:i4>
      </vt:variant>
      <vt:variant>
        <vt:i4>2439</vt:i4>
      </vt:variant>
      <vt:variant>
        <vt:i4>0</vt:i4>
      </vt:variant>
      <vt:variant>
        <vt:i4>5</vt:i4>
      </vt:variant>
      <vt:variant>
        <vt:lpwstr>mzQuantML1.0.0-rc.doc</vt:lpwstr>
      </vt:variant>
      <vt:variant>
        <vt:lpwstr>SourceFile</vt:lpwstr>
      </vt:variant>
      <vt:variant>
        <vt:i4>7667775</vt:i4>
      </vt:variant>
      <vt:variant>
        <vt:i4>2436</vt:i4>
      </vt:variant>
      <vt:variant>
        <vt:i4>0</vt:i4>
      </vt:variant>
      <vt:variant>
        <vt:i4>5</vt:i4>
      </vt:variant>
      <vt:variant>
        <vt:lpwstr>mzQuantML1.0.0-rc.doc</vt:lpwstr>
      </vt:variant>
      <vt:variant>
        <vt:lpwstr>SearchDatabase</vt:lpwstr>
      </vt:variant>
      <vt:variant>
        <vt:i4>7208995</vt:i4>
      </vt:variant>
      <vt:variant>
        <vt:i4>2433</vt:i4>
      </vt:variant>
      <vt:variant>
        <vt:i4>0</vt:i4>
      </vt:variant>
      <vt:variant>
        <vt:i4>5</vt:i4>
      </vt:variant>
      <vt:variant>
        <vt:lpwstr>mzQuantML1.0.0-rc.doc</vt:lpwstr>
      </vt:variant>
      <vt:variant>
        <vt:lpwstr>IdentificationFiles</vt:lpwstr>
      </vt:variant>
      <vt:variant>
        <vt:i4>7012403</vt:i4>
      </vt:variant>
      <vt:variant>
        <vt:i4>2430</vt:i4>
      </vt:variant>
      <vt:variant>
        <vt:i4>0</vt:i4>
      </vt:variant>
      <vt:variant>
        <vt:i4>5</vt:i4>
      </vt:variant>
      <vt:variant>
        <vt:lpwstr>mzQuantML1.0.0-rc.doc</vt:lpwstr>
      </vt:variant>
      <vt:variant>
        <vt:lpwstr>MethodFiles</vt:lpwstr>
      </vt:variant>
      <vt:variant>
        <vt:i4>1114190</vt:i4>
      </vt:variant>
      <vt:variant>
        <vt:i4>2427</vt:i4>
      </vt:variant>
      <vt:variant>
        <vt:i4>0</vt:i4>
      </vt:variant>
      <vt:variant>
        <vt:i4>5</vt:i4>
      </vt:variant>
      <vt:variant>
        <vt:lpwstr>mzQuantML1.0.0-rc.doc</vt:lpwstr>
      </vt:variant>
      <vt:variant>
        <vt:lpwstr>RawFilesGroup</vt:lpwstr>
      </vt:variant>
      <vt:variant>
        <vt:i4>7208995</vt:i4>
      </vt:variant>
      <vt:variant>
        <vt:i4>2424</vt:i4>
      </vt:variant>
      <vt:variant>
        <vt:i4>0</vt:i4>
      </vt:variant>
      <vt:variant>
        <vt:i4>5</vt:i4>
      </vt:variant>
      <vt:variant>
        <vt:lpwstr>mzQuantML1.0.0-rc.doc</vt:lpwstr>
      </vt:variant>
      <vt:variant>
        <vt:lpwstr>IdentificationFile</vt:lpwstr>
      </vt:variant>
      <vt:variant>
        <vt:i4>2752610</vt:i4>
      </vt:variant>
      <vt:variant>
        <vt:i4>2421</vt:i4>
      </vt:variant>
      <vt:variant>
        <vt:i4>0</vt:i4>
      </vt:variant>
      <vt:variant>
        <vt:i4>5</vt:i4>
      </vt:variant>
      <vt:variant>
        <vt:lpwstr>http://www.ebi.ac.uk/ontology-lookup/browse.do?ontName=MS&amp;termId=MS:1002127</vt:lpwstr>
      </vt:variant>
      <vt:variant>
        <vt:lpwstr/>
      </vt:variant>
      <vt:variant>
        <vt:i4>983133</vt:i4>
      </vt:variant>
      <vt:variant>
        <vt:i4>2418</vt:i4>
      </vt:variant>
      <vt:variant>
        <vt:i4>0</vt:i4>
      </vt:variant>
      <vt:variant>
        <vt:i4>5</vt:i4>
      </vt:variant>
      <vt:variant>
        <vt:lpwstr>mzQuantML1.0.0-rc.doc</vt:lpwstr>
      </vt:variant>
      <vt:variant>
        <vt:lpwstr>userParam</vt:lpwstr>
      </vt:variant>
      <vt:variant>
        <vt:i4>7864366</vt:i4>
      </vt:variant>
      <vt:variant>
        <vt:i4>2415</vt:i4>
      </vt:variant>
      <vt:variant>
        <vt:i4>0</vt:i4>
      </vt:variant>
      <vt:variant>
        <vt:i4>5</vt:i4>
      </vt:variant>
      <vt:variant>
        <vt:lpwstr>mzQuantML1.0.0-rc.doc</vt:lpwstr>
      </vt:variant>
      <vt:variant>
        <vt:lpwstr>cvParam</vt:lpwstr>
      </vt:variant>
      <vt:variant>
        <vt:i4>7602224</vt:i4>
      </vt:variant>
      <vt:variant>
        <vt:i4>2412</vt:i4>
      </vt:variant>
      <vt:variant>
        <vt:i4>0</vt:i4>
      </vt:variant>
      <vt:variant>
        <vt:i4>5</vt:i4>
      </vt:variant>
      <vt:variant>
        <vt:lpwstr>mzQuantML1.0.0-rc.doc</vt:lpwstr>
      </vt:variant>
      <vt:variant>
        <vt:lpwstr>FileFormat</vt:lpwstr>
      </vt:variant>
      <vt:variant>
        <vt:i4>7798836</vt:i4>
      </vt:variant>
      <vt:variant>
        <vt:i4>2409</vt:i4>
      </vt:variant>
      <vt:variant>
        <vt:i4>0</vt:i4>
      </vt:variant>
      <vt:variant>
        <vt:i4>5</vt:i4>
      </vt:variant>
      <vt:variant>
        <vt:lpwstr>mzQuantML1.0.0-rc.doc</vt:lpwstr>
      </vt:variant>
      <vt:variant>
        <vt:lpwstr>ExternalFormatDocumentation</vt:lpwstr>
      </vt:variant>
      <vt:variant>
        <vt:i4>6619183</vt:i4>
      </vt:variant>
      <vt:variant>
        <vt:i4>2406</vt:i4>
      </vt:variant>
      <vt:variant>
        <vt:i4>0</vt:i4>
      </vt:variant>
      <vt:variant>
        <vt:i4>5</vt:i4>
      </vt:variant>
      <vt:variant>
        <vt:lpwstr>mzQuantML1.0.0-rc.doc</vt:lpwstr>
      </vt:variant>
      <vt:variant>
        <vt:lpwstr>DataMatrix</vt:lpwstr>
      </vt:variant>
      <vt:variant>
        <vt:i4>1572954</vt:i4>
      </vt:variant>
      <vt:variant>
        <vt:i4>2403</vt:i4>
      </vt:variant>
      <vt:variant>
        <vt:i4>0</vt:i4>
      </vt:variant>
      <vt:variant>
        <vt:i4>5</vt:i4>
      </vt:variant>
      <vt:variant>
        <vt:lpwstr>mzQuantML1.0.0-rc.doc</vt:lpwstr>
      </vt:variant>
      <vt:variant>
        <vt:lpwstr>ColumnDefinition</vt:lpwstr>
      </vt:variant>
      <vt:variant>
        <vt:i4>2949223</vt:i4>
      </vt:variant>
      <vt:variant>
        <vt:i4>2400</vt:i4>
      </vt:variant>
      <vt:variant>
        <vt:i4>0</vt:i4>
      </vt:variant>
      <vt:variant>
        <vt:i4>5</vt:i4>
      </vt:variant>
      <vt:variant>
        <vt:lpwstr>http://www.ebi.ac.uk/ontology-lookup/browse.do?ontName=MS&amp;termId=MS:1001462</vt:lpwstr>
      </vt:variant>
      <vt:variant>
        <vt:lpwstr/>
      </vt:variant>
      <vt:variant>
        <vt:i4>3014752</vt:i4>
      </vt:variant>
      <vt:variant>
        <vt:i4>2397</vt:i4>
      </vt:variant>
      <vt:variant>
        <vt:i4>0</vt:i4>
      </vt:variant>
      <vt:variant>
        <vt:i4>5</vt:i4>
      </vt:variant>
      <vt:variant>
        <vt:lpwstr>http://www.ebi.ac.uk/ontology-lookup/browse.do?ontName=MS&amp;termId=MS:1001353</vt:lpwstr>
      </vt:variant>
      <vt:variant>
        <vt:lpwstr/>
      </vt:variant>
      <vt:variant>
        <vt:i4>3014752</vt:i4>
      </vt:variant>
      <vt:variant>
        <vt:i4>2394</vt:i4>
      </vt:variant>
      <vt:variant>
        <vt:i4>0</vt:i4>
      </vt:variant>
      <vt:variant>
        <vt:i4>5</vt:i4>
      </vt:variant>
      <vt:variant>
        <vt:lpwstr>http://www.ebi.ac.uk/ontology-lookup/browse.do?ontName=MS&amp;termId=MS:1001352</vt:lpwstr>
      </vt:variant>
      <vt:variant>
        <vt:lpwstr/>
      </vt:variant>
      <vt:variant>
        <vt:i4>3014752</vt:i4>
      </vt:variant>
      <vt:variant>
        <vt:i4>2391</vt:i4>
      </vt:variant>
      <vt:variant>
        <vt:i4>0</vt:i4>
      </vt:variant>
      <vt:variant>
        <vt:i4>5</vt:i4>
      </vt:variant>
      <vt:variant>
        <vt:lpwstr>http://www.ebi.ac.uk/ontology-lookup/browse.do?ontName=MS&amp;termId=MS:1001351</vt:lpwstr>
      </vt:variant>
      <vt:variant>
        <vt:lpwstr/>
      </vt:variant>
      <vt:variant>
        <vt:i4>3014752</vt:i4>
      </vt:variant>
      <vt:variant>
        <vt:i4>2388</vt:i4>
      </vt:variant>
      <vt:variant>
        <vt:i4>0</vt:i4>
      </vt:variant>
      <vt:variant>
        <vt:i4>5</vt:i4>
      </vt:variant>
      <vt:variant>
        <vt:lpwstr>http://www.ebi.ac.uk/ontology-lookup/browse.do?ontName=MS&amp;termId=MS:1001350</vt:lpwstr>
      </vt:variant>
      <vt:variant>
        <vt:lpwstr/>
      </vt:variant>
      <vt:variant>
        <vt:i4>3080288</vt:i4>
      </vt:variant>
      <vt:variant>
        <vt:i4>2385</vt:i4>
      </vt:variant>
      <vt:variant>
        <vt:i4>0</vt:i4>
      </vt:variant>
      <vt:variant>
        <vt:i4>5</vt:i4>
      </vt:variant>
      <vt:variant>
        <vt:lpwstr>http://www.ebi.ac.uk/ontology-lookup/browse.do?ontName=MS&amp;termId=MS:1001349</vt:lpwstr>
      </vt:variant>
      <vt:variant>
        <vt:lpwstr/>
      </vt:variant>
      <vt:variant>
        <vt:i4>3080288</vt:i4>
      </vt:variant>
      <vt:variant>
        <vt:i4>2382</vt:i4>
      </vt:variant>
      <vt:variant>
        <vt:i4>0</vt:i4>
      </vt:variant>
      <vt:variant>
        <vt:i4>5</vt:i4>
      </vt:variant>
      <vt:variant>
        <vt:lpwstr>http://www.ebi.ac.uk/ontology-lookup/browse.do?ontName=MS&amp;termId=MS:1001348</vt:lpwstr>
      </vt:variant>
      <vt:variant>
        <vt:lpwstr/>
      </vt:variant>
      <vt:variant>
        <vt:i4>3080288</vt:i4>
      </vt:variant>
      <vt:variant>
        <vt:i4>2379</vt:i4>
      </vt:variant>
      <vt:variant>
        <vt:i4>0</vt:i4>
      </vt:variant>
      <vt:variant>
        <vt:i4>5</vt:i4>
      </vt:variant>
      <vt:variant>
        <vt:lpwstr>http://www.ebi.ac.uk/ontology-lookup/browse.do?ontName=MS&amp;termId=MS:1001347</vt:lpwstr>
      </vt:variant>
      <vt:variant>
        <vt:lpwstr/>
      </vt:variant>
      <vt:variant>
        <vt:i4>3080291</vt:i4>
      </vt:variant>
      <vt:variant>
        <vt:i4>2376</vt:i4>
      </vt:variant>
      <vt:variant>
        <vt:i4>0</vt:i4>
      </vt:variant>
      <vt:variant>
        <vt:i4>5</vt:i4>
      </vt:variant>
      <vt:variant>
        <vt:lpwstr>http://www.ebi.ac.uk/ontology-lookup/browse.do?ontName=MS&amp;termId=MS:1001040</vt:lpwstr>
      </vt:variant>
      <vt:variant>
        <vt:lpwstr/>
      </vt:variant>
      <vt:variant>
        <vt:i4>2228320</vt:i4>
      </vt:variant>
      <vt:variant>
        <vt:i4>2373</vt:i4>
      </vt:variant>
      <vt:variant>
        <vt:i4>0</vt:i4>
      </vt:variant>
      <vt:variant>
        <vt:i4>5</vt:i4>
      </vt:variant>
      <vt:variant>
        <vt:lpwstr>http://www.ebi.ac.uk/ontology-lookup/browse.do?ontName=MS&amp;termId=MS:1001399</vt:lpwstr>
      </vt:variant>
      <vt:variant>
        <vt:lpwstr/>
      </vt:variant>
      <vt:variant>
        <vt:i4>2883681</vt:i4>
      </vt:variant>
      <vt:variant>
        <vt:i4>2370</vt:i4>
      </vt:variant>
      <vt:variant>
        <vt:i4>0</vt:i4>
      </vt:variant>
      <vt:variant>
        <vt:i4>5</vt:i4>
      </vt:variant>
      <vt:variant>
        <vt:lpwstr>http://www.ebi.ac.uk/ontology-lookup/browse.do?ontName=MS&amp;termId=MS:1001276</vt:lpwstr>
      </vt:variant>
      <vt:variant>
        <vt:lpwstr/>
      </vt:variant>
      <vt:variant>
        <vt:i4>2883681</vt:i4>
      </vt:variant>
      <vt:variant>
        <vt:i4>2367</vt:i4>
      </vt:variant>
      <vt:variant>
        <vt:i4>0</vt:i4>
      </vt:variant>
      <vt:variant>
        <vt:i4>5</vt:i4>
      </vt:variant>
      <vt:variant>
        <vt:lpwstr>http://www.ebi.ac.uk/ontology-lookup/browse.do?ontName=MS&amp;termId=MS:1001275</vt:lpwstr>
      </vt:variant>
      <vt:variant>
        <vt:lpwstr/>
      </vt:variant>
      <vt:variant>
        <vt:i4>3080289</vt:i4>
      </vt:variant>
      <vt:variant>
        <vt:i4>2364</vt:i4>
      </vt:variant>
      <vt:variant>
        <vt:i4>0</vt:i4>
      </vt:variant>
      <vt:variant>
        <vt:i4>5</vt:i4>
      </vt:variant>
      <vt:variant>
        <vt:lpwstr>http://www.ebi.ac.uk/ontology-lookup/browse.do?ontName=MS&amp;termId=MS:1001243</vt:lpwstr>
      </vt:variant>
      <vt:variant>
        <vt:lpwstr/>
      </vt:variant>
      <vt:variant>
        <vt:i4>3080289</vt:i4>
      </vt:variant>
      <vt:variant>
        <vt:i4>2361</vt:i4>
      </vt:variant>
      <vt:variant>
        <vt:i4>0</vt:i4>
      </vt:variant>
      <vt:variant>
        <vt:i4>5</vt:i4>
      </vt:variant>
      <vt:variant>
        <vt:lpwstr>http://www.ebi.ac.uk/ontology-lookup/browse.do?ontName=MS&amp;termId=MS:1001242</vt:lpwstr>
      </vt:variant>
      <vt:variant>
        <vt:lpwstr/>
      </vt:variant>
      <vt:variant>
        <vt:i4>2818145</vt:i4>
      </vt:variant>
      <vt:variant>
        <vt:i4>2358</vt:i4>
      </vt:variant>
      <vt:variant>
        <vt:i4>0</vt:i4>
      </vt:variant>
      <vt:variant>
        <vt:i4>5</vt:i4>
      </vt:variant>
      <vt:variant>
        <vt:lpwstr>http://www.ebi.ac.uk/ontology-lookup/browse.do?ontName=MS&amp;termId=MS:1001200</vt:lpwstr>
      </vt:variant>
      <vt:variant>
        <vt:lpwstr/>
      </vt:variant>
      <vt:variant>
        <vt:i4>2228322</vt:i4>
      </vt:variant>
      <vt:variant>
        <vt:i4>2355</vt:i4>
      </vt:variant>
      <vt:variant>
        <vt:i4>0</vt:i4>
      </vt:variant>
      <vt:variant>
        <vt:i4>5</vt:i4>
      </vt:variant>
      <vt:variant>
        <vt:lpwstr>http://www.ebi.ac.uk/ontology-lookup/browse.do?ontName=MS&amp;termId=MS:1001199</vt:lpwstr>
      </vt:variant>
      <vt:variant>
        <vt:lpwstr/>
      </vt:variant>
      <vt:variant>
        <vt:i4>2818146</vt:i4>
      </vt:variant>
      <vt:variant>
        <vt:i4>2352</vt:i4>
      </vt:variant>
      <vt:variant>
        <vt:i4>0</vt:i4>
      </vt:variant>
      <vt:variant>
        <vt:i4>5</vt:i4>
      </vt:variant>
      <vt:variant>
        <vt:lpwstr>http://www.ebi.ac.uk/ontology-lookup/browse.do?ontName=MS&amp;termId=MS:1001107</vt:lpwstr>
      </vt:variant>
      <vt:variant>
        <vt:lpwstr/>
      </vt:variant>
      <vt:variant>
        <vt:i4>2818154</vt:i4>
      </vt:variant>
      <vt:variant>
        <vt:i4>2349</vt:i4>
      </vt:variant>
      <vt:variant>
        <vt:i4>0</vt:i4>
      </vt:variant>
      <vt:variant>
        <vt:i4>5</vt:i4>
      </vt:variant>
      <vt:variant>
        <vt:lpwstr>http://www.ebi.ac.uk/ontology-lookup/browse.do?ontName=MS&amp;termId=MS:1000914</vt:lpwstr>
      </vt:variant>
      <vt:variant>
        <vt:lpwstr/>
      </vt:variant>
      <vt:variant>
        <vt:i4>3014756</vt:i4>
      </vt:variant>
      <vt:variant>
        <vt:i4>2346</vt:i4>
      </vt:variant>
      <vt:variant>
        <vt:i4>0</vt:i4>
      </vt:variant>
      <vt:variant>
        <vt:i4>5</vt:i4>
      </vt:variant>
      <vt:variant>
        <vt:lpwstr>http://www.ebi.ac.uk/ontology-lookup/browse.do?ontName=MS&amp;termId=MS:1000742</vt:lpwstr>
      </vt:variant>
      <vt:variant>
        <vt:lpwstr/>
      </vt:variant>
      <vt:variant>
        <vt:i4>3080291</vt:i4>
      </vt:variant>
      <vt:variant>
        <vt:i4>2343</vt:i4>
      </vt:variant>
      <vt:variant>
        <vt:i4>0</vt:i4>
      </vt:variant>
      <vt:variant>
        <vt:i4>5</vt:i4>
      </vt:variant>
      <vt:variant>
        <vt:lpwstr>http://www.ebi.ac.uk/ontology-lookup/browse.do?ontName=MS&amp;termId=MS:1001040</vt:lpwstr>
      </vt:variant>
      <vt:variant>
        <vt:lpwstr/>
      </vt:variant>
      <vt:variant>
        <vt:i4>3080291</vt:i4>
      </vt:variant>
      <vt:variant>
        <vt:i4>2340</vt:i4>
      </vt:variant>
      <vt:variant>
        <vt:i4>0</vt:i4>
      </vt:variant>
      <vt:variant>
        <vt:i4>5</vt:i4>
      </vt:variant>
      <vt:variant>
        <vt:lpwstr>http://www.ebi.ac.uk/ontology-lookup/browse.do?ontName=MS&amp;termId=MS:1001040</vt:lpwstr>
      </vt:variant>
      <vt:variant>
        <vt:lpwstr/>
      </vt:variant>
      <vt:variant>
        <vt:i4>2228320</vt:i4>
      </vt:variant>
      <vt:variant>
        <vt:i4>2337</vt:i4>
      </vt:variant>
      <vt:variant>
        <vt:i4>0</vt:i4>
      </vt:variant>
      <vt:variant>
        <vt:i4>5</vt:i4>
      </vt:variant>
      <vt:variant>
        <vt:lpwstr>http://www.ebi.ac.uk/ontology-lookup/browse.do?ontName=MS&amp;termId=MS:1001399</vt:lpwstr>
      </vt:variant>
      <vt:variant>
        <vt:lpwstr/>
      </vt:variant>
      <vt:variant>
        <vt:i4>2883681</vt:i4>
      </vt:variant>
      <vt:variant>
        <vt:i4>2334</vt:i4>
      </vt:variant>
      <vt:variant>
        <vt:i4>0</vt:i4>
      </vt:variant>
      <vt:variant>
        <vt:i4>5</vt:i4>
      </vt:variant>
      <vt:variant>
        <vt:lpwstr>http://www.ebi.ac.uk/ontology-lookup/browse.do?ontName=MS&amp;termId=MS:1001276</vt:lpwstr>
      </vt:variant>
      <vt:variant>
        <vt:lpwstr/>
      </vt:variant>
      <vt:variant>
        <vt:i4>2883681</vt:i4>
      </vt:variant>
      <vt:variant>
        <vt:i4>2331</vt:i4>
      </vt:variant>
      <vt:variant>
        <vt:i4>0</vt:i4>
      </vt:variant>
      <vt:variant>
        <vt:i4>5</vt:i4>
      </vt:variant>
      <vt:variant>
        <vt:lpwstr>http://www.ebi.ac.uk/ontology-lookup/browse.do?ontName=MS&amp;termId=MS:1001275</vt:lpwstr>
      </vt:variant>
      <vt:variant>
        <vt:lpwstr/>
      </vt:variant>
      <vt:variant>
        <vt:i4>3080289</vt:i4>
      </vt:variant>
      <vt:variant>
        <vt:i4>2328</vt:i4>
      </vt:variant>
      <vt:variant>
        <vt:i4>0</vt:i4>
      </vt:variant>
      <vt:variant>
        <vt:i4>5</vt:i4>
      </vt:variant>
      <vt:variant>
        <vt:lpwstr>http://www.ebi.ac.uk/ontology-lookup/browse.do?ontName=MS&amp;termId=MS:1001243</vt:lpwstr>
      </vt:variant>
      <vt:variant>
        <vt:lpwstr/>
      </vt:variant>
      <vt:variant>
        <vt:i4>3080289</vt:i4>
      </vt:variant>
      <vt:variant>
        <vt:i4>2325</vt:i4>
      </vt:variant>
      <vt:variant>
        <vt:i4>0</vt:i4>
      </vt:variant>
      <vt:variant>
        <vt:i4>5</vt:i4>
      </vt:variant>
      <vt:variant>
        <vt:lpwstr>http://www.ebi.ac.uk/ontology-lookup/browse.do?ontName=MS&amp;termId=MS:1001242</vt:lpwstr>
      </vt:variant>
      <vt:variant>
        <vt:lpwstr/>
      </vt:variant>
      <vt:variant>
        <vt:i4>2818145</vt:i4>
      </vt:variant>
      <vt:variant>
        <vt:i4>2322</vt:i4>
      </vt:variant>
      <vt:variant>
        <vt:i4>0</vt:i4>
      </vt:variant>
      <vt:variant>
        <vt:i4>5</vt:i4>
      </vt:variant>
      <vt:variant>
        <vt:lpwstr>http://www.ebi.ac.uk/ontology-lookup/browse.do?ontName=MS&amp;termId=MS:1001200</vt:lpwstr>
      </vt:variant>
      <vt:variant>
        <vt:lpwstr/>
      </vt:variant>
      <vt:variant>
        <vt:i4>2228322</vt:i4>
      </vt:variant>
      <vt:variant>
        <vt:i4>2319</vt:i4>
      </vt:variant>
      <vt:variant>
        <vt:i4>0</vt:i4>
      </vt:variant>
      <vt:variant>
        <vt:i4>5</vt:i4>
      </vt:variant>
      <vt:variant>
        <vt:lpwstr>http://www.ebi.ac.uk/ontology-lookup/browse.do?ontName=MS&amp;termId=MS:1001199</vt:lpwstr>
      </vt:variant>
      <vt:variant>
        <vt:lpwstr/>
      </vt:variant>
      <vt:variant>
        <vt:i4>2818146</vt:i4>
      </vt:variant>
      <vt:variant>
        <vt:i4>2316</vt:i4>
      </vt:variant>
      <vt:variant>
        <vt:i4>0</vt:i4>
      </vt:variant>
      <vt:variant>
        <vt:i4>5</vt:i4>
      </vt:variant>
      <vt:variant>
        <vt:lpwstr>http://www.ebi.ac.uk/ontology-lookup/browse.do?ontName=MS&amp;termId=MS:1001107</vt:lpwstr>
      </vt:variant>
      <vt:variant>
        <vt:lpwstr/>
      </vt:variant>
      <vt:variant>
        <vt:i4>2818154</vt:i4>
      </vt:variant>
      <vt:variant>
        <vt:i4>2313</vt:i4>
      </vt:variant>
      <vt:variant>
        <vt:i4>0</vt:i4>
      </vt:variant>
      <vt:variant>
        <vt:i4>5</vt:i4>
      </vt:variant>
      <vt:variant>
        <vt:lpwstr>http://www.ebi.ac.uk/ontology-lookup/browse.do?ontName=MS&amp;termId=MS:1000914</vt:lpwstr>
      </vt:variant>
      <vt:variant>
        <vt:lpwstr/>
      </vt:variant>
      <vt:variant>
        <vt:i4>3014756</vt:i4>
      </vt:variant>
      <vt:variant>
        <vt:i4>2310</vt:i4>
      </vt:variant>
      <vt:variant>
        <vt:i4>0</vt:i4>
      </vt:variant>
      <vt:variant>
        <vt:i4>5</vt:i4>
      </vt:variant>
      <vt:variant>
        <vt:lpwstr>http://www.ebi.ac.uk/ontology-lookup/browse.do?ontName=MS&amp;termId=MS:1000742</vt:lpwstr>
      </vt:variant>
      <vt:variant>
        <vt:lpwstr/>
      </vt:variant>
      <vt:variant>
        <vt:i4>3080291</vt:i4>
      </vt:variant>
      <vt:variant>
        <vt:i4>2307</vt:i4>
      </vt:variant>
      <vt:variant>
        <vt:i4>0</vt:i4>
      </vt:variant>
      <vt:variant>
        <vt:i4>5</vt:i4>
      </vt:variant>
      <vt:variant>
        <vt:lpwstr>http://www.ebi.ac.uk/ontology-lookup/browse.do?ontName=MS&amp;termId=MS:1001040</vt:lpwstr>
      </vt:variant>
      <vt:variant>
        <vt:lpwstr/>
      </vt:variant>
      <vt:variant>
        <vt:i4>2752610</vt:i4>
      </vt:variant>
      <vt:variant>
        <vt:i4>2304</vt:i4>
      </vt:variant>
      <vt:variant>
        <vt:i4>0</vt:i4>
      </vt:variant>
      <vt:variant>
        <vt:i4>5</vt:i4>
      </vt:variant>
      <vt:variant>
        <vt:lpwstr>http://www.ebi.ac.uk/ontology-lookup/browse.do?ontName=MS&amp;termId=MS:1002128</vt:lpwstr>
      </vt:variant>
      <vt:variant>
        <vt:lpwstr/>
      </vt:variant>
      <vt:variant>
        <vt:i4>2883686</vt:i4>
      </vt:variant>
      <vt:variant>
        <vt:i4>2301</vt:i4>
      </vt:variant>
      <vt:variant>
        <vt:i4>0</vt:i4>
      </vt:variant>
      <vt:variant>
        <vt:i4>5</vt:i4>
      </vt:variant>
      <vt:variant>
        <vt:lpwstr>http://www.ebi.ac.uk/ontology-lookup/browse.do?ontName=MS&amp;termId=MS:1000560</vt:lpwstr>
      </vt:variant>
      <vt:variant>
        <vt:lpwstr/>
      </vt:variant>
      <vt:variant>
        <vt:i4>2818149</vt:i4>
      </vt:variant>
      <vt:variant>
        <vt:i4>2298</vt:i4>
      </vt:variant>
      <vt:variant>
        <vt:i4>0</vt:i4>
      </vt:variant>
      <vt:variant>
        <vt:i4>5</vt:i4>
      </vt:variant>
      <vt:variant>
        <vt:lpwstr>http://www.ebi.ac.uk/ontology-lookup/browse.do?ontName=MS&amp;termId=MS:1000614</vt:lpwstr>
      </vt:variant>
      <vt:variant>
        <vt:lpwstr/>
      </vt:variant>
      <vt:variant>
        <vt:i4>2818149</vt:i4>
      </vt:variant>
      <vt:variant>
        <vt:i4>2295</vt:i4>
      </vt:variant>
      <vt:variant>
        <vt:i4>0</vt:i4>
      </vt:variant>
      <vt:variant>
        <vt:i4>5</vt:i4>
      </vt:variant>
      <vt:variant>
        <vt:lpwstr>http://www.ebi.ac.uk/ontology-lookup/browse.do?ontName=MS&amp;termId=MS:1000613</vt:lpwstr>
      </vt:variant>
      <vt:variant>
        <vt:lpwstr/>
      </vt:variant>
      <vt:variant>
        <vt:i4>2228326</vt:i4>
      </vt:variant>
      <vt:variant>
        <vt:i4>2292</vt:i4>
      </vt:variant>
      <vt:variant>
        <vt:i4>0</vt:i4>
      </vt:variant>
      <vt:variant>
        <vt:i4>5</vt:i4>
      </vt:variant>
      <vt:variant>
        <vt:lpwstr>http://www.ebi.ac.uk/ontology-lookup/browse.do?ontName=MS&amp;termId=MS:1000584</vt:lpwstr>
      </vt:variant>
      <vt:variant>
        <vt:lpwstr/>
      </vt:variant>
      <vt:variant>
        <vt:i4>2883686</vt:i4>
      </vt:variant>
      <vt:variant>
        <vt:i4>2289</vt:i4>
      </vt:variant>
      <vt:variant>
        <vt:i4>0</vt:i4>
      </vt:variant>
      <vt:variant>
        <vt:i4>5</vt:i4>
      </vt:variant>
      <vt:variant>
        <vt:lpwstr>http://www.ebi.ac.uk/ontology-lookup/browse.do?ontName=MS&amp;termId=MS:1000567</vt:lpwstr>
      </vt:variant>
      <vt:variant>
        <vt:lpwstr/>
      </vt:variant>
      <vt:variant>
        <vt:i4>2883686</vt:i4>
      </vt:variant>
      <vt:variant>
        <vt:i4>2286</vt:i4>
      </vt:variant>
      <vt:variant>
        <vt:i4>0</vt:i4>
      </vt:variant>
      <vt:variant>
        <vt:i4>5</vt:i4>
      </vt:variant>
      <vt:variant>
        <vt:lpwstr>http://www.ebi.ac.uk/ontology-lookup/browse.do?ontName=MS&amp;termId=MS:1000566</vt:lpwstr>
      </vt:variant>
      <vt:variant>
        <vt:lpwstr/>
      </vt:variant>
      <vt:variant>
        <vt:i4>2883686</vt:i4>
      </vt:variant>
      <vt:variant>
        <vt:i4>2283</vt:i4>
      </vt:variant>
      <vt:variant>
        <vt:i4>0</vt:i4>
      </vt:variant>
      <vt:variant>
        <vt:i4>5</vt:i4>
      </vt:variant>
      <vt:variant>
        <vt:lpwstr>http://www.ebi.ac.uk/ontology-lookup/browse.do?ontName=MS&amp;termId=MS:1000565</vt:lpwstr>
      </vt:variant>
      <vt:variant>
        <vt:lpwstr/>
      </vt:variant>
      <vt:variant>
        <vt:i4>2883686</vt:i4>
      </vt:variant>
      <vt:variant>
        <vt:i4>2280</vt:i4>
      </vt:variant>
      <vt:variant>
        <vt:i4>0</vt:i4>
      </vt:variant>
      <vt:variant>
        <vt:i4>5</vt:i4>
      </vt:variant>
      <vt:variant>
        <vt:lpwstr>http://www.ebi.ac.uk/ontology-lookup/browse.do?ontName=MS&amp;termId=MS:1000564</vt:lpwstr>
      </vt:variant>
      <vt:variant>
        <vt:lpwstr/>
      </vt:variant>
      <vt:variant>
        <vt:i4>2883686</vt:i4>
      </vt:variant>
      <vt:variant>
        <vt:i4>2277</vt:i4>
      </vt:variant>
      <vt:variant>
        <vt:i4>0</vt:i4>
      </vt:variant>
      <vt:variant>
        <vt:i4>5</vt:i4>
      </vt:variant>
      <vt:variant>
        <vt:lpwstr>http://www.ebi.ac.uk/ontology-lookup/browse.do?ontName=MS&amp;termId=MS:1000563</vt:lpwstr>
      </vt:variant>
      <vt:variant>
        <vt:lpwstr/>
      </vt:variant>
      <vt:variant>
        <vt:i4>2883686</vt:i4>
      </vt:variant>
      <vt:variant>
        <vt:i4>2274</vt:i4>
      </vt:variant>
      <vt:variant>
        <vt:i4>0</vt:i4>
      </vt:variant>
      <vt:variant>
        <vt:i4>5</vt:i4>
      </vt:variant>
      <vt:variant>
        <vt:lpwstr>http://www.ebi.ac.uk/ontology-lookup/browse.do?ontName=MS&amp;termId=MS:1000562</vt:lpwstr>
      </vt:variant>
      <vt:variant>
        <vt:lpwstr/>
      </vt:variant>
      <vt:variant>
        <vt:i4>2621542</vt:i4>
      </vt:variant>
      <vt:variant>
        <vt:i4>2271</vt:i4>
      </vt:variant>
      <vt:variant>
        <vt:i4>0</vt:i4>
      </vt:variant>
      <vt:variant>
        <vt:i4>5</vt:i4>
      </vt:variant>
      <vt:variant>
        <vt:lpwstr>http://www.ebi.ac.uk/ontology-lookup/browse.do?ontName=MS&amp;termId=MS:1000526</vt:lpwstr>
      </vt:variant>
      <vt:variant>
        <vt:lpwstr/>
      </vt:variant>
      <vt:variant>
        <vt:i4>2883686</vt:i4>
      </vt:variant>
      <vt:variant>
        <vt:i4>2268</vt:i4>
      </vt:variant>
      <vt:variant>
        <vt:i4>0</vt:i4>
      </vt:variant>
      <vt:variant>
        <vt:i4>5</vt:i4>
      </vt:variant>
      <vt:variant>
        <vt:lpwstr>http://www.ebi.ac.uk/ontology-lookup/browse.do?ontName=MS&amp;termId=MS:1000560</vt:lpwstr>
      </vt:variant>
      <vt:variant>
        <vt:lpwstr/>
      </vt:variant>
      <vt:variant>
        <vt:i4>7864366</vt:i4>
      </vt:variant>
      <vt:variant>
        <vt:i4>2265</vt:i4>
      </vt:variant>
      <vt:variant>
        <vt:i4>0</vt:i4>
      </vt:variant>
      <vt:variant>
        <vt:i4>5</vt:i4>
      </vt:variant>
      <vt:variant>
        <vt:lpwstr>mzQuantML1.0.0-rc.doc</vt:lpwstr>
      </vt:variant>
      <vt:variant>
        <vt:lpwstr>cvParam</vt:lpwstr>
      </vt:variant>
      <vt:variant>
        <vt:i4>6619183</vt:i4>
      </vt:variant>
      <vt:variant>
        <vt:i4>2262</vt:i4>
      </vt:variant>
      <vt:variant>
        <vt:i4>0</vt:i4>
      </vt:variant>
      <vt:variant>
        <vt:i4>5</vt:i4>
      </vt:variant>
      <vt:variant>
        <vt:lpwstr>mzQuantML1.0.0-rc.doc</vt:lpwstr>
      </vt:variant>
      <vt:variant>
        <vt:lpwstr>DataMatrix</vt:lpwstr>
      </vt:variant>
      <vt:variant>
        <vt:i4>1572954</vt:i4>
      </vt:variant>
      <vt:variant>
        <vt:i4>2259</vt:i4>
      </vt:variant>
      <vt:variant>
        <vt:i4>0</vt:i4>
      </vt:variant>
      <vt:variant>
        <vt:i4>5</vt:i4>
      </vt:variant>
      <vt:variant>
        <vt:lpwstr>mzQuantML1.0.0-rc.doc</vt:lpwstr>
      </vt:variant>
      <vt:variant>
        <vt:lpwstr>ColumnDefinition</vt:lpwstr>
      </vt:variant>
      <vt:variant>
        <vt:i4>2752610</vt:i4>
      </vt:variant>
      <vt:variant>
        <vt:i4>2256</vt:i4>
      </vt:variant>
      <vt:variant>
        <vt:i4>0</vt:i4>
      </vt:variant>
      <vt:variant>
        <vt:i4>5</vt:i4>
      </vt:variant>
      <vt:variant>
        <vt:lpwstr>http://www.ebi.ac.uk/ontology-lookup/browse.do?ontName=MS&amp;termId=MS:1002122</vt:lpwstr>
      </vt:variant>
      <vt:variant>
        <vt:lpwstr/>
      </vt:variant>
      <vt:variant>
        <vt:i4>2687083</vt:i4>
      </vt:variant>
      <vt:variant>
        <vt:i4>2253</vt:i4>
      </vt:variant>
      <vt:variant>
        <vt:i4>0</vt:i4>
      </vt:variant>
      <vt:variant>
        <vt:i4>5</vt:i4>
      </vt:variant>
      <vt:variant>
        <vt:lpwstr>http://www.ebi.ac.uk/ontology-lookup/browse.do?ontName=MS&amp;termId=MS:1001827</vt:lpwstr>
      </vt:variant>
      <vt:variant>
        <vt:lpwstr/>
      </vt:variant>
      <vt:variant>
        <vt:i4>2687083</vt:i4>
      </vt:variant>
      <vt:variant>
        <vt:i4>2250</vt:i4>
      </vt:variant>
      <vt:variant>
        <vt:i4>0</vt:i4>
      </vt:variant>
      <vt:variant>
        <vt:i4>5</vt:i4>
      </vt:variant>
      <vt:variant>
        <vt:lpwstr>http://www.ebi.ac.uk/ontology-lookup/browse.do?ontName=MS&amp;termId=MS:1001826</vt:lpwstr>
      </vt:variant>
      <vt:variant>
        <vt:lpwstr/>
      </vt:variant>
      <vt:variant>
        <vt:i4>2687083</vt:i4>
      </vt:variant>
      <vt:variant>
        <vt:i4>2247</vt:i4>
      </vt:variant>
      <vt:variant>
        <vt:i4>0</vt:i4>
      </vt:variant>
      <vt:variant>
        <vt:i4>5</vt:i4>
      </vt:variant>
      <vt:variant>
        <vt:lpwstr>http://www.ebi.ac.uk/ontology-lookup/browse.do?ontName=MS&amp;termId=MS:1001825</vt:lpwstr>
      </vt:variant>
      <vt:variant>
        <vt:lpwstr/>
      </vt:variant>
      <vt:variant>
        <vt:i4>983133</vt:i4>
      </vt:variant>
      <vt:variant>
        <vt:i4>2241</vt:i4>
      </vt:variant>
      <vt:variant>
        <vt:i4>0</vt:i4>
      </vt:variant>
      <vt:variant>
        <vt:i4>5</vt:i4>
      </vt:variant>
      <vt:variant>
        <vt:lpwstr>mzQuantML1.0.0-rc.doc</vt:lpwstr>
      </vt:variant>
      <vt:variant>
        <vt:lpwstr>userParam</vt:lpwstr>
      </vt:variant>
      <vt:variant>
        <vt:i4>7864366</vt:i4>
      </vt:variant>
      <vt:variant>
        <vt:i4>2238</vt:i4>
      </vt:variant>
      <vt:variant>
        <vt:i4>0</vt:i4>
      </vt:variant>
      <vt:variant>
        <vt:i4>5</vt:i4>
      </vt:variant>
      <vt:variant>
        <vt:lpwstr>mzQuantML1.0.0-rc.doc</vt:lpwstr>
      </vt:variant>
      <vt:variant>
        <vt:lpwstr>cvParam</vt:lpwstr>
      </vt:variant>
      <vt:variant>
        <vt:i4>6815864</vt:i4>
      </vt:variant>
      <vt:variant>
        <vt:i4>2235</vt:i4>
      </vt:variant>
      <vt:variant>
        <vt:i4>0</vt:i4>
      </vt:variant>
      <vt:variant>
        <vt:i4>5</vt:i4>
      </vt:variant>
      <vt:variant>
        <vt:lpwstr>mzQuantML1.0.0-rc.doc</vt:lpwstr>
      </vt:variant>
      <vt:variant>
        <vt:lpwstr>MS2RatioQuantLayer</vt:lpwstr>
      </vt:variant>
      <vt:variant>
        <vt:i4>7405673</vt:i4>
      </vt:variant>
      <vt:variant>
        <vt:i4>2232</vt:i4>
      </vt:variant>
      <vt:variant>
        <vt:i4>0</vt:i4>
      </vt:variant>
      <vt:variant>
        <vt:i4>5</vt:i4>
      </vt:variant>
      <vt:variant>
        <vt:lpwstr>mzQuantML1.0.0-rc.doc</vt:lpwstr>
      </vt:variant>
      <vt:variant>
        <vt:lpwstr>MS2StudyVariableQuantLayer</vt:lpwstr>
      </vt:variant>
      <vt:variant>
        <vt:i4>6946914</vt:i4>
      </vt:variant>
      <vt:variant>
        <vt:i4>2229</vt:i4>
      </vt:variant>
      <vt:variant>
        <vt:i4>0</vt:i4>
      </vt:variant>
      <vt:variant>
        <vt:i4>5</vt:i4>
      </vt:variant>
      <vt:variant>
        <vt:lpwstr>mzQuantML1.0.0-rc.doc</vt:lpwstr>
      </vt:variant>
      <vt:variant>
        <vt:lpwstr>MS2AssayQuantLayer</vt:lpwstr>
      </vt:variant>
      <vt:variant>
        <vt:i4>852054</vt:i4>
      </vt:variant>
      <vt:variant>
        <vt:i4>2226</vt:i4>
      </vt:variant>
      <vt:variant>
        <vt:i4>0</vt:i4>
      </vt:variant>
      <vt:variant>
        <vt:i4>5</vt:i4>
      </vt:variant>
      <vt:variant>
        <vt:lpwstr>mzQuantML1.0.0-rc.doc</vt:lpwstr>
      </vt:variant>
      <vt:variant>
        <vt:lpwstr>FeatureQuantLayer</vt:lpwstr>
      </vt:variant>
      <vt:variant>
        <vt:i4>7143485</vt:i4>
      </vt:variant>
      <vt:variant>
        <vt:i4>2223</vt:i4>
      </vt:variant>
      <vt:variant>
        <vt:i4>0</vt:i4>
      </vt:variant>
      <vt:variant>
        <vt:i4>5</vt:i4>
      </vt:variant>
      <vt:variant>
        <vt:lpwstr>mzQuantML1.0.0-rc.doc</vt:lpwstr>
      </vt:variant>
      <vt:variant>
        <vt:lpwstr>Feature</vt:lpwstr>
      </vt:variant>
      <vt:variant>
        <vt:i4>2752610</vt:i4>
      </vt:variant>
      <vt:variant>
        <vt:i4>2220</vt:i4>
      </vt:variant>
      <vt:variant>
        <vt:i4>0</vt:i4>
      </vt:variant>
      <vt:variant>
        <vt:i4>5</vt:i4>
      </vt:variant>
      <vt:variant>
        <vt:lpwstr>http://www.ebi.ac.uk/ontology-lookup/browse.do?ontName=MS&amp;termId=MS:1002121</vt:lpwstr>
      </vt:variant>
      <vt:variant>
        <vt:lpwstr/>
      </vt:variant>
      <vt:variant>
        <vt:i4>2687083</vt:i4>
      </vt:variant>
      <vt:variant>
        <vt:i4>2217</vt:i4>
      </vt:variant>
      <vt:variant>
        <vt:i4>0</vt:i4>
      </vt:variant>
      <vt:variant>
        <vt:i4>5</vt:i4>
      </vt:variant>
      <vt:variant>
        <vt:lpwstr>http://www.ebi.ac.uk/ontology-lookup/browse.do?ontName=MS&amp;termId=MS:1001829</vt:lpwstr>
      </vt:variant>
      <vt:variant>
        <vt:lpwstr/>
      </vt:variant>
      <vt:variant>
        <vt:i4>2687083</vt:i4>
      </vt:variant>
      <vt:variant>
        <vt:i4>2214</vt:i4>
      </vt:variant>
      <vt:variant>
        <vt:i4>0</vt:i4>
      </vt:variant>
      <vt:variant>
        <vt:i4>5</vt:i4>
      </vt:variant>
      <vt:variant>
        <vt:lpwstr>http://www.ebi.ac.uk/ontology-lookup/browse.do?ontName=MS&amp;termId=MS:1001828</vt:lpwstr>
      </vt:variant>
      <vt:variant>
        <vt:lpwstr/>
      </vt:variant>
      <vt:variant>
        <vt:i4>983133</vt:i4>
      </vt:variant>
      <vt:variant>
        <vt:i4>2211</vt:i4>
      </vt:variant>
      <vt:variant>
        <vt:i4>0</vt:i4>
      </vt:variant>
      <vt:variant>
        <vt:i4>5</vt:i4>
      </vt:variant>
      <vt:variant>
        <vt:lpwstr>mzQuantML1.0.0-rc.doc</vt:lpwstr>
      </vt:variant>
      <vt:variant>
        <vt:lpwstr>userParam</vt:lpwstr>
      </vt:variant>
      <vt:variant>
        <vt:i4>7864366</vt:i4>
      </vt:variant>
      <vt:variant>
        <vt:i4>2208</vt:i4>
      </vt:variant>
      <vt:variant>
        <vt:i4>0</vt:i4>
      </vt:variant>
      <vt:variant>
        <vt:i4>5</vt:i4>
      </vt:variant>
      <vt:variant>
        <vt:lpwstr>mzQuantML1.0.0-rc.doc</vt:lpwstr>
      </vt:variant>
      <vt:variant>
        <vt:lpwstr>cvParam</vt:lpwstr>
      </vt:variant>
      <vt:variant>
        <vt:i4>852036</vt:i4>
      </vt:variant>
      <vt:variant>
        <vt:i4>2205</vt:i4>
      </vt:variant>
      <vt:variant>
        <vt:i4>0</vt:i4>
      </vt:variant>
      <vt:variant>
        <vt:i4>5</vt:i4>
      </vt:variant>
      <vt:variant>
        <vt:lpwstr>mzQuantML1.0.0-rc.doc</vt:lpwstr>
      </vt:variant>
      <vt:variant>
        <vt:lpwstr>MassTrace</vt:lpwstr>
      </vt:variant>
      <vt:variant>
        <vt:i4>2818151</vt:i4>
      </vt:variant>
      <vt:variant>
        <vt:i4>2202</vt:i4>
      </vt:variant>
      <vt:variant>
        <vt:i4>0</vt:i4>
      </vt:variant>
      <vt:variant>
        <vt:i4>5</vt:i4>
      </vt:variant>
      <vt:variant>
        <vt:lpwstr>http://www.ebi.ac.uk/ontology-lookup/browse.do?ontName=MS&amp;termId=MS:1001405</vt:lpwstr>
      </vt:variant>
      <vt:variant>
        <vt:lpwstr/>
      </vt:variant>
      <vt:variant>
        <vt:i4>2293859</vt:i4>
      </vt:variant>
      <vt:variant>
        <vt:i4>2199</vt:i4>
      </vt:variant>
      <vt:variant>
        <vt:i4>0</vt:i4>
      </vt:variant>
      <vt:variant>
        <vt:i4>5</vt:i4>
      </vt:variant>
      <vt:variant>
        <vt:lpwstr>http://www.ebi.ac.uk/ontology-lookup/browse.do?ontName=MS&amp;termId=MS:1001088</vt:lpwstr>
      </vt:variant>
      <vt:variant>
        <vt:lpwstr/>
      </vt:variant>
      <vt:variant>
        <vt:i4>2621539</vt:i4>
      </vt:variant>
      <vt:variant>
        <vt:i4>2196</vt:i4>
      </vt:variant>
      <vt:variant>
        <vt:i4>0</vt:i4>
      </vt:variant>
      <vt:variant>
        <vt:i4>5</vt:i4>
      </vt:variant>
      <vt:variant>
        <vt:lpwstr>http://www.ebi.ac.uk/ontology-lookup/browse.do?ontName=MS&amp;termId=MS:1001036</vt:lpwstr>
      </vt:variant>
      <vt:variant>
        <vt:lpwstr/>
      </vt:variant>
      <vt:variant>
        <vt:i4>2621539</vt:i4>
      </vt:variant>
      <vt:variant>
        <vt:i4>2193</vt:i4>
      </vt:variant>
      <vt:variant>
        <vt:i4>0</vt:i4>
      </vt:variant>
      <vt:variant>
        <vt:i4>5</vt:i4>
      </vt:variant>
      <vt:variant>
        <vt:lpwstr>http://www.ebi.ac.uk/ontology-lookup/browse.do?ontName=MS&amp;termId=MS:1001035</vt:lpwstr>
      </vt:variant>
      <vt:variant>
        <vt:lpwstr/>
      </vt:variant>
      <vt:variant>
        <vt:i4>2621539</vt:i4>
      </vt:variant>
      <vt:variant>
        <vt:i4>2190</vt:i4>
      </vt:variant>
      <vt:variant>
        <vt:i4>0</vt:i4>
      </vt:variant>
      <vt:variant>
        <vt:i4>5</vt:i4>
      </vt:variant>
      <vt:variant>
        <vt:lpwstr>http://www.ebi.ac.uk/ontology-lookup/browse.do?ontName=MS&amp;termId=MS:1001030</vt:lpwstr>
      </vt:variant>
      <vt:variant>
        <vt:lpwstr/>
      </vt:variant>
      <vt:variant>
        <vt:i4>2621546</vt:i4>
      </vt:variant>
      <vt:variant>
        <vt:i4>2187</vt:i4>
      </vt:variant>
      <vt:variant>
        <vt:i4>0</vt:i4>
      </vt:variant>
      <vt:variant>
        <vt:i4>5</vt:i4>
      </vt:variant>
      <vt:variant>
        <vt:lpwstr>http://www.ebi.ac.uk/ontology-lookup/browse.do?ontName=MS&amp;termId=MS:1000926</vt:lpwstr>
      </vt:variant>
      <vt:variant>
        <vt:lpwstr/>
      </vt:variant>
      <vt:variant>
        <vt:i4>2752618</vt:i4>
      </vt:variant>
      <vt:variant>
        <vt:i4>2184</vt:i4>
      </vt:variant>
      <vt:variant>
        <vt:i4>0</vt:i4>
      </vt:variant>
      <vt:variant>
        <vt:i4>5</vt:i4>
      </vt:variant>
      <vt:variant>
        <vt:lpwstr>http://www.ebi.ac.uk/ontology-lookup/browse.do?ontName=MS&amp;termId=MS:1000904</vt:lpwstr>
      </vt:variant>
      <vt:variant>
        <vt:lpwstr/>
      </vt:variant>
      <vt:variant>
        <vt:i4>2752618</vt:i4>
      </vt:variant>
      <vt:variant>
        <vt:i4>2181</vt:i4>
      </vt:variant>
      <vt:variant>
        <vt:i4>0</vt:i4>
      </vt:variant>
      <vt:variant>
        <vt:i4>5</vt:i4>
      </vt:variant>
      <vt:variant>
        <vt:lpwstr>http://www.ebi.ac.uk/ontology-lookup/browse.do?ontName=MS&amp;termId=MS:1000903</vt:lpwstr>
      </vt:variant>
      <vt:variant>
        <vt:lpwstr/>
      </vt:variant>
      <vt:variant>
        <vt:i4>2293860</vt:i4>
      </vt:variant>
      <vt:variant>
        <vt:i4>2178</vt:i4>
      </vt:variant>
      <vt:variant>
        <vt:i4>0</vt:i4>
      </vt:variant>
      <vt:variant>
        <vt:i4>5</vt:i4>
      </vt:variant>
      <vt:variant>
        <vt:lpwstr>http://www.ebi.ac.uk/ontology-lookup/browse.do?ontName=MS&amp;termId=MS:1000798</vt:lpwstr>
      </vt:variant>
      <vt:variant>
        <vt:lpwstr/>
      </vt:variant>
      <vt:variant>
        <vt:i4>2293860</vt:i4>
      </vt:variant>
      <vt:variant>
        <vt:i4>2175</vt:i4>
      </vt:variant>
      <vt:variant>
        <vt:i4>0</vt:i4>
      </vt:variant>
      <vt:variant>
        <vt:i4>5</vt:i4>
      </vt:variant>
      <vt:variant>
        <vt:lpwstr>http://www.ebi.ac.uk/ontology-lookup/browse.do?ontName=MS&amp;termId=MS:1000797</vt:lpwstr>
      </vt:variant>
      <vt:variant>
        <vt:lpwstr/>
      </vt:variant>
      <vt:variant>
        <vt:i4>2293860</vt:i4>
      </vt:variant>
      <vt:variant>
        <vt:i4>2172</vt:i4>
      </vt:variant>
      <vt:variant>
        <vt:i4>0</vt:i4>
      </vt:variant>
      <vt:variant>
        <vt:i4>5</vt:i4>
      </vt:variant>
      <vt:variant>
        <vt:lpwstr>http://www.ebi.ac.uk/ontology-lookup/browse.do?ontName=MS&amp;termId=MS:1000796</vt:lpwstr>
      </vt:variant>
      <vt:variant>
        <vt:lpwstr/>
      </vt:variant>
      <vt:variant>
        <vt:i4>2818151</vt:i4>
      </vt:variant>
      <vt:variant>
        <vt:i4>2169</vt:i4>
      </vt:variant>
      <vt:variant>
        <vt:i4>0</vt:i4>
      </vt:variant>
      <vt:variant>
        <vt:i4>5</vt:i4>
      </vt:variant>
      <vt:variant>
        <vt:lpwstr>http://www.ebi.ac.uk/ontology-lookup/browse.do?ontName=MS&amp;termId=MS:1001405</vt:lpwstr>
      </vt:variant>
      <vt:variant>
        <vt:lpwstr/>
      </vt:variant>
      <vt:variant>
        <vt:i4>2818155</vt:i4>
      </vt:variant>
      <vt:variant>
        <vt:i4>2166</vt:i4>
      </vt:variant>
      <vt:variant>
        <vt:i4>0</vt:i4>
      </vt:variant>
      <vt:variant>
        <vt:i4>5</vt:i4>
      </vt:variant>
      <vt:variant>
        <vt:lpwstr>http://www.ebi.ac.uk/ontology-lookup/browse.do?ontName=MS&amp;termId=MS:1001805</vt:lpwstr>
      </vt:variant>
      <vt:variant>
        <vt:lpwstr/>
      </vt:variant>
      <vt:variant>
        <vt:i4>3080290</vt:i4>
      </vt:variant>
      <vt:variant>
        <vt:i4>2163</vt:i4>
      </vt:variant>
      <vt:variant>
        <vt:i4>0</vt:i4>
      </vt:variant>
      <vt:variant>
        <vt:i4>5</vt:i4>
      </vt:variant>
      <vt:variant>
        <vt:lpwstr>http://www.ebi.ac.uk/ontology-lookup/browse.do?ontName=MS&amp;termId=MS:1001141</vt:lpwstr>
      </vt:variant>
      <vt:variant>
        <vt:lpwstr/>
      </vt:variant>
      <vt:variant>
        <vt:i4>2621538</vt:i4>
      </vt:variant>
      <vt:variant>
        <vt:i4>2160</vt:i4>
      </vt:variant>
      <vt:variant>
        <vt:i4>0</vt:i4>
      </vt:variant>
      <vt:variant>
        <vt:i4>5</vt:i4>
      </vt:variant>
      <vt:variant>
        <vt:lpwstr>http://www.ebi.ac.uk/ontology-lookup/browse.do?ontName=MS&amp;termId=MS:1001138</vt:lpwstr>
      </vt:variant>
      <vt:variant>
        <vt:lpwstr/>
      </vt:variant>
      <vt:variant>
        <vt:i4>2621538</vt:i4>
      </vt:variant>
      <vt:variant>
        <vt:i4>2157</vt:i4>
      </vt:variant>
      <vt:variant>
        <vt:i4>0</vt:i4>
      </vt:variant>
      <vt:variant>
        <vt:i4>5</vt:i4>
      </vt:variant>
      <vt:variant>
        <vt:lpwstr>http://www.ebi.ac.uk/ontology-lookup/browse.do?ontName=MS&amp;termId=MS:1001137</vt:lpwstr>
      </vt:variant>
      <vt:variant>
        <vt:lpwstr/>
      </vt:variant>
      <vt:variant>
        <vt:i4>2621538</vt:i4>
      </vt:variant>
      <vt:variant>
        <vt:i4>2154</vt:i4>
      </vt:variant>
      <vt:variant>
        <vt:i4>0</vt:i4>
      </vt:variant>
      <vt:variant>
        <vt:i4>5</vt:i4>
      </vt:variant>
      <vt:variant>
        <vt:lpwstr>http://www.ebi.ac.uk/ontology-lookup/browse.do?ontName=MS&amp;termId=MS:1001136</vt:lpwstr>
      </vt:variant>
      <vt:variant>
        <vt:lpwstr/>
      </vt:variant>
      <vt:variant>
        <vt:i4>2621538</vt:i4>
      </vt:variant>
      <vt:variant>
        <vt:i4>2151</vt:i4>
      </vt:variant>
      <vt:variant>
        <vt:i4>0</vt:i4>
      </vt:variant>
      <vt:variant>
        <vt:i4>5</vt:i4>
      </vt:variant>
      <vt:variant>
        <vt:lpwstr>http://www.ebi.ac.uk/ontology-lookup/browse.do?ontName=MS&amp;termId=MS:1001135</vt:lpwstr>
      </vt:variant>
      <vt:variant>
        <vt:lpwstr/>
      </vt:variant>
      <vt:variant>
        <vt:i4>2621538</vt:i4>
      </vt:variant>
      <vt:variant>
        <vt:i4>2148</vt:i4>
      </vt:variant>
      <vt:variant>
        <vt:i4>0</vt:i4>
      </vt:variant>
      <vt:variant>
        <vt:i4>5</vt:i4>
      </vt:variant>
      <vt:variant>
        <vt:lpwstr>http://www.ebi.ac.uk/ontology-lookup/browse.do?ontName=MS&amp;termId=MS:1001134</vt:lpwstr>
      </vt:variant>
      <vt:variant>
        <vt:lpwstr/>
      </vt:variant>
      <vt:variant>
        <vt:i4>2621538</vt:i4>
      </vt:variant>
      <vt:variant>
        <vt:i4>2145</vt:i4>
      </vt:variant>
      <vt:variant>
        <vt:i4>0</vt:i4>
      </vt:variant>
      <vt:variant>
        <vt:i4>5</vt:i4>
      </vt:variant>
      <vt:variant>
        <vt:lpwstr>http://www.ebi.ac.uk/ontology-lookup/browse.do?ontName=MS&amp;termId=MS:1001133</vt:lpwstr>
      </vt:variant>
      <vt:variant>
        <vt:lpwstr/>
      </vt:variant>
      <vt:variant>
        <vt:i4>2621538</vt:i4>
      </vt:variant>
      <vt:variant>
        <vt:i4>2142</vt:i4>
      </vt:variant>
      <vt:variant>
        <vt:i4>0</vt:i4>
      </vt:variant>
      <vt:variant>
        <vt:i4>5</vt:i4>
      </vt:variant>
      <vt:variant>
        <vt:lpwstr>http://www.ebi.ac.uk/ontology-lookup/browse.do?ontName=MS&amp;termId=MS:1001132</vt:lpwstr>
      </vt:variant>
      <vt:variant>
        <vt:lpwstr/>
      </vt:variant>
      <vt:variant>
        <vt:i4>2621538</vt:i4>
      </vt:variant>
      <vt:variant>
        <vt:i4>2139</vt:i4>
      </vt:variant>
      <vt:variant>
        <vt:i4>0</vt:i4>
      </vt:variant>
      <vt:variant>
        <vt:i4>5</vt:i4>
      </vt:variant>
      <vt:variant>
        <vt:lpwstr>http://www.ebi.ac.uk/ontology-lookup/browse.do?ontName=MS&amp;termId=MS:1001131</vt:lpwstr>
      </vt:variant>
      <vt:variant>
        <vt:lpwstr/>
      </vt:variant>
      <vt:variant>
        <vt:i4>2621538</vt:i4>
      </vt:variant>
      <vt:variant>
        <vt:i4>2136</vt:i4>
      </vt:variant>
      <vt:variant>
        <vt:i4>0</vt:i4>
      </vt:variant>
      <vt:variant>
        <vt:i4>5</vt:i4>
      </vt:variant>
      <vt:variant>
        <vt:lpwstr>http://www.ebi.ac.uk/ontology-lookup/browse.do?ontName=MS&amp;termId=MS:1001130</vt:lpwstr>
      </vt:variant>
      <vt:variant>
        <vt:lpwstr/>
      </vt:variant>
      <vt:variant>
        <vt:i4>2818155</vt:i4>
      </vt:variant>
      <vt:variant>
        <vt:i4>2133</vt:i4>
      </vt:variant>
      <vt:variant>
        <vt:i4>0</vt:i4>
      </vt:variant>
      <vt:variant>
        <vt:i4>5</vt:i4>
      </vt:variant>
      <vt:variant>
        <vt:lpwstr>http://www.ebi.ac.uk/ontology-lookup/browse.do?ontName=MS&amp;termId=MS:1001805</vt:lpwstr>
      </vt:variant>
      <vt:variant>
        <vt:lpwstr/>
      </vt:variant>
      <vt:variant>
        <vt:i4>7864366</vt:i4>
      </vt:variant>
      <vt:variant>
        <vt:i4>2130</vt:i4>
      </vt:variant>
      <vt:variant>
        <vt:i4>0</vt:i4>
      </vt:variant>
      <vt:variant>
        <vt:i4>5</vt:i4>
      </vt:variant>
      <vt:variant>
        <vt:lpwstr>mzQuantML1.0.0-rc.doc</vt:lpwstr>
      </vt:variant>
      <vt:variant>
        <vt:lpwstr>cvParam</vt:lpwstr>
      </vt:variant>
      <vt:variant>
        <vt:i4>2818151</vt:i4>
      </vt:variant>
      <vt:variant>
        <vt:i4>2127</vt:i4>
      </vt:variant>
      <vt:variant>
        <vt:i4>0</vt:i4>
      </vt:variant>
      <vt:variant>
        <vt:i4>5</vt:i4>
      </vt:variant>
      <vt:variant>
        <vt:lpwstr>http://www.ebi.ac.uk/ontology-lookup/browse.do?ontName=MS&amp;termId=MS:1001405</vt:lpwstr>
      </vt:variant>
      <vt:variant>
        <vt:lpwstr/>
      </vt:variant>
      <vt:variant>
        <vt:i4>2293859</vt:i4>
      </vt:variant>
      <vt:variant>
        <vt:i4>2124</vt:i4>
      </vt:variant>
      <vt:variant>
        <vt:i4>0</vt:i4>
      </vt:variant>
      <vt:variant>
        <vt:i4>5</vt:i4>
      </vt:variant>
      <vt:variant>
        <vt:lpwstr>http://www.ebi.ac.uk/ontology-lookup/browse.do?ontName=MS&amp;termId=MS:1001088</vt:lpwstr>
      </vt:variant>
      <vt:variant>
        <vt:lpwstr/>
      </vt:variant>
      <vt:variant>
        <vt:i4>2621539</vt:i4>
      </vt:variant>
      <vt:variant>
        <vt:i4>2121</vt:i4>
      </vt:variant>
      <vt:variant>
        <vt:i4>0</vt:i4>
      </vt:variant>
      <vt:variant>
        <vt:i4>5</vt:i4>
      </vt:variant>
      <vt:variant>
        <vt:lpwstr>http://www.ebi.ac.uk/ontology-lookup/browse.do?ontName=MS&amp;termId=MS:1001036</vt:lpwstr>
      </vt:variant>
      <vt:variant>
        <vt:lpwstr/>
      </vt:variant>
      <vt:variant>
        <vt:i4>2621539</vt:i4>
      </vt:variant>
      <vt:variant>
        <vt:i4>2118</vt:i4>
      </vt:variant>
      <vt:variant>
        <vt:i4>0</vt:i4>
      </vt:variant>
      <vt:variant>
        <vt:i4>5</vt:i4>
      </vt:variant>
      <vt:variant>
        <vt:lpwstr>http://www.ebi.ac.uk/ontology-lookup/browse.do?ontName=MS&amp;termId=MS:1001035</vt:lpwstr>
      </vt:variant>
      <vt:variant>
        <vt:lpwstr/>
      </vt:variant>
      <vt:variant>
        <vt:i4>2621539</vt:i4>
      </vt:variant>
      <vt:variant>
        <vt:i4>2115</vt:i4>
      </vt:variant>
      <vt:variant>
        <vt:i4>0</vt:i4>
      </vt:variant>
      <vt:variant>
        <vt:i4>5</vt:i4>
      </vt:variant>
      <vt:variant>
        <vt:lpwstr>http://www.ebi.ac.uk/ontology-lookup/browse.do?ontName=MS&amp;termId=MS:1001030</vt:lpwstr>
      </vt:variant>
      <vt:variant>
        <vt:lpwstr/>
      </vt:variant>
      <vt:variant>
        <vt:i4>2621546</vt:i4>
      </vt:variant>
      <vt:variant>
        <vt:i4>2112</vt:i4>
      </vt:variant>
      <vt:variant>
        <vt:i4>0</vt:i4>
      </vt:variant>
      <vt:variant>
        <vt:i4>5</vt:i4>
      </vt:variant>
      <vt:variant>
        <vt:lpwstr>http://www.ebi.ac.uk/ontology-lookup/browse.do?ontName=MS&amp;termId=MS:1000926</vt:lpwstr>
      </vt:variant>
      <vt:variant>
        <vt:lpwstr/>
      </vt:variant>
      <vt:variant>
        <vt:i4>2752618</vt:i4>
      </vt:variant>
      <vt:variant>
        <vt:i4>2109</vt:i4>
      </vt:variant>
      <vt:variant>
        <vt:i4>0</vt:i4>
      </vt:variant>
      <vt:variant>
        <vt:i4>5</vt:i4>
      </vt:variant>
      <vt:variant>
        <vt:lpwstr>http://www.ebi.ac.uk/ontology-lookup/browse.do?ontName=MS&amp;termId=MS:1000904</vt:lpwstr>
      </vt:variant>
      <vt:variant>
        <vt:lpwstr/>
      </vt:variant>
      <vt:variant>
        <vt:i4>2752618</vt:i4>
      </vt:variant>
      <vt:variant>
        <vt:i4>2106</vt:i4>
      </vt:variant>
      <vt:variant>
        <vt:i4>0</vt:i4>
      </vt:variant>
      <vt:variant>
        <vt:i4>5</vt:i4>
      </vt:variant>
      <vt:variant>
        <vt:lpwstr>http://www.ebi.ac.uk/ontology-lookup/browse.do?ontName=MS&amp;termId=MS:1000903</vt:lpwstr>
      </vt:variant>
      <vt:variant>
        <vt:lpwstr/>
      </vt:variant>
      <vt:variant>
        <vt:i4>2293860</vt:i4>
      </vt:variant>
      <vt:variant>
        <vt:i4>2103</vt:i4>
      </vt:variant>
      <vt:variant>
        <vt:i4>0</vt:i4>
      </vt:variant>
      <vt:variant>
        <vt:i4>5</vt:i4>
      </vt:variant>
      <vt:variant>
        <vt:lpwstr>http://www.ebi.ac.uk/ontology-lookup/browse.do?ontName=MS&amp;termId=MS:1000798</vt:lpwstr>
      </vt:variant>
      <vt:variant>
        <vt:lpwstr/>
      </vt:variant>
      <vt:variant>
        <vt:i4>2293860</vt:i4>
      </vt:variant>
      <vt:variant>
        <vt:i4>2100</vt:i4>
      </vt:variant>
      <vt:variant>
        <vt:i4>0</vt:i4>
      </vt:variant>
      <vt:variant>
        <vt:i4>5</vt:i4>
      </vt:variant>
      <vt:variant>
        <vt:lpwstr>http://www.ebi.ac.uk/ontology-lookup/browse.do?ontName=MS&amp;termId=MS:1000797</vt:lpwstr>
      </vt:variant>
      <vt:variant>
        <vt:lpwstr/>
      </vt:variant>
      <vt:variant>
        <vt:i4>2293860</vt:i4>
      </vt:variant>
      <vt:variant>
        <vt:i4>2097</vt:i4>
      </vt:variant>
      <vt:variant>
        <vt:i4>0</vt:i4>
      </vt:variant>
      <vt:variant>
        <vt:i4>5</vt:i4>
      </vt:variant>
      <vt:variant>
        <vt:lpwstr>http://www.ebi.ac.uk/ontology-lookup/browse.do?ontName=MS&amp;termId=MS:1000796</vt:lpwstr>
      </vt:variant>
      <vt:variant>
        <vt:lpwstr/>
      </vt:variant>
      <vt:variant>
        <vt:i4>2818151</vt:i4>
      </vt:variant>
      <vt:variant>
        <vt:i4>2094</vt:i4>
      </vt:variant>
      <vt:variant>
        <vt:i4>0</vt:i4>
      </vt:variant>
      <vt:variant>
        <vt:i4>5</vt:i4>
      </vt:variant>
      <vt:variant>
        <vt:lpwstr>http://www.ebi.ac.uk/ontology-lookup/browse.do?ontName=MS&amp;termId=MS:1001405</vt:lpwstr>
      </vt:variant>
      <vt:variant>
        <vt:lpwstr/>
      </vt:variant>
      <vt:variant>
        <vt:i4>2818155</vt:i4>
      </vt:variant>
      <vt:variant>
        <vt:i4>2091</vt:i4>
      </vt:variant>
      <vt:variant>
        <vt:i4>0</vt:i4>
      </vt:variant>
      <vt:variant>
        <vt:i4>5</vt:i4>
      </vt:variant>
      <vt:variant>
        <vt:lpwstr>http://www.ebi.ac.uk/ontology-lookup/browse.do?ontName=MS&amp;termId=MS:1001805</vt:lpwstr>
      </vt:variant>
      <vt:variant>
        <vt:lpwstr/>
      </vt:variant>
      <vt:variant>
        <vt:i4>3080290</vt:i4>
      </vt:variant>
      <vt:variant>
        <vt:i4>2088</vt:i4>
      </vt:variant>
      <vt:variant>
        <vt:i4>0</vt:i4>
      </vt:variant>
      <vt:variant>
        <vt:i4>5</vt:i4>
      </vt:variant>
      <vt:variant>
        <vt:lpwstr>http://www.ebi.ac.uk/ontology-lookup/browse.do?ontName=MS&amp;termId=MS:1001141</vt:lpwstr>
      </vt:variant>
      <vt:variant>
        <vt:lpwstr/>
      </vt:variant>
      <vt:variant>
        <vt:i4>2621538</vt:i4>
      </vt:variant>
      <vt:variant>
        <vt:i4>2085</vt:i4>
      </vt:variant>
      <vt:variant>
        <vt:i4>0</vt:i4>
      </vt:variant>
      <vt:variant>
        <vt:i4>5</vt:i4>
      </vt:variant>
      <vt:variant>
        <vt:lpwstr>http://www.ebi.ac.uk/ontology-lookup/browse.do?ontName=MS&amp;termId=MS:1001138</vt:lpwstr>
      </vt:variant>
      <vt:variant>
        <vt:lpwstr/>
      </vt:variant>
      <vt:variant>
        <vt:i4>2621538</vt:i4>
      </vt:variant>
      <vt:variant>
        <vt:i4>2082</vt:i4>
      </vt:variant>
      <vt:variant>
        <vt:i4>0</vt:i4>
      </vt:variant>
      <vt:variant>
        <vt:i4>5</vt:i4>
      </vt:variant>
      <vt:variant>
        <vt:lpwstr>http://www.ebi.ac.uk/ontology-lookup/browse.do?ontName=MS&amp;termId=MS:1001137</vt:lpwstr>
      </vt:variant>
      <vt:variant>
        <vt:lpwstr/>
      </vt:variant>
      <vt:variant>
        <vt:i4>2621538</vt:i4>
      </vt:variant>
      <vt:variant>
        <vt:i4>2079</vt:i4>
      </vt:variant>
      <vt:variant>
        <vt:i4>0</vt:i4>
      </vt:variant>
      <vt:variant>
        <vt:i4>5</vt:i4>
      </vt:variant>
      <vt:variant>
        <vt:lpwstr>http://www.ebi.ac.uk/ontology-lookup/browse.do?ontName=MS&amp;termId=MS:1001136</vt:lpwstr>
      </vt:variant>
      <vt:variant>
        <vt:lpwstr/>
      </vt:variant>
      <vt:variant>
        <vt:i4>2621538</vt:i4>
      </vt:variant>
      <vt:variant>
        <vt:i4>2076</vt:i4>
      </vt:variant>
      <vt:variant>
        <vt:i4>0</vt:i4>
      </vt:variant>
      <vt:variant>
        <vt:i4>5</vt:i4>
      </vt:variant>
      <vt:variant>
        <vt:lpwstr>http://www.ebi.ac.uk/ontology-lookup/browse.do?ontName=MS&amp;termId=MS:1001135</vt:lpwstr>
      </vt:variant>
      <vt:variant>
        <vt:lpwstr/>
      </vt:variant>
      <vt:variant>
        <vt:i4>2621538</vt:i4>
      </vt:variant>
      <vt:variant>
        <vt:i4>2073</vt:i4>
      </vt:variant>
      <vt:variant>
        <vt:i4>0</vt:i4>
      </vt:variant>
      <vt:variant>
        <vt:i4>5</vt:i4>
      </vt:variant>
      <vt:variant>
        <vt:lpwstr>http://www.ebi.ac.uk/ontology-lookup/browse.do?ontName=MS&amp;termId=MS:1001134</vt:lpwstr>
      </vt:variant>
      <vt:variant>
        <vt:lpwstr/>
      </vt:variant>
      <vt:variant>
        <vt:i4>2621538</vt:i4>
      </vt:variant>
      <vt:variant>
        <vt:i4>2070</vt:i4>
      </vt:variant>
      <vt:variant>
        <vt:i4>0</vt:i4>
      </vt:variant>
      <vt:variant>
        <vt:i4>5</vt:i4>
      </vt:variant>
      <vt:variant>
        <vt:lpwstr>http://www.ebi.ac.uk/ontology-lookup/browse.do?ontName=MS&amp;termId=MS:1001133</vt:lpwstr>
      </vt:variant>
      <vt:variant>
        <vt:lpwstr/>
      </vt:variant>
      <vt:variant>
        <vt:i4>2621538</vt:i4>
      </vt:variant>
      <vt:variant>
        <vt:i4>2067</vt:i4>
      </vt:variant>
      <vt:variant>
        <vt:i4>0</vt:i4>
      </vt:variant>
      <vt:variant>
        <vt:i4>5</vt:i4>
      </vt:variant>
      <vt:variant>
        <vt:lpwstr>http://www.ebi.ac.uk/ontology-lookup/browse.do?ontName=MS&amp;termId=MS:1001132</vt:lpwstr>
      </vt:variant>
      <vt:variant>
        <vt:lpwstr/>
      </vt:variant>
      <vt:variant>
        <vt:i4>2621538</vt:i4>
      </vt:variant>
      <vt:variant>
        <vt:i4>2064</vt:i4>
      </vt:variant>
      <vt:variant>
        <vt:i4>0</vt:i4>
      </vt:variant>
      <vt:variant>
        <vt:i4>5</vt:i4>
      </vt:variant>
      <vt:variant>
        <vt:lpwstr>http://www.ebi.ac.uk/ontology-lookup/browse.do?ontName=MS&amp;termId=MS:1001131</vt:lpwstr>
      </vt:variant>
      <vt:variant>
        <vt:lpwstr/>
      </vt:variant>
      <vt:variant>
        <vt:i4>2621538</vt:i4>
      </vt:variant>
      <vt:variant>
        <vt:i4>2061</vt:i4>
      </vt:variant>
      <vt:variant>
        <vt:i4>0</vt:i4>
      </vt:variant>
      <vt:variant>
        <vt:i4>5</vt:i4>
      </vt:variant>
      <vt:variant>
        <vt:lpwstr>http://www.ebi.ac.uk/ontology-lookup/browse.do?ontName=MS&amp;termId=MS:1001130</vt:lpwstr>
      </vt:variant>
      <vt:variant>
        <vt:lpwstr/>
      </vt:variant>
      <vt:variant>
        <vt:i4>2818155</vt:i4>
      </vt:variant>
      <vt:variant>
        <vt:i4>2058</vt:i4>
      </vt:variant>
      <vt:variant>
        <vt:i4>0</vt:i4>
      </vt:variant>
      <vt:variant>
        <vt:i4>5</vt:i4>
      </vt:variant>
      <vt:variant>
        <vt:lpwstr>http://www.ebi.ac.uk/ontology-lookup/browse.do?ontName=MS&amp;termId=MS:1001805</vt:lpwstr>
      </vt:variant>
      <vt:variant>
        <vt:lpwstr/>
      </vt:variant>
      <vt:variant>
        <vt:i4>2818151</vt:i4>
      </vt:variant>
      <vt:variant>
        <vt:i4>2055</vt:i4>
      </vt:variant>
      <vt:variant>
        <vt:i4>0</vt:i4>
      </vt:variant>
      <vt:variant>
        <vt:i4>5</vt:i4>
      </vt:variant>
      <vt:variant>
        <vt:lpwstr>http://www.ebi.ac.uk/ontology-lookup/browse.do?ontName=MS&amp;termId=MS:1001405</vt:lpwstr>
      </vt:variant>
      <vt:variant>
        <vt:lpwstr/>
      </vt:variant>
      <vt:variant>
        <vt:i4>2293859</vt:i4>
      </vt:variant>
      <vt:variant>
        <vt:i4>2052</vt:i4>
      </vt:variant>
      <vt:variant>
        <vt:i4>0</vt:i4>
      </vt:variant>
      <vt:variant>
        <vt:i4>5</vt:i4>
      </vt:variant>
      <vt:variant>
        <vt:lpwstr>http://www.ebi.ac.uk/ontology-lookup/browse.do?ontName=MS&amp;termId=MS:1001088</vt:lpwstr>
      </vt:variant>
      <vt:variant>
        <vt:lpwstr/>
      </vt:variant>
      <vt:variant>
        <vt:i4>2621539</vt:i4>
      </vt:variant>
      <vt:variant>
        <vt:i4>2049</vt:i4>
      </vt:variant>
      <vt:variant>
        <vt:i4>0</vt:i4>
      </vt:variant>
      <vt:variant>
        <vt:i4>5</vt:i4>
      </vt:variant>
      <vt:variant>
        <vt:lpwstr>http://www.ebi.ac.uk/ontology-lookup/browse.do?ontName=MS&amp;termId=MS:1001036</vt:lpwstr>
      </vt:variant>
      <vt:variant>
        <vt:lpwstr/>
      </vt:variant>
      <vt:variant>
        <vt:i4>2621539</vt:i4>
      </vt:variant>
      <vt:variant>
        <vt:i4>2046</vt:i4>
      </vt:variant>
      <vt:variant>
        <vt:i4>0</vt:i4>
      </vt:variant>
      <vt:variant>
        <vt:i4>5</vt:i4>
      </vt:variant>
      <vt:variant>
        <vt:lpwstr>http://www.ebi.ac.uk/ontology-lookup/browse.do?ontName=MS&amp;termId=MS:1001035</vt:lpwstr>
      </vt:variant>
      <vt:variant>
        <vt:lpwstr/>
      </vt:variant>
      <vt:variant>
        <vt:i4>2621539</vt:i4>
      </vt:variant>
      <vt:variant>
        <vt:i4>2043</vt:i4>
      </vt:variant>
      <vt:variant>
        <vt:i4>0</vt:i4>
      </vt:variant>
      <vt:variant>
        <vt:i4>5</vt:i4>
      </vt:variant>
      <vt:variant>
        <vt:lpwstr>http://www.ebi.ac.uk/ontology-lookup/browse.do?ontName=MS&amp;termId=MS:1001030</vt:lpwstr>
      </vt:variant>
      <vt:variant>
        <vt:lpwstr/>
      </vt:variant>
      <vt:variant>
        <vt:i4>2621546</vt:i4>
      </vt:variant>
      <vt:variant>
        <vt:i4>2040</vt:i4>
      </vt:variant>
      <vt:variant>
        <vt:i4>0</vt:i4>
      </vt:variant>
      <vt:variant>
        <vt:i4>5</vt:i4>
      </vt:variant>
      <vt:variant>
        <vt:lpwstr>http://www.ebi.ac.uk/ontology-lookup/browse.do?ontName=MS&amp;termId=MS:1000926</vt:lpwstr>
      </vt:variant>
      <vt:variant>
        <vt:lpwstr/>
      </vt:variant>
      <vt:variant>
        <vt:i4>2752618</vt:i4>
      </vt:variant>
      <vt:variant>
        <vt:i4>2037</vt:i4>
      </vt:variant>
      <vt:variant>
        <vt:i4>0</vt:i4>
      </vt:variant>
      <vt:variant>
        <vt:i4>5</vt:i4>
      </vt:variant>
      <vt:variant>
        <vt:lpwstr>http://www.ebi.ac.uk/ontology-lookup/browse.do?ontName=MS&amp;termId=MS:1000904</vt:lpwstr>
      </vt:variant>
      <vt:variant>
        <vt:lpwstr/>
      </vt:variant>
      <vt:variant>
        <vt:i4>2752618</vt:i4>
      </vt:variant>
      <vt:variant>
        <vt:i4>2034</vt:i4>
      </vt:variant>
      <vt:variant>
        <vt:i4>0</vt:i4>
      </vt:variant>
      <vt:variant>
        <vt:i4>5</vt:i4>
      </vt:variant>
      <vt:variant>
        <vt:lpwstr>http://www.ebi.ac.uk/ontology-lookup/browse.do?ontName=MS&amp;termId=MS:1000903</vt:lpwstr>
      </vt:variant>
      <vt:variant>
        <vt:lpwstr/>
      </vt:variant>
      <vt:variant>
        <vt:i4>2293860</vt:i4>
      </vt:variant>
      <vt:variant>
        <vt:i4>2031</vt:i4>
      </vt:variant>
      <vt:variant>
        <vt:i4>0</vt:i4>
      </vt:variant>
      <vt:variant>
        <vt:i4>5</vt:i4>
      </vt:variant>
      <vt:variant>
        <vt:lpwstr>http://www.ebi.ac.uk/ontology-lookup/browse.do?ontName=MS&amp;termId=MS:1000798</vt:lpwstr>
      </vt:variant>
      <vt:variant>
        <vt:lpwstr/>
      </vt:variant>
      <vt:variant>
        <vt:i4>2293860</vt:i4>
      </vt:variant>
      <vt:variant>
        <vt:i4>2028</vt:i4>
      </vt:variant>
      <vt:variant>
        <vt:i4>0</vt:i4>
      </vt:variant>
      <vt:variant>
        <vt:i4>5</vt:i4>
      </vt:variant>
      <vt:variant>
        <vt:lpwstr>http://www.ebi.ac.uk/ontology-lookup/browse.do?ontName=MS&amp;termId=MS:1000797</vt:lpwstr>
      </vt:variant>
      <vt:variant>
        <vt:lpwstr/>
      </vt:variant>
      <vt:variant>
        <vt:i4>2293860</vt:i4>
      </vt:variant>
      <vt:variant>
        <vt:i4>2025</vt:i4>
      </vt:variant>
      <vt:variant>
        <vt:i4>0</vt:i4>
      </vt:variant>
      <vt:variant>
        <vt:i4>5</vt:i4>
      </vt:variant>
      <vt:variant>
        <vt:lpwstr>http://www.ebi.ac.uk/ontology-lookup/browse.do?ontName=MS&amp;termId=MS:1000796</vt:lpwstr>
      </vt:variant>
      <vt:variant>
        <vt:lpwstr/>
      </vt:variant>
      <vt:variant>
        <vt:i4>2818151</vt:i4>
      </vt:variant>
      <vt:variant>
        <vt:i4>2022</vt:i4>
      </vt:variant>
      <vt:variant>
        <vt:i4>0</vt:i4>
      </vt:variant>
      <vt:variant>
        <vt:i4>5</vt:i4>
      </vt:variant>
      <vt:variant>
        <vt:lpwstr>http://www.ebi.ac.uk/ontology-lookup/browse.do?ontName=MS&amp;termId=MS:1001405</vt:lpwstr>
      </vt:variant>
      <vt:variant>
        <vt:lpwstr/>
      </vt:variant>
      <vt:variant>
        <vt:i4>2818155</vt:i4>
      </vt:variant>
      <vt:variant>
        <vt:i4>2019</vt:i4>
      </vt:variant>
      <vt:variant>
        <vt:i4>0</vt:i4>
      </vt:variant>
      <vt:variant>
        <vt:i4>5</vt:i4>
      </vt:variant>
      <vt:variant>
        <vt:lpwstr>http://www.ebi.ac.uk/ontology-lookup/browse.do?ontName=MS&amp;termId=MS:1001805</vt:lpwstr>
      </vt:variant>
      <vt:variant>
        <vt:lpwstr/>
      </vt:variant>
      <vt:variant>
        <vt:i4>3080290</vt:i4>
      </vt:variant>
      <vt:variant>
        <vt:i4>2016</vt:i4>
      </vt:variant>
      <vt:variant>
        <vt:i4>0</vt:i4>
      </vt:variant>
      <vt:variant>
        <vt:i4>5</vt:i4>
      </vt:variant>
      <vt:variant>
        <vt:lpwstr>http://www.ebi.ac.uk/ontology-lookup/browse.do?ontName=MS&amp;termId=MS:1001141</vt:lpwstr>
      </vt:variant>
      <vt:variant>
        <vt:lpwstr/>
      </vt:variant>
      <vt:variant>
        <vt:i4>2621538</vt:i4>
      </vt:variant>
      <vt:variant>
        <vt:i4>2013</vt:i4>
      </vt:variant>
      <vt:variant>
        <vt:i4>0</vt:i4>
      </vt:variant>
      <vt:variant>
        <vt:i4>5</vt:i4>
      </vt:variant>
      <vt:variant>
        <vt:lpwstr>http://www.ebi.ac.uk/ontology-lookup/browse.do?ontName=MS&amp;termId=MS:1001138</vt:lpwstr>
      </vt:variant>
      <vt:variant>
        <vt:lpwstr/>
      </vt:variant>
      <vt:variant>
        <vt:i4>2621538</vt:i4>
      </vt:variant>
      <vt:variant>
        <vt:i4>2010</vt:i4>
      </vt:variant>
      <vt:variant>
        <vt:i4>0</vt:i4>
      </vt:variant>
      <vt:variant>
        <vt:i4>5</vt:i4>
      </vt:variant>
      <vt:variant>
        <vt:lpwstr>http://www.ebi.ac.uk/ontology-lookup/browse.do?ontName=MS&amp;termId=MS:1001137</vt:lpwstr>
      </vt:variant>
      <vt:variant>
        <vt:lpwstr/>
      </vt:variant>
      <vt:variant>
        <vt:i4>2621538</vt:i4>
      </vt:variant>
      <vt:variant>
        <vt:i4>2007</vt:i4>
      </vt:variant>
      <vt:variant>
        <vt:i4>0</vt:i4>
      </vt:variant>
      <vt:variant>
        <vt:i4>5</vt:i4>
      </vt:variant>
      <vt:variant>
        <vt:lpwstr>http://www.ebi.ac.uk/ontology-lookup/browse.do?ontName=MS&amp;termId=MS:1001136</vt:lpwstr>
      </vt:variant>
      <vt:variant>
        <vt:lpwstr/>
      </vt:variant>
      <vt:variant>
        <vt:i4>2621538</vt:i4>
      </vt:variant>
      <vt:variant>
        <vt:i4>2004</vt:i4>
      </vt:variant>
      <vt:variant>
        <vt:i4>0</vt:i4>
      </vt:variant>
      <vt:variant>
        <vt:i4>5</vt:i4>
      </vt:variant>
      <vt:variant>
        <vt:lpwstr>http://www.ebi.ac.uk/ontology-lookup/browse.do?ontName=MS&amp;termId=MS:1001135</vt:lpwstr>
      </vt:variant>
      <vt:variant>
        <vt:lpwstr/>
      </vt:variant>
      <vt:variant>
        <vt:i4>2621538</vt:i4>
      </vt:variant>
      <vt:variant>
        <vt:i4>2001</vt:i4>
      </vt:variant>
      <vt:variant>
        <vt:i4>0</vt:i4>
      </vt:variant>
      <vt:variant>
        <vt:i4>5</vt:i4>
      </vt:variant>
      <vt:variant>
        <vt:lpwstr>http://www.ebi.ac.uk/ontology-lookup/browse.do?ontName=MS&amp;termId=MS:1001134</vt:lpwstr>
      </vt:variant>
      <vt:variant>
        <vt:lpwstr/>
      </vt:variant>
      <vt:variant>
        <vt:i4>2621538</vt:i4>
      </vt:variant>
      <vt:variant>
        <vt:i4>1998</vt:i4>
      </vt:variant>
      <vt:variant>
        <vt:i4>0</vt:i4>
      </vt:variant>
      <vt:variant>
        <vt:i4>5</vt:i4>
      </vt:variant>
      <vt:variant>
        <vt:lpwstr>http://www.ebi.ac.uk/ontology-lookup/browse.do?ontName=MS&amp;termId=MS:1001133</vt:lpwstr>
      </vt:variant>
      <vt:variant>
        <vt:lpwstr/>
      </vt:variant>
      <vt:variant>
        <vt:i4>2621538</vt:i4>
      </vt:variant>
      <vt:variant>
        <vt:i4>1995</vt:i4>
      </vt:variant>
      <vt:variant>
        <vt:i4>0</vt:i4>
      </vt:variant>
      <vt:variant>
        <vt:i4>5</vt:i4>
      </vt:variant>
      <vt:variant>
        <vt:lpwstr>http://www.ebi.ac.uk/ontology-lookup/browse.do?ontName=MS&amp;termId=MS:1001132</vt:lpwstr>
      </vt:variant>
      <vt:variant>
        <vt:lpwstr/>
      </vt:variant>
      <vt:variant>
        <vt:i4>2621538</vt:i4>
      </vt:variant>
      <vt:variant>
        <vt:i4>1992</vt:i4>
      </vt:variant>
      <vt:variant>
        <vt:i4>0</vt:i4>
      </vt:variant>
      <vt:variant>
        <vt:i4>5</vt:i4>
      </vt:variant>
      <vt:variant>
        <vt:lpwstr>http://www.ebi.ac.uk/ontology-lookup/browse.do?ontName=MS&amp;termId=MS:1001131</vt:lpwstr>
      </vt:variant>
      <vt:variant>
        <vt:lpwstr/>
      </vt:variant>
      <vt:variant>
        <vt:i4>2621538</vt:i4>
      </vt:variant>
      <vt:variant>
        <vt:i4>1989</vt:i4>
      </vt:variant>
      <vt:variant>
        <vt:i4>0</vt:i4>
      </vt:variant>
      <vt:variant>
        <vt:i4>5</vt:i4>
      </vt:variant>
      <vt:variant>
        <vt:lpwstr>http://www.ebi.ac.uk/ontology-lookup/browse.do?ontName=MS&amp;termId=MS:1001130</vt:lpwstr>
      </vt:variant>
      <vt:variant>
        <vt:lpwstr/>
      </vt:variant>
      <vt:variant>
        <vt:i4>2818155</vt:i4>
      </vt:variant>
      <vt:variant>
        <vt:i4>1986</vt:i4>
      </vt:variant>
      <vt:variant>
        <vt:i4>0</vt:i4>
      </vt:variant>
      <vt:variant>
        <vt:i4>5</vt:i4>
      </vt:variant>
      <vt:variant>
        <vt:lpwstr>http://www.ebi.ac.uk/ontology-lookup/browse.do?ontName=MS&amp;termId=MS:1001805</vt:lpwstr>
      </vt:variant>
      <vt:variant>
        <vt:lpwstr/>
      </vt:variant>
      <vt:variant>
        <vt:i4>2818151</vt:i4>
      </vt:variant>
      <vt:variant>
        <vt:i4>1983</vt:i4>
      </vt:variant>
      <vt:variant>
        <vt:i4>0</vt:i4>
      </vt:variant>
      <vt:variant>
        <vt:i4>5</vt:i4>
      </vt:variant>
      <vt:variant>
        <vt:lpwstr>http://www.ebi.ac.uk/ontology-lookup/browse.do?ontName=MS&amp;termId=MS:1001405</vt:lpwstr>
      </vt:variant>
      <vt:variant>
        <vt:lpwstr/>
      </vt:variant>
      <vt:variant>
        <vt:i4>2293859</vt:i4>
      </vt:variant>
      <vt:variant>
        <vt:i4>1980</vt:i4>
      </vt:variant>
      <vt:variant>
        <vt:i4>0</vt:i4>
      </vt:variant>
      <vt:variant>
        <vt:i4>5</vt:i4>
      </vt:variant>
      <vt:variant>
        <vt:lpwstr>http://www.ebi.ac.uk/ontology-lookup/browse.do?ontName=MS&amp;termId=MS:1001088</vt:lpwstr>
      </vt:variant>
      <vt:variant>
        <vt:lpwstr/>
      </vt:variant>
      <vt:variant>
        <vt:i4>2621539</vt:i4>
      </vt:variant>
      <vt:variant>
        <vt:i4>1977</vt:i4>
      </vt:variant>
      <vt:variant>
        <vt:i4>0</vt:i4>
      </vt:variant>
      <vt:variant>
        <vt:i4>5</vt:i4>
      </vt:variant>
      <vt:variant>
        <vt:lpwstr>http://www.ebi.ac.uk/ontology-lookup/browse.do?ontName=MS&amp;termId=MS:1001036</vt:lpwstr>
      </vt:variant>
      <vt:variant>
        <vt:lpwstr/>
      </vt:variant>
      <vt:variant>
        <vt:i4>2621539</vt:i4>
      </vt:variant>
      <vt:variant>
        <vt:i4>1974</vt:i4>
      </vt:variant>
      <vt:variant>
        <vt:i4>0</vt:i4>
      </vt:variant>
      <vt:variant>
        <vt:i4>5</vt:i4>
      </vt:variant>
      <vt:variant>
        <vt:lpwstr>http://www.ebi.ac.uk/ontology-lookup/browse.do?ontName=MS&amp;termId=MS:1001035</vt:lpwstr>
      </vt:variant>
      <vt:variant>
        <vt:lpwstr/>
      </vt:variant>
      <vt:variant>
        <vt:i4>2621539</vt:i4>
      </vt:variant>
      <vt:variant>
        <vt:i4>1971</vt:i4>
      </vt:variant>
      <vt:variant>
        <vt:i4>0</vt:i4>
      </vt:variant>
      <vt:variant>
        <vt:i4>5</vt:i4>
      </vt:variant>
      <vt:variant>
        <vt:lpwstr>http://www.ebi.ac.uk/ontology-lookup/browse.do?ontName=MS&amp;termId=MS:1001030</vt:lpwstr>
      </vt:variant>
      <vt:variant>
        <vt:lpwstr/>
      </vt:variant>
      <vt:variant>
        <vt:i4>2621546</vt:i4>
      </vt:variant>
      <vt:variant>
        <vt:i4>1968</vt:i4>
      </vt:variant>
      <vt:variant>
        <vt:i4>0</vt:i4>
      </vt:variant>
      <vt:variant>
        <vt:i4>5</vt:i4>
      </vt:variant>
      <vt:variant>
        <vt:lpwstr>http://www.ebi.ac.uk/ontology-lookup/browse.do?ontName=MS&amp;termId=MS:1000926</vt:lpwstr>
      </vt:variant>
      <vt:variant>
        <vt:lpwstr/>
      </vt:variant>
      <vt:variant>
        <vt:i4>2752618</vt:i4>
      </vt:variant>
      <vt:variant>
        <vt:i4>1965</vt:i4>
      </vt:variant>
      <vt:variant>
        <vt:i4>0</vt:i4>
      </vt:variant>
      <vt:variant>
        <vt:i4>5</vt:i4>
      </vt:variant>
      <vt:variant>
        <vt:lpwstr>http://www.ebi.ac.uk/ontology-lookup/browse.do?ontName=MS&amp;termId=MS:1000904</vt:lpwstr>
      </vt:variant>
      <vt:variant>
        <vt:lpwstr/>
      </vt:variant>
      <vt:variant>
        <vt:i4>2752618</vt:i4>
      </vt:variant>
      <vt:variant>
        <vt:i4>1962</vt:i4>
      </vt:variant>
      <vt:variant>
        <vt:i4>0</vt:i4>
      </vt:variant>
      <vt:variant>
        <vt:i4>5</vt:i4>
      </vt:variant>
      <vt:variant>
        <vt:lpwstr>http://www.ebi.ac.uk/ontology-lookup/browse.do?ontName=MS&amp;termId=MS:1000903</vt:lpwstr>
      </vt:variant>
      <vt:variant>
        <vt:lpwstr/>
      </vt:variant>
      <vt:variant>
        <vt:i4>2293860</vt:i4>
      </vt:variant>
      <vt:variant>
        <vt:i4>1959</vt:i4>
      </vt:variant>
      <vt:variant>
        <vt:i4>0</vt:i4>
      </vt:variant>
      <vt:variant>
        <vt:i4>5</vt:i4>
      </vt:variant>
      <vt:variant>
        <vt:lpwstr>http://www.ebi.ac.uk/ontology-lookup/browse.do?ontName=MS&amp;termId=MS:1000798</vt:lpwstr>
      </vt:variant>
      <vt:variant>
        <vt:lpwstr/>
      </vt:variant>
      <vt:variant>
        <vt:i4>2293860</vt:i4>
      </vt:variant>
      <vt:variant>
        <vt:i4>1956</vt:i4>
      </vt:variant>
      <vt:variant>
        <vt:i4>0</vt:i4>
      </vt:variant>
      <vt:variant>
        <vt:i4>5</vt:i4>
      </vt:variant>
      <vt:variant>
        <vt:lpwstr>http://www.ebi.ac.uk/ontology-lookup/browse.do?ontName=MS&amp;termId=MS:1000797</vt:lpwstr>
      </vt:variant>
      <vt:variant>
        <vt:lpwstr/>
      </vt:variant>
      <vt:variant>
        <vt:i4>2293860</vt:i4>
      </vt:variant>
      <vt:variant>
        <vt:i4>1953</vt:i4>
      </vt:variant>
      <vt:variant>
        <vt:i4>0</vt:i4>
      </vt:variant>
      <vt:variant>
        <vt:i4>5</vt:i4>
      </vt:variant>
      <vt:variant>
        <vt:lpwstr>http://www.ebi.ac.uk/ontology-lookup/browse.do?ontName=MS&amp;termId=MS:1000796</vt:lpwstr>
      </vt:variant>
      <vt:variant>
        <vt:lpwstr/>
      </vt:variant>
      <vt:variant>
        <vt:i4>2818151</vt:i4>
      </vt:variant>
      <vt:variant>
        <vt:i4>1950</vt:i4>
      </vt:variant>
      <vt:variant>
        <vt:i4>0</vt:i4>
      </vt:variant>
      <vt:variant>
        <vt:i4>5</vt:i4>
      </vt:variant>
      <vt:variant>
        <vt:lpwstr>http://www.ebi.ac.uk/ontology-lookup/browse.do?ontName=MS&amp;termId=MS:1001405</vt:lpwstr>
      </vt:variant>
      <vt:variant>
        <vt:lpwstr/>
      </vt:variant>
      <vt:variant>
        <vt:i4>2818155</vt:i4>
      </vt:variant>
      <vt:variant>
        <vt:i4>1947</vt:i4>
      </vt:variant>
      <vt:variant>
        <vt:i4>0</vt:i4>
      </vt:variant>
      <vt:variant>
        <vt:i4>5</vt:i4>
      </vt:variant>
      <vt:variant>
        <vt:lpwstr>http://www.ebi.ac.uk/ontology-lookup/browse.do?ontName=MS&amp;termId=MS:1001805</vt:lpwstr>
      </vt:variant>
      <vt:variant>
        <vt:lpwstr/>
      </vt:variant>
      <vt:variant>
        <vt:i4>3080290</vt:i4>
      </vt:variant>
      <vt:variant>
        <vt:i4>1944</vt:i4>
      </vt:variant>
      <vt:variant>
        <vt:i4>0</vt:i4>
      </vt:variant>
      <vt:variant>
        <vt:i4>5</vt:i4>
      </vt:variant>
      <vt:variant>
        <vt:lpwstr>http://www.ebi.ac.uk/ontology-lookup/browse.do?ontName=MS&amp;termId=MS:1001141</vt:lpwstr>
      </vt:variant>
      <vt:variant>
        <vt:lpwstr/>
      </vt:variant>
      <vt:variant>
        <vt:i4>2621538</vt:i4>
      </vt:variant>
      <vt:variant>
        <vt:i4>1941</vt:i4>
      </vt:variant>
      <vt:variant>
        <vt:i4>0</vt:i4>
      </vt:variant>
      <vt:variant>
        <vt:i4>5</vt:i4>
      </vt:variant>
      <vt:variant>
        <vt:lpwstr>http://www.ebi.ac.uk/ontology-lookup/browse.do?ontName=MS&amp;termId=MS:1001138</vt:lpwstr>
      </vt:variant>
      <vt:variant>
        <vt:lpwstr/>
      </vt:variant>
      <vt:variant>
        <vt:i4>2621538</vt:i4>
      </vt:variant>
      <vt:variant>
        <vt:i4>1938</vt:i4>
      </vt:variant>
      <vt:variant>
        <vt:i4>0</vt:i4>
      </vt:variant>
      <vt:variant>
        <vt:i4>5</vt:i4>
      </vt:variant>
      <vt:variant>
        <vt:lpwstr>http://www.ebi.ac.uk/ontology-lookup/browse.do?ontName=MS&amp;termId=MS:1001137</vt:lpwstr>
      </vt:variant>
      <vt:variant>
        <vt:lpwstr/>
      </vt:variant>
      <vt:variant>
        <vt:i4>2621538</vt:i4>
      </vt:variant>
      <vt:variant>
        <vt:i4>1935</vt:i4>
      </vt:variant>
      <vt:variant>
        <vt:i4>0</vt:i4>
      </vt:variant>
      <vt:variant>
        <vt:i4>5</vt:i4>
      </vt:variant>
      <vt:variant>
        <vt:lpwstr>http://www.ebi.ac.uk/ontology-lookup/browse.do?ontName=MS&amp;termId=MS:1001136</vt:lpwstr>
      </vt:variant>
      <vt:variant>
        <vt:lpwstr/>
      </vt:variant>
      <vt:variant>
        <vt:i4>2621538</vt:i4>
      </vt:variant>
      <vt:variant>
        <vt:i4>1932</vt:i4>
      </vt:variant>
      <vt:variant>
        <vt:i4>0</vt:i4>
      </vt:variant>
      <vt:variant>
        <vt:i4>5</vt:i4>
      </vt:variant>
      <vt:variant>
        <vt:lpwstr>http://www.ebi.ac.uk/ontology-lookup/browse.do?ontName=MS&amp;termId=MS:1001135</vt:lpwstr>
      </vt:variant>
      <vt:variant>
        <vt:lpwstr/>
      </vt:variant>
      <vt:variant>
        <vt:i4>2621538</vt:i4>
      </vt:variant>
      <vt:variant>
        <vt:i4>1929</vt:i4>
      </vt:variant>
      <vt:variant>
        <vt:i4>0</vt:i4>
      </vt:variant>
      <vt:variant>
        <vt:i4>5</vt:i4>
      </vt:variant>
      <vt:variant>
        <vt:lpwstr>http://www.ebi.ac.uk/ontology-lookup/browse.do?ontName=MS&amp;termId=MS:1001134</vt:lpwstr>
      </vt:variant>
      <vt:variant>
        <vt:lpwstr/>
      </vt:variant>
      <vt:variant>
        <vt:i4>2621538</vt:i4>
      </vt:variant>
      <vt:variant>
        <vt:i4>1926</vt:i4>
      </vt:variant>
      <vt:variant>
        <vt:i4>0</vt:i4>
      </vt:variant>
      <vt:variant>
        <vt:i4>5</vt:i4>
      </vt:variant>
      <vt:variant>
        <vt:lpwstr>http://www.ebi.ac.uk/ontology-lookup/browse.do?ontName=MS&amp;termId=MS:1001133</vt:lpwstr>
      </vt:variant>
      <vt:variant>
        <vt:lpwstr/>
      </vt:variant>
      <vt:variant>
        <vt:i4>2621538</vt:i4>
      </vt:variant>
      <vt:variant>
        <vt:i4>1923</vt:i4>
      </vt:variant>
      <vt:variant>
        <vt:i4>0</vt:i4>
      </vt:variant>
      <vt:variant>
        <vt:i4>5</vt:i4>
      </vt:variant>
      <vt:variant>
        <vt:lpwstr>http://www.ebi.ac.uk/ontology-lookup/browse.do?ontName=MS&amp;termId=MS:1001132</vt:lpwstr>
      </vt:variant>
      <vt:variant>
        <vt:lpwstr/>
      </vt:variant>
      <vt:variant>
        <vt:i4>2621538</vt:i4>
      </vt:variant>
      <vt:variant>
        <vt:i4>1920</vt:i4>
      </vt:variant>
      <vt:variant>
        <vt:i4>0</vt:i4>
      </vt:variant>
      <vt:variant>
        <vt:i4>5</vt:i4>
      </vt:variant>
      <vt:variant>
        <vt:lpwstr>http://www.ebi.ac.uk/ontology-lookup/browse.do?ontName=MS&amp;termId=MS:1001131</vt:lpwstr>
      </vt:variant>
      <vt:variant>
        <vt:lpwstr/>
      </vt:variant>
      <vt:variant>
        <vt:i4>2621538</vt:i4>
      </vt:variant>
      <vt:variant>
        <vt:i4>1917</vt:i4>
      </vt:variant>
      <vt:variant>
        <vt:i4>0</vt:i4>
      </vt:variant>
      <vt:variant>
        <vt:i4>5</vt:i4>
      </vt:variant>
      <vt:variant>
        <vt:lpwstr>http://www.ebi.ac.uk/ontology-lookup/browse.do?ontName=MS&amp;termId=MS:1001130</vt:lpwstr>
      </vt:variant>
      <vt:variant>
        <vt:lpwstr/>
      </vt:variant>
      <vt:variant>
        <vt:i4>2818155</vt:i4>
      </vt:variant>
      <vt:variant>
        <vt:i4>1914</vt:i4>
      </vt:variant>
      <vt:variant>
        <vt:i4>0</vt:i4>
      </vt:variant>
      <vt:variant>
        <vt:i4>5</vt:i4>
      </vt:variant>
      <vt:variant>
        <vt:lpwstr>http://www.ebi.ac.uk/ontology-lookup/browse.do?ontName=MS&amp;termId=MS:1001805</vt:lpwstr>
      </vt:variant>
      <vt:variant>
        <vt:lpwstr/>
      </vt:variant>
      <vt:variant>
        <vt:i4>2818151</vt:i4>
      </vt:variant>
      <vt:variant>
        <vt:i4>1911</vt:i4>
      </vt:variant>
      <vt:variant>
        <vt:i4>0</vt:i4>
      </vt:variant>
      <vt:variant>
        <vt:i4>5</vt:i4>
      </vt:variant>
      <vt:variant>
        <vt:lpwstr>http://www.ebi.ac.uk/ontology-lookup/browse.do?ontName=MS&amp;termId=MS:1001405</vt:lpwstr>
      </vt:variant>
      <vt:variant>
        <vt:lpwstr/>
      </vt:variant>
      <vt:variant>
        <vt:i4>2293859</vt:i4>
      </vt:variant>
      <vt:variant>
        <vt:i4>1908</vt:i4>
      </vt:variant>
      <vt:variant>
        <vt:i4>0</vt:i4>
      </vt:variant>
      <vt:variant>
        <vt:i4>5</vt:i4>
      </vt:variant>
      <vt:variant>
        <vt:lpwstr>http://www.ebi.ac.uk/ontology-lookup/browse.do?ontName=MS&amp;termId=MS:1001088</vt:lpwstr>
      </vt:variant>
      <vt:variant>
        <vt:lpwstr/>
      </vt:variant>
      <vt:variant>
        <vt:i4>2621539</vt:i4>
      </vt:variant>
      <vt:variant>
        <vt:i4>1905</vt:i4>
      </vt:variant>
      <vt:variant>
        <vt:i4>0</vt:i4>
      </vt:variant>
      <vt:variant>
        <vt:i4>5</vt:i4>
      </vt:variant>
      <vt:variant>
        <vt:lpwstr>http://www.ebi.ac.uk/ontology-lookup/browse.do?ontName=MS&amp;termId=MS:1001036</vt:lpwstr>
      </vt:variant>
      <vt:variant>
        <vt:lpwstr/>
      </vt:variant>
      <vt:variant>
        <vt:i4>2621539</vt:i4>
      </vt:variant>
      <vt:variant>
        <vt:i4>1902</vt:i4>
      </vt:variant>
      <vt:variant>
        <vt:i4>0</vt:i4>
      </vt:variant>
      <vt:variant>
        <vt:i4>5</vt:i4>
      </vt:variant>
      <vt:variant>
        <vt:lpwstr>http://www.ebi.ac.uk/ontology-lookup/browse.do?ontName=MS&amp;termId=MS:1001035</vt:lpwstr>
      </vt:variant>
      <vt:variant>
        <vt:lpwstr/>
      </vt:variant>
      <vt:variant>
        <vt:i4>2621539</vt:i4>
      </vt:variant>
      <vt:variant>
        <vt:i4>1899</vt:i4>
      </vt:variant>
      <vt:variant>
        <vt:i4>0</vt:i4>
      </vt:variant>
      <vt:variant>
        <vt:i4>5</vt:i4>
      </vt:variant>
      <vt:variant>
        <vt:lpwstr>http://www.ebi.ac.uk/ontology-lookup/browse.do?ontName=MS&amp;termId=MS:1001030</vt:lpwstr>
      </vt:variant>
      <vt:variant>
        <vt:lpwstr/>
      </vt:variant>
      <vt:variant>
        <vt:i4>2621546</vt:i4>
      </vt:variant>
      <vt:variant>
        <vt:i4>1896</vt:i4>
      </vt:variant>
      <vt:variant>
        <vt:i4>0</vt:i4>
      </vt:variant>
      <vt:variant>
        <vt:i4>5</vt:i4>
      </vt:variant>
      <vt:variant>
        <vt:lpwstr>http://www.ebi.ac.uk/ontology-lookup/browse.do?ontName=MS&amp;termId=MS:1000926</vt:lpwstr>
      </vt:variant>
      <vt:variant>
        <vt:lpwstr/>
      </vt:variant>
      <vt:variant>
        <vt:i4>2752618</vt:i4>
      </vt:variant>
      <vt:variant>
        <vt:i4>1893</vt:i4>
      </vt:variant>
      <vt:variant>
        <vt:i4>0</vt:i4>
      </vt:variant>
      <vt:variant>
        <vt:i4>5</vt:i4>
      </vt:variant>
      <vt:variant>
        <vt:lpwstr>http://www.ebi.ac.uk/ontology-lookup/browse.do?ontName=MS&amp;termId=MS:1000904</vt:lpwstr>
      </vt:variant>
      <vt:variant>
        <vt:lpwstr/>
      </vt:variant>
      <vt:variant>
        <vt:i4>2752618</vt:i4>
      </vt:variant>
      <vt:variant>
        <vt:i4>1890</vt:i4>
      </vt:variant>
      <vt:variant>
        <vt:i4>0</vt:i4>
      </vt:variant>
      <vt:variant>
        <vt:i4>5</vt:i4>
      </vt:variant>
      <vt:variant>
        <vt:lpwstr>http://www.ebi.ac.uk/ontology-lookup/browse.do?ontName=MS&amp;termId=MS:1000903</vt:lpwstr>
      </vt:variant>
      <vt:variant>
        <vt:lpwstr/>
      </vt:variant>
      <vt:variant>
        <vt:i4>2293860</vt:i4>
      </vt:variant>
      <vt:variant>
        <vt:i4>1887</vt:i4>
      </vt:variant>
      <vt:variant>
        <vt:i4>0</vt:i4>
      </vt:variant>
      <vt:variant>
        <vt:i4>5</vt:i4>
      </vt:variant>
      <vt:variant>
        <vt:lpwstr>http://www.ebi.ac.uk/ontology-lookup/browse.do?ontName=MS&amp;termId=MS:1000798</vt:lpwstr>
      </vt:variant>
      <vt:variant>
        <vt:lpwstr/>
      </vt:variant>
      <vt:variant>
        <vt:i4>2293860</vt:i4>
      </vt:variant>
      <vt:variant>
        <vt:i4>1884</vt:i4>
      </vt:variant>
      <vt:variant>
        <vt:i4>0</vt:i4>
      </vt:variant>
      <vt:variant>
        <vt:i4>5</vt:i4>
      </vt:variant>
      <vt:variant>
        <vt:lpwstr>http://www.ebi.ac.uk/ontology-lookup/browse.do?ontName=MS&amp;termId=MS:1000797</vt:lpwstr>
      </vt:variant>
      <vt:variant>
        <vt:lpwstr/>
      </vt:variant>
      <vt:variant>
        <vt:i4>2293860</vt:i4>
      </vt:variant>
      <vt:variant>
        <vt:i4>1881</vt:i4>
      </vt:variant>
      <vt:variant>
        <vt:i4>0</vt:i4>
      </vt:variant>
      <vt:variant>
        <vt:i4>5</vt:i4>
      </vt:variant>
      <vt:variant>
        <vt:lpwstr>http://www.ebi.ac.uk/ontology-lookup/browse.do?ontName=MS&amp;termId=MS:1000796</vt:lpwstr>
      </vt:variant>
      <vt:variant>
        <vt:lpwstr/>
      </vt:variant>
      <vt:variant>
        <vt:i4>2818151</vt:i4>
      </vt:variant>
      <vt:variant>
        <vt:i4>1878</vt:i4>
      </vt:variant>
      <vt:variant>
        <vt:i4>0</vt:i4>
      </vt:variant>
      <vt:variant>
        <vt:i4>5</vt:i4>
      </vt:variant>
      <vt:variant>
        <vt:lpwstr>http://www.ebi.ac.uk/ontology-lookup/browse.do?ontName=MS&amp;termId=MS:1001405</vt:lpwstr>
      </vt:variant>
      <vt:variant>
        <vt:lpwstr/>
      </vt:variant>
      <vt:variant>
        <vt:i4>2818155</vt:i4>
      </vt:variant>
      <vt:variant>
        <vt:i4>1875</vt:i4>
      </vt:variant>
      <vt:variant>
        <vt:i4>0</vt:i4>
      </vt:variant>
      <vt:variant>
        <vt:i4>5</vt:i4>
      </vt:variant>
      <vt:variant>
        <vt:lpwstr>http://www.ebi.ac.uk/ontology-lookup/browse.do?ontName=MS&amp;termId=MS:1001805</vt:lpwstr>
      </vt:variant>
      <vt:variant>
        <vt:lpwstr/>
      </vt:variant>
      <vt:variant>
        <vt:i4>3080290</vt:i4>
      </vt:variant>
      <vt:variant>
        <vt:i4>1872</vt:i4>
      </vt:variant>
      <vt:variant>
        <vt:i4>0</vt:i4>
      </vt:variant>
      <vt:variant>
        <vt:i4>5</vt:i4>
      </vt:variant>
      <vt:variant>
        <vt:lpwstr>http://www.ebi.ac.uk/ontology-lookup/browse.do?ontName=MS&amp;termId=MS:1001141</vt:lpwstr>
      </vt:variant>
      <vt:variant>
        <vt:lpwstr/>
      </vt:variant>
      <vt:variant>
        <vt:i4>2621538</vt:i4>
      </vt:variant>
      <vt:variant>
        <vt:i4>1869</vt:i4>
      </vt:variant>
      <vt:variant>
        <vt:i4>0</vt:i4>
      </vt:variant>
      <vt:variant>
        <vt:i4>5</vt:i4>
      </vt:variant>
      <vt:variant>
        <vt:lpwstr>http://www.ebi.ac.uk/ontology-lookup/browse.do?ontName=MS&amp;termId=MS:1001138</vt:lpwstr>
      </vt:variant>
      <vt:variant>
        <vt:lpwstr/>
      </vt:variant>
      <vt:variant>
        <vt:i4>2621538</vt:i4>
      </vt:variant>
      <vt:variant>
        <vt:i4>1866</vt:i4>
      </vt:variant>
      <vt:variant>
        <vt:i4>0</vt:i4>
      </vt:variant>
      <vt:variant>
        <vt:i4>5</vt:i4>
      </vt:variant>
      <vt:variant>
        <vt:lpwstr>http://www.ebi.ac.uk/ontology-lookup/browse.do?ontName=MS&amp;termId=MS:1001137</vt:lpwstr>
      </vt:variant>
      <vt:variant>
        <vt:lpwstr/>
      </vt:variant>
      <vt:variant>
        <vt:i4>2621538</vt:i4>
      </vt:variant>
      <vt:variant>
        <vt:i4>1863</vt:i4>
      </vt:variant>
      <vt:variant>
        <vt:i4>0</vt:i4>
      </vt:variant>
      <vt:variant>
        <vt:i4>5</vt:i4>
      </vt:variant>
      <vt:variant>
        <vt:lpwstr>http://www.ebi.ac.uk/ontology-lookup/browse.do?ontName=MS&amp;termId=MS:1001136</vt:lpwstr>
      </vt:variant>
      <vt:variant>
        <vt:lpwstr/>
      </vt:variant>
      <vt:variant>
        <vt:i4>2621538</vt:i4>
      </vt:variant>
      <vt:variant>
        <vt:i4>1860</vt:i4>
      </vt:variant>
      <vt:variant>
        <vt:i4>0</vt:i4>
      </vt:variant>
      <vt:variant>
        <vt:i4>5</vt:i4>
      </vt:variant>
      <vt:variant>
        <vt:lpwstr>http://www.ebi.ac.uk/ontology-lookup/browse.do?ontName=MS&amp;termId=MS:1001135</vt:lpwstr>
      </vt:variant>
      <vt:variant>
        <vt:lpwstr/>
      </vt:variant>
      <vt:variant>
        <vt:i4>2621538</vt:i4>
      </vt:variant>
      <vt:variant>
        <vt:i4>1857</vt:i4>
      </vt:variant>
      <vt:variant>
        <vt:i4>0</vt:i4>
      </vt:variant>
      <vt:variant>
        <vt:i4>5</vt:i4>
      </vt:variant>
      <vt:variant>
        <vt:lpwstr>http://www.ebi.ac.uk/ontology-lookup/browse.do?ontName=MS&amp;termId=MS:1001134</vt:lpwstr>
      </vt:variant>
      <vt:variant>
        <vt:lpwstr/>
      </vt:variant>
      <vt:variant>
        <vt:i4>2621538</vt:i4>
      </vt:variant>
      <vt:variant>
        <vt:i4>1854</vt:i4>
      </vt:variant>
      <vt:variant>
        <vt:i4>0</vt:i4>
      </vt:variant>
      <vt:variant>
        <vt:i4>5</vt:i4>
      </vt:variant>
      <vt:variant>
        <vt:lpwstr>http://www.ebi.ac.uk/ontology-lookup/browse.do?ontName=MS&amp;termId=MS:1001133</vt:lpwstr>
      </vt:variant>
      <vt:variant>
        <vt:lpwstr/>
      </vt:variant>
      <vt:variant>
        <vt:i4>2621538</vt:i4>
      </vt:variant>
      <vt:variant>
        <vt:i4>1851</vt:i4>
      </vt:variant>
      <vt:variant>
        <vt:i4>0</vt:i4>
      </vt:variant>
      <vt:variant>
        <vt:i4>5</vt:i4>
      </vt:variant>
      <vt:variant>
        <vt:lpwstr>http://www.ebi.ac.uk/ontology-lookup/browse.do?ontName=MS&amp;termId=MS:1001132</vt:lpwstr>
      </vt:variant>
      <vt:variant>
        <vt:lpwstr/>
      </vt:variant>
      <vt:variant>
        <vt:i4>2621538</vt:i4>
      </vt:variant>
      <vt:variant>
        <vt:i4>1848</vt:i4>
      </vt:variant>
      <vt:variant>
        <vt:i4>0</vt:i4>
      </vt:variant>
      <vt:variant>
        <vt:i4>5</vt:i4>
      </vt:variant>
      <vt:variant>
        <vt:lpwstr>http://www.ebi.ac.uk/ontology-lookup/browse.do?ontName=MS&amp;termId=MS:1001131</vt:lpwstr>
      </vt:variant>
      <vt:variant>
        <vt:lpwstr/>
      </vt:variant>
      <vt:variant>
        <vt:i4>2621538</vt:i4>
      </vt:variant>
      <vt:variant>
        <vt:i4>1845</vt:i4>
      </vt:variant>
      <vt:variant>
        <vt:i4>0</vt:i4>
      </vt:variant>
      <vt:variant>
        <vt:i4>5</vt:i4>
      </vt:variant>
      <vt:variant>
        <vt:lpwstr>http://www.ebi.ac.uk/ontology-lookup/browse.do?ontName=MS&amp;termId=MS:1001130</vt:lpwstr>
      </vt:variant>
      <vt:variant>
        <vt:lpwstr/>
      </vt:variant>
      <vt:variant>
        <vt:i4>2818155</vt:i4>
      </vt:variant>
      <vt:variant>
        <vt:i4>1842</vt:i4>
      </vt:variant>
      <vt:variant>
        <vt:i4>0</vt:i4>
      </vt:variant>
      <vt:variant>
        <vt:i4>5</vt:i4>
      </vt:variant>
      <vt:variant>
        <vt:lpwstr>http://www.ebi.ac.uk/ontology-lookup/browse.do?ontName=MS&amp;termId=MS:1001805</vt:lpwstr>
      </vt:variant>
      <vt:variant>
        <vt:lpwstr/>
      </vt:variant>
      <vt:variant>
        <vt:i4>2818151</vt:i4>
      </vt:variant>
      <vt:variant>
        <vt:i4>1839</vt:i4>
      </vt:variant>
      <vt:variant>
        <vt:i4>0</vt:i4>
      </vt:variant>
      <vt:variant>
        <vt:i4>5</vt:i4>
      </vt:variant>
      <vt:variant>
        <vt:lpwstr>http://www.ebi.ac.uk/ontology-lookup/browse.do?ontName=MS&amp;termId=MS:1001405</vt:lpwstr>
      </vt:variant>
      <vt:variant>
        <vt:lpwstr/>
      </vt:variant>
      <vt:variant>
        <vt:i4>2293859</vt:i4>
      </vt:variant>
      <vt:variant>
        <vt:i4>1836</vt:i4>
      </vt:variant>
      <vt:variant>
        <vt:i4>0</vt:i4>
      </vt:variant>
      <vt:variant>
        <vt:i4>5</vt:i4>
      </vt:variant>
      <vt:variant>
        <vt:lpwstr>http://www.ebi.ac.uk/ontology-lookup/browse.do?ontName=MS&amp;termId=MS:1001088</vt:lpwstr>
      </vt:variant>
      <vt:variant>
        <vt:lpwstr/>
      </vt:variant>
      <vt:variant>
        <vt:i4>2621539</vt:i4>
      </vt:variant>
      <vt:variant>
        <vt:i4>1833</vt:i4>
      </vt:variant>
      <vt:variant>
        <vt:i4>0</vt:i4>
      </vt:variant>
      <vt:variant>
        <vt:i4>5</vt:i4>
      </vt:variant>
      <vt:variant>
        <vt:lpwstr>http://www.ebi.ac.uk/ontology-lookup/browse.do?ontName=MS&amp;termId=MS:1001036</vt:lpwstr>
      </vt:variant>
      <vt:variant>
        <vt:lpwstr/>
      </vt:variant>
      <vt:variant>
        <vt:i4>2621539</vt:i4>
      </vt:variant>
      <vt:variant>
        <vt:i4>1830</vt:i4>
      </vt:variant>
      <vt:variant>
        <vt:i4>0</vt:i4>
      </vt:variant>
      <vt:variant>
        <vt:i4>5</vt:i4>
      </vt:variant>
      <vt:variant>
        <vt:lpwstr>http://www.ebi.ac.uk/ontology-lookup/browse.do?ontName=MS&amp;termId=MS:1001035</vt:lpwstr>
      </vt:variant>
      <vt:variant>
        <vt:lpwstr/>
      </vt:variant>
      <vt:variant>
        <vt:i4>2621539</vt:i4>
      </vt:variant>
      <vt:variant>
        <vt:i4>1827</vt:i4>
      </vt:variant>
      <vt:variant>
        <vt:i4>0</vt:i4>
      </vt:variant>
      <vt:variant>
        <vt:i4>5</vt:i4>
      </vt:variant>
      <vt:variant>
        <vt:lpwstr>http://www.ebi.ac.uk/ontology-lookup/browse.do?ontName=MS&amp;termId=MS:1001030</vt:lpwstr>
      </vt:variant>
      <vt:variant>
        <vt:lpwstr/>
      </vt:variant>
      <vt:variant>
        <vt:i4>2621546</vt:i4>
      </vt:variant>
      <vt:variant>
        <vt:i4>1824</vt:i4>
      </vt:variant>
      <vt:variant>
        <vt:i4>0</vt:i4>
      </vt:variant>
      <vt:variant>
        <vt:i4>5</vt:i4>
      </vt:variant>
      <vt:variant>
        <vt:lpwstr>http://www.ebi.ac.uk/ontology-lookup/browse.do?ontName=MS&amp;termId=MS:1000926</vt:lpwstr>
      </vt:variant>
      <vt:variant>
        <vt:lpwstr/>
      </vt:variant>
      <vt:variant>
        <vt:i4>2752618</vt:i4>
      </vt:variant>
      <vt:variant>
        <vt:i4>1821</vt:i4>
      </vt:variant>
      <vt:variant>
        <vt:i4>0</vt:i4>
      </vt:variant>
      <vt:variant>
        <vt:i4>5</vt:i4>
      </vt:variant>
      <vt:variant>
        <vt:lpwstr>http://www.ebi.ac.uk/ontology-lookup/browse.do?ontName=MS&amp;termId=MS:1000904</vt:lpwstr>
      </vt:variant>
      <vt:variant>
        <vt:lpwstr/>
      </vt:variant>
      <vt:variant>
        <vt:i4>2752618</vt:i4>
      </vt:variant>
      <vt:variant>
        <vt:i4>1818</vt:i4>
      </vt:variant>
      <vt:variant>
        <vt:i4>0</vt:i4>
      </vt:variant>
      <vt:variant>
        <vt:i4>5</vt:i4>
      </vt:variant>
      <vt:variant>
        <vt:lpwstr>http://www.ebi.ac.uk/ontology-lookup/browse.do?ontName=MS&amp;termId=MS:1000903</vt:lpwstr>
      </vt:variant>
      <vt:variant>
        <vt:lpwstr/>
      </vt:variant>
      <vt:variant>
        <vt:i4>2293860</vt:i4>
      </vt:variant>
      <vt:variant>
        <vt:i4>1815</vt:i4>
      </vt:variant>
      <vt:variant>
        <vt:i4>0</vt:i4>
      </vt:variant>
      <vt:variant>
        <vt:i4>5</vt:i4>
      </vt:variant>
      <vt:variant>
        <vt:lpwstr>http://www.ebi.ac.uk/ontology-lookup/browse.do?ontName=MS&amp;termId=MS:1000798</vt:lpwstr>
      </vt:variant>
      <vt:variant>
        <vt:lpwstr/>
      </vt:variant>
      <vt:variant>
        <vt:i4>2293860</vt:i4>
      </vt:variant>
      <vt:variant>
        <vt:i4>1812</vt:i4>
      </vt:variant>
      <vt:variant>
        <vt:i4>0</vt:i4>
      </vt:variant>
      <vt:variant>
        <vt:i4>5</vt:i4>
      </vt:variant>
      <vt:variant>
        <vt:lpwstr>http://www.ebi.ac.uk/ontology-lookup/browse.do?ontName=MS&amp;termId=MS:1000797</vt:lpwstr>
      </vt:variant>
      <vt:variant>
        <vt:lpwstr/>
      </vt:variant>
      <vt:variant>
        <vt:i4>2293860</vt:i4>
      </vt:variant>
      <vt:variant>
        <vt:i4>1809</vt:i4>
      </vt:variant>
      <vt:variant>
        <vt:i4>0</vt:i4>
      </vt:variant>
      <vt:variant>
        <vt:i4>5</vt:i4>
      </vt:variant>
      <vt:variant>
        <vt:lpwstr>http://www.ebi.ac.uk/ontology-lookup/browse.do?ontName=MS&amp;termId=MS:1000796</vt:lpwstr>
      </vt:variant>
      <vt:variant>
        <vt:lpwstr/>
      </vt:variant>
      <vt:variant>
        <vt:i4>2818151</vt:i4>
      </vt:variant>
      <vt:variant>
        <vt:i4>1806</vt:i4>
      </vt:variant>
      <vt:variant>
        <vt:i4>0</vt:i4>
      </vt:variant>
      <vt:variant>
        <vt:i4>5</vt:i4>
      </vt:variant>
      <vt:variant>
        <vt:lpwstr>http://www.ebi.ac.uk/ontology-lookup/browse.do?ontName=MS&amp;termId=MS:1001405</vt:lpwstr>
      </vt:variant>
      <vt:variant>
        <vt:lpwstr/>
      </vt:variant>
      <vt:variant>
        <vt:i4>2818155</vt:i4>
      </vt:variant>
      <vt:variant>
        <vt:i4>1803</vt:i4>
      </vt:variant>
      <vt:variant>
        <vt:i4>0</vt:i4>
      </vt:variant>
      <vt:variant>
        <vt:i4>5</vt:i4>
      </vt:variant>
      <vt:variant>
        <vt:lpwstr>http://www.ebi.ac.uk/ontology-lookup/browse.do?ontName=MS&amp;termId=MS:1001805</vt:lpwstr>
      </vt:variant>
      <vt:variant>
        <vt:lpwstr/>
      </vt:variant>
      <vt:variant>
        <vt:i4>3080290</vt:i4>
      </vt:variant>
      <vt:variant>
        <vt:i4>1800</vt:i4>
      </vt:variant>
      <vt:variant>
        <vt:i4>0</vt:i4>
      </vt:variant>
      <vt:variant>
        <vt:i4>5</vt:i4>
      </vt:variant>
      <vt:variant>
        <vt:lpwstr>http://www.ebi.ac.uk/ontology-lookup/browse.do?ontName=MS&amp;termId=MS:1001141</vt:lpwstr>
      </vt:variant>
      <vt:variant>
        <vt:lpwstr/>
      </vt:variant>
      <vt:variant>
        <vt:i4>2621538</vt:i4>
      </vt:variant>
      <vt:variant>
        <vt:i4>1797</vt:i4>
      </vt:variant>
      <vt:variant>
        <vt:i4>0</vt:i4>
      </vt:variant>
      <vt:variant>
        <vt:i4>5</vt:i4>
      </vt:variant>
      <vt:variant>
        <vt:lpwstr>http://www.ebi.ac.uk/ontology-lookup/browse.do?ontName=MS&amp;termId=MS:1001138</vt:lpwstr>
      </vt:variant>
      <vt:variant>
        <vt:lpwstr/>
      </vt:variant>
      <vt:variant>
        <vt:i4>2621538</vt:i4>
      </vt:variant>
      <vt:variant>
        <vt:i4>1794</vt:i4>
      </vt:variant>
      <vt:variant>
        <vt:i4>0</vt:i4>
      </vt:variant>
      <vt:variant>
        <vt:i4>5</vt:i4>
      </vt:variant>
      <vt:variant>
        <vt:lpwstr>http://www.ebi.ac.uk/ontology-lookup/browse.do?ontName=MS&amp;termId=MS:1001137</vt:lpwstr>
      </vt:variant>
      <vt:variant>
        <vt:lpwstr/>
      </vt:variant>
      <vt:variant>
        <vt:i4>2621538</vt:i4>
      </vt:variant>
      <vt:variant>
        <vt:i4>1791</vt:i4>
      </vt:variant>
      <vt:variant>
        <vt:i4>0</vt:i4>
      </vt:variant>
      <vt:variant>
        <vt:i4>5</vt:i4>
      </vt:variant>
      <vt:variant>
        <vt:lpwstr>http://www.ebi.ac.uk/ontology-lookup/browse.do?ontName=MS&amp;termId=MS:1001136</vt:lpwstr>
      </vt:variant>
      <vt:variant>
        <vt:lpwstr/>
      </vt:variant>
      <vt:variant>
        <vt:i4>2621538</vt:i4>
      </vt:variant>
      <vt:variant>
        <vt:i4>1788</vt:i4>
      </vt:variant>
      <vt:variant>
        <vt:i4>0</vt:i4>
      </vt:variant>
      <vt:variant>
        <vt:i4>5</vt:i4>
      </vt:variant>
      <vt:variant>
        <vt:lpwstr>http://www.ebi.ac.uk/ontology-lookup/browse.do?ontName=MS&amp;termId=MS:1001135</vt:lpwstr>
      </vt:variant>
      <vt:variant>
        <vt:lpwstr/>
      </vt:variant>
      <vt:variant>
        <vt:i4>2621538</vt:i4>
      </vt:variant>
      <vt:variant>
        <vt:i4>1785</vt:i4>
      </vt:variant>
      <vt:variant>
        <vt:i4>0</vt:i4>
      </vt:variant>
      <vt:variant>
        <vt:i4>5</vt:i4>
      </vt:variant>
      <vt:variant>
        <vt:lpwstr>http://www.ebi.ac.uk/ontology-lookup/browse.do?ontName=MS&amp;termId=MS:1001134</vt:lpwstr>
      </vt:variant>
      <vt:variant>
        <vt:lpwstr/>
      </vt:variant>
      <vt:variant>
        <vt:i4>2621538</vt:i4>
      </vt:variant>
      <vt:variant>
        <vt:i4>1782</vt:i4>
      </vt:variant>
      <vt:variant>
        <vt:i4>0</vt:i4>
      </vt:variant>
      <vt:variant>
        <vt:i4>5</vt:i4>
      </vt:variant>
      <vt:variant>
        <vt:lpwstr>http://www.ebi.ac.uk/ontology-lookup/browse.do?ontName=MS&amp;termId=MS:1001133</vt:lpwstr>
      </vt:variant>
      <vt:variant>
        <vt:lpwstr/>
      </vt:variant>
      <vt:variant>
        <vt:i4>2621538</vt:i4>
      </vt:variant>
      <vt:variant>
        <vt:i4>1779</vt:i4>
      </vt:variant>
      <vt:variant>
        <vt:i4>0</vt:i4>
      </vt:variant>
      <vt:variant>
        <vt:i4>5</vt:i4>
      </vt:variant>
      <vt:variant>
        <vt:lpwstr>http://www.ebi.ac.uk/ontology-lookup/browse.do?ontName=MS&amp;termId=MS:1001132</vt:lpwstr>
      </vt:variant>
      <vt:variant>
        <vt:lpwstr/>
      </vt:variant>
      <vt:variant>
        <vt:i4>2621538</vt:i4>
      </vt:variant>
      <vt:variant>
        <vt:i4>1776</vt:i4>
      </vt:variant>
      <vt:variant>
        <vt:i4>0</vt:i4>
      </vt:variant>
      <vt:variant>
        <vt:i4>5</vt:i4>
      </vt:variant>
      <vt:variant>
        <vt:lpwstr>http://www.ebi.ac.uk/ontology-lookup/browse.do?ontName=MS&amp;termId=MS:1001131</vt:lpwstr>
      </vt:variant>
      <vt:variant>
        <vt:lpwstr/>
      </vt:variant>
      <vt:variant>
        <vt:i4>2621538</vt:i4>
      </vt:variant>
      <vt:variant>
        <vt:i4>1773</vt:i4>
      </vt:variant>
      <vt:variant>
        <vt:i4>0</vt:i4>
      </vt:variant>
      <vt:variant>
        <vt:i4>5</vt:i4>
      </vt:variant>
      <vt:variant>
        <vt:lpwstr>http://www.ebi.ac.uk/ontology-lookup/browse.do?ontName=MS&amp;termId=MS:1001130</vt:lpwstr>
      </vt:variant>
      <vt:variant>
        <vt:lpwstr/>
      </vt:variant>
      <vt:variant>
        <vt:i4>2818155</vt:i4>
      </vt:variant>
      <vt:variant>
        <vt:i4>1770</vt:i4>
      </vt:variant>
      <vt:variant>
        <vt:i4>0</vt:i4>
      </vt:variant>
      <vt:variant>
        <vt:i4>5</vt:i4>
      </vt:variant>
      <vt:variant>
        <vt:lpwstr>http://www.ebi.ac.uk/ontology-lookup/browse.do?ontName=MS&amp;termId=MS:1001805</vt:lpwstr>
      </vt:variant>
      <vt:variant>
        <vt:lpwstr/>
      </vt:variant>
      <vt:variant>
        <vt:i4>2818151</vt:i4>
      </vt:variant>
      <vt:variant>
        <vt:i4>1767</vt:i4>
      </vt:variant>
      <vt:variant>
        <vt:i4>0</vt:i4>
      </vt:variant>
      <vt:variant>
        <vt:i4>5</vt:i4>
      </vt:variant>
      <vt:variant>
        <vt:lpwstr>http://www.ebi.ac.uk/ontology-lookup/browse.do?ontName=MS&amp;termId=MS:1001405</vt:lpwstr>
      </vt:variant>
      <vt:variant>
        <vt:lpwstr/>
      </vt:variant>
      <vt:variant>
        <vt:i4>2293859</vt:i4>
      </vt:variant>
      <vt:variant>
        <vt:i4>1764</vt:i4>
      </vt:variant>
      <vt:variant>
        <vt:i4>0</vt:i4>
      </vt:variant>
      <vt:variant>
        <vt:i4>5</vt:i4>
      </vt:variant>
      <vt:variant>
        <vt:lpwstr>http://www.ebi.ac.uk/ontology-lookup/browse.do?ontName=MS&amp;termId=MS:1001088</vt:lpwstr>
      </vt:variant>
      <vt:variant>
        <vt:lpwstr/>
      </vt:variant>
      <vt:variant>
        <vt:i4>2621539</vt:i4>
      </vt:variant>
      <vt:variant>
        <vt:i4>1761</vt:i4>
      </vt:variant>
      <vt:variant>
        <vt:i4>0</vt:i4>
      </vt:variant>
      <vt:variant>
        <vt:i4>5</vt:i4>
      </vt:variant>
      <vt:variant>
        <vt:lpwstr>http://www.ebi.ac.uk/ontology-lookup/browse.do?ontName=MS&amp;termId=MS:1001036</vt:lpwstr>
      </vt:variant>
      <vt:variant>
        <vt:lpwstr/>
      </vt:variant>
      <vt:variant>
        <vt:i4>2621539</vt:i4>
      </vt:variant>
      <vt:variant>
        <vt:i4>1758</vt:i4>
      </vt:variant>
      <vt:variant>
        <vt:i4>0</vt:i4>
      </vt:variant>
      <vt:variant>
        <vt:i4>5</vt:i4>
      </vt:variant>
      <vt:variant>
        <vt:lpwstr>http://www.ebi.ac.uk/ontology-lookup/browse.do?ontName=MS&amp;termId=MS:1001035</vt:lpwstr>
      </vt:variant>
      <vt:variant>
        <vt:lpwstr/>
      </vt:variant>
      <vt:variant>
        <vt:i4>2621539</vt:i4>
      </vt:variant>
      <vt:variant>
        <vt:i4>1755</vt:i4>
      </vt:variant>
      <vt:variant>
        <vt:i4>0</vt:i4>
      </vt:variant>
      <vt:variant>
        <vt:i4>5</vt:i4>
      </vt:variant>
      <vt:variant>
        <vt:lpwstr>http://www.ebi.ac.uk/ontology-lookup/browse.do?ontName=MS&amp;termId=MS:1001030</vt:lpwstr>
      </vt:variant>
      <vt:variant>
        <vt:lpwstr/>
      </vt:variant>
      <vt:variant>
        <vt:i4>2621546</vt:i4>
      </vt:variant>
      <vt:variant>
        <vt:i4>1752</vt:i4>
      </vt:variant>
      <vt:variant>
        <vt:i4>0</vt:i4>
      </vt:variant>
      <vt:variant>
        <vt:i4>5</vt:i4>
      </vt:variant>
      <vt:variant>
        <vt:lpwstr>http://www.ebi.ac.uk/ontology-lookup/browse.do?ontName=MS&amp;termId=MS:1000926</vt:lpwstr>
      </vt:variant>
      <vt:variant>
        <vt:lpwstr/>
      </vt:variant>
      <vt:variant>
        <vt:i4>2752618</vt:i4>
      </vt:variant>
      <vt:variant>
        <vt:i4>1749</vt:i4>
      </vt:variant>
      <vt:variant>
        <vt:i4>0</vt:i4>
      </vt:variant>
      <vt:variant>
        <vt:i4>5</vt:i4>
      </vt:variant>
      <vt:variant>
        <vt:lpwstr>http://www.ebi.ac.uk/ontology-lookup/browse.do?ontName=MS&amp;termId=MS:1000904</vt:lpwstr>
      </vt:variant>
      <vt:variant>
        <vt:lpwstr/>
      </vt:variant>
      <vt:variant>
        <vt:i4>2752618</vt:i4>
      </vt:variant>
      <vt:variant>
        <vt:i4>1746</vt:i4>
      </vt:variant>
      <vt:variant>
        <vt:i4>0</vt:i4>
      </vt:variant>
      <vt:variant>
        <vt:i4>5</vt:i4>
      </vt:variant>
      <vt:variant>
        <vt:lpwstr>http://www.ebi.ac.uk/ontology-lookup/browse.do?ontName=MS&amp;termId=MS:1000903</vt:lpwstr>
      </vt:variant>
      <vt:variant>
        <vt:lpwstr/>
      </vt:variant>
      <vt:variant>
        <vt:i4>2293860</vt:i4>
      </vt:variant>
      <vt:variant>
        <vt:i4>1743</vt:i4>
      </vt:variant>
      <vt:variant>
        <vt:i4>0</vt:i4>
      </vt:variant>
      <vt:variant>
        <vt:i4>5</vt:i4>
      </vt:variant>
      <vt:variant>
        <vt:lpwstr>http://www.ebi.ac.uk/ontology-lookup/browse.do?ontName=MS&amp;termId=MS:1000798</vt:lpwstr>
      </vt:variant>
      <vt:variant>
        <vt:lpwstr/>
      </vt:variant>
      <vt:variant>
        <vt:i4>2293860</vt:i4>
      </vt:variant>
      <vt:variant>
        <vt:i4>1740</vt:i4>
      </vt:variant>
      <vt:variant>
        <vt:i4>0</vt:i4>
      </vt:variant>
      <vt:variant>
        <vt:i4>5</vt:i4>
      </vt:variant>
      <vt:variant>
        <vt:lpwstr>http://www.ebi.ac.uk/ontology-lookup/browse.do?ontName=MS&amp;termId=MS:1000797</vt:lpwstr>
      </vt:variant>
      <vt:variant>
        <vt:lpwstr/>
      </vt:variant>
      <vt:variant>
        <vt:i4>2293860</vt:i4>
      </vt:variant>
      <vt:variant>
        <vt:i4>1737</vt:i4>
      </vt:variant>
      <vt:variant>
        <vt:i4>0</vt:i4>
      </vt:variant>
      <vt:variant>
        <vt:i4>5</vt:i4>
      </vt:variant>
      <vt:variant>
        <vt:lpwstr>http://www.ebi.ac.uk/ontology-lookup/browse.do?ontName=MS&amp;termId=MS:1000796</vt:lpwstr>
      </vt:variant>
      <vt:variant>
        <vt:lpwstr/>
      </vt:variant>
      <vt:variant>
        <vt:i4>2818151</vt:i4>
      </vt:variant>
      <vt:variant>
        <vt:i4>1734</vt:i4>
      </vt:variant>
      <vt:variant>
        <vt:i4>0</vt:i4>
      </vt:variant>
      <vt:variant>
        <vt:i4>5</vt:i4>
      </vt:variant>
      <vt:variant>
        <vt:lpwstr>http://www.ebi.ac.uk/ontology-lookup/browse.do?ontName=MS&amp;termId=MS:1001405</vt:lpwstr>
      </vt:variant>
      <vt:variant>
        <vt:lpwstr/>
      </vt:variant>
      <vt:variant>
        <vt:i4>2818155</vt:i4>
      </vt:variant>
      <vt:variant>
        <vt:i4>1731</vt:i4>
      </vt:variant>
      <vt:variant>
        <vt:i4>0</vt:i4>
      </vt:variant>
      <vt:variant>
        <vt:i4>5</vt:i4>
      </vt:variant>
      <vt:variant>
        <vt:lpwstr>http://www.ebi.ac.uk/ontology-lookup/browse.do?ontName=MS&amp;termId=MS:1001805</vt:lpwstr>
      </vt:variant>
      <vt:variant>
        <vt:lpwstr/>
      </vt:variant>
      <vt:variant>
        <vt:i4>3080290</vt:i4>
      </vt:variant>
      <vt:variant>
        <vt:i4>1728</vt:i4>
      </vt:variant>
      <vt:variant>
        <vt:i4>0</vt:i4>
      </vt:variant>
      <vt:variant>
        <vt:i4>5</vt:i4>
      </vt:variant>
      <vt:variant>
        <vt:lpwstr>http://www.ebi.ac.uk/ontology-lookup/browse.do?ontName=MS&amp;termId=MS:1001141</vt:lpwstr>
      </vt:variant>
      <vt:variant>
        <vt:lpwstr/>
      </vt:variant>
      <vt:variant>
        <vt:i4>2621538</vt:i4>
      </vt:variant>
      <vt:variant>
        <vt:i4>1725</vt:i4>
      </vt:variant>
      <vt:variant>
        <vt:i4>0</vt:i4>
      </vt:variant>
      <vt:variant>
        <vt:i4>5</vt:i4>
      </vt:variant>
      <vt:variant>
        <vt:lpwstr>http://www.ebi.ac.uk/ontology-lookup/browse.do?ontName=MS&amp;termId=MS:1001138</vt:lpwstr>
      </vt:variant>
      <vt:variant>
        <vt:lpwstr/>
      </vt:variant>
      <vt:variant>
        <vt:i4>2621538</vt:i4>
      </vt:variant>
      <vt:variant>
        <vt:i4>1722</vt:i4>
      </vt:variant>
      <vt:variant>
        <vt:i4>0</vt:i4>
      </vt:variant>
      <vt:variant>
        <vt:i4>5</vt:i4>
      </vt:variant>
      <vt:variant>
        <vt:lpwstr>http://www.ebi.ac.uk/ontology-lookup/browse.do?ontName=MS&amp;termId=MS:1001137</vt:lpwstr>
      </vt:variant>
      <vt:variant>
        <vt:lpwstr/>
      </vt:variant>
      <vt:variant>
        <vt:i4>2621538</vt:i4>
      </vt:variant>
      <vt:variant>
        <vt:i4>1719</vt:i4>
      </vt:variant>
      <vt:variant>
        <vt:i4>0</vt:i4>
      </vt:variant>
      <vt:variant>
        <vt:i4>5</vt:i4>
      </vt:variant>
      <vt:variant>
        <vt:lpwstr>http://www.ebi.ac.uk/ontology-lookup/browse.do?ontName=MS&amp;termId=MS:1001136</vt:lpwstr>
      </vt:variant>
      <vt:variant>
        <vt:lpwstr/>
      </vt:variant>
      <vt:variant>
        <vt:i4>2621538</vt:i4>
      </vt:variant>
      <vt:variant>
        <vt:i4>1716</vt:i4>
      </vt:variant>
      <vt:variant>
        <vt:i4>0</vt:i4>
      </vt:variant>
      <vt:variant>
        <vt:i4>5</vt:i4>
      </vt:variant>
      <vt:variant>
        <vt:lpwstr>http://www.ebi.ac.uk/ontology-lookup/browse.do?ontName=MS&amp;termId=MS:1001135</vt:lpwstr>
      </vt:variant>
      <vt:variant>
        <vt:lpwstr/>
      </vt:variant>
      <vt:variant>
        <vt:i4>2621538</vt:i4>
      </vt:variant>
      <vt:variant>
        <vt:i4>1713</vt:i4>
      </vt:variant>
      <vt:variant>
        <vt:i4>0</vt:i4>
      </vt:variant>
      <vt:variant>
        <vt:i4>5</vt:i4>
      </vt:variant>
      <vt:variant>
        <vt:lpwstr>http://www.ebi.ac.uk/ontology-lookup/browse.do?ontName=MS&amp;termId=MS:1001134</vt:lpwstr>
      </vt:variant>
      <vt:variant>
        <vt:lpwstr/>
      </vt:variant>
      <vt:variant>
        <vt:i4>2621538</vt:i4>
      </vt:variant>
      <vt:variant>
        <vt:i4>1710</vt:i4>
      </vt:variant>
      <vt:variant>
        <vt:i4>0</vt:i4>
      </vt:variant>
      <vt:variant>
        <vt:i4>5</vt:i4>
      </vt:variant>
      <vt:variant>
        <vt:lpwstr>http://www.ebi.ac.uk/ontology-lookup/browse.do?ontName=MS&amp;termId=MS:1001133</vt:lpwstr>
      </vt:variant>
      <vt:variant>
        <vt:lpwstr/>
      </vt:variant>
      <vt:variant>
        <vt:i4>2621538</vt:i4>
      </vt:variant>
      <vt:variant>
        <vt:i4>1707</vt:i4>
      </vt:variant>
      <vt:variant>
        <vt:i4>0</vt:i4>
      </vt:variant>
      <vt:variant>
        <vt:i4>5</vt:i4>
      </vt:variant>
      <vt:variant>
        <vt:lpwstr>http://www.ebi.ac.uk/ontology-lookup/browse.do?ontName=MS&amp;termId=MS:1001132</vt:lpwstr>
      </vt:variant>
      <vt:variant>
        <vt:lpwstr/>
      </vt:variant>
      <vt:variant>
        <vt:i4>2621538</vt:i4>
      </vt:variant>
      <vt:variant>
        <vt:i4>1704</vt:i4>
      </vt:variant>
      <vt:variant>
        <vt:i4>0</vt:i4>
      </vt:variant>
      <vt:variant>
        <vt:i4>5</vt:i4>
      </vt:variant>
      <vt:variant>
        <vt:lpwstr>http://www.ebi.ac.uk/ontology-lookup/browse.do?ontName=MS&amp;termId=MS:1001131</vt:lpwstr>
      </vt:variant>
      <vt:variant>
        <vt:lpwstr/>
      </vt:variant>
      <vt:variant>
        <vt:i4>2621538</vt:i4>
      </vt:variant>
      <vt:variant>
        <vt:i4>1701</vt:i4>
      </vt:variant>
      <vt:variant>
        <vt:i4>0</vt:i4>
      </vt:variant>
      <vt:variant>
        <vt:i4>5</vt:i4>
      </vt:variant>
      <vt:variant>
        <vt:lpwstr>http://www.ebi.ac.uk/ontology-lookup/browse.do?ontName=MS&amp;termId=MS:1001130</vt:lpwstr>
      </vt:variant>
      <vt:variant>
        <vt:lpwstr/>
      </vt:variant>
      <vt:variant>
        <vt:i4>2818155</vt:i4>
      </vt:variant>
      <vt:variant>
        <vt:i4>1698</vt:i4>
      </vt:variant>
      <vt:variant>
        <vt:i4>0</vt:i4>
      </vt:variant>
      <vt:variant>
        <vt:i4>5</vt:i4>
      </vt:variant>
      <vt:variant>
        <vt:lpwstr>http://www.ebi.ac.uk/ontology-lookup/browse.do?ontName=MS&amp;termId=MS:1001805</vt:lpwstr>
      </vt:variant>
      <vt:variant>
        <vt:lpwstr/>
      </vt:variant>
      <vt:variant>
        <vt:i4>2818151</vt:i4>
      </vt:variant>
      <vt:variant>
        <vt:i4>1695</vt:i4>
      </vt:variant>
      <vt:variant>
        <vt:i4>0</vt:i4>
      </vt:variant>
      <vt:variant>
        <vt:i4>5</vt:i4>
      </vt:variant>
      <vt:variant>
        <vt:lpwstr>http://www.ebi.ac.uk/ontology-lookup/browse.do?ontName=MS&amp;termId=MS:1001405</vt:lpwstr>
      </vt:variant>
      <vt:variant>
        <vt:lpwstr/>
      </vt:variant>
      <vt:variant>
        <vt:i4>2293859</vt:i4>
      </vt:variant>
      <vt:variant>
        <vt:i4>1692</vt:i4>
      </vt:variant>
      <vt:variant>
        <vt:i4>0</vt:i4>
      </vt:variant>
      <vt:variant>
        <vt:i4>5</vt:i4>
      </vt:variant>
      <vt:variant>
        <vt:lpwstr>http://www.ebi.ac.uk/ontology-lookup/browse.do?ontName=MS&amp;termId=MS:1001088</vt:lpwstr>
      </vt:variant>
      <vt:variant>
        <vt:lpwstr/>
      </vt:variant>
      <vt:variant>
        <vt:i4>2621539</vt:i4>
      </vt:variant>
      <vt:variant>
        <vt:i4>1689</vt:i4>
      </vt:variant>
      <vt:variant>
        <vt:i4>0</vt:i4>
      </vt:variant>
      <vt:variant>
        <vt:i4>5</vt:i4>
      </vt:variant>
      <vt:variant>
        <vt:lpwstr>http://www.ebi.ac.uk/ontology-lookup/browse.do?ontName=MS&amp;termId=MS:1001036</vt:lpwstr>
      </vt:variant>
      <vt:variant>
        <vt:lpwstr/>
      </vt:variant>
      <vt:variant>
        <vt:i4>2621539</vt:i4>
      </vt:variant>
      <vt:variant>
        <vt:i4>1686</vt:i4>
      </vt:variant>
      <vt:variant>
        <vt:i4>0</vt:i4>
      </vt:variant>
      <vt:variant>
        <vt:i4>5</vt:i4>
      </vt:variant>
      <vt:variant>
        <vt:lpwstr>http://www.ebi.ac.uk/ontology-lookup/browse.do?ontName=MS&amp;termId=MS:1001035</vt:lpwstr>
      </vt:variant>
      <vt:variant>
        <vt:lpwstr/>
      </vt:variant>
      <vt:variant>
        <vt:i4>2621539</vt:i4>
      </vt:variant>
      <vt:variant>
        <vt:i4>1683</vt:i4>
      </vt:variant>
      <vt:variant>
        <vt:i4>0</vt:i4>
      </vt:variant>
      <vt:variant>
        <vt:i4>5</vt:i4>
      </vt:variant>
      <vt:variant>
        <vt:lpwstr>http://www.ebi.ac.uk/ontology-lookup/browse.do?ontName=MS&amp;termId=MS:1001030</vt:lpwstr>
      </vt:variant>
      <vt:variant>
        <vt:lpwstr/>
      </vt:variant>
      <vt:variant>
        <vt:i4>2621546</vt:i4>
      </vt:variant>
      <vt:variant>
        <vt:i4>1680</vt:i4>
      </vt:variant>
      <vt:variant>
        <vt:i4>0</vt:i4>
      </vt:variant>
      <vt:variant>
        <vt:i4>5</vt:i4>
      </vt:variant>
      <vt:variant>
        <vt:lpwstr>http://www.ebi.ac.uk/ontology-lookup/browse.do?ontName=MS&amp;termId=MS:1000926</vt:lpwstr>
      </vt:variant>
      <vt:variant>
        <vt:lpwstr/>
      </vt:variant>
      <vt:variant>
        <vt:i4>2752618</vt:i4>
      </vt:variant>
      <vt:variant>
        <vt:i4>1677</vt:i4>
      </vt:variant>
      <vt:variant>
        <vt:i4>0</vt:i4>
      </vt:variant>
      <vt:variant>
        <vt:i4>5</vt:i4>
      </vt:variant>
      <vt:variant>
        <vt:lpwstr>http://www.ebi.ac.uk/ontology-lookup/browse.do?ontName=MS&amp;termId=MS:1000904</vt:lpwstr>
      </vt:variant>
      <vt:variant>
        <vt:lpwstr/>
      </vt:variant>
      <vt:variant>
        <vt:i4>2752618</vt:i4>
      </vt:variant>
      <vt:variant>
        <vt:i4>1674</vt:i4>
      </vt:variant>
      <vt:variant>
        <vt:i4>0</vt:i4>
      </vt:variant>
      <vt:variant>
        <vt:i4>5</vt:i4>
      </vt:variant>
      <vt:variant>
        <vt:lpwstr>http://www.ebi.ac.uk/ontology-lookup/browse.do?ontName=MS&amp;termId=MS:1000903</vt:lpwstr>
      </vt:variant>
      <vt:variant>
        <vt:lpwstr/>
      </vt:variant>
      <vt:variant>
        <vt:i4>2293860</vt:i4>
      </vt:variant>
      <vt:variant>
        <vt:i4>1671</vt:i4>
      </vt:variant>
      <vt:variant>
        <vt:i4>0</vt:i4>
      </vt:variant>
      <vt:variant>
        <vt:i4>5</vt:i4>
      </vt:variant>
      <vt:variant>
        <vt:lpwstr>http://www.ebi.ac.uk/ontology-lookup/browse.do?ontName=MS&amp;termId=MS:1000798</vt:lpwstr>
      </vt:variant>
      <vt:variant>
        <vt:lpwstr/>
      </vt:variant>
      <vt:variant>
        <vt:i4>2293860</vt:i4>
      </vt:variant>
      <vt:variant>
        <vt:i4>1668</vt:i4>
      </vt:variant>
      <vt:variant>
        <vt:i4>0</vt:i4>
      </vt:variant>
      <vt:variant>
        <vt:i4>5</vt:i4>
      </vt:variant>
      <vt:variant>
        <vt:lpwstr>http://www.ebi.ac.uk/ontology-lookup/browse.do?ontName=MS&amp;termId=MS:1000797</vt:lpwstr>
      </vt:variant>
      <vt:variant>
        <vt:lpwstr/>
      </vt:variant>
      <vt:variant>
        <vt:i4>2293860</vt:i4>
      </vt:variant>
      <vt:variant>
        <vt:i4>1665</vt:i4>
      </vt:variant>
      <vt:variant>
        <vt:i4>0</vt:i4>
      </vt:variant>
      <vt:variant>
        <vt:i4>5</vt:i4>
      </vt:variant>
      <vt:variant>
        <vt:lpwstr>http://www.ebi.ac.uk/ontology-lookup/browse.do?ontName=MS&amp;termId=MS:1000796</vt:lpwstr>
      </vt:variant>
      <vt:variant>
        <vt:lpwstr/>
      </vt:variant>
      <vt:variant>
        <vt:i4>2818151</vt:i4>
      </vt:variant>
      <vt:variant>
        <vt:i4>1662</vt:i4>
      </vt:variant>
      <vt:variant>
        <vt:i4>0</vt:i4>
      </vt:variant>
      <vt:variant>
        <vt:i4>5</vt:i4>
      </vt:variant>
      <vt:variant>
        <vt:lpwstr>http://www.ebi.ac.uk/ontology-lookup/browse.do?ontName=MS&amp;termId=MS:1001405</vt:lpwstr>
      </vt:variant>
      <vt:variant>
        <vt:lpwstr/>
      </vt:variant>
      <vt:variant>
        <vt:i4>2818155</vt:i4>
      </vt:variant>
      <vt:variant>
        <vt:i4>1659</vt:i4>
      </vt:variant>
      <vt:variant>
        <vt:i4>0</vt:i4>
      </vt:variant>
      <vt:variant>
        <vt:i4>5</vt:i4>
      </vt:variant>
      <vt:variant>
        <vt:lpwstr>http://www.ebi.ac.uk/ontology-lookup/browse.do?ontName=MS&amp;termId=MS:1001805</vt:lpwstr>
      </vt:variant>
      <vt:variant>
        <vt:lpwstr/>
      </vt:variant>
      <vt:variant>
        <vt:i4>3080290</vt:i4>
      </vt:variant>
      <vt:variant>
        <vt:i4>1656</vt:i4>
      </vt:variant>
      <vt:variant>
        <vt:i4>0</vt:i4>
      </vt:variant>
      <vt:variant>
        <vt:i4>5</vt:i4>
      </vt:variant>
      <vt:variant>
        <vt:lpwstr>http://www.ebi.ac.uk/ontology-lookup/browse.do?ontName=MS&amp;termId=MS:1001141</vt:lpwstr>
      </vt:variant>
      <vt:variant>
        <vt:lpwstr/>
      </vt:variant>
      <vt:variant>
        <vt:i4>2621538</vt:i4>
      </vt:variant>
      <vt:variant>
        <vt:i4>1653</vt:i4>
      </vt:variant>
      <vt:variant>
        <vt:i4>0</vt:i4>
      </vt:variant>
      <vt:variant>
        <vt:i4>5</vt:i4>
      </vt:variant>
      <vt:variant>
        <vt:lpwstr>http://www.ebi.ac.uk/ontology-lookup/browse.do?ontName=MS&amp;termId=MS:1001138</vt:lpwstr>
      </vt:variant>
      <vt:variant>
        <vt:lpwstr/>
      </vt:variant>
      <vt:variant>
        <vt:i4>2621538</vt:i4>
      </vt:variant>
      <vt:variant>
        <vt:i4>1650</vt:i4>
      </vt:variant>
      <vt:variant>
        <vt:i4>0</vt:i4>
      </vt:variant>
      <vt:variant>
        <vt:i4>5</vt:i4>
      </vt:variant>
      <vt:variant>
        <vt:lpwstr>http://www.ebi.ac.uk/ontology-lookup/browse.do?ontName=MS&amp;termId=MS:1001137</vt:lpwstr>
      </vt:variant>
      <vt:variant>
        <vt:lpwstr/>
      </vt:variant>
      <vt:variant>
        <vt:i4>2621538</vt:i4>
      </vt:variant>
      <vt:variant>
        <vt:i4>1647</vt:i4>
      </vt:variant>
      <vt:variant>
        <vt:i4>0</vt:i4>
      </vt:variant>
      <vt:variant>
        <vt:i4>5</vt:i4>
      </vt:variant>
      <vt:variant>
        <vt:lpwstr>http://www.ebi.ac.uk/ontology-lookup/browse.do?ontName=MS&amp;termId=MS:1001136</vt:lpwstr>
      </vt:variant>
      <vt:variant>
        <vt:lpwstr/>
      </vt:variant>
      <vt:variant>
        <vt:i4>2621538</vt:i4>
      </vt:variant>
      <vt:variant>
        <vt:i4>1644</vt:i4>
      </vt:variant>
      <vt:variant>
        <vt:i4>0</vt:i4>
      </vt:variant>
      <vt:variant>
        <vt:i4>5</vt:i4>
      </vt:variant>
      <vt:variant>
        <vt:lpwstr>http://www.ebi.ac.uk/ontology-lookup/browse.do?ontName=MS&amp;termId=MS:1001135</vt:lpwstr>
      </vt:variant>
      <vt:variant>
        <vt:lpwstr/>
      </vt:variant>
      <vt:variant>
        <vt:i4>2621538</vt:i4>
      </vt:variant>
      <vt:variant>
        <vt:i4>1641</vt:i4>
      </vt:variant>
      <vt:variant>
        <vt:i4>0</vt:i4>
      </vt:variant>
      <vt:variant>
        <vt:i4>5</vt:i4>
      </vt:variant>
      <vt:variant>
        <vt:lpwstr>http://www.ebi.ac.uk/ontology-lookup/browse.do?ontName=MS&amp;termId=MS:1001134</vt:lpwstr>
      </vt:variant>
      <vt:variant>
        <vt:lpwstr/>
      </vt:variant>
      <vt:variant>
        <vt:i4>2621538</vt:i4>
      </vt:variant>
      <vt:variant>
        <vt:i4>1638</vt:i4>
      </vt:variant>
      <vt:variant>
        <vt:i4>0</vt:i4>
      </vt:variant>
      <vt:variant>
        <vt:i4>5</vt:i4>
      </vt:variant>
      <vt:variant>
        <vt:lpwstr>http://www.ebi.ac.uk/ontology-lookup/browse.do?ontName=MS&amp;termId=MS:1001133</vt:lpwstr>
      </vt:variant>
      <vt:variant>
        <vt:lpwstr/>
      </vt:variant>
      <vt:variant>
        <vt:i4>2621538</vt:i4>
      </vt:variant>
      <vt:variant>
        <vt:i4>1635</vt:i4>
      </vt:variant>
      <vt:variant>
        <vt:i4>0</vt:i4>
      </vt:variant>
      <vt:variant>
        <vt:i4>5</vt:i4>
      </vt:variant>
      <vt:variant>
        <vt:lpwstr>http://www.ebi.ac.uk/ontology-lookup/browse.do?ontName=MS&amp;termId=MS:1001132</vt:lpwstr>
      </vt:variant>
      <vt:variant>
        <vt:lpwstr/>
      </vt:variant>
      <vt:variant>
        <vt:i4>2621538</vt:i4>
      </vt:variant>
      <vt:variant>
        <vt:i4>1632</vt:i4>
      </vt:variant>
      <vt:variant>
        <vt:i4>0</vt:i4>
      </vt:variant>
      <vt:variant>
        <vt:i4>5</vt:i4>
      </vt:variant>
      <vt:variant>
        <vt:lpwstr>http://www.ebi.ac.uk/ontology-lookup/browse.do?ontName=MS&amp;termId=MS:1001131</vt:lpwstr>
      </vt:variant>
      <vt:variant>
        <vt:lpwstr/>
      </vt:variant>
      <vt:variant>
        <vt:i4>2621538</vt:i4>
      </vt:variant>
      <vt:variant>
        <vt:i4>1629</vt:i4>
      </vt:variant>
      <vt:variant>
        <vt:i4>0</vt:i4>
      </vt:variant>
      <vt:variant>
        <vt:i4>5</vt:i4>
      </vt:variant>
      <vt:variant>
        <vt:lpwstr>http://www.ebi.ac.uk/ontology-lookup/browse.do?ontName=MS&amp;termId=MS:1001130</vt:lpwstr>
      </vt:variant>
      <vt:variant>
        <vt:lpwstr/>
      </vt:variant>
      <vt:variant>
        <vt:i4>2818155</vt:i4>
      </vt:variant>
      <vt:variant>
        <vt:i4>1626</vt:i4>
      </vt:variant>
      <vt:variant>
        <vt:i4>0</vt:i4>
      </vt:variant>
      <vt:variant>
        <vt:i4>5</vt:i4>
      </vt:variant>
      <vt:variant>
        <vt:lpwstr>http://www.ebi.ac.uk/ontology-lookup/browse.do?ontName=MS&amp;termId=MS:1001805</vt:lpwstr>
      </vt:variant>
      <vt:variant>
        <vt:lpwstr/>
      </vt:variant>
      <vt:variant>
        <vt:i4>2818151</vt:i4>
      </vt:variant>
      <vt:variant>
        <vt:i4>1623</vt:i4>
      </vt:variant>
      <vt:variant>
        <vt:i4>0</vt:i4>
      </vt:variant>
      <vt:variant>
        <vt:i4>5</vt:i4>
      </vt:variant>
      <vt:variant>
        <vt:lpwstr>http://www.ebi.ac.uk/ontology-lookup/browse.do?ontName=MS&amp;termId=MS:1001405</vt:lpwstr>
      </vt:variant>
      <vt:variant>
        <vt:lpwstr/>
      </vt:variant>
      <vt:variant>
        <vt:i4>2293859</vt:i4>
      </vt:variant>
      <vt:variant>
        <vt:i4>1620</vt:i4>
      </vt:variant>
      <vt:variant>
        <vt:i4>0</vt:i4>
      </vt:variant>
      <vt:variant>
        <vt:i4>5</vt:i4>
      </vt:variant>
      <vt:variant>
        <vt:lpwstr>http://www.ebi.ac.uk/ontology-lookup/browse.do?ontName=MS&amp;termId=MS:1001088</vt:lpwstr>
      </vt:variant>
      <vt:variant>
        <vt:lpwstr/>
      </vt:variant>
      <vt:variant>
        <vt:i4>2621539</vt:i4>
      </vt:variant>
      <vt:variant>
        <vt:i4>1617</vt:i4>
      </vt:variant>
      <vt:variant>
        <vt:i4>0</vt:i4>
      </vt:variant>
      <vt:variant>
        <vt:i4>5</vt:i4>
      </vt:variant>
      <vt:variant>
        <vt:lpwstr>http://www.ebi.ac.uk/ontology-lookup/browse.do?ontName=MS&amp;termId=MS:1001036</vt:lpwstr>
      </vt:variant>
      <vt:variant>
        <vt:lpwstr/>
      </vt:variant>
      <vt:variant>
        <vt:i4>2621539</vt:i4>
      </vt:variant>
      <vt:variant>
        <vt:i4>1614</vt:i4>
      </vt:variant>
      <vt:variant>
        <vt:i4>0</vt:i4>
      </vt:variant>
      <vt:variant>
        <vt:i4>5</vt:i4>
      </vt:variant>
      <vt:variant>
        <vt:lpwstr>http://www.ebi.ac.uk/ontology-lookup/browse.do?ontName=MS&amp;termId=MS:1001035</vt:lpwstr>
      </vt:variant>
      <vt:variant>
        <vt:lpwstr/>
      </vt:variant>
      <vt:variant>
        <vt:i4>2621539</vt:i4>
      </vt:variant>
      <vt:variant>
        <vt:i4>1611</vt:i4>
      </vt:variant>
      <vt:variant>
        <vt:i4>0</vt:i4>
      </vt:variant>
      <vt:variant>
        <vt:i4>5</vt:i4>
      </vt:variant>
      <vt:variant>
        <vt:lpwstr>http://www.ebi.ac.uk/ontology-lookup/browse.do?ontName=MS&amp;termId=MS:1001030</vt:lpwstr>
      </vt:variant>
      <vt:variant>
        <vt:lpwstr/>
      </vt:variant>
      <vt:variant>
        <vt:i4>2621546</vt:i4>
      </vt:variant>
      <vt:variant>
        <vt:i4>1608</vt:i4>
      </vt:variant>
      <vt:variant>
        <vt:i4>0</vt:i4>
      </vt:variant>
      <vt:variant>
        <vt:i4>5</vt:i4>
      </vt:variant>
      <vt:variant>
        <vt:lpwstr>http://www.ebi.ac.uk/ontology-lookup/browse.do?ontName=MS&amp;termId=MS:1000926</vt:lpwstr>
      </vt:variant>
      <vt:variant>
        <vt:lpwstr/>
      </vt:variant>
      <vt:variant>
        <vt:i4>2752618</vt:i4>
      </vt:variant>
      <vt:variant>
        <vt:i4>1605</vt:i4>
      </vt:variant>
      <vt:variant>
        <vt:i4>0</vt:i4>
      </vt:variant>
      <vt:variant>
        <vt:i4>5</vt:i4>
      </vt:variant>
      <vt:variant>
        <vt:lpwstr>http://www.ebi.ac.uk/ontology-lookup/browse.do?ontName=MS&amp;termId=MS:1000904</vt:lpwstr>
      </vt:variant>
      <vt:variant>
        <vt:lpwstr/>
      </vt:variant>
      <vt:variant>
        <vt:i4>2752618</vt:i4>
      </vt:variant>
      <vt:variant>
        <vt:i4>1602</vt:i4>
      </vt:variant>
      <vt:variant>
        <vt:i4>0</vt:i4>
      </vt:variant>
      <vt:variant>
        <vt:i4>5</vt:i4>
      </vt:variant>
      <vt:variant>
        <vt:lpwstr>http://www.ebi.ac.uk/ontology-lookup/browse.do?ontName=MS&amp;termId=MS:1000903</vt:lpwstr>
      </vt:variant>
      <vt:variant>
        <vt:lpwstr/>
      </vt:variant>
      <vt:variant>
        <vt:i4>2293860</vt:i4>
      </vt:variant>
      <vt:variant>
        <vt:i4>1599</vt:i4>
      </vt:variant>
      <vt:variant>
        <vt:i4>0</vt:i4>
      </vt:variant>
      <vt:variant>
        <vt:i4>5</vt:i4>
      </vt:variant>
      <vt:variant>
        <vt:lpwstr>http://www.ebi.ac.uk/ontology-lookup/browse.do?ontName=MS&amp;termId=MS:1000798</vt:lpwstr>
      </vt:variant>
      <vt:variant>
        <vt:lpwstr/>
      </vt:variant>
      <vt:variant>
        <vt:i4>2293860</vt:i4>
      </vt:variant>
      <vt:variant>
        <vt:i4>1596</vt:i4>
      </vt:variant>
      <vt:variant>
        <vt:i4>0</vt:i4>
      </vt:variant>
      <vt:variant>
        <vt:i4>5</vt:i4>
      </vt:variant>
      <vt:variant>
        <vt:lpwstr>http://www.ebi.ac.uk/ontology-lookup/browse.do?ontName=MS&amp;termId=MS:1000797</vt:lpwstr>
      </vt:variant>
      <vt:variant>
        <vt:lpwstr/>
      </vt:variant>
      <vt:variant>
        <vt:i4>2293860</vt:i4>
      </vt:variant>
      <vt:variant>
        <vt:i4>1593</vt:i4>
      </vt:variant>
      <vt:variant>
        <vt:i4>0</vt:i4>
      </vt:variant>
      <vt:variant>
        <vt:i4>5</vt:i4>
      </vt:variant>
      <vt:variant>
        <vt:lpwstr>http://www.ebi.ac.uk/ontology-lookup/browse.do?ontName=MS&amp;termId=MS:1000796</vt:lpwstr>
      </vt:variant>
      <vt:variant>
        <vt:lpwstr/>
      </vt:variant>
      <vt:variant>
        <vt:i4>2818151</vt:i4>
      </vt:variant>
      <vt:variant>
        <vt:i4>1590</vt:i4>
      </vt:variant>
      <vt:variant>
        <vt:i4>0</vt:i4>
      </vt:variant>
      <vt:variant>
        <vt:i4>5</vt:i4>
      </vt:variant>
      <vt:variant>
        <vt:lpwstr>http://www.ebi.ac.uk/ontology-lookup/browse.do?ontName=MS&amp;termId=MS:1001405</vt:lpwstr>
      </vt:variant>
      <vt:variant>
        <vt:lpwstr/>
      </vt:variant>
      <vt:variant>
        <vt:i4>2818155</vt:i4>
      </vt:variant>
      <vt:variant>
        <vt:i4>1587</vt:i4>
      </vt:variant>
      <vt:variant>
        <vt:i4>0</vt:i4>
      </vt:variant>
      <vt:variant>
        <vt:i4>5</vt:i4>
      </vt:variant>
      <vt:variant>
        <vt:lpwstr>http://www.ebi.ac.uk/ontology-lookup/browse.do?ontName=MS&amp;termId=MS:1001805</vt:lpwstr>
      </vt:variant>
      <vt:variant>
        <vt:lpwstr/>
      </vt:variant>
      <vt:variant>
        <vt:i4>3080290</vt:i4>
      </vt:variant>
      <vt:variant>
        <vt:i4>1584</vt:i4>
      </vt:variant>
      <vt:variant>
        <vt:i4>0</vt:i4>
      </vt:variant>
      <vt:variant>
        <vt:i4>5</vt:i4>
      </vt:variant>
      <vt:variant>
        <vt:lpwstr>http://www.ebi.ac.uk/ontology-lookup/browse.do?ontName=MS&amp;termId=MS:1001141</vt:lpwstr>
      </vt:variant>
      <vt:variant>
        <vt:lpwstr/>
      </vt:variant>
      <vt:variant>
        <vt:i4>2621538</vt:i4>
      </vt:variant>
      <vt:variant>
        <vt:i4>1581</vt:i4>
      </vt:variant>
      <vt:variant>
        <vt:i4>0</vt:i4>
      </vt:variant>
      <vt:variant>
        <vt:i4>5</vt:i4>
      </vt:variant>
      <vt:variant>
        <vt:lpwstr>http://www.ebi.ac.uk/ontology-lookup/browse.do?ontName=MS&amp;termId=MS:1001138</vt:lpwstr>
      </vt:variant>
      <vt:variant>
        <vt:lpwstr/>
      </vt:variant>
      <vt:variant>
        <vt:i4>2621538</vt:i4>
      </vt:variant>
      <vt:variant>
        <vt:i4>1578</vt:i4>
      </vt:variant>
      <vt:variant>
        <vt:i4>0</vt:i4>
      </vt:variant>
      <vt:variant>
        <vt:i4>5</vt:i4>
      </vt:variant>
      <vt:variant>
        <vt:lpwstr>http://www.ebi.ac.uk/ontology-lookup/browse.do?ontName=MS&amp;termId=MS:1001137</vt:lpwstr>
      </vt:variant>
      <vt:variant>
        <vt:lpwstr/>
      </vt:variant>
      <vt:variant>
        <vt:i4>2621538</vt:i4>
      </vt:variant>
      <vt:variant>
        <vt:i4>1575</vt:i4>
      </vt:variant>
      <vt:variant>
        <vt:i4>0</vt:i4>
      </vt:variant>
      <vt:variant>
        <vt:i4>5</vt:i4>
      </vt:variant>
      <vt:variant>
        <vt:lpwstr>http://www.ebi.ac.uk/ontology-lookup/browse.do?ontName=MS&amp;termId=MS:1001136</vt:lpwstr>
      </vt:variant>
      <vt:variant>
        <vt:lpwstr/>
      </vt:variant>
      <vt:variant>
        <vt:i4>2621538</vt:i4>
      </vt:variant>
      <vt:variant>
        <vt:i4>1572</vt:i4>
      </vt:variant>
      <vt:variant>
        <vt:i4>0</vt:i4>
      </vt:variant>
      <vt:variant>
        <vt:i4>5</vt:i4>
      </vt:variant>
      <vt:variant>
        <vt:lpwstr>http://www.ebi.ac.uk/ontology-lookup/browse.do?ontName=MS&amp;termId=MS:1001135</vt:lpwstr>
      </vt:variant>
      <vt:variant>
        <vt:lpwstr/>
      </vt:variant>
      <vt:variant>
        <vt:i4>2621538</vt:i4>
      </vt:variant>
      <vt:variant>
        <vt:i4>1569</vt:i4>
      </vt:variant>
      <vt:variant>
        <vt:i4>0</vt:i4>
      </vt:variant>
      <vt:variant>
        <vt:i4>5</vt:i4>
      </vt:variant>
      <vt:variant>
        <vt:lpwstr>http://www.ebi.ac.uk/ontology-lookup/browse.do?ontName=MS&amp;termId=MS:1001134</vt:lpwstr>
      </vt:variant>
      <vt:variant>
        <vt:lpwstr/>
      </vt:variant>
      <vt:variant>
        <vt:i4>2621538</vt:i4>
      </vt:variant>
      <vt:variant>
        <vt:i4>1566</vt:i4>
      </vt:variant>
      <vt:variant>
        <vt:i4>0</vt:i4>
      </vt:variant>
      <vt:variant>
        <vt:i4>5</vt:i4>
      </vt:variant>
      <vt:variant>
        <vt:lpwstr>http://www.ebi.ac.uk/ontology-lookup/browse.do?ontName=MS&amp;termId=MS:1001133</vt:lpwstr>
      </vt:variant>
      <vt:variant>
        <vt:lpwstr/>
      </vt:variant>
      <vt:variant>
        <vt:i4>2621538</vt:i4>
      </vt:variant>
      <vt:variant>
        <vt:i4>1563</vt:i4>
      </vt:variant>
      <vt:variant>
        <vt:i4>0</vt:i4>
      </vt:variant>
      <vt:variant>
        <vt:i4>5</vt:i4>
      </vt:variant>
      <vt:variant>
        <vt:lpwstr>http://www.ebi.ac.uk/ontology-lookup/browse.do?ontName=MS&amp;termId=MS:1001132</vt:lpwstr>
      </vt:variant>
      <vt:variant>
        <vt:lpwstr/>
      </vt:variant>
      <vt:variant>
        <vt:i4>2621538</vt:i4>
      </vt:variant>
      <vt:variant>
        <vt:i4>1560</vt:i4>
      </vt:variant>
      <vt:variant>
        <vt:i4>0</vt:i4>
      </vt:variant>
      <vt:variant>
        <vt:i4>5</vt:i4>
      </vt:variant>
      <vt:variant>
        <vt:lpwstr>http://www.ebi.ac.uk/ontology-lookup/browse.do?ontName=MS&amp;termId=MS:1001131</vt:lpwstr>
      </vt:variant>
      <vt:variant>
        <vt:lpwstr/>
      </vt:variant>
      <vt:variant>
        <vt:i4>2621538</vt:i4>
      </vt:variant>
      <vt:variant>
        <vt:i4>1557</vt:i4>
      </vt:variant>
      <vt:variant>
        <vt:i4>0</vt:i4>
      </vt:variant>
      <vt:variant>
        <vt:i4>5</vt:i4>
      </vt:variant>
      <vt:variant>
        <vt:lpwstr>http://www.ebi.ac.uk/ontology-lookup/browse.do?ontName=MS&amp;termId=MS:1001130</vt:lpwstr>
      </vt:variant>
      <vt:variant>
        <vt:lpwstr/>
      </vt:variant>
      <vt:variant>
        <vt:i4>2818155</vt:i4>
      </vt:variant>
      <vt:variant>
        <vt:i4>1554</vt:i4>
      </vt:variant>
      <vt:variant>
        <vt:i4>0</vt:i4>
      </vt:variant>
      <vt:variant>
        <vt:i4>5</vt:i4>
      </vt:variant>
      <vt:variant>
        <vt:lpwstr>http://www.ebi.ac.uk/ontology-lookup/browse.do?ontName=MS&amp;termId=MS:1001805</vt:lpwstr>
      </vt:variant>
      <vt:variant>
        <vt:lpwstr/>
      </vt:variant>
      <vt:variant>
        <vt:i4>2818151</vt:i4>
      </vt:variant>
      <vt:variant>
        <vt:i4>1551</vt:i4>
      </vt:variant>
      <vt:variant>
        <vt:i4>0</vt:i4>
      </vt:variant>
      <vt:variant>
        <vt:i4>5</vt:i4>
      </vt:variant>
      <vt:variant>
        <vt:lpwstr>http://www.ebi.ac.uk/ontology-lookup/browse.do?ontName=MS&amp;termId=MS:1001405</vt:lpwstr>
      </vt:variant>
      <vt:variant>
        <vt:lpwstr/>
      </vt:variant>
      <vt:variant>
        <vt:i4>2293859</vt:i4>
      </vt:variant>
      <vt:variant>
        <vt:i4>1548</vt:i4>
      </vt:variant>
      <vt:variant>
        <vt:i4>0</vt:i4>
      </vt:variant>
      <vt:variant>
        <vt:i4>5</vt:i4>
      </vt:variant>
      <vt:variant>
        <vt:lpwstr>http://www.ebi.ac.uk/ontology-lookup/browse.do?ontName=MS&amp;termId=MS:1001088</vt:lpwstr>
      </vt:variant>
      <vt:variant>
        <vt:lpwstr/>
      </vt:variant>
      <vt:variant>
        <vt:i4>2621539</vt:i4>
      </vt:variant>
      <vt:variant>
        <vt:i4>1545</vt:i4>
      </vt:variant>
      <vt:variant>
        <vt:i4>0</vt:i4>
      </vt:variant>
      <vt:variant>
        <vt:i4>5</vt:i4>
      </vt:variant>
      <vt:variant>
        <vt:lpwstr>http://www.ebi.ac.uk/ontology-lookup/browse.do?ontName=MS&amp;termId=MS:1001036</vt:lpwstr>
      </vt:variant>
      <vt:variant>
        <vt:lpwstr/>
      </vt:variant>
      <vt:variant>
        <vt:i4>2621539</vt:i4>
      </vt:variant>
      <vt:variant>
        <vt:i4>1542</vt:i4>
      </vt:variant>
      <vt:variant>
        <vt:i4>0</vt:i4>
      </vt:variant>
      <vt:variant>
        <vt:i4>5</vt:i4>
      </vt:variant>
      <vt:variant>
        <vt:lpwstr>http://www.ebi.ac.uk/ontology-lookup/browse.do?ontName=MS&amp;termId=MS:1001035</vt:lpwstr>
      </vt:variant>
      <vt:variant>
        <vt:lpwstr/>
      </vt:variant>
      <vt:variant>
        <vt:i4>2621539</vt:i4>
      </vt:variant>
      <vt:variant>
        <vt:i4>1539</vt:i4>
      </vt:variant>
      <vt:variant>
        <vt:i4>0</vt:i4>
      </vt:variant>
      <vt:variant>
        <vt:i4>5</vt:i4>
      </vt:variant>
      <vt:variant>
        <vt:lpwstr>http://www.ebi.ac.uk/ontology-lookup/browse.do?ontName=MS&amp;termId=MS:1001030</vt:lpwstr>
      </vt:variant>
      <vt:variant>
        <vt:lpwstr/>
      </vt:variant>
      <vt:variant>
        <vt:i4>2621546</vt:i4>
      </vt:variant>
      <vt:variant>
        <vt:i4>1536</vt:i4>
      </vt:variant>
      <vt:variant>
        <vt:i4>0</vt:i4>
      </vt:variant>
      <vt:variant>
        <vt:i4>5</vt:i4>
      </vt:variant>
      <vt:variant>
        <vt:lpwstr>http://www.ebi.ac.uk/ontology-lookup/browse.do?ontName=MS&amp;termId=MS:1000926</vt:lpwstr>
      </vt:variant>
      <vt:variant>
        <vt:lpwstr/>
      </vt:variant>
      <vt:variant>
        <vt:i4>2752618</vt:i4>
      </vt:variant>
      <vt:variant>
        <vt:i4>1533</vt:i4>
      </vt:variant>
      <vt:variant>
        <vt:i4>0</vt:i4>
      </vt:variant>
      <vt:variant>
        <vt:i4>5</vt:i4>
      </vt:variant>
      <vt:variant>
        <vt:lpwstr>http://www.ebi.ac.uk/ontology-lookup/browse.do?ontName=MS&amp;termId=MS:1000904</vt:lpwstr>
      </vt:variant>
      <vt:variant>
        <vt:lpwstr/>
      </vt:variant>
      <vt:variant>
        <vt:i4>2752618</vt:i4>
      </vt:variant>
      <vt:variant>
        <vt:i4>1530</vt:i4>
      </vt:variant>
      <vt:variant>
        <vt:i4>0</vt:i4>
      </vt:variant>
      <vt:variant>
        <vt:i4>5</vt:i4>
      </vt:variant>
      <vt:variant>
        <vt:lpwstr>http://www.ebi.ac.uk/ontology-lookup/browse.do?ontName=MS&amp;termId=MS:1000903</vt:lpwstr>
      </vt:variant>
      <vt:variant>
        <vt:lpwstr/>
      </vt:variant>
      <vt:variant>
        <vt:i4>2293860</vt:i4>
      </vt:variant>
      <vt:variant>
        <vt:i4>1527</vt:i4>
      </vt:variant>
      <vt:variant>
        <vt:i4>0</vt:i4>
      </vt:variant>
      <vt:variant>
        <vt:i4>5</vt:i4>
      </vt:variant>
      <vt:variant>
        <vt:lpwstr>http://www.ebi.ac.uk/ontology-lookup/browse.do?ontName=MS&amp;termId=MS:1000798</vt:lpwstr>
      </vt:variant>
      <vt:variant>
        <vt:lpwstr/>
      </vt:variant>
      <vt:variant>
        <vt:i4>2293860</vt:i4>
      </vt:variant>
      <vt:variant>
        <vt:i4>1524</vt:i4>
      </vt:variant>
      <vt:variant>
        <vt:i4>0</vt:i4>
      </vt:variant>
      <vt:variant>
        <vt:i4>5</vt:i4>
      </vt:variant>
      <vt:variant>
        <vt:lpwstr>http://www.ebi.ac.uk/ontology-lookup/browse.do?ontName=MS&amp;termId=MS:1000797</vt:lpwstr>
      </vt:variant>
      <vt:variant>
        <vt:lpwstr/>
      </vt:variant>
      <vt:variant>
        <vt:i4>2293860</vt:i4>
      </vt:variant>
      <vt:variant>
        <vt:i4>1521</vt:i4>
      </vt:variant>
      <vt:variant>
        <vt:i4>0</vt:i4>
      </vt:variant>
      <vt:variant>
        <vt:i4>5</vt:i4>
      </vt:variant>
      <vt:variant>
        <vt:lpwstr>http://www.ebi.ac.uk/ontology-lookup/browse.do?ontName=MS&amp;termId=MS:1000796</vt:lpwstr>
      </vt:variant>
      <vt:variant>
        <vt:lpwstr/>
      </vt:variant>
      <vt:variant>
        <vt:i4>2818151</vt:i4>
      </vt:variant>
      <vt:variant>
        <vt:i4>1518</vt:i4>
      </vt:variant>
      <vt:variant>
        <vt:i4>0</vt:i4>
      </vt:variant>
      <vt:variant>
        <vt:i4>5</vt:i4>
      </vt:variant>
      <vt:variant>
        <vt:lpwstr>http://www.ebi.ac.uk/ontology-lookup/browse.do?ontName=MS&amp;termId=MS:1001405</vt:lpwstr>
      </vt:variant>
      <vt:variant>
        <vt:lpwstr/>
      </vt:variant>
      <vt:variant>
        <vt:i4>2818155</vt:i4>
      </vt:variant>
      <vt:variant>
        <vt:i4>1515</vt:i4>
      </vt:variant>
      <vt:variant>
        <vt:i4>0</vt:i4>
      </vt:variant>
      <vt:variant>
        <vt:i4>5</vt:i4>
      </vt:variant>
      <vt:variant>
        <vt:lpwstr>http://www.ebi.ac.uk/ontology-lookup/browse.do?ontName=MS&amp;termId=MS:1001805</vt:lpwstr>
      </vt:variant>
      <vt:variant>
        <vt:lpwstr/>
      </vt:variant>
      <vt:variant>
        <vt:i4>3080290</vt:i4>
      </vt:variant>
      <vt:variant>
        <vt:i4>1512</vt:i4>
      </vt:variant>
      <vt:variant>
        <vt:i4>0</vt:i4>
      </vt:variant>
      <vt:variant>
        <vt:i4>5</vt:i4>
      </vt:variant>
      <vt:variant>
        <vt:lpwstr>http://www.ebi.ac.uk/ontology-lookup/browse.do?ontName=MS&amp;termId=MS:1001141</vt:lpwstr>
      </vt:variant>
      <vt:variant>
        <vt:lpwstr/>
      </vt:variant>
      <vt:variant>
        <vt:i4>2621538</vt:i4>
      </vt:variant>
      <vt:variant>
        <vt:i4>1509</vt:i4>
      </vt:variant>
      <vt:variant>
        <vt:i4>0</vt:i4>
      </vt:variant>
      <vt:variant>
        <vt:i4>5</vt:i4>
      </vt:variant>
      <vt:variant>
        <vt:lpwstr>http://www.ebi.ac.uk/ontology-lookup/browse.do?ontName=MS&amp;termId=MS:1001138</vt:lpwstr>
      </vt:variant>
      <vt:variant>
        <vt:lpwstr/>
      </vt:variant>
      <vt:variant>
        <vt:i4>2621538</vt:i4>
      </vt:variant>
      <vt:variant>
        <vt:i4>1506</vt:i4>
      </vt:variant>
      <vt:variant>
        <vt:i4>0</vt:i4>
      </vt:variant>
      <vt:variant>
        <vt:i4>5</vt:i4>
      </vt:variant>
      <vt:variant>
        <vt:lpwstr>http://www.ebi.ac.uk/ontology-lookup/browse.do?ontName=MS&amp;termId=MS:1001137</vt:lpwstr>
      </vt:variant>
      <vt:variant>
        <vt:lpwstr/>
      </vt:variant>
      <vt:variant>
        <vt:i4>2621538</vt:i4>
      </vt:variant>
      <vt:variant>
        <vt:i4>1503</vt:i4>
      </vt:variant>
      <vt:variant>
        <vt:i4>0</vt:i4>
      </vt:variant>
      <vt:variant>
        <vt:i4>5</vt:i4>
      </vt:variant>
      <vt:variant>
        <vt:lpwstr>http://www.ebi.ac.uk/ontology-lookup/browse.do?ontName=MS&amp;termId=MS:1001136</vt:lpwstr>
      </vt:variant>
      <vt:variant>
        <vt:lpwstr/>
      </vt:variant>
      <vt:variant>
        <vt:i4>2621538</vt:i4>
      </vt:variant>
      <vt:variant>
        <vt:i4>1500</vt:i4>
      </vt:variant>
      <vt:variant>
        <vt:i4>0</vt:i4>
      </vt:variant>
      <vt:variant>
        <vt:i4>5</vt:i4>
      </vt:variant>
      <vt:variant>
        <vt:lpwstr>http://www.ebi.ac.uk/ontology-lookup/browse.do?ontName=MS&amp;termId=MS:1001135</vt:lpwstr>
      </vt:variant>
      <vt:variant>
        <vt:lpwstr/>
      </vt:variant>
      <vt:variant>
        <vt:i4>2621538</vt:i4>
      </vt:variant>
      <vt:variant>
        <vt:i4>1497</vt:i4>
      </vt:variant>
      <vt:variant>
        <vt:i4>0</vt:i4>
      </vt:variant>
      <vt:variant>
        <vt:i4>5</vt:i4>
      </vt:variant>
      <vt:variant>
        <vt:lpwstr>http://www.ebi.ac.uk/ontology-lookup/browse.do?ontName=MS&amp;termId=MS:1001134</vt:lpwstr>
      </vt:variant>
      <vt:variant>
        <vt:lpwstr/>
      </vt:variant>
      <vt:variant>
        <vt:i4>2621538</vt:i4>
      </vt:variant>
      <vt:variant>
        <vt:i4>1494</vt:i4>
      </vt:variant>
      <vt:variant>
        <vt:i4>0</vt:i4>
      </vt:variant>
      <vt:variant>
        <vt:i4>5</vt:i4>
      </vt:variant>
      <vt:variant>
        <vt:lpwstr>http://www.ebi.ac.uk/ontology-lookup/browse.do?ontName=MS&amp;termId=MS:1001133</vt:lpwstr>
      </vt:variant>
      <vt:variant>
        <vt:lpwstr/>
      </vt:variant>
      <vt:variant>
        <vt:i4>2621538</vt:i4>
      </vt:variant>
      <vt:variant>
        <vt:i4>1491</vt:i4>
      </vt:variant>
      <vt:variant>
        <vt:i4>0</vt:i4>
      </vt:variant>
      <vt:variant>
        <vt:i4>5</vt:i4>
      </vt:variant>
      <vt:variant>
        <vt:lpwstr>http://www.ebi.ac.uk/ontology-lookup/browse.do?ontName=MS&amp;termId=MS:1001132</vt:lpwstr>
      </vt:variant>
      <vt:variant>
        <vt:lpwstr/>
      </vt:variant>
      <vt:variant>
        <vt:i4>2621538</vt:i4>
      </vt:variant>
      <vt:variant>
        <vt:i4>1488</vt:i4>
      </vt:variant>
      <vt:variant>
        <vt:i4>0</vt:i4>
      </vt:variant>
      <vt:variant>
        <vt:i4>5</vt:i4>
      </vt:variant>
      <vt:variant>
        <vt:lpwstr>http://www.ebi.ac.uk/ontology-lookup/browse.do?ontName=MS&amp;termId=MS:1001131</vt:lpwstr>
      </vt:variant>
      <vt:variant>
        <vt:lpwstr/>
      </vt:variant>
      <vt:variant>
        <vt:i4>2621538</vt:i4>
      </vt:variant>
      <vt:variant>
        <vt:i4>1485</vt:i4>
      </vt:variant>
      <vt:variant>
        <vt:i4>0</vt:i4>
      </vt:variant>
      <vt:variant>
        <vt:i4>5</vt:i4>
      </vt:variant>
      <vt:variant>
        <vt:lpwstr>http://www.ebi.ac.uk/ontology-lookup/browse.do?ontName=MS&amp;termId=MS:1001130</vt:lpwstr>
      </vt:variant>
      <vt:variant>
        <vt:lpwstr/>
      </vt:variant>
      <vt:variant>
        <vt:i4>2818155</vt:i4>
      </vt:variant>
      <vt:variant>
        <vt:i4>1482</vt:i4>
      </vt:variant>
      <vt:variant>
        <vt:i4>0</vt:i4>
      </vt:variant>
      <vt:variant>
        <vt:i4>5</vt:i4>
      </vt:variant>
      <vt:variant>
        <vt:lpwstr>http://www.ebi.ac.uk/ontology-lookup/browse.do?ontName=MS&amp;termId=MS:1001805</vt:lpwstr>
      </vt:variant>
      <vt:variant>
        <vt:lpwstr/>
      </vt:variant>
      <vt:variant>
        <vt:i4>2818151</vt:i4>
      </vt:variant>
      <vt:variant>
        <vt:i4>1479</vt:i4>
      </vt:variant>
      <vt:variant>
        <vt:i4>0</vt:i4>
      </vt:variant>
      <vt:variant>
        <vt:i4>5</vt:i4>
      </vt:variant>
      <vt:variant>
        <vt:lpwstr>http://www.ebi.ac.uk/ontology-lookup/browse.do?ontName=MS&amp;termId=MS:1001405</vt:lpwstr>
      </vt:variant>
      <vt:variant>
        <vt:lpwstr/>
      </vt:variant>
      <vt:variant>
        <vt:i4>2293859</vt:i4>
      </vt:variant>
      <vt:variant>
        <vt:i4>1476</vt:i4>
      </vt:variant>
      <vt:variant>
        <vt:i4>0</vt:i4>
      </vt:variant>
      <vt:variant>
        <vt:i4>5</vt:i4>
      </vt:variant>
      <vt:variant>
        <vt:lpwstr>http://www.ebi.ac.uk/ontology-lookup/browse.do?ontName=MS&amp;termId=MS:1001088</vt:lpwstr>
      </vt:variant>
      <vt:variant>
        <vt:lpwstr/>
      </vt:variant>
      <vt:variant>
        <vt:i4>2621539</vt:i4>
      </vt:variant>
      <vt:variant>
        <vt:i4>1473</vt:i4>
      </vt:variant>
      <vt:variant>
        <vt:i4>0</vt:i4>
      </vt:variant>
      <vt:variant>
        <vt:i4>5</vt:i4>
      </vt:variant>
      <vt:variant>
        <vt:lpwstr>http://www.ebi.ac.uk/ontology-lookup/browse.do?ontName=MS&amp;termId=MS:1001036</vt:lpwstr>
      </vt:variant>
      <vt:variant>
        <vt:lpwstr/>
      </vt:variant>
      <vt:variant>
        <vt:i4>2621539</vt:i4>
      </vt:variant>
      <vt:variant>
        <vt:i4>1470</vt:i4>
      </vt:variant>
      <vt:variant>
        <vt:i4>0</vt:i4>
      </vt:variant>
      <vt:variant>
        <vt:i4>5</vt:i4>
      </vt:variant>
      <vt:variant>
        <vt:lpwstr>http://www.ebi.ac.uk/ontology-lookup/browse.do?ontName=MS&amp;termId=MS:1001035</vt:lpwstr>
      </vt:variant>
      <vt:variant>
        <vt:lpwstr/>
      </vt:variant>
      <vt:variant>
        <vt:i4>2621539</vt:i4>
      </vt:variant>
      <vt:variant>
        <vt:i4>1467</vt:i4>
      </vt:variant>
      <vt:variant>
        <vt:i4>0</vt:i4>
      </vt:variant>
      <vt:variant>
        <vt:i4>5</vt:i4>
      </vt:variant>
      <vt:variant>
        <vt:lpwstr>http://www.ebi.ac.uk/ontology-lookup/browse.do?ontName=MS&amp;termId=MS:1001030</vt:lpwstr>
      </vt:variant>
      <vt:variant>
        <vt:lpwstr/>
      </vt:variant>
      <vt:variant>
        <vt:i4>2621546</vt:i4>
      </vt:variant>
      <vt:variant>
        <vt:i4>1464</vt:i4>
      </vt:variant>
      <vt:variant>
        <vt:i4>0</vt:i4>
      </vt:variant>
      <vt:variant>
        <vt:i4>5</vt:i4>
      </vt:variant>
      <vt:variant>
        <vt:lpwstr>http://www.ebi.ac.uk/ontology-lookup/browse.do?ontName=MS&amp;termId=MS:1000926</vt:lpwstr>
      </vt:variant>
      <vt:variant>
        <vt:lpwstr/>
      </vt:variant>
      <vt:variant>
        <vt:i4>2752618</vt:i4>
      </vt:variant>
      <vt:variant>
        <vt:i4>1461</vt:i4>
      </vt:variant>
      <vt:variant>
        <vt:i4>0</vt:i4>
      </vt:variant>
      <vt:variant>
        <vt:i4>5</vt:i4>
      </vt:variant>
      <vt:variant>
        <vt:lpwstr>http://www.ebi.ac.uk/ontology-lookup/browse.do?ontName=MS&amp;termId=MS:1000904</vt:lpwstr>
      </vt:variant>
      <vt:variant>
        <vt:lpwstr/>
      </vt:variant>
      <vt:variant>
        <vt:i4>2752618</vt:i4>
      </vt:variant>
      <vt:variant>
        <vt:i4>1458</vt:i4>
      </vt:variant>
      <vt:variant>
        <vt:i4>0</vt:i4>
      </vt:variant>
      <vt:variant>
        <vt:i4>5</vt:i4>
      </vt:variant>
      <vt:variant>
        <vt:lpwstr>http://www.ebi.ac.uk/ontology-lookup/browse.do?ontName=MS&amp;termId=MS:1000903</vt:lpwstr>
      </vt:variant>
      <vt:variant>
        <vt:lpwstr/>
      </vt:variant>
      <vt:variant>
        <vt:i4>2293860</vt:i4>
      </vt:variant>
      <vt:variant>
        <vt:i4>1455</vt:i4>
      </vt:variant>
      <vt:variant>
        <vt:i4>0</vt:i4>
      </vt:variant>
      <vt:variant>
        <vt:i4>5</vt:i4>
      </vt:variant>
      <vt:variant>
        <vt:lpwstr>http://www.ebi.ac.uk/ontology-lookup/browse.do?ontName=MS&amp;termId=MS:1000798</vt:lpwstr>
      </vt:variant>
      <vt:variant>
        <vt:lpwstr/>
      </vt:variant>
      <vt:variant>
        <vt:i4>2293860</vt:i4>
      </vt:variant>
      <vt:variant>
        <vt:i4>1452</vt:i4>
      </vt:variant>
      <vt:variant>
        <vt:i4>0</vt:i4>
      </vt:variant>
      <vt:variant>
        <vt:i4>5</vt:i4>
      </vt:variant>
      <vt:variant>
        <vt:lpwstr>http://www.ebi.ac.uk/ontology-lookup/browse.do?ontName=MS&amp;termId=MS:1000797</vt:lpwstr>
      </vt:variant>
      <vt:variant>
        <vt:lpwstr/>
      </vt:variant>
      <vt:variant>
        <vt:i4>2293860</vt:i4>
      </vt:variant>
      <vt:variant>
        <vt:i4>1449</vt:i4>
      </vt:variant>
      <vt:variant>
        <vt:i4>0</vt:i4>
      </vt:variant>
      <vt:variant>
        <vt:i4>5</vt:i4>
      </vt:variant>
      <vt:variant>
        <vt:lpwstr>http://www.ebi.ac.uk/ontology-lookup/browse.do?ontName=MS&amp;termId=MS:1000796</vt:lpwstr>
      </vt:variant>
      <vt:variant>
        <vt:lpwstr/>
      </vt:variant>
      <vt:variant>
        <vt:i4>2818151</vt:i4>
      </vt:variant>
      <vt:variant>
        <vt:i4>1446</vt:i4>
      </vt:variant>
      <vt:variant>
        <vt:i4>0</vt:i4>
      </vt:variant>
      <vt:variant>
        <vt:i4>5</vt:i4>
      </vt:variant>
      <vt:variant>
        <vt:lpwstr>http://www.ebi.ac.uk/ontology-lookup/browse.do?ontName=MS&amp;termId=MS:1001405</vt:lpwstr>
      </vt:variant>
      <vt:variant>
        <vt:lpwstr/>
      </vt:variant>
      <vt:variant>
        <vt:i4>2818155</vt:i4>
      </vt:variant>
      <vt:variant>
        <vt:i4>1443</vt:i4>
      </vt:variant>
      <vt:variant>
        <vt:i4>0</vt:i4>
      </vt:variant>
      <vt:variant>
        <vt:i4>5</vt:i4>
      </vt:variant>
      <vt:variant>
        <vt:lpwstr>http://www.ebi.ac.uk/ontology-lookup/browse.do?ontName=MS&amp;termId=MS:1001805</vt:lpwstr>
      </vt:variant>
      <vt:variant>
        <vt:lpwstr/>
      </vt:variant>
      <vt:variant>
        <vt:i4>3080290</vt:i4>
      </vt:variant>
      <vt:variant>
        <vt:i4>1440</vt:i4>
      </vt:variant>
      <vt:variant>
        <vt:i4>0</vt:i4>
      </vt:variant>
      <vt:variant>
        <vt:i4>5</vt:i4>
      </vt:variant>
      <vt:variant>
        <vt:lpwstr>http://www.ebi.ac.uk/ontology-lookup/browse.do?ontName=MS&amp;termId=MS:1001141</vt:lpwstr>
      </vt:variant>
      <vt:variant>
        <vt:lpwstr/>
      </vt:variant>
      <vt:variant>
        <vt:i4>2621538</vt:i4>
      </vt:variant>
      <vt:variant>
        <vt:i4>1437</vt:i4>
      </vt:variant>
      <vt:variant>
        <vt:i4>0</vt:i4>
      </vt:variant>
      <vt:variant>
        <vt:i4>5</vt:i4>
      </vt:variant>
      <vt:variant>
        <vt:lpwstr>http://www.ebi.ac.uk/ontology-lookup/browse.do?ontName=MS&amp;termId=MS:1001138</vt:lpwstr>
      </vt:variant>
      <vt:variant>
        <vt:lpwstr/>
      </vt:variant>
      <vt:variant>
        <vt:i4>2621538</vt:i4>
      </vt:variant>
      <vt:variant>
        <vt:i4>1434</vt:i4>
      </vt:variant>
      <vt:variant>
        <vt:i4>0</vt:i4>
      </vt:variant>
      <vt:variant>
        <vt:i4>5</vt:i4>
      </vt:variant>
      <vt:variant>
        <vt:lpwstr>http://www.ebi.ac.uk/ontology-lookup/browse.do?ontName=MS&amp;termId=MS:1001137</vt:lpwstr>
      </vt:variant>
      <vt:variant>
        <vt:lpwstr/>
      </vt:variant>
      <vt:variant>
        <vt:i4>2621538</vt:i4>
      </vt:variant>
      <vt:variant>
        <vt:i4>1431</vt:i4>
      </vt:variant>
      <vt:variant>
        <vt:i4>0</vt:i4>
      </vt:variant>
      <vt:variant>
        <vt:i4>5</vt:i4>
      </vt:variant>
      <vt:variant>
        <vt:lpwstr>http://www.ebi.ac.uk/ontology-lookup/browse.do?ontName=MS&amp;termId=MS:1001136</vt:lpwstr>
      </vt:variant>
      <vt:variant>
        <vt:lpwstr/>
      </vt:variant>
      <vt:variant>
        <vt:i4>2621538</vt:i4>
      </vt:variant>
      <vt:variant>
        <vt:i4>1428</vt:i4>
      </vt:variant>
      <vt:variant>
        <vt:i4>0</vt:i4>
      </vt:variant>
      <vt:variant>
        <vt:i4>5</vt:i4>
      </vt:variant>
      <vt:variant>
        <vt:lpwstr>http://www.ebi.ac.uk/ontology-lookup/browse.do?ontName=MS&amp;termId=MS:1001135</vt:lpwstr>
      </vt:variant>
      <vt:variant>
        <vt:lpwstr/>
      </vt:variant>
      <vt:variant>
        <vt:i4>2621538</vt:i4>
      </vt:variant>
      <vt:variant>
        <vt:i4>1425</vt:i4>
      </vt:variant>
      <vt:variant>
        <vt:i4>0</vt:i4>
      </vt:variant>
      <vt:variant>
        <vt:i4>5</vt:i4>
      </vt:variant>
      <vt:variant>
        <vt:lpwstr>http://www.ebi.ac.uk/ontology-lookup/browse.do?ontName=MS&amp;termId=MS:1001134</vt:lpwstr>
      </vt:variant>
      <vt:variant>
        <vt:lpwstr/>
      </vt:variant>
      <vt:variant>
        <vt:i4>2621538</vt:i4>
      </vt:variant>
      <vt:variant>
        <vt:i4>1422</vt:i4>
      </vt:variant>
      <vt:variant>
        <vt:i4>0</vt:i4>
      </vt:variant>
      <vt:variant>
        <vt:i4>5</vt:i4>
      </vt:variant>
      <vt:variant>
        <vt:lpwstr>http://www.ebi.ac.uk/ontology-lookup/browse.do?ontName=MS&amp;termId=MS:1001133</vt:lpwstr>
      </vt:variant>
      <vt:variant>
        <vt:lpwstr/>
      </vt:variant>
      <vt:variant>
        <vt:i4>2621538</vt:i4>
      </vt:variant>
      <vt:variant>
        <vt:i4>1419</vt:i4>
      </vt:variant>
      <vt:variant>
        <vt:i4>0</vt:i4>
      </vt:variant>
      <vt:variant>
        <vt:i4>5</vt:i4>
      </vt:variant>
      <vt:variant>
        <vt:lpwstr>http://www.ebi.ac.uk/ontology-lookup/browse.do?ontName=MS&amp;termId=MS:1001132</vt:lpwstr>
      </vt:variant>
      <vt:variant>
        <vt:lpwstr/>
      </vt:variant>
      <vt:variant>
        <vt:i4>2621538</vt:i4>
      </vt:variant>
      <vt:variant>
        <vt:i4>1416</vt:i4>
      </vt:variant>
      <vt:variant>
        <vt:i4>0</vt:i4>
      </vt:variant>
      <vt:variant>
        <vt:i4>5</vt:i4>
      </vt:variant>
      <vt:variant>
        <vt:lpwstr>http://www.ebi.ac.uk/ontology-lookup/browse.do?ontName=MS&amp;termId=MS:1001131</vt:lpwstr>
      </vt:variant>
      <vt:variant>
        <vt:lpwstr/>
      </vt:variant>
      <vt:variant>
        <vt:i4>2621538</vt:i4>
      </vt:variant>
      <vt:variant>
        <vt:i4>1413</vt:i4>
      </vt:variant>
      <vt:variant>
        <vt:i4>0</vt:i4>
      </vt:variant>
      <vt:variant>
        <vt:i4>5</vt:i4>
      </vt:variant>
      <vt:variant>
        <vt:lpwstr>http://www.ebi.ac.uk/ontology-lookup/browse.do?ontName=MS&amp;termId=MS:1001130</vt:lpwstr>
      </vt:variant>
      <vt:variant>
        <vt:lpwstr/>
      </vt:variant>
      <vt:variant>
        <vt:i4>2818155</vt:i4>
      </vt:variant>
      <vt:variant>
        <vt:i4>1410</vt:i4>
      </vt:variant>
      <vt:variant>
        <vt:i4>0</vt:i4>
      </vt:variant>
      <vt:variant>
        <vt:i4>5</vt:i4>
      </vt:variant>
      <vt:variant>
        <vt:lpwstr>http://www.ebi.ac.uk/ontology-lookup/browse.do?ontName=MS&amp;termId=MS:1001805</vt:lpwstr>
      </vt:variant>
      <vt:variant>
        <vt:lpwstr/>
      </vt:variant>
      <vt:variant>
        <vt:i4>2818151</vt:i4>
      </vt:variant>
      <vt:variant>
        <vt:i4>1407</vt:i4>
      </vt:variant>
      <vt:variant>
        <vt:i4>0</vt:i4>
      </vt:variant>
      <vt:variant>
        <vt:i4>5</vt:i4>
      </vt:variant>
      <vt:variant>
        <vt:lpwstr>http://www.ebi.ac.uk/ontology-lookup/browse.do?ontName=MS&amp;termId=MS:1001405</vt:lpwstr>
      </vt:variant>
      <vt:variant>
        <vt:lpwstr/>
      </vt:variant>
      <vt:variant>
        <vt:i4>2293859</vt:i4>
      </vt:variant>
      <vt:variant>
        <vt:i4>1404</vt:i4>
      </vt:variant>
      <vt:variant>
        <vt:i4>0</vt:i4>
      </vt:variant>
      <vt:variant>
        <vt:i4>5</vt:i4>
      </vt:variant>
      <vt:variant>
        <vt:lpwstr>http://www.ebi.ac.uk/ontology-lookup/browse.do?ontName=MS&amp;termId=MS:1001088</vt:lpwstr>
      </vt:variant>
      <vt:variant>
        <vt:lpwstr/>
      </vt:variant>
      <vt:variant>
        <vt:i4>2621539</vt:i4>
      </vt:variant>
      <vt:variant>
        <vt:i4>1401</vt:i4>
      </vt:variant>
      <vt:variant>
        <vt:i4>0</vt:i4>
      </vt:variant>
      <vt:variant>
        <vt:i4>5</vt:i4>
      </vt:variant>
      <vt:variant>
        <vt:lpwstr>http://www.ebi.ac.uk/ontology-lookup/browse.do?ontName=MS&amp;termId=MS:1001036</vt:lpwstr>
      </vt:variant>
      <vt:variant>
        <vt:lpwstr/>
      </vt:variant>
      <vt:variant>
        <vt:i4>2621539</vt:i4>
      </vt:variant>
      <vt:variant>
        <vt:i4>1398</vt:i4>
      </vt:variant>
      <vt:variant>
        <vt:i4>0</vt:i4>
      </vt:variant>
      <vt:variant>
        <vt:i4>5</vt:i4>
      </vt:variant>
      <vt:variant>
        <vt:lpwstr>http://www.ebi.ac.uk/ontology-lookup/browse.do?ontName=MS&amp;termId=MS:1001035</vt:lpwstr>
      </vt:variant>
      <vt:variant>
        <vt:lpwstr/>
      </vt:variant>
      <vt:variant>
        <vt:i4>2621539</vt:i4>
      </vt:variant>
      <vt:variant>
        <vt:i4>1395</vt:i4>
      </vt:variant>
      <vt:variant>
        <vt:i4>0</vt:i4>
      </vt:variant>
      <vt:variant>
        <vt:i4>5</vt:i4>
      </vt:variant>
      <vt:variant>
        <vt:lpwstr>http://www.ebi.ac.uk/ontology-lookup/browse.do?ontName=MS&amp;termId=MS:1001030</vt:lpwstr>
      </vt:variant>
      <vt:variant>
        <vt:lpwstr/>
      </vt:variant>
      <vt:variant>
        <vt:i4>2621546</vt:i4>
      </vt:variant>
      <vt:variant>
        <vt:i4>1392</vt:i4>
      </vt:variant>
      <vt:variant>
        <vt:i4>0</vt:i4>
      </vt:variant>
      <vt:variant>
        <vt:i4>5</vt:i4>
      </vt:variant>
      <vt:variant>
        <vt:lpwstr>http://www.ebi.ac.uk/ontology-lookup/browse.do?ontName=MS&amp;termId=MS:1000926</vt:lpwstr>
      </vt:variant>
      <vt:variant>
        <vt:lpwstr/>
      </vt:variant>
      <vt:variant>
        <vt:i4>2752618</vt:i4>
      </vt:variant>
      <vt:variant>
        <vt:i4>1389</vt:i4>
      </vt:variant>
      <vt:variant>
        <vt:i4>0</vt:i4>
      </vt:variant>
      <vt:variant>
        <vt:i4>5</vt:i4>
      </vt:variant>
      <vt:variant>
        <vt:lpwstr>http://www.ebi.ac.uk/ontology-lookup/browse.do?ontName=MS&amp;termId=MS:1000904</vt:lpwstr>
      </vt:variant>
      <vt:variant>
        <vt:lpwstr/>
      </vt:variant>
      <vt:variant>
        <vt:i4>2752618</vt:i4>
      </vt:variant>
      <vt:variant>
        <vt:i4>1386</vt:i4>
      </vt:variant>
      <vt:variant>
        <vt:i4>0</vt:i4>
      </vt:variant>
      <vt:variant>
        <vt:i4>5</vt:i4>
      </vt:variant>
      <vt:variant>
        <vt:lpwstr>http://www.ebi.ac.uk/ontology-lookup/browse.do?ontName=MS&amp;termId=MS:1000903</vt:lpwstr>
      </vt:variant>
      <vt:variant>
        <vt:lpwstr/>
      </vt:variant>
      <vt:variant>
        <vt:i4>2293860</vt:i4>
      </vt:variant>
      <vt:variant>
        <vt:i4>1383</vt:i4>
      </vt:variant>
      <vt:variant>
        <vt:i4>0</vt:i4>
      </vt:variant>
      <vt:variant>
        <vt:i4>5</vt:i4>
      </vt:variant>
      <vt:variant>
        <vt:lpwstr>http://www.ebi.ac.uk/ontology-lookup/browse.do?ontName=MS&amp;termId=MS:1000798</vt:lpwstr>
      </vt:variant>
      <vt:variant>
        <vt:lpwstr/>
      </vt:variant>
      <vt:variant>
        <vt:i4>2293860</vt:i4>
      </vt:variant>
      <vt:variant>
        <vt:i4>1380</vt:i4>
      </vt:variant>
      <vt:variant>
        <vt:i4>0</vt:i4>
      </vt:variant>
      <vt:variant>
        <vt:i4>5</vt:i4>
      </vt:variant>
      <vt:variant>
        <vt:lpwstr>http://www.ebi.ac.uk/ontology-lookup/browse.do?ontName=MS&amp;termId=MS:1000797</vt:lpwstr>
      </vt:variant>
      <vt:variant>
        <vt:lpwstr/>
      </vt:variant>
      <vt:variant>
        <vt:i4>2293860</vt:i4>
      </vt:variant>
      <vt:variant>
        <vt:i4>1377</vt:i4>
      </vt:variant>
      <vt:variant>
        <vt:i4>0</vt:i4>
      </vt:variant>
      <vt:variant>
        <vt:i4>5</vt:i4>
      </vt:variant>
      <vt:variant>
        <vt:lpwstr>http://www.ebi.ac.uk/ontology-lookup/browse.do?ontName=MS&amp;termId=MS:1000796</vt:lpwstr>
      </vt:variant>
      <vt:variant>
        <vt:lpwstr/>
      </vt:variant>
      <vt:variant>
        <vt:i4>2818151</vt:i4>
      </vt:variant>
      <vt:variant>
        <vt:i4>1374</vt:i4>
      </vt:variant>
      <vt:variant>
        <vt:i4>0</vt:i4>
      </vt:variant>
      <vt:variant>
        <vt:i4>5</vt:i4>
      </vt:variant>
      <vt:variant>
        <vt:lpwstr>http://www.ebi.ac.uk/ontology-lookup/browse.do?ontName=MS&amp;termId=MS:1001405</vt:lpwstr>
      </vt:variant>
      <vt:variant>
        <vt:lpwstr/>
      </vt:variant>
      <vt:variant>
        <vt:i4>2818155</vt:i4>
      </vt:variant>
      <vt:variant>
        <vt:i4>1371</vt:i4>
      </vt:variant>
      <vt:variant>
        <vt:i4>0</vt:i4>
      </vt:variant>
      <vt:variant>
        <vt:i4>5</vt:i4>
      </vt:variant>
      <vt:variant>
        <vt:lpwstr>http://www.ebi.ac.uk/ontology-lookup/browse.do?ontName=MS&amp;termId=MS:1001805</vt:lpwstr>
      </vt:variant>
      <vt:variant>
        <vt:lpwstr/>
      </vt:variant>
      <vt:variant>
        <vt:i4>3080290</vt:i4>
      </vt:variant>
      <vt:variant>
        <vt:i4>1368</vt:i4>
      </vt:variant>
      <vt:variant>
        <vt:i4>0</vt:i4>
      </vt:variant>
      <vt:variant>
        <vt:i4>5</vt:i4>
      </vt:variant>
      <vt:variant>
        <vt:lpwstr>http://www.ebi.ac.uk/ontology-lookup/browse.do?ontName=MS&amp;termId=MS:1001141</vt:lpwstr>
      </vt:variant>
      <vt:variant>
        <vt:lpwstr/>
      </vt:variant>
      <vt:variant>
        <vt:i4>2621538</vt:i4>
      </vt:variant>
      <vt:variant>
        <vt:i4>1365</vt:i4>
      </vt:variant>
      <vt:variant>
        <vt:i4>0</vt:i4>
      </vt:variant>
      <vt:variant>
        <vt:i4>5</vt:i4>
      </vt:variant>
      <vt:variant>
        <vt:lpwstr>http://www.ebi.ac.uk/ontology-lookup/browse.do?ontName=MS&amp;termId=MS:1001138</vt:lpwstr>
      </vt:variant>
      <vt:variant>
        <vt:lpwstr/>
      </vt:variant>
      <vt:variant>
        <vt:i4>2621538</vt:i4>
      </vt:variant>
      <vt:variant>
        <vt:i4>1362</vt:i4>
      </vt:variant>
      <vt:variant>
        <vt:i4>0</vt:i4>
      </vt:variant>
      <vt:variant>
        <vt:i4>5</vt:i4>
      </vt:variant>
      <vt:variant>
        <vt:lpwstr>http://www.ebi.ac.uk/ontology-lookup/browse.do?ontName=MS&amp;termId=MS:1001137</vt:lpwstr>
      </vt:variant>
      <vt:variant>
        <vt:lpwstr/>
      </vt:variant>
      <vt:variant>
        <vt:i4>2621538</vt:i4>
      </vt:variant>
      <vt:variant>
        <vt:i4>1359</vt:i4>
      </vt:variant>
      <vt:variant>
        <vt:i4>0</vt:i4>
      </vt:variant>
      <vt:variant>
        <vt:i4>5</vt:i4>
      </vt:variant>
      <vt:variant>
        <vt:lpwstr>http://www.ebi.ac.uk/ontology-lookup/browse.do?ontName=MS&amp;termId=MS:1001136</vt:lpwstr>
      </vt:variant>
      <vt:variant>
        <vt:lpwstr/>
      </vt:variant>
      <vt:variant>
        <vt:i4>2621538</vt:i4>
      </vt:variant>
      <vt:variant>
        <vt:i4>1356</vt:i4>
      </vt:variant>
      <vt:variant>
        <vt:i4>0</vt:i4>
      </vt:variant>
      <vt:variant>
        <vt:i4>5</vt:i4>
      </vt:variant>
      <vt:variant>
        <vt:lpwstr>http://www.ebi.ac.uk/ontology-lookup/browse.do?ontName=MS&amp;termId=MS:1001135</vt:lpwstr>
      </vt:variant>
      <vt:variant>
        <vt:lpwstr/>
      </vt:variant>
      <vt:variant>
        <vt:i4>2621538</vt:i4>
      </vt:variant>
      <vt:variant>
        <vt:i4>1353</vt:i4>
      </vt:variant>
      <vt:variant>
        <vt:i4>0</vt:i4>
      </vt:variant>
      <vt:variant>
        <vt:i4>5</vt:i4>
      </vt:variant>
      <vt:variant>
        <vt:lpwstr>http://www.ebi.ac.uk/ontology-lookup/browse.do?ontName=MS&amp;termId=MS:1001134</vt:lpwstr>
      </vt:variant>
      <vt:variant>
        <vt:lpwstr/>
      </vt:variant>
      <vt:variant>
        <vt:i4>2621538</vt:i4>
      </vt:variant>
      <vt:variant>
        <vt:i4>1350</vt:i4>
      </vt:variant>
      <vt:variant>
        <vt:i4>0</vt:i4>
      </vt:variant>
      <vt:variant>
        <vt:i4>5</vt:i4>
      </vt:variant>
      <vt:variant>
        <vt:lpwstr>http://www.ebi.ac.uk/ontology-lookup/browse.do?ontName=MS&amp;termId=MS:1001133</vt:lpwstr>
      </vt:variant>
      <vt:variant>
        <vt:lpwstr/>
      </vt:variant>
      <vt:variant>
        <vt:i4>2621538</vt:i4>
      </vt:variant>
      <vt:variant>
        <vt:i4>1347</vt:i4>
      </vt:variant>
      <vt:variant>
        <vt:i4>0</vt:i4>
      </vt:variant>
      <vt:variant>
        <vt:i4>5</vt:i4>
      </vt:variant>
      <vt:variant>
        <vt:lpwstr>http://www.ebi.ac.uk/ontology-lookup/browse.do?ontName=MS&amp;termId=MS:1001132</vt:lpwstr>
      </vt:variant>
      <vt:variant>
        <vt:lpwstr/>
      </vt:variant>
      <vt:variant>
        <vt:i4>2621538</vt:i4>
      </vt:variant>
      <vt:variant>
        <vt:i4>1344</vt:i4>
      </vt:variant>
      <vt:variant>
        <vt:i4>0</vt:i4>
      </vt:variant>
      <vt:variant>
        <vt:i4>5</vt:i4>
      </vt:variant>
      <vt:variant>
        <vt:lpwstr>http://www.ebi.ac.uk/ontology-lookup/browse.do?ontName=MS&amp;termId=MS:1001131</vt:lpwstr>
      </vt:variant>
      <vt:variant>
        <vt:lpwstr/>
      </vt:variant>
      <vt:variant>
        <vt:i4>2621538</vt:i4>
      </vt:variant>
      <vt:variant>
        <vt:i4>1341</vt:i4>
      </vt:variant>
      <vt:variant>
        <vt:i4>0</vt:i4>
      </vt:variant>
      <vt:variant>
        <vt:i4>5</vt:i4>
      </vt:variant>
      <vt:variant>
        <vt:lpwstr>http://www.ebi.ac.uk/ontology-lookup/browse.do?ontName=MS&amp;termId=MS:1001130</vt:lpwstr>
      </vt:variant>
      <vt:variant>
        <vt:lpwstr/>
      </vt:variant>
      <vt:variant>
        <vt:i4>2818155</vt:i4>
      </vt:variant>
      <vt:variant>
        <vt:i4>1338</vt:i4>
      </vt:variant>
      <vt:variant>
        <vt:i4>0</vt:i4>
      </vt:variant>
      <vt:variant>
        <vt:i4>5</vt:i4>
      </vt:variant>
      <vt:variant>
        <vt:lpwstr>http://www.ebi.ac.uk/ontology-lookup/browse.do?ontName=MS&amp;termId=MS:1001805</vt:lpwstr>
      </vt:variant>
      <vt:variant>
        <vt:lpwstr/>
      </vt:variant>
      <vt:variant>
        <vt:i4>2818151</vt:i4>
      </vt:variant>
      <vt:variant>
        <vt:i4>1335</vt:i4>
      </vt:variant>
      <vt:variant>
        <vt:i4>0</vt:i4>
      </vt:variant>
      <vt:variant>
        <vt:i4>5</vt:i4>
      </vt:variant>
      <vt:variant>
        <vt:lpwstr>http://www.ebi.ac.uk/ontology-lookup/browse.do?ontName=MS&amp;termId=MS:1001405</vt:lpwstr>
      </vt:variant>
      <vt:variant>
        <vt:lpwstr/>
      </vt:variant>
      <vt:variant>
        <vt:i4>2293859</vt:i4>
      </vt:variant>
      <vt:variant>
        <vt:i4>1332</vt:i4>
      </vt:variant>
      <vt:variant>
        <vt:i4>0</vt:i4>
      </vt:variant>
      <vt:variant>
        <vt:i4>5</vt:i4>
      </vt:variant>
      <vt:variant>
        <vt:lpwstr>http://www.ebi.ac.uk/ontology-lookup/browse.do?ontName=MS&amp;termId=MS:1001088</vt:lpwstr>
      </vt:variant>
      <vt:variant>
        <vt:lpwstr/>
      </vt:variant>
      <vt:variant>
        <vt:i4>2621539</vt:i4>
      </vt:variant>
      <vt:variant>
        <vt:i4>1329</vt:i4>
      </vt:variant>
      <vt:variant>
        <vt:i4>0</vt:i4>
      </vt:variant>
      <vt:variant>
        <vt:i4>5</vt:i4>
      </vt:variant>
      <vt:variant>
        <vt:lpwstr>http://www.ebi.ac.uk/ontology-lookup/browse.do?ontName=MS&amp;termId=MS:1001036</vt:lpwstr>
      </vt:variant>
      <vt:variant>
        <vt:lpwstr/>
      </vt:variant>
      <vt:variant>
        <vt:i4>2621539</vt:i4>
      </vt:variant>
      <vt:variant>
        <vt:i4>1326</vt:i4>
      </vt:variant>
      <vt:variant>
        <vt:i4>0</vt:i4>
      </vt:variant>
      <vt:variant>
        <vt:i4>5</vt:i4>
      </vt:variant>
      <vt:variant>
        <vt:lpwstr>http://www.ebi.ac.uk/ontology-lookup/browse.do?ontName=MS&amp;termId=MS:1001035</vt:lpwstr>
      </vt:variant>
      <vt:variant>
        <vt:lpwstr/>
      </vt:variant>
      <vt:variant>
        <vt:i4>2621539</vt:i4>
      </vt:variant>
      <vt:variant>
        <vt:i4>1323</vt:i4>
      </vt:variant>
      <vt:variant>
        <vt:i4>0</vt:i4>
      </vt:variant>
      <vt:variant>
        <vt:i4>5</vt:i4>
      </vt:variant>
      <vt:variant>
        <vt:lpwstr>http://www.ebi.ac.uk/ontology-lookup/browse.do?ontName=MS&amp;termId=MS:1001030</vt:lpwstr>
      </vt:variant>
      <vt:variant>
        <vt:lpwstr/>
      </vt:variant>
      <vt:variant>
        <vt:i4>2621546</vt:i4>
      </vt:variant>
      <vt:variant>
        <vt:i4>1320</vt:i4>
      </vt:variant>
      <vt:variant>
        <vt:i4>0</vt:i4>
      </vt:variant>
      <vt:variant>
        <vt:i4>5</vt:i4>
      </vt:variant>
      <vt:variant>
        <vt:lpwstr>http://www.ebi.ac.uk/ontology-lookup/browse.do?ontName=MS&amp;termId=MS:1000926</vt:lpwstr>
      </vt:variant>
      <vt:variant>
        <vt:lpwstr/>
      </vt:variant>
      <vt:variant>
        <vt:i4>2752618</vt:i4>
      </vt:variant>
      <vt:variant>
        <vt:i4>1317</vt:i4>
      </vt:variant>
      <vt:variant>
        <vt:i4>0</vt:i4>
      </vt:variant>
      <vt:variant>
        <vt:i4>5</vt:i4>
      </vt:variant>
      <vt:variant>
        <vt:lpwstr>http://www.ebi.ac.uk/ontology-lookup/browse.do?ontName=MS&amp;termId=MS:1000904</vt:lpwstr>
      </vt:variant>
      <vt:variant>
        <vt:lpwstr/>
      </vt:variant>
      <vt:variant>
        <vt:i4>2752618</vt:i4>
      </vt:variant>
      <vt:variant>
        <vt:i4>1314</vt:i4>
      </vt:variant>
      <vt:variant>
        <vt:i4>0</vt:i4>
      </vt:variant>
      <vt:variant>
        <vt:i4>5</vt:i4>
      </vt:variant>
      <vt:variant>
        <vt:lpwstr>http://www.ebi.ac.uk/ontology-lookup/browse.do?ontName=MS&amp;termId=MS:1000903</vt:lpwstr>
      </vt:variant>
      <vt:variant>
        <vt:lpwstr/>
      </vt:variant>
      <vt:variant>
        <vt:i4>2293860</vt:i4>
      </vt:variant>
      <vt:variant>
        <vt:i4>1311</vt:i4>
      </vt:variant>
      <vt:variant>
        <vt:i4>0</vt:i4>
      </vt:variant>
      <vt:variant>
        <vt:i4>5</vt:i4>
      </vt:variant>
      <vt:variant>
        <vt:lpwstr>http://www.ebi.ac.uk/ontology-lookup/browse.do?ontName=MS&amp;termId=MS:1000798</vt:lpwstr>
      </vt:variant>
      <vt:variant>
        <vt:lpwstr/>
      </vt:variant>
      <vt:variant>
        <vt:i4>2293860</vt:i4>
      </vt:variant>
      <vt:variant>
        <vt:i4>1308</vt:i4>
      </vt:variant>
      <vt:variant>
        <vt:i4>0</vt:i4>
      </vt:variant>
      <vt:variant>
        <vt:i4>5</vt:i4>
      </vt:variant>
      <vt:variant>
        <vt:lpwstr>http://www.ebi.ac.uk/ontology-lookup/browse.do?ontName=MS&amp;termId=MS:1000797</vt:lpwstr>
      </vt:variant>
      <vt:variant>
        <vt:lpwstr/>
      </vt:variant>
      <vt:variant>
        <vt:i4>2293860</vt:i4>
      </vt:variant>
      <vt:variant>
        <vt:i4>1305</vt:i4>
      </vt:variant>
      <vt:variant>
        <vt:i4>0</vt:i4>
      </vt:variant>
      <vt:variant>
        <vt:i4>5</vt:i4>
      </vt:variant>
      <vt:variant>
        <vt:lpwstr>http://www.ebi.ac.uk/ontology-lookup/browse.do?ontName=MS&amp;termId=MS:1000796</vt:lpwstr>
      </vt:variant>
      <vt:variant>
        <vt:lpwstr/>
      </vt:variant>
      <vt:variant>
        <vt:i4>2818151</vt:i4>
      </vt:variant>
      <vt:variant>
        <vt:i4>1302</vt:i4>
      </vt:variant>
      <vt:variant>
        <vt:i4>0</vt:i4>
      </vt:variant>
      <vt:variant>
        <vt:i4>5</vt:i4>
      </vt:variant>
      <vt:variant>
        <vt:lpwstr>http://www.ebi.ac.uk/ontology-lookup/browse.do?ontName=MS&amp;termId=MS:1001405</vt:lpwstr>
      </vt:variant>
      <vt:variant>
        <vt:lpwstr/>
      </vt:variant>
      <vt:variant>
        <vt:i4>2818155</vt:i4>
      </vt:variant>
      <vt:variant>
        <vt:i4>1299</vt:i4>
      </vt:variant>
      <vt:variant>
        <vt:i4>0</vt:i4>
      </vt:variant>
      <vt:variant>
        <vt:i4>5</vt:i4>
      </vt:variant>
      <vt:variant>
        <vt:lpwstr>http://www.ebi.ac.uk/ontology-lookup/browse.do?ontName=MS&amp;termId=MS:1001805</vt:lpwstr>
      </vt:variant>
      <vt:variant>
        <vt:lpwstr/>
      </vt:variant>
      <vt:variant>
        <vt:i4>3080290</vt:i4>
      </vt:variant>
      <vt:variant>
        <vt:i4>1296</vt:i4>
      </vt:variant>
      <vt:variant>
        <vt:i4>0</vt:i4>
      </vt:variant>
      <vt:variant>
        <vt:i4>5</vt:i4>
      </vt:variant>
      <vt:variant>
        <vt:lpwstr>http://www.ebi.ac.uk/ontology-lookup/browse.do?ontName=MS&amp;termId=MS:1001141</vt:lpwstr>
      </vt:variant>
      <vt:variant>
        <vt:lpwstr/>
      </vt:variant>
      <vt:variant>
        <vt:i4>2621538</vt:i4>
      </vt:variant>
      <vt:variant>
        <vt:i4>1293</vt:i4>
      </vt:variant>
      <vt:variant>
        <vt:i4>0</vt:i4>
      </vt:variant>
      <vt:variant>
        <vt:i4>5</vt:i4>
      </vt:variant>
      <vt:variant>
        <vt:lpwstr>http://www.ebi.ac.uk/ontology-lookup/browse.do?ontName=MS&amp;termId=MS:1001138</vt:lpwstr>
      </vt:variant>
      <vt:variant>
        <vt:lpwstr/>
      </vt:variant>
      <vt:variant>
        <vt:i4>2621538</vt:i4>
      </vt:variant>
      <vt:variant>
        <vt:i4>1290</vt:i4>
      </vt:variant>
      <vt:variant>
        <vt:i4>0</vt:i4>
      </vt:variant>
      <vt:variant>
        <vt:i4>5</vt:i4>
      </vt:variant>
      <vt:variant>
        <vt:lpwstr>http://www.ebi.ac.uk/ontology-lookup/browse.do?ontName=MS&amp;termId=MS:1001137</vt:lpwstr>
      </vt:variant>
      <vt:variant>
        <vt:lpwstr/>
      </vt:variant>
      <vt:variant>
        <vt:i4>2621538</vt:i4>
      </vt:variant>
      <vt:variant>
        <vt:i4>1287</vt:i4>
      </vt:variant>
      <vt:variant>
        <vt:i4>0</vt:i4>
      </vt:variant>
      <vt:variant>
        <vt:i4>5</vt:i4>
      </vt:variant>
      <vt:variant>
        <vt:lpwstr>http://www.ebi.ac.uk/ontology-lookup/browse.do?ontName=MS&amp;termId=MS:1001136</vt:lpwstr>
      </vt:variant>
      <vt:variant>
        <vt:lpwstr/>
      </vt:variant>
      <vt:variant>
        <vt:i4>2621538</vt:i4>
      </vt:variant>
      <vt:variant>
        <vt:i4>1284</vt:i4>
      </vt:variant>
      <vt:variant>
        <vt:i4>0</vt:i4>
      </vt:variant>
      <vt:variant>
        <vt:i4>5</vt:i4>
      </vt:variant>
      <vt:variant>
        <vt:lpwstr>http://www.ebi.ac.uk/ontology-lookup/browse.do?ontName=MS&amp;termId=MS:1001135</vt:lpwstr>
      </vt:variant>
      <vt:variant>
        <vt:lpwstr/>
      </vt:variant>
      <vt:variant>
        <vt:i4>2621538</vt:i4>
      </vt:variant>
      <vt:variant>
        <vt:i4>1281</vt:i4>
      </vt:variant>
      <vt:variant>
        <vt:i4>0</vt:i4>
      </vt:variant>
      <vt:variant>
        <vt:i4>5</vt:i4>
      </vt:variant>
      <vt:variant>
        <vt:lpwstr>http://www.ebi.ac.uk/ontology-lookup/browse.do?ontName=MS&amp;termId=MS:1001134</vt:lpwstr>
      </vt:variant>
      <vt:variant>
        <vt:lpwstr/>
      </vt:variant>
      <vt:variant>
        <vt:i4>2621538</vt:i4>
      </vt:variant>
      <vt:variant>
        <vt:i4>1278</vt:i4>
      </vt:variant>
      <vt:variant>
        <vt:i4>0</vt:i4>
      </vt:variant>
      <vt:variant>
        <vt:i4>5</vt:i4>
      </vt:variant>
      <vt:variant>
        <vt:lpwstr>http://www.ebi.ac.uk/ontology-lookup/browse.do?ontName=MS&amp;termId=MS:1001133</vt:lpwstr>
      </vt:variant>
      <vt:variant>
        <vt:lpwstr/>
      </vt:variant>
      <vt:variant>
        <vt:i4>2621538</vt:i4>
      </vt:variant>
      <vt:variant>
        <vt:i4>1275</vt:i4>
      </vt:variant>
      <vt:variant>
        <vt:i4>0</vt:i4>
      </vt:variant>
      <vt:variant>
        <vt:i4>5</vt:i4>
      </vt:variant>
      <vt:variant>
        <vt:lpwstr>http://www.ebi.ac.uk/ontology-lookup/browse.do?ontName=MS&amp;termId=MS:1001132</vt:lpwstr>
      </vt:variant>
      <vt:variant>
        <vt:lpwstr/>
      </vt:variant>
      <vt:variant>
        <vt:i4>2621538</vt:i4>
      </vt:variant>
      <vt:variant>
        <vt:i4>1272</vt:i4>
      </vt:variant>
      <vt:variant>
        <vt:i4>0</vt:i4>
      </vt:variant>
      <vt:variant>
        <vt:i4>5</vt:i4>
      </vt:variant>
      <vt:variant>
        <vt:lpwstr>http://www.ebi.ac.uk/ontology-lookup/browse.do?ontName=MS&amp;termId=MS:1001131</vt:lpwstr>
      </vt:variant>
      <vt:variant>
        <vt:lpwstr/>
      </vt:variant>
      <vt:variant>
        <vt:i4>2621538</vt:i4>
      </vt:variant>
      <vt:variant>
        <vt:i4>1269</vt:i4>
      </vt:variant>
      <vt:variant>
        <vt:i4>0</vt:i4>
      </vt:variant>
      <vt:variant>
        <vt:i4>5</vt:i4>
      </vt:variant>
      <vt:variant>
        <vt:lpwstr>http://www.ebi.ac.uk/ontology-lookup/browse.do?ontName=MS&amp;termId=MS:1001130</vt:lpwstr>
      </vt:variant>
      <vt:variant>
        <vt:lpwstr/>
      </vt:variant>
      <vt:variant>
        <vt:i4>2818155</vt:i4>
      </vt:variant>
      <vt:variant>
        <vt:i4>1266</vt:i4>
      </vt:variant>
      <vt:variant>
        <vt:i4>0</vt:i4>
      </vt:variant>
      <vt:variant>
        <vt:i4>5</vt:i4>
      </vt:variant>
      <vt:variant>
        <vt:lpwstr>http://www.ebi.ac.uk/ontology-lookup/browse.do?ontName=MS&amp;termId=MS:1001805</vt:lpwstr>
      </vt:variant>
      <vt:variant>
        <vt:lpwstr/>
      </vt:variant>
      <vt:variant>
        <vt:i4>2818151</vt:i4>
      </vt:variant>
      <vt:variant>
        <vt:i4>1263</vt:i4>
      </vt:variant>
      <vt:variant>
        <vt:i4>0</vt:i4>
      </vt:variant>
      <vt:variant>
        <vt:i4>5</vt:i4>
      </vt:variant>
      <vt:variant>
        <vt:lpwstr>http://www.ebi.ac.uk/ontology-lookup/browse.do?ontName=MS&amp;termId=MS:1001405</vt:lpwstr>
      </vt:variant>
      <vt:variant>
        <vt:lpwstr/>
      </vt:variant>
      <vt:variant>
        <vt:i4>2293859</vt:i4>
      </vt:variant>
      <vt:variant>
        <vt:i4>1260</vt:i4>
      </vt:variant>
      <vt:variant>
        <vt:i4>0</vt:i4>
      </vt:variant>
      <vt:variant>
        <vt:i4>5</vt:i4>
      </vt:variant>
      <vt:variant>
        <vt:lpwstr>http://www.ebi.ac.uk/ontology-lookup/browse.do?ontName=MS&amp;termId=MS:1001088</vt:lpwstr>
      </vt:variant>
      <vt:variant>
        <vt:lpwstr/>
      </vt:variant>
      <vt:variant>
        <vt:i4>2621539</vt:i4>
      </vt:variant>
      <vt:variant>
        <vt:i4>1257</vt:i4>
      </vt:variant>
      <vt:variant>
        <vt:i4>0</vt:i4>
      </vt:variant>
      <vt:variant>
        <vt:i4>5</vt:i4>
      </vt:variant>
      <vt:variant>
        <vt:lpwstr>http://www.ebi.ac.uk/ontology-lookup/browse.do?ontName=MS&amp;termId=MS:1001036</vt:lpwstr>
      </vt:variant>
      <vt:variant>
        <vt:lpwstr/>
      </vt:variant>
      <vt:variant>
        <vt:i4>2621539</vt:i4>
      </vt:variant>
      <vt:variant>
        <vt:i4>1254</vt:i4>
      </vt:variant>
      <vt:variant>
        <vt:i4>0</vt:i4>
      </vt:variant>
      <vt:variant>
        <vt:i4>5</vt:i4>
      </vt:variant>
      <vt:variant>
        <vt:lpwstr>http://www.ebi.ac.uk/ontology-lookup/browse.do?ontName=MS&amp;termId=MS:1001035</vt:lpwstr>
      </vt:variant>
      <vt:variant>
        <vt:lpwstr/>
      </vt:variant>
      <vt:variant>
        <vt:i4>2621539</vt:i4>
      </vt:variant>
      <vt:variant>
        <vt:i4>1251</vt:i4>
      </vt:variant>
      <vt:variant>
        <vt:i4>0</vt:i4>
      </vt:variant>
      <vt:variant>
        <vt:i4>5</vt:i4>
      </vt:variant>
      <vt:variant>
        <vt:lpwstr>http://www.ebi.ac.uk/ontology-lookup/browse.do?ontName=MS&amp;termId=MS:1001030</vt:lpwstr>
      </vt:variant>
      <vt:variant>
        <vt:lpwstr/>
      </vt:variant>
      <vt:variant>
        <vt:i4>2621546</vt:i4>
      </vt:variant>
      <vt:variant>
        <vt:i4>1248</vt:i4>
      </vt:variant>
      <vt:variant>
        <vt:i4>0</vt:i4>
      </vt:variant>
      <vt:variant>
        <vt:i4>5</vt:i4>
      </vt:variant>
      <vt:variant>
        <vt:lpwstr>http://www.ebi.ac.uk/ontology-lookup/browse.do?ontName=MS&amp;termId=MS:1000926</vt:lpwstr>
      </vt:variant>
      <vt:variant>
        <vt:lpwstr/>
      </vt:variant>
      <vt:variant>
        <vt:i4>2752618</vt:i4>
      </vt:variant>
      <vt:variant>
        <vt:i4>1245</vt:i4>
      </vt:variant>
      <vt:variant>
        <vt:i4>0</vt:i4>
      </vt:variant>
      <vt:variant>
        <vt:i4>5</vt:i4>
      </vt:variant>
      <vt:variant>
        <vt:lpwstr>http://www.ebi.ac.uk/ontology-lookup/browse.do?ontName=MS&amp;termId=MS:1000904</vt:lpwstr>
      </vt:variant>
      <vt:variant>
        <vt:lpwstr/>
      </vt:variant>
      <vt:variant>
        <vt:i4>2752618</vt:i4>
      </vt:variant>
      <vt:variant>
        <vt:i4>1242</vt:i4>
      </vt:variant>
      <vt:variant>
        <vt:i4>0</vt:i4>
      </vt:variant>
      <vt:variant>
        <vt:i4>5</vt:i4>
      </vt:variant>
      <vt:variant>
        <vt:lpwstr>http://www.ebi.ac.uk/ontology-lookup/browse.do?ontName=MS&amp;termId=MS:1000903</vt:lpwstr>
      </vt:variant>
      <vt:variant>
        <vt:lpwstr/>
      </vt:variant>
      <vt:variant>
        <vt:i4>2293860</vt:i4>
      </vt:variant>
      <vt:variant>
        <vt:i4>1239</vt:i4>
      </vt:variant>
      <vt:variant>
        <vt:i4>0</vt:i4>
      </vt:variant>
      <vt:variant>
        <vt:i4>5</vt:i4>
      </vt:variant>
      <vt:variant>
        <vt:lpwstr>http://www.ebi.ac.uk/ontology-lookup/browse.do?ontName=MS&amp;termId=MS:1000798</vt:lpwstr>
      </vt:variant>
      <vt:variant>
        <vt:lpwstr/>
      </vt:variant>
      <vt:variant>
        <vt:i4>2293860</vt:i4>
      </vt:variant>
      <vt:variant>
        <vt:i4>1236</vt:i4>
      </vt:variant>
      <vt:variant>
        <vt:i4>0</vt:i4>
      </vt:variant>
      <vt:variant>
        <vt:i4>5</vt:i4>
      </vt:variant>
      <vt:variant>
        <vt:lpwstr>http://www.ebi.ac.uk/ontology-lookup/browse.do?ontName=MS&amp;termId=MS:1000797</vt:lpwstr>
      </vt:variant>
      <vt:variant>
        <vt:lpwstr/>
      </vt:variant>
      <vt:variant>
        <vt:i4>2293860</vt:i4>
      </vt:variant>
      <vt:variant>
        <vt:i4>1233</vt:i4>
      </vt:variant>
      <vt:variant>
        <vt:i4>0</vt:i4>
      </vt:variant>
      <vt:variant>
        <vt:i4>5</vt:i4>
      </vt:variant>
      <vt:variant>
        <vt:lpwstr>http://www.ebi.ac.uk/ontology-lookup/browse.do?ontName=MS&amp;termId=MS:1000796</vt:lpwstr>
      </vt:variant>
      <vt:variant>
        <vt:lpwstr/>
      </vt:variant>
      <vt:variant>
        <vt:i4>2818151</vt:i4>
      </vt:variant>
      <vt:variant>
        <vt:i4>1230</vt:i4>
      </vt:variant>
      <vt:variant>
        <vt:i4>0</vt:i4>
      </vt:variant>
      <vt:variant>
        <vt:i4>5</vt:i4>
      </vt:variant>
      <vt:variant>
        <vt:lpwstr>http://www.ebi.ac.uk/ontology-lookup/browse.do?ontName=MS&amp;termId=MS:1001405</vt:lpwstr>
      </vt:variant>
      <vt:variant>
        <vt:lpwstr/>
      </vt:variant>
      <vt:variant>
        <vt:i4>2818155</vt:i4>
      </vt:variant>
      <vt:variant>
        <vt:i4>1227</vt:i4>
      </vt:variant>
      <vt:variant>
        <vt:i4>0</vt:i4>
      </vt:variant>
      <vt:variant>
        <vt:i4>5</vt:i4>
      </vt:variant>
      <vt:variant>
        <vt:lpwstr>http://www.ebi.ac.uk/ontology-lookup/browse.do?ontName=MS&amp;termId=MS:1001805</vt:lpwstr>
      </vt:variant>
      <vt:variant>
        <vt:lpwstr/>
      </vt:variant>
      <vt:variant>
        <vt:i4>3080290</vt:i4>
      </vt:variant>
      <vt:variant>
        <vt:i4>1224</vt:i4>
      </vt:variant>
      <vt:variant>
        <vt:i4>0</vt:i4>
      </vt:variant>
      <vt:variant>
        <vt:i4>5</vt:i4>
      </vt:variant>
      <vt:variant>
        <vt:lpwstr>http://www.ebi.ac.uk/ontology-lookup/browse.do?ontName=MS&amp;termId=MS:1001141</vt:lpwstr>
      </vt:variant>
      <vt:variant>
        <vt:lpwstr/>
      </vt:variant>
      <vt:variant>
        <vt:i4>2621538</vt:i4>
      </vt:variant>
      <vt:variant>
        <vt:i4>1221</vt:i4>
      </vt:variant>
      <vt:variant>
        <vt:i4>0</vt:i4>
      </vt:variant>
      <vt:variant>
        <vt:i4>5</vt:i4>
      </vt:variant>
      <vt:variant>
        <vt:lpwstr>http://www.ebi.ac.uk/ontology-lookup/browse.do?ontName=MS&amp;termId=MS:1001138</vt:lpwstr>
      </vt:variant>
      <vt:variant>
        <vt:lpwstr/>
      </vt:variant>
      <vt:variant>
        <vt:i4>2621538</vt:i4>
      </vt:variant>
      <vt:variant>
        <vt:i4>1218</vt:i4>
      </vt:variant>
      <vt:variant>
        <vt:i4>0</vt:i4>
      </vt:variant>
      <vt:variant>
        <vt:i4>5</vt:i4>
      </vt:variant>
      <vt:variant>
        <vt:lpwstr>http://www.ebi.ac.uk/ontology-lookup/browse.do?ontName=MS&amp;termId=MS:1001137</vt:lpwstr>
      </vt:variant>
      <vt:variant>
        <vt:lpwstr/>
      </vt:variant>
      <vt:variant>
        <vt:i4>2621538</vt:i4>
      </vt:variant>
      <vt:variant>
        <vt:i4>1215</vt:i4>
      </vt:variant>
      <vt:variant>
        <vt:i4>0</vt:i4>
      </vt:variant>
      <vt:variant>
        <vt:i4>5</vt:i4>
      </vt:variant>
      <vt:variant>
        <vt:lpwstr>http://www.ebi.ac.uk/ontology-lookup/browse.do?ontName=MS&amp;termId=MS:1001136</vt:lpwstr>
      </vt:variant>
      <vt:variant>
        <vt:lpwstr/>
      </vt:variant>
      <vt:variant>
        <vt:i4>2621538</vt:i4>
      </vt:variant>
      <vt:variant>
        <vt:i4>1212</vt:i4>
      </vt:variant>
      <vt:variant>
        <vt:i4>0</vt:i4>
      </vt:variant>
      <vt:variant>
        <vt:i4>5</vt:i4>
      </vt:variant>
      <vt:variant>
        <vt:lpwstr>http://www.ebi.ac.uk/ontology-lookup/browse.do?ontName=MS&amp;termId=MS:1001135</vt:lpwstr>
      </vt:variant>
      <vt:variant>
        <vt:lpwstr/>
      </vt:variant>
      <vt:variant>
        <vt:i4>2621538</vt:i4>
      </vt:variant>
      <vt:variant>
        <vt:i4>1209</vt:i4>
      </vt:variant>
      <vt:variant>
        <vt:i4>0</vt:i4>
      </vt:variant>
      <vt:variant>
        <vt:i4>5</vt:i4>
      </vt:variant>
      <vt:variant>
        <vt:lpwstr>http://www.ebi.ac.uk/ontology-lookup/browse.do?ontName=MS&amp;termId=MS:1001134</vt:lpwstr>
      </vt:variant>
      <vt:variant>
        <vt:lpwstr/>
      </vt:variant>
      <vt:variant>
        <vt:i4>2621538</vt:i4>
      </vt:variant>
      <vt:variant>
        <vt:i4>1206</vt:i4>
      </vt:variant>
      <vt:variant>
        <vt:i4>0</vt:i4>
      </vt:variant>
      <vt:variant>
        <vt:i4>5</vt:i4>
      </vt:variant>
      <vt:variant>
        <vt:lpwstr>http://www.ebi.ac.uk/ontology-lookup/browse.do?ontName=MS&amp;termId=MS:1001133</vt:lpwstr>
      </vt:variant>
      <vt:variant>
        <vt:lpwstr/>
      </vt:variant>
      <vt:variant>
        <vt:i4>2621538</vt:i4>
      </vt:variant>
      <vt:variant>
        <vt:i4>1203</vt:i4>
      </vt:variant>
      <vt:variant>
        <vt:i4>0</vt:i4>
      </vt:variant>
      <vt:variant>
        <vt:i4>5</vt:i4>
      </vt:variant>
      <vt:variant>
        <vt:lpwstr>http://www.ebi.ac.uk/ontology-lookup/browse.do?ontName=MS&amp;termId=MS:1001132</vt:lpwstr>
      </vt:variant>
      <vt:variant>
        <vt:lpwstr/>
      </vt:variant>
      <vt:variant>
        <vt:i4>2621538</vt:i4>
      </vt:variant>
      <vt:variant>
        <vt:i4>1200</vt:i4>
      </vt:variant>
      <vt:variant>
        <vt:i4>0</vt:i4>
      </vt:variant>
      <vt:variant>
        <vt:i4>5</vt:i4>
      </vt:variant>
      <vt:variant>
        <vt:lpwstr>http://www.ebi.ac.uk/ontology-lookup/browse.do?ontName=MS&amp;termId=MS:1001131</vt:lpwstr>
      </vt:variant>
      <vt:variant>
        <vt:lpwstr/>
      </vt:variant>
      <vt:variant>
        <vt:i4>2621538</vt:i4>
      </vt:variant>
      <vt:variant>
        <vt:i4>1197</vt:i4>
      </vt:variant>
      <vt:variant>
        <vt:i4>0</vt:i4>
      </vt:variant>
      <vt:variant>
        <vt:i4>5</vt:i4>
      </vt:variant>
      <vt:variant>
        <vt:lpwstr>http://www.ebi.ac.uk/ontology-lookup/browse.do?ontName=MS&amp;termId=MS:1001130</vt:lpwstr>
      </vt:variant>
      <vt:variant>
        <vt:lpwstr/>
      </vt:variant>
      <vt:variant>
        <vt:i4>2818155</vt:i4>
      </vt:variant>
      <vt:variant>
        <vt:i4>1194</vt:i4>
      </vt:variant>
      <vt:variant>
        <vt:i4>0</vt:i4>
      </vt:variant>
      <vt:variant>
        <vt:i4>5</vt:i4>
      </vt:variant>
      <vt:variant>
        <vt:lpwstr>http://www.ebi.ac.uk/ontology-lookup/browse.do?ontName=MS&amp;termId=MS:1001805</vt:lpwstr>
      </vt:variant>
      <vt:variant>
        <vt:lpwstr/>
      </vt:variant>
      <vt:variant>
        <vt:i4>2818151</vt:i4>
      </vt:variant>
      <vt:variant>
        <vt:i4>1191</vt:i4>
      </vt:variant>
      <vt:variant>
        <vt:i4>0</vt:i4>
      </vt:variant>
      <vt:variant>
        <vt:i4>5</vt:i4>
      </vt:variant>
      <vt:variant>
        <vt:lpwstr>http://www.ebi.ac.uk/ontology-lookup/browse.do?ontName=MS&amp;termId=MS:1001405</vt:lpwstr>
      </vt:variant>
      <vt:variant>
        <vt:lpwstr/>
      </vt:variant>
      <vt:variant>
        <vt:i4>2293859</vt:i4>
      </vt:variant>
      <vt:variant>
        <vt:i4>1188</vt:i4>
      </vt:variant>
      <vt:variant>
        <vt:i4>0</vt:i4>
      </vt:variant>
      <vt:variant>
        <vt:i4>5</vt:i4>
      </vt:variant>
      <vt:variant>
        <vt:lpwstr>http://www.ebi.ac.uk/ontology-lookup/browse.do?ontName=MS&amp;termId=MS:1001088</vt:lpwstr>
      </vt:variant>
      <vt:variant>
        <vt:lpwstr/>
      </vt:variant>
      <vt:variant>
        <vt:i4>2621539</vt:i4>
      </vt:variant>
      <vt:variant>
        <vt:i4>1185</vt:i4>
      </vt:variant>
      <vt:variant>
        <vt:i4>0</vt:i4>
      </vt:variant>
      <vt:variant>
        <vt:i4>5</vt:i4>
      </vt:variant>
      <vt:variant>
        <vt:lpwstr>http://www.ebi.ac.uk/ontology-lookup/browse.do?ontName=MS&amp;termId=MS:1001036</vt:lpwstr>
      </vt:variant>
      <vt:variant>
        <vt:lpwstr/>
      </vt:variant>
      <vt:variant>
        <vt:i4>2621539</vt:i4>
      </vt:variant>
      <vt:variant>
        <vt:i4>1182</vt:i4>
      </vt:variant>
      <vt:variant>
        <vt:i4>0</vt:i4>
      </vt:variant>
      <vt:variant>
        <vt:i4>5</vt:i4>
      </vt:variant>
      <vt:variant>
        <vt:lpwstr>http://www.ebi.ac.uk/ontology-lookup/browse.do?ontName=MS&amp;termId=MS:1001035</vt:lpwstr>
      </vt:variant>
      <vt:variant>
        <vt:lpwstr/>
      </vt:variant>
      <vt:variant>
        <vt:i4>2621539</vt:i4>
      </vt:variant>
      <vt:variant>
        <vt:i4>1179</vt:i4>
      </vt:variant>
      <vt:variant>
        <vt:i4>0</vt:i4>
      </vt:variant>
      <vt:variant>
        <vt:i4>5</vt:i4>
      </vt:variant>
      <vt:variant>
        <vt:lpwstr>http://www.ebi.ac.uk/ontology-lookup/browse.do?ontName=MS&amp;termId=MS:1001030</vt:lpwstr>
      </vt:variant>
      <vt:variant>
        <vt:lpwstr/>
      </vt:variant>
      <vt:variant>
        <vt:i4>2621546</vt:i4>
      </vt:variant>
      <vt:variant>
        <vt:i4>1176</vt:i4>
      </vt:variant>
      <vt:variant>
        <vt:i4>0</vt:i4>
      </vt:variant>
      <vt:variant>
        <vt:i4>5</vt:i4>
      </vt:variant>
      <vt:variant>
        <vt:lpwstr>http://www.ebi.ac.uk/ontology-lookup/browse.do?ontName=MS&amp;termId=MS:1000926</vt:lpwstr>
      </vt:variant>
      <vt:variant>
        <vt:lpwstr/>
      </vt:variant>
      <vt:variant>
        <vt:i4>2752618</vt:i4>
      </vt:variant>
      <vt:variant>
        <vt:i4>1173</vt:i4>
      </vt:variant>
      <vt:variant>
        <vt:i4>0</vt:i4>
      </vt:variant>
      <vt:variant>
        <vt:i4>5</vt:i4>
      </vt:variant>
      <vt:variant>
        <vt:lpwstr>http://www.ebi.ac.uk/ontology-lookup/browse.do?ontName=MS&amp;termId=MS:1000904</vt:lpwstr>
      </vt:variant>
      <vt:variant>
        <vt:lpwstr/>
      </vt:variant>
      <vt:variant>
        <vt:i4>2752618</vt:i4>
      </vt:variant>
      <vt:variant>
        <vt:i4>1170</vt:i4>
      </vt:variant>
      <vt:variant>
        <vt:i4>0</vt:i4>
      </vt:variant>
      <vt:variant>
        <vt:i4>5</vt:i4>
      </vt:variant>
      <vt:variant>
        <vt:lpwstr>http://www.ebi.ac.uk/ontology-lookup/browse.do?ontName=MS&amp;termId=MS:1000903</vt:lpwstr>
      </vt:variant>
      <vt:variant>
        <vt:lpwstr/>
      </vt:variant>
      <vt:variant>
        <vt:i4>2293860</vt:i4>
      </vt:variant>
      <vt:variant>
        <vt:i4>1167</vt:i4>
      </vt:variant>
      <vt:variant>
        <vt:i4>0</vt:i4>
      </vt:variant>
      <vt:variant>
        <vt:i4>5</vt:i4>
      </vt:variant>
      <vt:variant>
        <vt:lpwstr>http://www.ebi.ac.uk/ontology-lookup/browse.do?ontName=MS&amp;termId=MS:1000798</vt:lpwstr>
      </vt:variant>
      <vt:variant>
        <vt:lpwstr/>
      </vt:variant>
      <vt:variant>
        <vt:i4>2293860</vt:i4>
      </vt:variant>
      <vt:variant>
        <vt:i4>1164</vt:i4>
      </vt:variant>
      <vt:variant>
        <vt:i4>0</vt:i4>
      </vt:variant>
      <vt:variant>
        <vt:i4>5</vt:i4>
      </vt:variant>
      <vt:variant>
        <vt:lpwstr>http://www.ebi.ac.uk/ontology-lookup/browse.do?ontName=MS&amp;termId=MS:1000797</vt:lpwstr>
      </vt:variant>
      <vt:variant>
        <vt:lpwstr/>
      </vt:variant>
      <vt:variant>
        <vt:i4>2293860</vt:i4>
      </vt:variant>
      <vt:variant>
        <vt:i4>1161</vt:i4>
      </vt:variant>
      <vt:variant>
        <vt:i4>0</vt:i4>
      </vt:variant>
      <vt:variant>
        <vt:i4>5</vt:i4>
      </vt:variant>
      <vt:variant>
        <vt:lpwstr>http://www.ebi.ac.uk/ontology-lookup/browse.do?ontName=MS&amp;termId=MS:1000796</vt:lpwstr>
      </vt:variant>
      <vt:variant>
        <vt:lpwstr/>
      </vt:variant>
      <vt:variant>
        <vt:i4>2818151</vt:i4>
      </vt:variant>
      <vt:variant>
        <vt:i4>1158</vt:i4>
      </vt:variant>
      <vt:variant>
        <vt:i4>0</vt:i4>
      </vt:variant>
      <vt:variant>
        <vt:i4>5</vt:i4>
      </vt:variant>
      <vt:variant>
        <vt:lpwstr>http://www.ebi.ac.uk/ontology-lookup/browse.do?ontName=MS&amp;termId=MS:1001405</vt:lpwstr>
      </vt:variant>
      <vt:variant>
        <vt:lpwstr/>
      </vt:variant>
      <vt:variant>
        <vt:i4>2818155</vt:i4>
      </vt:variant>
      <vt:variant>
        <vt:i4>1155</vt:i4>
      </vt:variant>
      <vt:variant>
        <vt:i4>0</vt:i4>
      </vt:variant>
      <vt:variant>
        <vt:i4>5</vt:i4>
      </vt:variant>
      <vt:variant>
        <vt:lpwstr>http://www.ebi.ac.uk/ontology-lookup/browse.do?ontName=MS&amp;termId=MS:1001805</vt:lpwstr>
      </vt:variant>
      <vt:variant>
        <vt:lpwstr/>
      </vt:variant>
      <vt:variant>
        <vt:i4>3080290</vt:i4>
      </vt:variant>
      <vt:variant>
        <vt:i4>1152</vt:i4>
      </vt:variant>
      <vt:variant>
        <vt:i4>0</vt:i4>
      </vt:variant>
      <vt:variant>
        <vt:i4>5</vt:i4>
      </vt:variant>
      <vt:variant>
        <vt:lpwstr>http://www.ebi.ac.uk/ontology-lookup/browse.do?ontName=MS&amp;termId=MS:1001141</vt:lpwstr>
      </vt:variant>
      <vt:variant>
        <vt:lpwstr/>
      </vt:variant>
      <vt:variant>
        <vt:i4>2621538</vt:i4>
      </vt:variant>
      <vt:variant>
        <vt:i4>1149</vt:i4>
      </vt:variant>
      <vt:variant>
        <vt:i4>0</vt:i4>
      </vt:variant>
      <vt:variant>
        <vt:i4>5</vt:i4>
      </vt:variant>
      <vt:variant>
        <vt:lpwstr>http://www.ebi.ac.uk/ontology-lookup/browse.do?ontName=MS&amp;termId=MS:1001138</vt:lpwstr>
      </vt:variant>
      <vt:variant>
        <vt:lpwstr/>
      </vt:variant>
      <vt:variant>
        <vt:i4>2621538</vt:i4>
      </vt:variant>
      <vt:variant>
        <vt:i4>1146</vt:i4>
      </vt:variant>
      <vt:variant>
        <vt:i4>0</vt:i4>
      </vt:variant>
      <vt:variant>
        <vt:i4>5</vt:i4>
      </vt:variant>
      <vt:variant>
        <vt:lpwstr>http://www.ebi.ac.uk/ontology-lookup/browse.do?ontName=MS&amp;termId=MS:1001137</vt:lpwstr>
      </vt:variant>
      <vt:variant>
        <vt:lpwstr/>
      </vt:variant>
      <vt:variant>
        <vt:i4>2621538</vt:i4>
      </vt:variant>
      <vt:variant>
        <vt:i4>1143</vt:i4>
      </vt:variant>
      <vt:variant>
        <vt:i4>0</vt:i4>
      </vt:variant>
      <vt:variant>
        <vt:i4>5</vt:i4>
      </vt:variant>
      <vt:variant>
        <vt:lpwstr>http://www.ebi.ac.uk/ontology-lookup/browse.do?ontName=MS&amp;termId=MS:1001136</vt:lpwstr>
      </vt:variant>
      <vt:variant>
        <vt:lpwstr/>
      </vt:variant>
      <vt:variant>
        <vt:i4>2621538</vt:i4>
      </vt:variant>
      <vt:variant>
        <vt:i4>1140</vt:i4>
      </vt:variant>
      <vt:variant>
        <vt:i4>0</vt:i4>
      </vt:variant>
      <vt:variant>
        <vt:i4>5</vt:i4>
      </vt:variant>
      <vt:variant>
        <vt:lpwstr>http://www.ebi.ac.uk/ontology-lookup/browse.do?ontName=MS&amp;termId=MS:1001135</vt:lpwstr>
      </vt:variant>
      <vt:variant>
        <vt:lpwstr/>
      </vt:variant>
      <vt:variant>
        <vt:i4>2621538</vt:i4>
      </vt:variant>
      <vt:variant>
        <vt:i4>1137</vt:i4>
      </vt:variant>
      <vt:variant>
        <vt:i4>0</vt:i4>
      </vt:variant>
      <vt:variant>
        <vt:i4>5</vt:i4>
      </vt:variant>
      <vt:variant>
        <vt:lpwstr>http://www.ebi.ac.uk/ontology-lookup/browse.do?ontName=MS&amp;termId=MS:1001134</vt:lpwstr>
      </vt:variant>
      <vt:variant>
        <vt:lpwstr/>
      </vt:variant>
      <vt:variant>
        <vt:i4>2621538</vt:i4>
      </vt:variant>
      <vt:variant>
        <vt:i4>1134</vt:i4>
      </vt:variant>
      <vt:variant>
        <vt:i4>0</vt:i4>
      </vt:variant>
      <vt:variant>
        <vt:i4>5</vt:i4>
      </vt:variant>
      <vt:variant>
        <vt:lpwstr>http://www.ebi.ac.uk/ontology-lookup/browse.do?ontName=MS&amp;termId=MS:1001133</vt:lpwstr>
      </vt:variant>
      <vt:variant>
        <vt:lpwstr/>
      </vt:variant>
      <vt:variant>
        <vt:i4>2621538</vt:i4>
      </vt:variant>
      <vt:variant>
        <vt:i4>1131</vt:i4>
      </vt:variant>
      <vt:variant>
        <vt:i4>0</vt:i4>
      </vt:variant>
      <vt:variant>
        <vt:i4>5</vt:i4>
      </vt:variant>
      <vt:variant>
        <vt:lpwstr>http://www.ebi.ac.uk/ontology-lookup/browse.do?ontName=MS&amp;termId=MS:1001132</vt:lpwstr>
      </vt:variant>
      <vt:variant>
        <vt:lpwstr/>
      </vt:variant>
      <vt:variant>
        <vt:i4>2621538</vt:i4>
      </vt:variant>
      <vt:variant>
        <vt:i4>1128</vt:i4>
      </vt:variant>
      <vt:variant>
        <vt:i4>0</vt:i4>
      </vt:variant>
      <vt:variant>
        <vt:i4>5</vt:i4>
      </vt:variant>
      <vt:variant>
        <vt:lpwstr>http://www.ebi.ac.uk/ontology-lookup/browse.do?ontName=MS&amp;termId=MS:1001131</vt:lpwstr>
      </vt:variant>
      <vt:variant>
        <vt:lpwstr/>
      </vt:variant>
      <vt:variant>
        <vt:i4>2621538</vt:i4>
      </vt:variant>
      <vt:variant>
        <vt:i4>1125</vt:i4>
      </vt:variant>
      <vt:variant>
        <vt:i4>0</vt:i4>
      </vt:variant>
      <vt:variant>
        <vt:i4>5</vt:i4>
      </vt:variant>
      <vt:variant>
        <vt:lpwstr>http://www.ebi.ac.uk/ontology-lookup/browse.do?ontName=MS&amp;termId=MS:1001130</vt:lpwstr>
      </vt:variant>
      <vt:variant>
        <vt:lpwstr/>
      </vt:variant>
      <vt:variant>
        <vt:i4>2818155</vt:i4>
      </vt:variant>
      <vt:variant>
        <vt:i4>1122</vt:i4>
      </vt:variant>
      <vt:variant>
        <vt:i4>0</vt:i4>
      </vt:variant>
      <vt:variant>
        <vt:i4>5</vt:i4>
      </vt:variant>
      <vt:variant>
        <vt:lpwstr>http://www.ebi.ac.uk/ontology-lookup/browse.do?ontName=MS&amp;termId=MS:1001805</vt:lpwstr>
      </vt:variant>
      <vt:variant>
        <vt:lpwstr/>
      </vt:variant>
      <vt:variant>
        <vt:i4>2818151</vt:i4>
      </vt:variant>
      <vt:variant>
        <vt:i4>1119</vt:i4>
      </vt:variant>
      <vt:variant>
        <vt:i4>0</vt:i4>
      </vt:variant>
      <vt:variant>
        <vt:i4>5</vt:i4>
      </vt:variant>
      <vt:variant>
        <vt:lpwstr>http://www.ebi.ac.uk/ontology-lookup/browse.do?ontName=MS&amp;termId=MS:1001405</vt:lpwstr>
      </vt:variant>
      <vt:variant>
        <vt:lpwstr/>
      </vt:variant>
      <vt:variant>
        <vt:i4>2293859</vt:i4>
      </vt:variant>
      <vt:variant>
        <vt:i4>1116</vt:i4>
      </vt:variant>
      <vt:variant>
        <vt:i4>0</vt:i4>
      </vt:variant>
      <vt:variant>
        <vt:i4>5</vt:i4>
      </vt:variant>
      <vt:variant>
        <vt:lpwstr>http://www.ebi.ac.uk/ontology-lookup/browse.do?ontName=MS&amp;termId=MS:1001088</vt:lpwstr>
      </vt:variant>
      <vt:variant>
        <vt:lpwstr/>
      </vt:variant>
      <vt:variant>
        <vt:i4>2621539</vt:i4>
      </vt:variant>
      <vt:variant>
        <vt:i4>1113</vt:i4>
      </vt:variant>
      <vt:variant>
        <vt:i4>0</vt:i4>
      </vt:variant>
      <vt:variant>
        <vt:i4>5</vt:i4>
      </vt:variant>
      <vt:variant>
        <vt:lpwstr>http://www.ebi.ac.uk/ontology-lookup/browse.do?ontName=MS&amp;termId=MS:1001036</vt:lpwstr>
      </vt:variant>
      <vt:variant>
        <vt:lpwstr/>
      </vt:variant>
      <vt:variant>
        <vt:i4>2621539</vt:i4>
      </vt:variant>
      <vt:variant>
        <vt:i4>1110</vt:i4>
      </vt:variant>
      <vt:variant>
        <vt:i4>0</vt:i4>
      </vt:variant>
      <vt:variant>
        <vt:i4>5</vt:i4>
      </vt:variant>
      <vt:variant>
        <vt:lpwstr>http://www.ebi.ac.uk/ontology-lookup/browse.do?ontName=MS&amp;termId=MS:1001035</vt:lpwstr>
      </vt:variant>
      <vt:variant>
        <vt:lpwstr/>
      </vt:variant>
      <vt:variant>
        <vt:i4>2621539</vt:i4>
      </vt:variant>
      <vt:variant>
        <vt:i4>1107</vt:i4>
      </vt:variant>
      <vt:variant>
        <vt:i4>0</vt:i4>
      </vt:variant>
      <vt:variant>
        <vt:i4>5</vt:i4>
      </vt:variant>
      <vt:variant>
        <vt:lpwstr>http://www.ebi.ac.uk/ontology-lookup/browse.do?ontName=MS&amp;termId=MS:1001030</vt:lpwstr>
      </vt:variant>
      <vt:variant>
        <vt:lpwstr/>
      </vt:variant>
      <vt:variant>
        <vt:i4>2621546</vt:i4>
      </vt:variant>
      <vt:variant>
        <vt:i4>1104</vt:i4>
      </vt:variant>
      <vt:variant>
        <vt:i4>0</vt:i4>
      </vt:variant>
      <vt:variant>
        <vt:i4>5</vt:i4>
      </vt:variant>
      <vt:variant>
        <vt:lpwstr>http://www.ebi.ac.uk/ontology-lookup/browse.do?ontName=MS&amp;termId=MS:1000926</vt:lpwstr>
      </vt:variant>
      <vt:variant>
        <vt:lpwstr/>
      </vt:variant>
      <vt:variant>
        <vt:i4>2752618</vt:i4>
      </vt:variant>
      <vt:variant>
        <vt:i4>1101</vt:i4>
      </vt:variant>
      <vt:variant>
        <vt:i4>0</vt:i4>
      </vt:variant>
      <vt:variant>
        <vt:i4>5</vt:i4>
      </vt:variant>
      <vt:variant>
        <vt:lpwstr>http://www.ebi.ac.uk/ontology-lookup/browse.do?ontName=MS&amp;termId=MS:1000904</vt:lpwstr>
      </vt:variant>
      <vt:variant>
        <vt:lpwstr/>
      </vt:variant>
      <vt:variant>
        <vt:i4>2752618</vt:i4>
      </vt:variant>
      <vt:variant>
        <vt:i4>1098</vt:i4>
      </vt:variant>
      <vt:variant>
        <vt:i4>0</vt:i4>
      </vt:variant>
      <vt:variant>
        <vt:i4>5</vt:i4>
      </vt:variant>
      <vt:variant>
        <vt:lpwstr>http://www.ebi.ac.uk/ontology-lookup/browse.do?ontName=MS&amp;termId=MS:1000903</vt:lpwstr>
      </vt:variant>
      <vt:variant>
        <vt:lpwstr/>
      </vt:variant>
      <vt:variant>
        <vt:i4>2293860</vt:i4>
      </vt:variant>
      <vt:variant>
        <vt:i4>1095</vt:i4>
      </vt:variant>
      <vt:variant>
        <vt:i4>0</vt:i4>
      </vt:variant>
      <vt:variant>
        <vt:i4>5</vt:i4>
      </vt:variant>
      <vt:variant>
        <vt:lpwstr>http://www.ebi.ac.uk/ontology-lookup/browse.do?ontName=MS&amp;termId=MS:1000798</vt:lpwstr>
      </vt:variant>
      <vt:variant>
        <vt:lpwstr/>
      </vt:variant>
      <vt:variant>
        <vt:i4>2293860</vt:i4>
      </vt:variant>
      <vt:variant>
        <vt:i4>1092</vt:i4>
      </vt:variant>
      <vt:variant>
        <vt:i4>0</vt:i4>
      </vt:variant>
      <vt:variant>
        <vt:i4>5</vt:i4>
      </vt:variant>
      <vt:variant>
        <vt:lpwstr>http://www.ebi.ac.uk/ontology-lookup/browse.do?ontName=MS&amp;termId=MS:1000797</vt:lpwstr>
      </vt:variant>
      <vt:variant>
        <vt:lpwstr/>
      </vt:variant>
      <vt:variant>
        <vt:i4>2293860</vt:i4>
      </vt:variant>
      <vt:variant>
        <vt:i4>1089</vt:i4>
      </vt:variant>
      <vt:variant>
        <vt:i4>0</vt:i4>
      </vt:variant>
      <vt:variant>
        <vt:i4>5</vt:i4>
      </vt:variant>
      <vt:variant>
        <vt:lpwstr>http://www.ebi.ac.uk/ontology-lookup/browse.do?ontName=MS&amp;termId=MS:1000796</vt:lpwstr>
      </vt:variant>
      <vt:variant>
        <vt:lpwstr/>
      </vt:variant>
      <vt:variant>
        <vt:i4>2818151</vt:i4>
      </vt:variant>
      <vt:variant>
        <vt:i4>1086</vt:i4>
      </vt:variant>
      <vt:variant>
        <vt:i4>0</vt:i4>
      </vt:variant>
      <vt:variant>
        <vt:i4>5</vt:i4>
      </vt:variant>
      <vt:variant>
        <vt:lpwstr>http://www.ebi.ac.uk/ontology-lookup/browse.do?ontName=MS&amp;termId=MS:1001405</vt:lpwstr>
      </vt:variant>
      <vt:variant>
        <vt:lpwstr/>
      </vt:variant>
      <vt:variant>
        <vt:i4>2818155</vt:i4>
      </vt:variant>
      <vt:variant>
        <vt:i4>1083</vt:i4>
      </vt:variant>
      <vt:variant>
        <vt:i4>0</vt:i4>
      </vt:variant>
      <vt:variant>
        <vt:i4>5</vt:i4>
      </vt:variant>
      <vt:variant>
        <vt:lpwstr>http://www.ebi.ac.uk/ontology-lookup/browse.do?ontName=MS&amp;termId=MS:1001805</vt:lpwstr>
      </vt:variant>
      <vt:variant>
        <vt:lpwstr/>
      </vt:variant>
      <vt:variant>
        <vt:i4>3080290</vt:i4>
      </vt:variant>
      <vt:variant>
        <vt:i4>1080</vt:i4>
      </vt:variant>
      <vt:variant>
        <vt:i4>0</vt:i4>
      </vt:variant>
      <vt:variant>
        <vt:i4>5</vt:i4>
      </vt:variant>
      <vt:variant>
        <vt:lpwstr>http://www.ebi.ac.uk/ontology-lookup/browse.do?ontName=MS&amp;termId=MS:1001141</vt:lpwstr>
      </vt:variant>
      <vt:variant>
        <vt:lpwstr/>
      </vt:variant>
      <vt:variant>
        <vt:i4>2621538</vt:i4>
      </vt:variant>
      <vt:variant>
        <vt:i4>1077</vt:i4>
      </vt:variant>
      <vt:variant>
        <vt:i4>0</vt:i4>
      </vt:variant>
      <vt:variant>
        <vt:i4>5</vt:i4>
      </vt:variant>
      <vt:variant>
        <vt:lpwstr>http://www.ebi.ac.uk/ontology-lookup/browse.do?ontName=MS&amp;termId=MS:1001138</vt:lpwstr>
      </vt:variant>
      <vt:variant>
        <vt:lpwstr/>
      </vt:variant>
      <vt:variant>
        <vt:i4>2621538</vt:i4>
      </vt:variant>
      <vt:variant>
        <vt:i4>1074</vt:i4>
      </vt:variant>
      <vt:variant>
        <vt:i4>0</vt:i4>
      </vt:variant>
      <vt:variant>
        <vt:i4>5</vt:i4>
      </vt:variant>
      <vt:variant>
        <vt:lpwstr>http://www.ebi.ac.uk/ontology-lookup/browse.do?ontName=MS&amp;termId=MS:1001137</vt:lpwstr>
      </vt:variant>
      <vt:variant>
        <vt:lpwstr/>
      </vt:variant>
      <vt:variant>
        <vt:i4>2621538</vt:i4>
      </vt:variant>
      <vt:variant>
        <vt:i4>1071</vt:i4>
      </vt:variant>
      <vt:variant>
        <vt:i4>0</vt:i4>
      </vt:variant>
      <vt:variant>
        <vt:i4>5</vt:i4>
      </vt:variant>
      <vt:variant>
        <vt:lpwstr>http://www.ebi.ac.uk/ontology-lookup/browse.do?ontName=MS&amp;termId=MS:1001136</vt:lpwstr>
      </vt:variant>
      <vt:variant>
        <vt:lpwstr/>
      </vt:variant>
      <vt:variant>
        <vt:i4>2621538</vt:i4>
      </vt:variant>
      <vt:variant>
        <vt:i4>1068</vt:i4>
      </vt:variant>
      <vt:variant>
        <vt:i4>0</vt:i4>
      </vt:variant>
      <vt:variant>
        <vt:i4>5</vt:i4>
      </vt:variant>
      <vt:variant>
        <vt:lpwstr>http://www.ebi.ac.uk/ontology-lookup/browse.do?ontName=MS&amp;termId=MS:1001135</vt:lpwstr>
      </vt:variant>
      <vt:variant>
        <vt:lpwstr/>
      </vt:variant>
      <vt:variant>
        <vt:i4>2621538</vt:i4>
      </vt:variant>
      <vt:variant>
        <vt:i4>1065</vt:i4>
      </vt:variant>
      <vt:variant>
        <vt:i4>0</vt:i4>
      </vt:variant>
      <vt:variant>
        <vt:i4>5</vt:i4>
      </vt:variant>
      <vt:variant>
        <vt:lpwstr>http://www.ebi.ac.uk/ontology-lookup/browse.do?ontName=MS&amp;termId=MS:1001134</vt:lpwstr>
      </vt:variant>
      <vt:variant>
        <vt:lpwstr/>
      </vt:variant>
      <vt:variant>
        <vt:i4>2621538</vt:i4>
      </vt:variant>
      <vt:variant>
        <vt:i4>1062</vt:i4>
      </vt:variant>
      <vt:variant>
        <vt:i4>0</vt:i4>
      </vt:variant>
      <vt:variant>
        <vt:i4>5</vt:i4>
      </vt:variant>
      <vt:variant>
        <vt:lpwstr>http://www.ebi.ac.uk/ontology-lookup/browse.do?ontName=MS&amp;termId=MS:1001133</vt:lpwstr>
      </vt:variant>
      <vt:variant>
        <vt:lpwstr/>
      </vt:variant>
      <vt:variant>
        <vt:i4>2621538</vt:i4>
      </vt:variant>
      <vt:variant>
        <vt:i4>1059</vt:i4>
      </vt:variant>
      <vt:variant>
        <vt:i4>0</vt:i4>
      </vt:variant>
      <vt:variant>
        <vt:i4>5</vt:i4>
      </vt:variant>
      <vt:variant>
        <vt:lpwstr>http://www.ebi.ac.uk/ontology-lookup/browse.do?ontName=MS&amp;termId=MS:1001132</vt:lpwstr>
      </vt:variant>
      <vt:variant>
        <vt:lpwstr/>
      </vt:variant>
      <vt:variant>
        <vt:i4>2621538</vt:i4>
      </vt:variant>
      <vt:variant>
        <vt:i4>1056</vt:i4>
      </vt:variant>
      <vt:variant>
        <vt:i4>0</vt:i4>
      </vt:variant>
      <vt:variant>
        <vt:i4>5</vt:i4>
      </vt:variant>
      <vt:variant>
        <vt:lpwstr>http://www.ebi.ac.uk/ontology-lookup/browse.do?ontName=MS&amp;termId=MS:1001131</vt:lpwstr>
      </vt:variant>
      <vt:variant>
        <vt:lpwstr/>
      </vt:variant>
      <vt:variant>
        <vt:i4>2621538</vt:i4>
      </vt:variant>
      <vt:variant>
        <vt:i4>1053</vt:i4>
      </vt:variant>
      <vt:variant>
        <vt:i4>0</vt:i4>
      </vt:variant>
      <vt:variant>
        <vt:i4>5</vt:i4>
      </vt:variant>
      <vt:variant>
        <vt:lpwstr>http://www.ebi.ac.uk/ontology-lookup/browse.do?ontName=MS&amp;termId=MS:1001130</vt:lpwstr>
      </vt:variant>
      <vt:variant>
        <vt:lpwstr/>
      </vt:variant>
      <vt:variant>
        <vt:i4>2818155</vt:i4>
      </vt:variant>
      <vt:variant>
        <vt:i4>1050</vt:i4>
      </vt:variant>
      <vt:variant>
        <vt:i4>0</vt:i4>
      </vt:variant>
      <vt:variant>
        <vt:i4>5</vt:i4>
      </vt:variant>
      <vt:variant>
        <vt:lpwstr>http://www.ebi.ac.uk/ontology-lookup/browse.do?ontName=MS&amp;termId=MS:1001805</vt:lpwstr>
      </vt:variant>
      <vt:variant>
        <vt:lpwstr/>
      </vt:variant>
      <vt:variant>
        <vt:i4>7864366</vt:i4>
      </vt:variant>
      <vt:variant>
        <vt:i4>1047</vt:i4>
      </vt:variant>
      <vt:variant>
        <vt:i4>0</vt:i4>
      </vt:variant>
      <vt:variant>
        <vt:i4>5</vt:i4>
      </vt:variant>
      <vt:variant>
        <vt:lpwstr>mzQuantML1.0.0-rc.doc</vt:lpwstr>
      </vt:variant>
      <vt:variant>
        <vt:lpwstr>cvParam</vt:lpwstr>
      </vt:variant>
      <vt:variant>
        <vt:i4>6422584</vt:i4>
      </vt:variant>
      <vt:variant>
        <vt:i4>1041</vt:i4>
      </vt:variant>
      <vt:variant>
        <vt:i4>0</vt:i4>
      </vt:variant>
      <vt:variant>
        <vt:i4>5</vt:i4>
      </vt:variant>
      <vt:variant>
        <vt:lpwstr>mzQuantML1.0.0-rc.doc</vt:lpwstr>
      </vt:variant>
      <vt:variant>
        <vt:lpwstr>DataProcessing</vt:lpwstr>
      </vt:variant>
      <vt:variant>
        <vt:i4>720990</vt:i4>
      </vt:variant>
      <vt:variant>
        <vt:i4>1038</vt:i4>
      </vt:variant>
      <vt:variant>
        <vt:i4>0</vt:i4>
      </vt:variant>
      <vt:variant>
        <vt:i4>5</vt:i4>
      </vt:variant>
      <vt:variant>
        <vt:lpwstr>mzQuantML1.0.0-rc.doc</vt:lpwstr>
      </vt:variant>
      <vt:variant>
        <vt:lpwstr>ProcessingMethod</vt:lpwstr>
      </vt:variant>
      <vt:variant>
        <vt:i4>1572989</vt:i4>
      </vt:variant>
      <vt:variant>
        <vt:i4>1035</vt:i4>
      </vt:variant>
      <vt:variant>
        <vt:i4>0</vt:i4>
      </vt:variant>
      <vt:variant>
        <vt:i4>5</vt:i4>
      </vt:variant>
      <vt:variant>
        <vt:lpwstr>mzQuantML1.0.0-rc.doc</vt:lpwstr>
      </vt:variant>
      <vt:variant>
        <vt:lpwstr>OutputObject_refs</vt:lpwstr>
      </vt:variant>
      <vt:variant>
        <vt:i4>3801157</vt:i4>
      </vt:variant>
      <vt:variant>
        <vt:i4>1032</vt:i4>
      </vt:variant>
      <vt:variant>
        <vt:i4>0</vt:i4>
      </vt:variant>
      <vt:variant>
        <vt:i4>5</vt:i4>
      </vt:variant>
      <vt:variant>
        <vt:lpwstr>mzQuantML1.0.0-rc.doc</vt:lpwstr>
      </vt:variant>
      <vt:variant>
        <vt:lpwstr>InputObject_refs</vt:lpwstr>
      </vt:variant>
      <vt:variant>
        <vt:i4>6357053</vt:i4>
      </vt:variant>
      <vt:variant>
        <vt:i4>1029</vt:i4>
      </vt:variant>
      <vt:variant>
        <vt:i4>0</vt:i4>
      </vt:variant>
      <vt:variant>
        <vt:i4>5</vt:i4>
      </vt:variant>
      <vt:variant>
        <vt:lpwstr>mzQuantML1.0.0-rc.doc</vt:lpwstr>
      </vt:variant>
      <vt:variant>
        <vt:lpwstr>Row</vt:lpwstr>
      </vt:variant>
      <vt:variant>
        <vt:i4>3014755</vt:i4>
      </vt:variant>
      <vt:variant>
        <vt:i4>1026</vt:i4>
      </vt:variant>
      <vt:variant>
        <vt:i4>0</vt:i4>
      </vt:variant>
      <vt:variant>
        <vt:i4>5</vt:i4>
      </vt:variant>
      <vt:variant>
        <vt:lpwstr>http://www.ebi.ac.uk/ontology-lookup/browse.do?ontName=MS&amp;termId=MS:1002060</vt:lpwstr>
      </vt:variant>
      <vt:variant>
        <vt:lpwstr/>
      </vt:variant>
      <vt:variant>
        <vt:i4>2228321</vt:i4>
      </vt:variant>
      <vt:variant>
        <vt:i4>1023</vt:i4>
      </vt:variant>
      <vt:variant>
        <vt:i4>0</vt:i4>
      </vt:variant>
      <vt:variant>
        <vt:i4>5</vt:i4>
      </vt:variant>
      <vt:variant>
        <vt:lpwstr>http://www.ebi.ac.uk/ontology-lookup/browse.do?ontName=MS&amp;termId=MS:1001290</vt:lpwstr>
      </vt:variant>
      <vt:variant>
        <vt:lpwstr/>
      </vt:variant>
      <vt:variant>
        <vt:i4>2293857</vt:i4>
      </vt:variant>
      <vt:variant>
        <vt:i4>1020</vt:i4>
      </vt:variant>
      <vt:variant>
        <vt:i4>0</vt:i4>
      </vt:variant>
      <vt:variant>
        <vt:i4>5</vt:i4>
      </vt:variant>
      <vt:variant>
        <vt:lpwstr>http://www.ebi.ac.uk/ontology-lookup/browse.do?ontName=MS&amp;termId=MS:1001289</vt:lpwstr>
      </vt:variant>
      <vt:variant>
        <vt:lpwstr/>
      </vt:variant>
      <vt:variant>
        <vt:i4>2293857</vt:i4>
      </vt:variant>
      <vt:variant>
        <vt:i4>1017</vt:i4>
      </vt:variant>
      <vt:variant>
        <vt:i4>0</vt:i4>
      </vt:variant>
      <vt:variant>
        <vt:i4>5</vt:i4>
      </vt:variant>
      <vt:variant>
        <vt:lpwstr>http://www.ebi.ac.uk/ontology-lookup/browse.do?ontName=MS&amp;termId=MS:1001288</vt:lpwstr>
      </vt:variant>
      <vt:variant>
        <vt:lpwstr/>
      </vt:variant>
      <vt:variant>
        <vt:i4>2293857</vt:i4>
      </vt:variant>
      <vt:variant>
        <vt:i4>1014</vt:i4>
      </vt:variant>
      <vt:variant>
        <vt:i4>0</vt:i4>
      </vt:variant>
      <vt:variant>
        <vt:i4>5</vt:i4>
      </vt:variant>
      <vt:variant>
        <vt:lpwstr>http://www.ebi.ac.uk/ontology-lookup/browse.do?ontName=MS&amp;termId=MS:1001287</vt:lpwstr>
      </vt:variant>
      <vt:variant>
        <vt:lpwstr/>
      </vt:variant>
      <vt:variant>
        <vt:i4>2293857</vt:i4>
      </vt:variant>
      <vt:variant>
        <vt:i4>1011</vt:i4>
      </vt:variant>
      <vt:variant>
        <vt:i4>0</vt:i4>
      </vt:variant>
      <vt:variant>
        <vt:i4>5</vt:i4>
      </vt:variant>
      <vt:variant>
        <vt:lpwstr>http://www.ebi.ac.uk/ontology-lookup/browse.do?ontName=MS&amp;termId=MS:1001286</vt:lpwstr>
      </vt:variant>
      <vt:variant>
        <vt:lpwstr/>
      </vt:variant>
      <vt:variant>
        <vt:i4>2293857</vt:i4>
      </vt:variant>
      <vt:variant>
        <vt:i4>1008</vt:i4>
      </vt:variant>
      <vt:variant>
        <vt:i4>0</vt:i4>
      </vt:variant>
      <vt:variant>
        <vt:i4>5</vt:i4>
      </vt:variant>
      <vt:variant>
        <vt:lpwstr>http://www.ebi.ac.uk/ontology-lookup/browse.do?ontName=MS&amp;termId=MS:1001285</vt:lpwstr>
      </vt:variant>
      <vt:variant>
        <vt:lpwstr/>
      </vt:variant>
      <vt:variant>
        <vt:i4>3080290</vt:i4>
      </vt:variant>
      <vt:variant>
        <vt:i4>1005</vt:i4>
      </vt:variant>
      <vt:variant>
        <vt:i4>0</vt:i4>
      </vt:variant>
      <vt:variant>
        <vt:i4>5</vt:i4>
      </vt:variant>
      <vt:variant>
        <vt:lpwstr>http://www.ebi.ac.uk/ontology-lookup/browse.do?ontName=MS&amp;termId=MS:1001142</vt:lpwstr>
      </vt:variant>
      <vt:variant>
        <vt:lpwstr/>
      </vt:variant>
      <vt:variant>
        <vt:i4>2818146</vt:i4>
      </vt:variant>
      <vt:variant>
        <vt:i4>1002</vt:i4>
      </vt:variant>
      <vt:variant>
        <vt:i4>0</vt:i4>
      </vt:variant>
      <vt:variant>
        <vt:i4>5</vt:i4>
      </vt:variant>
      <vt:variant>
        <vt:lpwstr>http://www.ebi.ac.uk/ontology-lookup/browse.do?ontName=MS&amp;termId=MS:1001104</vt:lpwstr>
      </vt:variant>
      <vt:variant>
        <vt:lpwstr/>
      </vt:variant>
      <vt:variant>
        <vt:i4>2293859</vt:i4>
      </vt:variant>
      <vt:variant>
        <vt:i4>999</vt:i4>
      </vt:variant>
      <vt:variant>
        <vt:i4>0</vt:i4>
      </vt:variant>
      <vt:variant>
        <vt:i4>5</vt:i4>
      </vt:variant>
      <vt:variant>
        <vt:lpwstr>http://www.ebi.ac.uk/ontology-lookup/browse.do?ontName=MS&amp;termId=MS:1001084</vt:lpwstr>
      </vt:variant>
      <vt:variant>
        <vt:lpwstr/>
      </vt:variant>
      <vt:variant>
        <vt:i4>2752611</vt:i4>
      </vt:variant>
      <vt:variant>
        <vt:i4>996</vt:i4>
      </vt:variant>
      <vt:variant>
        <vt:i4>0</vt:i4>
      </vt:variant>
      <vt:variant>
        <vt:i4>5</vt:i4>
      </vt:variant>
      <vt:variant>
        <vt:lpwstr>http://www.ebi.ac.uk/ontology-lookup/browse.do?ontName=MS&amp;termId=MS:1001013</vt:lpwstr>
      </vt:variant>
      <vt:variant>
        <vt:lpwstr/>
      </vt:variant>
      <vt:variant>
        <vt:i4>983133</vt:i4>
      </vt:variant>
      <vt:variant>
        <vt:i4>993</vt:i4>
      </vt:variant>
      <vt:variant>
        <vt:i4>0</vt:i4>
      </vt:variant>
      <vt:variant>
        <vt:i4>5</vt:i4>
      </vt:variant>
      <vt:variant>
        <vt:lpwstr>mzQuantML1.0.0-rc.doc</vt:lpwstr>
      </vt:variant>
      <vt:variant>
        <vt:lpwstr>userParam</vt:lpwstr>
      </vt:variant>
      <vt:variant>
        <vt:i4>7864366</vt:i4>
      </vt:variant>
      <vt:variant>
        <vt:i4>990</vt:i4>
      </vt:variant>
      <vt:variant>
        <vt:i4>0</vt:i4>
      </vt:variant>
      <vt:variant>
        <vt:i4>5</vt:i4>
      </vt:variant>
      <vt:variant>
        <vt:lpwstr>mzQuantML1.0.0-rc.doc</vt:lpwstr>
      </vt:variant>
      <vt:variant>
        <vt:lpwstr>cvParam</vt:lpwstr>
      </vt:variant>
      <vt:variant>
        <vt:i4>7864364</vt:i4>
      </vt:variant>
      <vt:variant>
        <vt:i4>987</vt:i4>
      </vt:variant>
      <vt:variant>
        <vt:i4>0</vt:i4>
      </vt:variant>
      <vt:variant>
        <vt:i4>5</vt:i4>
      </vt:variant>
      <vt:variant>
        <vt:lpwstr>mzQuantML1.0.0-rc.doc</vt:lpwstr>
      </vt:variant>
      <vt:variant>
        <vt:lpwstr>Cv</vt:lpwstr>
      </vt:variant>
      <vt:variant>
        <vt:i4>262225</vt:i4>
      </vt:variant>
      <vt:variant>
        <vt:i4>984</vt:i4>
      </vt:variant>
      <vt:variant>
        <vt:i4>0</vt:i4>
      </vt:variant>
      <vt:variant>
        <vt:i4>5</vt:i4>
      </vt:variant>
      <vt:variant>
        <vt:lpwstr>mzQuantML1.0.0-rc.doc</vt:lpwstr>
      </vt:variant>
      <vt:variant>
        <vt:lpwstr>Role</vt:lpwstr>
      </vt:variant>
      <vt:variant>
        <vt:i4>7995437</vt:i4>
      </vt:variant>
      <vt:variant>
        <vt:i4>981</vt:i4>
      </vt:variant>
      <vt:variant>
        <vt:i4>0</vt:i4>
      </vt:variant>
      <vt:variant>
        <vt:i4>5</vt:i4>
      </vt:variant>
      <vt:variant>
        <vt:lpwstr>mzQuantML1.0.0-rc.doc</vt:lpwstr>
      </vt:variant>
      <vt:variant>
        <vt:lpwstr>Column</vt:lpwstr>
      </vt:variant>
      <vt:variant>
        <vt:i4>1179739</vt:i4>
      </vt:variant>
      <vt:variant>
        <vt:i4>978</vt:i4>
      </vt:variant>
      <vt:variant>
        <vt:i4>0</vt:i4>
      </vt:variant>
      <vt:variant>
        <vt:i4>5</vt:i4>
      </vt:variant>
      <vt:variant>
        <vt:lpwstr>mzQuantML1.0.0-rc.doc</vt:lpwstr>
      </vt:variant>
      <vt:variant>
        <vt:lpwstr>DataType</vt:lpwstr>
      </vt:variant>
      <vt:variant>
        <vt:i4>1179720</vt:i4>
      </vt:variant>
      <vt:variant>
        <vt:i4>972</vt:i4>
      </vt:variant>
      <vt:variant>
        <vt:i4>0</vt:i4>
      </vt:variant>
      <vt:variant>
        <vt:i4>5</vt:i4>
      </vt:variant>
      <vt:variant>
        <vt:lpwstr>mzQuantML1.0.0-rc.doc</vt:lpwstr>
      </vt:variant>
      <vt:variant>
        <vt:lpwstr>Organization</vt:lpwstr>
      </vt:variant>
      <vt:variant>
        <vt:i4>7733282</vt:i4>
      </vt:variant>
      <vt:variant>
        <vt:i4>969</vt:i4>
      </vt:variant>
      <vt:variant>
        <vt:i4>0</vt:i4>
      </vt:variant>
      <vt:variant>
        <vt:i4>5</vt:i4>
      </vt:variant>
      <vt:variant>
        <vt:lpwstr>mzQuantML1.0.0-rc.doc</vt:lpwstr>
      </vt:variant>
      <vt:variant>
        <vt:lpwstr>Person</vt:lpwstr>
      </vt:variant>
      <vt:variant>
        <vt:i4>6619183</vt:i4>
      </vt:variant>
      <vt:variant>
        <vt:i4>966</vt:i4>
      </vt:variant>
      <vt:variant>
        <vt:i4>0</vt:i4>
      </vt:variant>
      <vt:variant>
        <vt:i4>5</vt:i4>
      </vt:variant>
      <vt:variant>
        <vt:lpwstr>mzQuantML1.0.0-rc.doc</vt:lpwstr>
      </vt:variant>
      <vt:variant>
        <vt:lpwstr>DataMatrix</vt:lpwstr>
      </vt:variant>
      <vt:variant>
        <vt:i4>7405600</vt:i4>
      </vt:variant>
      <vt:variant>
        <vt:i4>963</vt:i4>
      </vt:variant>
      <vt:variant>
        <vt:i4>0</vt:i4>
      </vt:variant>
      <vt:variant>
        <vt:i4>5</vt:i4>
      </vt:variant>
      <vt:variant>
        <vt:lpwstr>mzQuantML1.0.0-rc.doc</vt:lpwstr>
      </vt:variant>
      <vt:variant>
        <vt:lpwstr>ColumnIndex</vt:lpwstr>
      </vt:variant>
      <vt:variant>
        <vt:i4>1179739</vt:i4>
      </vt:variant>
      <vt:variant>
        <vt:i4>960</vt:i4>
      </vt:variant>
      <vt:variant>
        <vt:i4>0</vt:i4>
      </vt:variant>
      <vt:variant>
        <vt:i4>5</vt:i4>
      </vt:variant>
      <vt:variant>
        <vt:lpwstr>mzQuantML1.0.0-rc.doc</vt:lpwstr>
      </vt:variant>
      <vt:variant>
        <vt:lpwstr>DataType</vt:lpwstr>
      </vt:variant>
      <vt:variant>
        <vt:i4>1835101</vt:i4>
      </vt:variant>
      <vt:variant>
        <vt:i4>954</vt:i4>
      </vt:variant>
      <vt:variant>
        <vt:i4>0</vt:i4>
      </vt:variant>
      <vt:variant>
        <vt:i4>5</vt:i4>
      </vt:variant>
      <vt:variant>
        <vt:lpwstr>mzQuantML1.0.0-rc.doc</vt:lpwstr>
      </vt:variant>
      <vt:variant>
        <vt:lpwstr>Assay</vt:lpwstr>
      </vt:variant>
      <vt:variant>
        <vt:i4>2687074</vt:i4>
      </vt:variant>
      <vt:variant>
        <vt:i4>951</vt:i4>
      </vt:variant>
      <vt:variant>
        <vt:i4>0</vt:i4>
      </vt:variant>
      <vt:variant>
        <vt:i4>5</vt:i4>
      </vt:variant>
      <vt:variant>
        <vt:lpwstr>http://www.ebi.ac.uk/ontology-lookup/browse.do?ontName=MS&amp;termId=MS:1002110</vt:lpwstr>
      </vt:variant>
      <vt:variant>
        <vt:lpwstr/>
      </vt:variant>
      <vt:variant>
        <vt:i4>983133</vt:i4>
      </vt:variant>
      <vt:variant>
        <vt:i4>948</vt:i4>
      </vt:variant>
      <vt:variant>
        <vt:i4>0</vt:i4>
      </vt:variant>
      <vt:variant>
        <vt:i4>5</vt:i4>
      </vt:variant>
      <vt:variant>
        <vt:lpwstr>mzQuantML1.0.0-rc.doc</vt:lpwstr>
      </vt:variant>
      <vt:variant>
        <vt:lpwstr>userParam</vt:lpwstr>
      </vt:variant>
      <vt:variant>
        <vt:i4>7864366</vt:i4>
      </vt:variant>
      <vt:variant>
        <vt:i4>945</vt:i4>
      </vt:variant>
      <vt:variant>
        <vt:i4>0</vt:i4>
      </vt:variant>
      <vt:variant>
        <vt:i4>5</vt:i4>
      </vt:variant>
      <vt:variant>
        <vt:lpwstr>mzQuantML1.0.0-rc.doc</vt:lpwstr>
      </vt:variant>
      <vt:variant>
        <vt:lpwstr>cvParam</vt:lpwstr>
      </vt:variant>
      <vt:variant>
        <vt:i4>7995417</vt:i4>
      </vt:variant>
      <vt:variant>
        <vt:i4>942</vt:i4>
      </vt:variant>
      <vt:variant>
        <vt:i4>0</vt:i4>
      </vt:variant>
      <vt:variant>
        <vt:i4>5</vt:i4>
      </vt:variant>
      <vt:variant>
        <vt:lpwstr>mzQuantML1.0.0-rc.doc</vt:lpwstr>
      </vt:variant>
      <vt:variant>
        <vt:lpwstr>IdentificationFile_refs</vt:lpwstr>
      </vt:variant>
      <vt:variant>
        <vt:i4>655425</vt:i4>
      </vt:variant>
      <vt:variant>
        <vt:i4>939</vt:i4>
      </vt:variant>
      <vt:variant>
        <vt:i4>0</vt:i4>
      </vt:variant>
      <vt:variant>
        <vt:i4>5</vt:i4>
      </vt:variant>
      <vt:variant>
        <vt:lpwstr>mzQuantML1.0.0-rc.doc</vt:lpwstr>
      </vt:variant>
      <vt:variant>
        <vt:lpwstr>Label</vt:lpwstr>
      </vt:variant>
      <vt:variant>
        <vt:i4>2621547</vt:i4>
      </vt:variant>
      <vt:variant>
        <vt:i4>936</vt:i4>
      </vt:variant>
      <vt:variant>
        <vt:i4>0</vt:i4>
      </vt:variant>
      <vt:variant>
        <vt:i4>5</vt:i4>
      </vt:variant>
      <vt:variant>
        <vt:lpwstr>http://www.ebi.ac.uk/ontology-lookup/browse.do?ontName=MS&amp;termId=MS:1001833</vt:lpwstr>
      </vt:variant>
      <vt:variant>
        <vt:lpwstr/>
      </vt:variant>
      <vt:variant>
        <vt:i4>2687075</vt:i4>
      </vt:variant>
      <vt:variant>
        <vt:i4>933</vt:i4>
      </vt:variant>
      <vt:variant>
        <vt:i4>0</vt:i4>
      </vt:variant>
      <vt:variant>
        <vt:i4>5</vt:i4>
      </vt:variant>
      <vt:variant>
        <vt:lpwstr>http://www.ebi.ac.uk/ontology-lookup/browse.do?ontName=MS&amp;termId=MS:1002015</vt:lpwstr>
      </vt:variant>
      <vt:variant>
        <vt:lpwstr/>
      </vt:variant>
      <vt:variant>
        <vt:i4>2687075</vt:i4>
      </vt:variant>
      <vt:variant>
        <vt:i4>930</vt:i4>
      </vt:variant>
      <vt:variant>
        <vt:i4>0</vt:i4>
      </vt:variant>
      <vt:variant>
        <vt:i4>5</vt:i4>
      </vt:variant>
      <vt:variant>
        <vt:lpwstr>http://www.ebi.ac.uk/ontology-lookup/browse.do?ontName=MS&amp;termId=MS:1002010</vt:lpwstr>
      </vt:variant>
      <vt:variant>
        <vt:lpwstr/>
      </vt:variant>
      <vt:variant>
        <vt:i4>2621539</vt:i4>
      </vt:variant>
      <vt:variant>
        <vt:i4>927</vt:i4>
      </vt:variant>
      <vt:variant>
        <vt:i4>0</vt:i4>
      </vt:variant>
      <vt:variant>
        <vt:i4>5</vt:i4>
      </vt:variant>
      <vt:variant>
        <vt:lpwstr>http://www.ebi.ac.uk/ontology-lookup/browse.do?ontName=MS&amp;termId=MS:1002004</vt:lpwstr>
      </vt:variant>
      <vt:variant>
        <vt:lpwstr/>
      </vt:variant>
      <vt:variant>
        <vt:i4>2621539</vt:i4>
      </vt:variant>
      <vt:variant>
        <vt:i4>924</vt:i4>
      </vt:variant>
      <vt:variant>
        <vt:i4>0</vt:i4>
      </vt:variant>
      <vt:variant>
        <vt:i4>5</vt:i4>
      </vt:variant>
      <vt:variant>
        <vt:lpwstr>http://www.ebi.ac.uk/ontology-lookup/browse.do?ontName=MS&amp;termId=MS:1002003</vt:lpwstr>
      </vt:variant>
      <vt:variant>
        <vt:lpwstr/>
      </vt:variant>
      <vt:variant>
        <vt:i4>2621539</vt:i4>
      </vt:variant>
      <vt:variant>
        <vt:i4>921</vt:i4>
      </vt:variant>
      <vt:variant>
        <vt:i4>0</vt:i4>
      </vt:variant>
      <vt:variant>
        <vt:i4>5</vt:i4>
      </vt:variant>
      <vt:variant>
        <vt:lpwstr>http://www.ebi.ac.uk/ontology-lookup/browse.do?ontName=MS&amp;termId=MS:1002002</vt:lpwstr>
      </vt:variant>
      <vt:variant>
        <vt:lpwstr/>
      </vt:variant>
      <vt:variant>
        <vt:i4>2621539</vt:i4>
      </vt:variant>
      <vt:variant>
        <vt:i4>918</vt:i4>
      </vt:variant>
      <vt:variant>
        <vt:i4>0</vt:i4>
      </vt:variant>
      <vt:variant>
        <vt:i4>5</vt:i4>
      </vt:variant>
      <vt:variant>
        <vt:lpwstr>http://www.ebi.ac.uk/ontology-lookup/browse.do?ontName=MS&amp;termId=MS:1002001</vt:lpwstr>
      </vt:variant>
      <vt:variant>
        <vt:lpwstr/>
      </vt:variant>
      <vt:variant>
        <vt:i4>2621547</vt:i4>
      </vt:variant>
      <vt:variant>
        <vt:i4>915</vt:i4>
      </vt:variant>
      <vt:variant>
        <vt:i4>0</vt:i4>
      </vt:variant>
      <vt:variant>
        <vt:i4>5</vt:i4>
      </vt:variant>
      <vt:variant>
        <vt:lpwstr>http://www.ebi.ac.uk/ontology-lookup/browse.do?ontName=MS&amp;termId=MS:1001839</vt:lpwstr>
      </vt:variant>
      <vt:variant>
        <vt:lpwstr/>
      </vt:variant>
      <vt:variant>
        <vt:i4>2621547</vt:i4>
      </vt:variant>
      <vt:variant>
        <vt:i4>912</vt:i4>
      </vt:variant>
      <vt:variant>
        <vt:i4>0</vt:i4>
      </vt:variant>
      <vt:variant>
        <vt:i4>5</vt:i4>
      </vt:variant>
      <vt:variant>
        <vt:lpwstr>http://www.ebi.ac.uk/ontology-lookup/browse.do?ontName=MS&amp;termId=MS:1001838</vt:lpwstr>
      </vt:variant>
      <vt:variant>
        <vt:lpwstr/>
      </vt:variant>
      <vt:variant>
        <vt:i4>2621547</vt:i4>
      </vt:variant>
      <vt:variant>
        <vt:i4>909</vt:i4>
      </vt:variant>
      <vt:variant>
        <vt:i4>0</vt:i4>
      </vt:variant>
      <vt:variant>
        <vt:i4>5</vt:i4>
      </vt:variant>
      <vt:variant>
        <vt:lpwstr>http://www.ebi.ac.uk/ontology-lookup/browse.do?ontName=MS&amp;termId=MS:1001837</vt:lpwstr>
      </vt:variant>
      <vt:variant>
        <vt:lpwstr/>
      </vt:variant>
      <vt:variant>
        <vt:i4>2621547</vt:i4>
      </vt:variant>
      <vt:variant>
        <vt:i4>906</vt:i4>
      </vt:variant>
      <vt:variant>
        <vt:i4>0</vt:i4>
      </vt:variant>
      <vt:variant>
        <vt:i4>5</vt:i4>
      </vt:variant>
      <vt:variant>
        <vt:lpwstr>http://www.ebi.ac.uk/ontology-lookup/browse.do?ontName=MS&amp;termId=MS:1001835</vt:lpwstr>
      </vt:variant>
      <vt:variant>
        <vt:lpwstr/>
      </vt:variant>
      <vt:variant>
        <vt:i4>2621547</vt:i4>
      </vt:variant>
      <vt:variant>
        <vt:i4>903</vt:i4>
      </vt:variant>
      <vt:variant>
        <vt:i4>0</vt:i4>
      </vt:variant>
      <vt:variant>
        <vt:i4>5</vt:i4>
      </vt:variant>
      <vt:variant>
        <vt:lpwstr>http://www.ebi.ac.uk/ontology-lookup/browse.do?ontName=MS&amp;termId=MS:1001833</vt:lpwstr>
      </vt:variant>
      <vt:variant>
        <vt:lpwstr/>
      </vt:variant>
      <vt:variant>
        <vt:i4>983133</vt:i4>
      </vt:variant>
      <vt:variant>
        <vt:i4>900</vt:i4>
      </vt:variant>
      <vt:variant>
        <vt:i4>0</vt:i4>
      </vt:variant>
      <vt:variant>
        <vt:i4>5</vt:i4>
      </vt:variant>
      <vt:variant>
        <vt:lpwstr>mzQuantML1.0.0-rc.doc</vt:lpwstr>
      </vt:variant>
      <vt:variant>
        <vt:lpwstr>userParam</vt:lpwstr>
      </vt:variant>
      <vt:variant>
        <vt:i4>7864366</vt:i4>
      </vt:variant>
      <vt:variant>
        <vt:i4>897</vt:i4>
      </vt:variant>
      <vt:variant>
        <vt:i4>0</vt:i4>
      </vt:variant>
      <vt:variant>
        <vt:i4>5</vt:i4>
      </vt:variant>
      <vt:variant>
        <vt:lpwstr>mzQuantML1.0.0-rc.doc</vt:lpwstr>
      </vt:variant>
      <vt:variant>
        <vt:lpwstr>cvParam</vt:lpwstr>
      </vt:variant>
      <vt:variant>
        <vt:i4>7471153</vt:i4>
      </vt:variant>
      <vt:variant>
        <vt:i4>891</vt:i4>
      </vt:variant>
      <vt:variant>
        <vt:i4>0</vt:i4>
      </vt:variant>
      <vt:variant>
        <vt:i4>5</vt:i4>
      </vt:variant>
      <vt:variant>
        <vt:lpwstr>mzQuantML1.0.0-rc.doc</vt:lpwstr>
      </vt:variant>
      <vt:variant>
        <vt:lpwstr>FeatureList</vt:lpwstr>
      </vt:variant>
      <vt:variant>
        <vt:i4>1966146</vt:i4>
      </vt:variant>
      <vt:variant>
        <vt:i4>888</vt:i4>
      </vt:variant>
      <vt:variant>
        <vt:i4>0</vt:i4>
      </vt:variant>
      <vt:variant>
        <vt:i4>5</vt:i4>
      </vt:variant>
      <vt:variant>
        <vt:lpwstr>mzQuantML1.0.0-rc.doc</vt:lpwstr>
      </vt:variant>
      <vt:variant>
        <vt:lpwstr>SmallMoleculeList</vt:lpwstr>
      </vt:variant>
      <vt:variant>
        <vt:i4>917595</vt:i4>
      </vt:variant>
      <vt:variant>
        <vt:i4>885</vt:i4>
      </vt:variant>
      <vt:variant>
        <vt:i4>0</vt:i4>
      </vt:variant>
      <vt:variant>
        <vt:i4>5</vt:i4>
      </vt:variant>
      <vt:variant>
        <vt:lpwstr>mzQuantML1.0.0-rc.doc</vt:lpwstr>
      </vt:variant>
      <vt:variant>
        <vt:lpwstr>PeptideConsensusList</vt:lpwstr>
      </vt:variant>
      <vt:variant>
        <vt:i4>8257586</vt:i4>
      </vt:variant>
      <vt:variant>
        <vt:i4>882</vt:i4>
      </vt:variant>
      <vt:variant>
        <vt:i4>0</vt:i4>
      </vt:variant>
      <vt:variant>
        <vt:i4>5</vt:i4>
      </vt:variant>
      <vt:variant>
        <vt:lpwstr>mzQuantML1.0.0-rc.doc</vt:lpwstr>
      </vt:variant>
      <vt:variant>
        <vt:lpwstr>ProteinList</vt:lpwstr>
      </vt:variant>
      <vt:variant>
        <vt:i4>262211</vt:i4>
      </vt:variant>
      <vt:variant>
        <vt:i4>879</vt:i4>
      </vt:variant>
      <vt:variant>
        <vt:i4>0</vt:i4>
      </vt:variant>
      <vt:variant>
        <vt:i4>5</vt:i4>
      </vt:variant>
      <vt:variant>
        <vt:lpwstr>mzQuantML1.0.0-rc.doc</vt:lpwstr>
      </vt:variant>
      <vt:variant>
        <vt:lpwstr>ProteinGroupList</vt:lpwstr>
      </vt:variant>
      <vt:variant>
        <vt:i4>1638479</vt:i4>
      </vt:variant>
      <vt:variant>
        <vt:i4>876</vt:i4>
      </vt:variant>
      <vt:variant>
        <vt:i4>0</vt:i4>
      </vt:variant>
      <vt:variant>
        <vt:i4>5</vt:i4>
      </vt:variant>
      <vt:variant>
        <vt:lpwstr>mzQuantML1.0.0-rc.doc</vt:lpwstr>
      </vt:variant>
      <vt:variant>
        <vt:lpwstr>RatioList</vt:lpwstr>
      </vt:variant>
      <vt:variant>
        <vt:i4>524374</vt:i4>
      </vt:variant>
      <vt:variant>
        <vt:i4>873</vt:i4>
      </vt:variant>
      <vt:variant>
        <vt:i4>0</vt:i4>
      </vt:variant>
      <vt:variant>
        <vt:i4>5</vt:i4>
      </vt:variant>
      <vt:variant>
        <vt:lpwstr>mzQuantML1.0.0-rc.doc</vt:lpwstr>
      </vt:variant>
      <vt:variant>
        <vt:lpwstr>StudyVariableList</vt:lpwstr>
      </vt:variant>
      <vt:variant>
        <vt:i4>196685</vt:i4>
      </vt:variant>
      <vt:variant>
        <vt:i4>870</vt:i4>
      </vt:variant>
      <vt:variant>
        <vt:i4>0</vt:i4>
      </vt:variant>
      <vt:variant>
        <vt:i4>5</vt:i4>
      </vt:variant>
      <vt:variant>
        <vt:lpwstr>mzQuantML1.0.0-rc.doc</vt:lpwstr>
      </vt:variant>
      <vt:variant>
        <vt:lpwstr>AssayList</vt:lpwstr>
      </vt:variant>
      <vt:variant>
        <vt:i4>6422573</vt:i4>
      </vt:variant>
      <vt:variant>
        <vt:i4>867</vt:i4>
      </vt:variant>
      <vt:variant>
        <vt:i4>0</vt:i4>
      </vt:variant>
      <vt:variant>
        <vt:i4>5</vt:i4>
      </vt:variant>
      <vt:variant>
        <vt:lpwstr>mzQuantML1.0.0-rc.doc</vt:lpwstr>
      </vt:variant>
      <vt:variant>
        <vt:lpwstr>BibliographicReference</vt:lpwstr>
      </vt:variant>
      <vt:variant>
        <vt:i4>8323111</vt:i4>
      </vt:variant>
      <vt:variant>
        <vt:i4>864</vt:i4>
      </vt:variant>
      <vt:variant>
        <vt:i4>0</vt:i4>
      </vt:variant>
      <vt:variant>
        <vt:i4>5</vt:i4>
      </vt:variant>
      <vt:variant>
        <vt:lpwstr>mzQuantML1.0.0-rc.doc</vt:lpwstr>
      </vt:variant>
      <vt:variant>
        <vt:lpwstr>DataProcessingList</vt:lpwstr>
      </vt:variant>
      <vt:variant>
        <vt:i4>786496</vt:i4>
      </vt:variant>
      <vt:variant>
        <vt:i4>861</vt:i4>
      </vt:variant>
      <vt:variant>
        <vt:i4>0</vt:i4>
      </vt:variant>
      <vt:variant>
        <vt:i4>5</vt:i4>
      </vt:variant>
      <vt:variant>
        <vt:lpwstr>mzQuantML1.0.0-rc.doc</vt:lpwstr>
      </vt:variant>
      <vt:variant>
        <vt:lpwstr>SoftwareList</vt:lpwstr>
      </vt:variant>
      <vt:variant>
        <vt:i4>7077934</vt:i4>
      </vt:variant>
      <vt:variant>
        <vt:i4>858</vt:i4>
      </vt:variant>
      <vt:variant>
        <vt:i4>0</vt:i4>
      </vt:variant>
      <vt:variant>
        <vt:i4>5</vt:i4>
      </vt:variant>
      <vt:variant>
        <vt:lpwstr>mzQuantML1.0.0-rc.doc</vt:lpwstr>
      </vt:variant>
      <vt:variant>
        <vt:lpwstr>InputFiles</vt:lpwstr>
      </vt:variant>
      <vt:variant>
        <vt:i4>6684704</vt:i4>
      </vt:variant>
      <vt:variant>
        <vt:i4>855</vt:i4>
      </vt:variant>
      <vt:variant>
        <vt:i4>0</vt:i4>
      </vt:variant>
      <vt:variant>
        <vt:i4>5</vt:i4>
      </vt:variant>
      <vt:variant>
        <vt:lpwstr>mzQuantML1.0.0-rc.doc</vt:lpwstr>
      </vt:variant>
      <vt:variant>
        <vt:lpwstr>AnalysisSummary</vt:lpwstr>
      </vt:variant>
      <vt:variant>
        <vt:i4>6488119</vt:i4>
      </vt:variant>
      <vt:variant>
        <vt:i4>852</vt:i4>
      </vt:variant>
      <vt:variant>
        <vt:i4>0</vt:i4>
      </vt:variant>
      <vt:variant>
        <vt:i4>5</vt:i4>
      </vt:variant>
      <vt:variant>
        <vt:lpwstr>mzQuantML1.0.0-rc.doc</vt:lpwstr>
      </vt:variant>
      <vt:variant>
        <vt:lpwstr>AuditCollection</vt:lpwstr>
      </vt:variant>
      <vt:variant>
        <vt:i4>1835100</vt:i4>
      </vt:variant>
      <vt:variant>
        <vt:i4>849</vt:i4>
      </vt:variant>
      <vt:variant>
        <vt:i4>0</vt:i4>
      </vt:variant>
      <vt:variant>
        <vt:i4>5</vt:i4>
      </vt:variant>
      <vt:variant>
        <vt:lpwstr>mzQuantML1.0.0-rc.doc</vt:lpwstr>
      </vt:variant>
      <vt:variant>
        <vt:lpwstr>Provider</vt:lpwstr>
      </vt:variant>
      <vt:variant>
        <vt:i4>6619187</vt:i4>
      </vt:variant>
      <vt:variant>
        <vt:i4>846</vt:i4>
      </vt:variant>
      <vt:variant>
        <vt:i4>0</vt:i4>
      </vt:variant>
      <vt:variant>
        <vt:i4>5</vt:i4>
      </vt:variant>
      <vt:variant>
        <vt:lpwstr>mzQuantML1.0.0-rc.doc</vt:lpwstr>
      </vt:variant>
      <vt:variant>
        <vt:lpwstr>CvList</vt:lpwstr>
      </vt:variant>
      <vt:variant>
        <vt:i4>3342454</vt:i4>
      </vt:variant>
      <vt:variant>
        <vt:i4>837</vt:i4>
      </vt:variant>
      <vt:variant>
        <vt:i4>0</vt:i4>
      </vt:variant>
      <vt:variant>
        <vt:i4>5</vt:i4>
      </vt:variant>
      <vt:variant>
        <vt:lpwstr>http://code.google.com/p/mzquantml/source/browse/trunk/examples/version1.0-rc3/</vt:lpwstr>
      </vt:variant>
      <vt:variant>
        <vt:lpwstr/>
      </vt:variant>
      <vt:variant>
        <vt:i4>786433</vt:i4>
      </vt:variant>
      <vt:variant>
        <vt:i4>831</vt:i4>
      </vt:variant>
      <vt:variant>
        <vt:i4>0</vt:i4>
      </vt:variant>
      <vt:variant>
        <vt:i4>5</vt:i4>
      </vt:variant>
      <vt:variant>
        <vt:lpwstr>http://code.google.com/p/mzquantml-validator/</vt:lpwstr>
      </vt:variant>
      <vt:variant>
        <vt:lpwstr/>
      </vt:variant>
      <vt:variant>
        <vt:i4>7143544</vt:i4>
      </vt:variant>
      <vt:variant>
        <vt:i4>828</vt:i4>
      </vt:variant>
      <vt:variant>
        <vt:i4>0</vt:i4>
      </vt:variant>
      <vt:variant>
        <vt:i4>5</vt:i4>
      </vt:variant>
      <vt:variant>
        <vt:lpwstr>http://code.google.com/p/mzquantml/source/browse/trunk/schema/</vt:lpwstr>
      </vt:variant>
      <vt:variant>
        <vt:lpwstr/>
      </vt:variant>
      <vt:variant>
        <vt:i4>2228281</vt:i4>
      </vt:variant>
      <vt:variant>
        <vt:i4>822</vt:i4>
      </vt:variant>
      <vt:variant>
        <vt:i4>0</vt:i4>
      </vt:variant>
      <vt:variant>
        <vt:i4>5</vt:i4>
      </vt:variant>
      <vt:variant>
        <vt:lpwstr>http://code.google.com/p/mzquantml/source/browse/trunk/examples/version1.0-rc3/MS2Tag/</vt:lpwstr>
      </vt:variant>
      <vt:variant>
        <vt:lpwstr/>
      </vt:variant>
      <vt:variant>
        <vt:i4>4390997</vt:i4>
      </vt:variant>
      <vt:variant>
        <vt:i4>816</vt:i4>
      </vt:variant>
      <vt:variant>
        <vt:i4>0</vt:i4>
      </vt:variant>
      <vt:variant>
        <vt:i4>5</vt:i4>
      </vt:variant>
      <vt:variant>
        <vt:lpwstr>http://code.google.com/p/mzquantml/source/browse/trunk/examples/version1.0-rc3/MS2Tag/iTraq_4plex_example_from_xTracker.mzq</vt:lpwstr>
      </vt:variant>
      <vt:variant>
        <vt:lpwstr/>
      </vt:variant>
      <vt:variant>
        <vt:i4>3342390</vt:i4>
      </vt:variant>
      <vt:variant>
        <vt:i4>813</vt:i4>
      </vt:variant>
      <vt:variant>
        <vt:i4>0</vt:i4>
      </vt:variant>
      <vt:variant>
        <vt:i4>5</vt:i4>
      </vt:variant>
      <vt:variant>
        <vt:lpwstr>http://code.google.com/p/mzquantml/source/browse/trunk/examples/version1.0-rc3/spectral-count/</vt:lpwstr>
      </vt:variant>
      <vt:variant>
        <vt:lpwstr/>
      </vt:variant>
      <vt:variant>
        <vt:i4>4456520</vt:i4>
      </vt:variant>
      <vt:variant>
        <vt:i4>810</vt:i4>
      </vt:variant>
      <vt:variant>
        <vt:i4>0</vt:i4>
      </vt:variant>
      <vt:variant>
        <vt:i4>5</vt:i4>
      </vt:variant>
      <vt:variant>
        <vt:lpwstr>http://code.google.com/p/mzquantml/source/browse/trunk/examples/version1.0-rc3/MS1Label/</vt:lpwstr>
      </vt:variant>
      <vt:variant>
        <vt:lpwstr/>
      </vt:variant>
      <vt:variant>
        <vt:i4>8192103</vt:i4>
      </vt:variant>
      <vt:variant>
        <vt:i4>807</vt:i4>
      </vt:variant>
      <vt:variant>
        <vt:i4>0</vt:i4>
      </vt:variant>
      <vt:variant>
        <vt:i4>5</vt:i4>
      </vt:variant>
      <vt:variant>
        <vt:lpwstr>http://code.google.com/p/mzquantml/source/browse/trunk/examples/version1.0-rc3/label-free/</vt:lpwstr>
      </vt:variant>
      <vt:variant>
        <vt:lpwstr/>
      </vt:variant>
      <vt:variant>
        <vt:i4>5570605</vt:i4>
      </vt:variant>
      <vt:variant>
        <vt:i4>795</vt:i4>
      </vt:variant>
      <vt:variant>
        <vt:i4>0</vt:i4>
      </vt:variant>
      <vt:variant>
        <vt:i4>5</vt:i4>
      </vt:variant>
      <vt:variant>
        <vt:lpwstr>mailto:psidev-ms-vocab@lists.sourceforge.net</vt:lpwstr>
      </vt:variant>
      <vt:variant>
        <vt:lpwstr/>
      </vt:variant>
      <vt:variant>
        <vt:i4>8257634</vt:i4>
      </vt:variant>
      <vt:variant>
        <vt:i4>792</vt:i4>
      </vt:variant>
      <vt:variant>
        <vt:i4>0</vt:i4>
      </vt:variant>
      <vt:variant>
        <vt:i4>5</vt:i4>
      </vt:variant>
      <vt:variant>
        <vt:lpwstr>http://code.google.com/p/mzquantml-validator/downloads/list</vt:lpwstr>
      </vt:variant>
      <vt:variant>
        <vt:lpwstr/>
      </vt:variant>
      <vt:variant>
        <vt:i4>23</vt:i4>
      </vt:variant>
      <vt:variant>
        <vt:i4>789</vt:i4>
      </vt:variant>
      <vt:variant>
        <vt:i4>0</vt:i4>
      </vt:variant>
      <vt:variant>
        <vt:i4>5</vt:i4>
      </vt:variant>
      <vt:variant>
        <vt:lpwstr>http://www.psidev.info/validator</vt:lpwstr>
      </vt:variant>
      <vt:variant>
        <vt:lpwstr/>
      </vt:variant>
      <vt:variant>
        <vt:i4>65536</vt:i4>
      </vt:variant>
      <vt:variant>
        <vt:i4>786</vt:i4>
      </vt:variant>
      <vt:variant>
        <vt:i4>0</vt:i4>
      </vt:variant>
      <vt:variant>
        <vt:i4>5</vt:i4>
      </vt:variant>
      <vt:variant>
        <vt:lpwstr>http://www.unimod.org/obo/unimod.obo</vt:lpwstr>
      </vt:variant>
      <vt:variant>
        <vt:lpwstr/>
      </vt:variant>
      <vt:variant>
        <vt:i4>1507343</vt:i4>
      </vt:variant>
      <vt:variant>
        <vt:i4>783</vt:i4>
      </vt:variant>
      <vt:variant>
        <vt:i4>0</vt:i4>
      </vt:variant>
      <vt:variant>
        <vt:i4>5</vt:i4>
      </vt:variant>
      <vt:variant>
        <vt:lpwstr>http://psidev.cvs.sourceforge.net/viewvc/psidev/psi/mod/data/PSI-MOD.obo</vt:lpwstr>
      </vt:variant>
      <vt:variant>
        <vt:lpwstr/>
      </vt:variant>
      <vt:variant>
        <vt:i4>2293886</vt:i4>
      </vt:variant>
      <vt:variant>
        <vt:i4>780</vt:i4>
      </vt:variant>
      <vt:variant>
        <vt:i4>0</vt:i4>
      </vt:variant>
      <vt:variant>
        <vt:i4>5</vt:i4>
      </vt:variant>
      <vt:variant>
        <vt:lpwstr>http://obi.sourceforge.net/</vt:lpwstr>
      </vt:variant>
      <vt:variant>
        <vt:lpwstr/>
      </vt:variant>
      <vt:variant>
        <vt:i4>7077935</vt:i4>
      </vt:variant>
      <vt:variant>
        <vt:i4>777</vt:i4>
      </vt:variant>
      <vt:variant>
        <vt:i4>0</vt:i4>
      </vt:variant>
      <vt:variant>
        <vt:i4>5</vt:i4>
      </vt:variant>
      <vt:variant>
        <vt:lpwstr>http://www.ebi.ac.uk/chebi/</vt:lpwstr>
      </vt:variant>
      <vt:variant>
        <vt:lpwstr/>
      </vt:variant>
      <vt:variant>
        <vt:i4>720965</vt:i4>
      </vt:variant>
      <vt:variant>
        <vt:i4>774</vt:i4>
      </vt:variant>
      <vt:variant>
        <vt:i4>0</vt:i4>
      </vt:variant>
      <vt:variant>
        <vt:i4>5</vt:i4>
      </vt:variant>
      <vt:variant>
        <vt:lpwstr>http://www.obofoundry.org/cgi-bin/detail.cgi?id=unit</vt:lpwstr>
      </vt:variant>
      <vt:variant>
        <vt:lpwstr/>
      </vt:variant>
      <vt:variant>
        <vt:i4>5570605</vt:i4>
      </vt:variant>
      <vt:variant>
        <vt:i4>771</vt:i4>
      </vt:variant>
      <vt:variant>
        <vt:i4>0</vt:i4>
      </vt:variant>
      <vt:variant>
        <vt:i4>5</vt:i4>
      </vt:variant>
      <vt:variant>
        <vt:lpwstr>mailto:psidev-ms-vocab@lists.sourceforge.net</vt:lpwstr>
      </vt:variant>
      <vt:variant>
        <vt:lpwstr/>
      </vt:variant>
      <vt:variant>
        <vt:i4>65548</vt:i4>
      </vt:variant>
      <vt:variant>
        <vt:i4>765</vt:i4>
      </vt:variant>
      <vt:variant>
        <vt:i4>0</vt:i4>
      </vt:variant>
      <vt:variant>
        <vt:i4>5</vt:i4>
      </vt:variant>
      <vt:variant>
        <vt:lpwstr>http://www.psidev.info/mzidentml/</vt:lpwstr>
      </vt:variant>
      <vt:variant>
        <vt:lpwstr/>
      </vt:variant>
      <vt:variant>
        <vt:i4>5701639</vt:i4>
      </vt:variant>
      <vt:variant>
        <vt:i4>762</vt:i4>
      </vt:variant>
      <vt:variant>
        <vt:i4>0</vt:i4>
      </vt:variant>
      <vt:variant>
        <vt:i4>5</vt:i4>
      </vt:variant>
      <vt:variant>
        <vt:lpwstr>http://www.psidev.info/mzml/</vt:lpwstr>
      </vt:variant>
      <vt:variant>
        <vt:lpwstr/>
      </vt:variant>
      <vt:variant>
        <vt:i4>1048599</vt:i4>
      </vt:variant>
      <vt:variant>
        <vt:i4>759</vt:i4>
      </vt:variant>
      <vt:variant>
        <vt:i4>0</vt:i4>
      </vt:variant>
      <vt:variant>
        <vt:i4>5</vt:i4>
      </vt:variant>
      <vt:variant>
        <vt:lpwstr>http://fuge.sourceforge.net/</vt:lpwstr>
      </vt:variant>
      <vt:variant>
        <vt:lpwstr/>
      </vt:variant>
      <vt:variant>
        <vt:i4>7667815</vt:i4>
      </vt:variant>
      <vt:variant>
        <vt:i4>756</vt:i4>
      </vt:variant>
      <vt:variant>
        <vt:i4>0</vt:i4>
      </vt:variant>
      <vt:variant>
        <vt:i4>5</vt:i4>
      </vt:variant>
      <vt:variant>
        <vt:lpwstr>http://psidev.info/miape-quant</vt:lpwstr>
      </vt:variant>
      <vt:variant>
        <vt:lpwstr/>
      </vt:variant>
      <vt:variant>
        <vt:i4>655369</vt:i4>
      </vt:variant>
      <vt:variant>
        <vt:i4>753</vt:i4>
      </vt:variant>
      <vt:variant>
        <vt:i4>0</vt:i4>
      </vt:variant>
      <vt:variant>
        <vt:i4>5</vt:i4>
      </vt:variant>
      <vt:variant>
        <vt:lpwstr>http://www.w3.org/XML/Schema</vt:lpwstr>
      </vt:variant>
      <vt:variant>
        <vt:lpwstr/>
      </vt:variant>
      <vt:variant>
        <vt:i4>1048632</vt:i4>
      </vt:variant>
      <vt:variant>
        <vt:i4>716</vt:i4>
      </vt:variant>
      <vt:variant>
        <vt:i4>0</vt:i4>
      </vt:variant>
      <vt:variant>
        <vt:i4>5</vt:i4>
      </vt:variant>
      <vt:variant>
        <vt:lpwstr/>
      </vt:variant>
      <vt:variant>
        <vt:lpwstr>_Toc342392027</vt:lpwstr>
      </vt:variant>
      <vt:variant>
        <vt:i4>1048632</vt:i4>
      </vt:variant>
      <vt:variant>
        <vt:i4>710</vt:i4>
      </vt:variant>
      <vt:variant>
        <vt:i4>0</vt:i4>
      </vt:variant>
      <vt:variant>
        <vt:i4>5</vt:i4>
      </vt:variant>
      <vt:variant>
        <vt:lpwstr/>
      </vt:variant>
      <vt:variant>
        <vt:lpwstr>_Toc342392026</vt:lpwstr>
      </vt:variant>
      <vt:variant>
        <vt:i4>1048632</vt:i4>
      </vt:variant>
      <vt:variant>
        <vt:i4>704</vt:i4>
      </vt:variant>
      <vt:variant>
        <vt:i4>0</vt:i4>
      </vt:variant>
      <vt:variant>
        <vt:i4>5</vt:i4>
      </vt:variant>
      <vt:variant>
        <vt:lpwstr/>
      </vt:variant>
      <vt:variant>
        <vt:lpwstr>_Toc342392025</vt:lpwstr>
      </vt:variant>
      <vt:variant>
        <vt:i4>1048632</vt:i4>
      </vt:variant>
      <vt:variant>
        <vt:i4>698</vt:i4>
      </vt:variant>
      <vt:variant>
        <vt:i4>0</vt:i4>
      </vt:variant>
      <vt:variant>
        <vt:i4>5</vt:i4>
      </vt:variant>
      <vt:variant>
        <vt:lpwstr/>
      </vt:variant>
      <vt:variant>
        <vt:lpwstr>_Toc342392024</vt:lpwstr>
      </vt:variant>
      <vt:variant>
        <vt:i4>1048632</vt:i4>
      </vt:variant>
      <vt:variant>
        <vt:i4>692</vt:i4>
      </vt:variant>
      <vt:variant>
        <vt:i4>0</vt:i4>
      </vt:variant>
      <vt:variant>
        <vt:i4>5</vt:i4>
      </vt:variant>
      <vt:variant>
        <vt:lpwstr/>
      </vt:variant>
      <vt:variant>
        <vt:lpwstr>_Toc342392023</vt:lpwstr>
      </vt:variant>
      <vt:variant>
        <vt:i4>1048632</vt:i4>
      </vt:variant>
      <vt:variant>
        <vt:i4>686</vt:i4>
      </vt:variant>
      <vt:variant>
        <vt:i4>0</vt:i4>
      </vt:variant>
      <vt:variant>
        <vt:i4>5</vt:i4>
      </vt:variant>
      <vt:variant>
        <vt:lpwstr/>
      </vt:variant>
      <vt:variant>
        <vt:lpwstr>_Toc342392022</vt:lpwstr>
      </vt:variant>
      <vt:variant>
        <vt:i4>1048632</vt:i4>
      </vt:variant>
      <vt:variant>
        <vt:i4>680</vt:i4>
      </vt:variant>
      <vt:variant>
        <vt:i4>0</vt:i4>
      </vt:variant>
      <vt:variant>
        <vt:i4>5</vt:i4>
      </vt:variant>
      <vt:variant>
        <vt:lpwstr/>
      </vt:variant>
      <vt:variant>
        <vt:lpwstr>_Toc342392021</vt:lpwstr>
      </vt:variant>
      <vt:variant>
        <vt:i4>1048632</vt:i4>
      </vt:variant>
      <vt:variant>
        <vt:i4>674</vt:i4>
      </vt:variant>
      <vt:variant>
        <vt:i4>0</vt:i4>
      </vt:variant>
      <vt:variant>
        <vt:i4>5</vt:i4>
      </vt:variant>
      <vt:variant>
        <vt:lpwstr/>
      </vt:variant>
      <vt:variant>
        <vt:lpwstr>_Toc342392020</vt:lpwstr>
      </vt:variant>
      <vt:variant>
        <vt:i4>1245240</vt:i4>
      </vt:variant>
      <vt:variant>
        <vt:i4>668</vt:i4>
      </vt:variant>
      <vt:variant>
        <vt:i4>0</vt:i4>
      </vt:variant>
      <vt:variant>
        <vt:i4>5</vt:i4>
      </vt:variant>
      <vt:variant>
        <vt:lpwstr/>
      </vt:variant>
      <vt:variant>
        <vt:lpwstr>_Toc342392019</vt:lpwstr>
      </vt:variant>
      <vt:variant>
        <vt:i4>1245240</vt:i4>
      </vt:variant>
      <vt:variant>
        <vt:i4>662</vt:i4>
      </vt:variant>
      <vt:variant>
        <vt:i4>0</vt:i4>
      </vt:variant>
      <vt:variant>
        <vt:i4>5</vt:i4>
      </vt:variant>
      <vt:variant>
        <vt:lpwstr/>
      </vt:variant>
      <vt:variant>
        <vt:lpwstr>_Toc342392018</vt:lpwstr>
      </vt:variant>
      <vt:variant>
        <vt:i4>1245240</vt:i4>
      </vt:variant>
      <vt:variant>
        <vt:i4>656</vt:i4>
      </vt:variant>
      <vt:variant>
        <vt:i4>0</vt:i4>
      </vt:variant>
      <vt:variant>
        <vt:i4>5</vt:i4>
      </vt:variant>
      <vt:variant>
        <vt:lpwstr/>
      </vt:variant>
      <vt:variant>
        <vt:lpwstr>_Toc342392017</vt:lpwstr>
      </vt:variant>
      <vt:variant>
        <vt:i4>1245240</vt:i4>
      </vt:variant>
      <vt:variant>
        <vt:i4>650</vt:i4>
      </vt:variant>
      <vt:variant>
        <vt:i4>0</vt:i4>
      </vt:variant>
      <vt:variant>
        <vt:i4>5</vt:i4>
      </vt:variant>
      <vt:variant>
        <vt:lpwstr/>
      </vt:variant>
      <vt:variant>
        <vt:lpwstr>_Toc342392016</vt:lpwstr>
      </vt:variant>
      <vt:variant>
        <vt:i4>1245240</vt:i4>
      </vt:variant>
      <vt:variant>
        <vt:i4>644</vt:i4>
      </vt:variant>
      <vt:variant>
        <vt:i4>0</vt:i4>
      </vt:variant>
      <vt:variant>
        <vt:i4>5</vt:i4>
      </vt:variant>
      <vt:variant>
        <vt:lpwstr/>
      </vt:variant>
      <vt:variant>
        <vt:lpwstr>_Toc342392015</vt:lpwstr>
      </vt:variant>
      <vt:variant>
        <vt:i4>1245240</vt:i4>
      </vt:variant>
      <vt:variant>
        <vt:i4>638</vt:i4>
      </vt:variant>
      <vt:variant>
        <vt:i4>0</vt:i4>
      </vt:variant>
      <vt:variant>
        <vt:i4>5</vt:i4>
      </vt:variant>
      <vt:variant>
        <vt:lpwstr/>
      </vt:variant>
      <vt:variant>
        <vt:lpwstr>_Toc342392014</vt:lpwstr>
      </vt:variant>
      <vt:variant>
        <vt:i4>1245240</vt:i4>
      </vt:variant>
      <vt:variant>
        <vt:i4>632</vt:i4>
      </vt:variant>
      <vt:variant>
        <vt:i4>0</vt:i4>
      </vt:variant>
      <vt:variant>
        <vt:i4>5</vt:i4>
      </vt:variant>
      <vt:variant>
        <vt:lpwstr/>
      </vt:variant>
      <vt:variant>
        <vt:lpwstr>_Toc342392013</vt:lpwstr>
      </vt:variant>
      <vt:variant>
        <vt:i4>1245240</vt:i4>
      </vt:variant>
      <vt:variant>
        <vt:i4>626</vt:i4>
      </vt:variant>
      <vt:variant>
        <vt:i4>0</vt:i4>
      </vt:variant>
      <vt:variant>
        <vt:i4>5</vt:i4>
      </vt:variant>
      <vt:variant>
        <vt:lpwstr/>
      </vt:variant>
      <vt:variant>
        <vt:lpwstr>_Toc342392012</vt:lpwstr>
      </vt:variant>
      <vt:variant>
        <vt:i4>1245240</vt:i4>
      </vt:variant>
      <vt:variant>
        <vt:i4>620</vt:i4>
      </vt:variant>
      <vt:variant>
        <vt:i4>0</vt:i4>
      </vt:variant>
      <vt:variant>
        <vt:i4>5</vt:i4>
      </vt:variant>
      <vt:variant>
        <vt:lpwstr/>
      </vt:variant>
      <vt:variant>
        <vt:lpwstr>_Toc342392011</vt:lpwstr>
      </vt:variant>
      <vt:variant>
        <vt:i4>1245240</vt:i4>
      </vt:variant>
      <vt:variant>
        <vt:i4>614</vt:i4>
      </vt:variant>
      <vt:variant>
        <vt:i4>0</vt:i4>
      </vt:variant>
      <vt:variant>
        <vt:i4>5</vt:i4>
      </vt:variant>
      <vt:variant>
        <vt:lpwstr/>
      </vt:variant>
      <vt:variant>
        <vt:lpwstr>_Toc342392010</vt:lpwstr>
      </vt:variant>
      <vt:variant>
        <vt:i4>1179704</vt:i4>
      </vt:variant>
      <vt:variant>
        <vt:i4>608</vt:i4>
      </vt:variant>
      <vt:variant>
        <vt:i4>0</vt:i4>
      </vt:variant>
      <vt:variant>
        <vt:i4>5</vt:i4>
      </vt:variant>
      <vt:variant>
        <vt:lpwstr/>
      </vt:variant>
      <vt:variant>
        <vt:lpwstr>_Toc342392009</vt:lpwstr>
      </vt:variant>
      <vt:variant>
        <vt:i4>1179704</vt:i4>
      </vt:variant>
      <vt:variant>
        <vt:i4>602</vt:i4>
      </vt:variant>
      <vt:variant>
        <vt:i4>0</vt:i4>
      </vt:variant>
      <vt:variant>
        <vt:i4>5</vt:i4>
      </vt:variant>
      <vt:variant>
        <vt:lpwstr/>
      </vt:variant>
      <vt:variant>
        <vt:lpwstr>_Toc342392008</vt:lpwstr>
      </vt:variant>
      <vt:variant>
        <vt:i4>1179704</vt:i4>
      </vt:variant>
      <vt:variant>
        <vt:i4>596</vt:i4>
      </vt:variant>
      <vt:variant>
        <vt:i4>0</vt:i4>
      </vt:variant>
      <vt:variant>
        <vt:i4>5</vt:i4>
      </vt:variant>
      <vt:variant>
        <vt:lpwstr/>
      </vt:variant>
      <vt:variant>
        <vt:lpwstr>_Toc342392007</vt:lpwstr>
      </vt:variant>
      <vt:variant>
        <vt:i4>1179704</vt:i4>
      </vt:variant>
      <vt:variant>
        <vt:i4>590</vt:i4>
      </vt:variant>
      <vt:variant>
        <vt:i4>0</vt:i4>
      </vt:variant>
      <vt:variant>
        <vt:i4>5</vt:i4>
      </vt:variant>
      <vt:variant>
        <vt:lpwstr/>
      </vt:variant>
      <vt:variant>
        <vt:lpwstr>_Toc342392006</vt:lpwstr>
      </vt:variant>
      <vt:variant>
        <vt:i4>1179704</vt:i4>
      </vt:variant>
      <vt:variant>
        <vt:i4>584</vt:i4>
      </vt:variant>
      <vt:variant>
        <vt:i4>0</vt:i4>
      </vt:variant>
      <vt:variant>
        <vt:i4>5</vt:i4>
      </vt:variant>
      <vt:variant>
        <vt:lpwstr/>
      </vt:variant>
      <vt:variant>
        <vt:lpwstr>_Toc342392005</vt:lpwstr>
      </vt:variant>
      <vt:variant>
        <vt:i4>1179704</vt:i4>
      </vt:variant>
      <vt:variant>
        <vt:i4>578</vt:i4>
      </vt:variant>
      <vt:variant>
        <vt:i4>0</vt:i4>
      </vt:variant>
      <vt:variant>
        <vt:i4>5</vt:i4>
      </vt:variant>
      <vt:variant>
        <vt:lpwstr/>
      </vt:variant>
      <vt:variant>
        <vt:lpwstr>_Toc342392004</vt:lpwstr>
      </vt:variant>
      <vt:variant>
        <vt:i4>1179704</vt:i4>
      </vt:variant>
      <vt:variant>
        <vt:i4>572</vt:i4>
      </vt:variant>
      <vt:variant>
        <vt:i4>0</vt:i4>
      </vt:variant>
      <vt:variant>
        <vt:i4>5</vt:i4>
      </vt:variant>
      <vt:variant>
        <vt:lpwstr/>
      </vt:variant>
      <vt:variant>
        <vt:lpwstr>_Toc342392003</vt:lpwstr>
      </vt:variant>
      <vt:variant>
        <vt:i4>1179704</vt:i4>
      </vt:variant>
      <vt:variant>
        <vt:i4>566</vt:i4>
      </vt:variant>
      <vt:variant>
        <vt:i4>0</vt:i4>
      </vt:variant>
      <vt:variant>
        <vt:i4>5</vt:i4>
      </vt:variant>
      <vt:variant>
        <vt:lpwstr/>
      </vt:variant>
      <vt:variant>
        <vt:lpwstr>_Toc342392002</vt:lpwstr>
      </vt:variant>
      <vt:variant>
        <vt:i4>1179704</vt:i4>
      </vt:variant>
      <vt:variant>
        <vt:i4>560</vt:i4>
      </vt:variant>
      <vt:variant>
        <vt:i4>0</vt:i4>
      </vt:variant>
      <vt:variant>
        <vt:i4>5</vt:i4>
      </vt:variant>
      <vt:variant>
        <vt:lpwstr/>
      </vt:variant>
      <vt:variant>
        <vt:lpwstr>_Toc342392001</vt:lpwstr>
      </vt:variant>
      <vt:variant>
        <vt:i4>1179704</vt:i4>
      </vt:variant>
      <vt:variant>
        <vt:i4>554</vt:i4>
      </vt:variant>
      <vt:variant>
        <vt:i4>0</vt:i4>
      </vt:variant>
      <vt:variant>
        <vt:i4>5</vt:i4>
      </vt:variant>
      <vt:variant>
        <vt:lpwstr/>
      </vt:variant>
      <vt:variant>
        <vt:lpwstr>_Toc342392000</vt:lpwstr>
      </vt:variant>
      <vt:variant>
        <vt:i4>1572913</vt:i4>
      </vt:variant>
      <vt:variant>
        <vt:i4>548</vt:i4>
      </vt:variant>
      <vt:variant>
        <vt:i4>0</vt:i4>
      </vt:variant>
      <vt:variant>
        <vt:i4>5</vt:i4>
      </vt:variant>
      <vt:variant>
        <vt:lpwstr/>
      </vt:variant>
      <vt:variant>
        <vt:lpwstr>_Toc342391999</vt:lpwstr>
      </vt:variant>
      <vt:variant>
        <vt:i4>1572913</vt:i4>
      </vt:variant>
      <vt:variant>
        <vt:i4>542</vt:i4>
      </vt:variant>
      <vt:variant>
        <vt:i4>0</vt:i4>
      </vt:variant>
      <vt:variant>
        <vt:i4>5</vt:i4>
      </vt:variant>
      <vt:variant>
        <vt:lpwstr/>
      </vt:variant>
      <vt:variant>
        <vt:lpwstr>_Toc342391998</vt:lpwstr>
      </vt:variant>
      <vt:variant>
        <vt:i4>1572913</vt:i4>
      </vt:variant>
      <vt:variant>
        <vt:i4>536</vt:i4>
      </vt:variant>
      <vt:variant>
        <vt:i4>0</vt:i4>
      </vt:variant>
      <vt:variant>
        <vt:i4>5</vt:i4>
      </vt:variant>
      <vt:variant>
        <vt:lpwstr/>
      </vt:variant>
      <vt:variant>
        <vt:lpwstr>_Toc342391997</vt:lpwstr>
      </vt:variant>
      <vt:variant>
        <vt:i4>1572913</vt:i4>
      </vt:variant>
      <vt:variant>
        <vt:i4>530</vt:i4>
      </vt:variant>
      <vt:variant>
        <vt:i4>0</vt:i4>
      </vt:variant>
      <vt:variant>
        <vt:i4>5</vt:i4>
      </vt:variant>
      <vt:variant>
        <vt:lpwstr/>
      </vt:variant>
      <vt:variant>
        <vt:lpwstr>_Toc342391996</vt:lpwstr>
      </vt:variant>
      <vt:variant>
        <vt:i4>1572913</vt:i4>
      </vt:variant>
      <vt:variant>
        <vt:i4>524</vt:i4>
      </vt:variant>
      <vt:variant>
        <vt:i4>0</vt:i4>
      </vt:variant>
      <vt:variant>
        <vt:i4>5</vt:i4>
      </vt:variant>
      <vt:variant>
        <vt:lpwstr/>
      </vt:variant>
      <vt:variant>
        <vt:lpwstr>_Toc342391995</vt:lpwstr>
      </vt:variant>
      <vt:variant>
        <vt:i4>1572913</vt:i4>
      </vt:variant>
      <vt:variant>
        <vt:i4>518</vt:i4>
      </vt:variant>
      <vt:variant>
        <vt:i4>0</vt:i4>
      </vt:variant>
      <vt:variant>
        <vt:i4>5</vt:i4>
      </vt:variant>
      <vt:variant>
        <vt:lpwstr/>
      </vt:variant>
      <vt:variant>
        <vt:lpwstr>_Toc342391994</vt:lpwstr>
      </vt:variant>
      <vt:variant>
        <vt:i4>1572913</vt:i4>
      </vt:variant>
      <vt:variant>
        <vt:i4>512</vt:i4>
      </vt:variant>
      <vt:variant>
        <vt:i4>0</vt:i4>
      </vt:variant>
      <vt:variant>
        <vt:i4>5</vt:i4>
      </vt:variant>
      <vt:variant>
        <vt:lpwstr/>
      </vt:variant>
      <vt:variant>
        <vt:lpwstr>_Toc342391993</vt:lpwstr>
      </vt:variant>
      <vt:variant>
        <vt:i4>1572913</vt:i4>
      </vt:variant>
      <vt:variant>
        <vt:i4>506</vt:i4>
      </vt:variant>
      <vt:variant>
        <vt:i4>0</vt:i4>
      </vt:variant>
      <vt:variant>
        <vt:i4>5</vt:i4>
      </vt:variant>
      <vt:variant>
        <vt:lpwstr/>
      </vt:variant>
      <vt:variant>
        <vt:lpwstr>_Toc342391992</vt:lpwstr>
      </vt:variant>
      <vt:variant>
        <vt:i4>1572913</vt:i4>
      </vt:variant>
      <vt:variant>
        <vt:i4>500</vt:i4>
      </vt:variant>
      <vt:variant>
        <vt:i4>0</vt:i4>
      </vt:variant>
      <vt:variant>
        <vt:i4>5</vt:i4>
      </vt:variant>
      <vt:variant>
        <vt:lpwstr/>
      </vt:variant>
      <vt:variant>
        <vt:lpwstr>_Toc342391991</vt:lpwstr>
      </vt:variant>
      <vt:variant>
        <vt:i4>1572913</vt:i4>
      </vt:variant>
      <vt:variant>
        <vt:i4>494</vt:i4>
      </vt:variant>
      <vt:variant>
        <vt:i4>0</vt:i4>
      </vt:variant>
      <vt:variant>
        <vt:i4>5</vt:i4>
      </vt:variant>
      <vt:variant>
        <vt:lpwstr/>
      </vt:variant>
      <vt:variant>
        <vt:lpwstr>_Toc342391990</vt:lpwstr>
      </vt:variant>
      <vt:variant>
        <vt:i4>1638449</vt:i4>
      </vt:variant>
      <vt:variant>
        <vt:i4>488</vt:i4>
      </vt:variant>
      <vt:variant>
        <vt:i4>0</vt:i4>
      </vt:variant>
      <vt:variant>
        <vt:i4>5</vt:i4>
      </vt:variant>
      <vt:variant>
        <vt:lpwstr/>
      </vt:variant>
      <vt:variant>
        <vt:lpwstr>_Toc342391989</vt:lpwstr>
      </vt:variant>
      <vt:variant>
        <vt:i4>1638449</vt:i4>
      </vt:variant>
      <vt:variant>
        <vt:i4>482</vt:i4>
      </vt:variant>
      <vt:variant>
        <vt:i4>0</vt:i4>
      </vt:variant>
      <vt:variant>
        <vt:i4>5</vt:i4>
      </vt:variant>
      <vt:variant>
        <vt:lpwstr/>
      </vt:variant>
      <vt:variant>
        <vt:lpwstr>_Toc342391988</vt:lpwstr>
      </vt:variant>
      <vt:variant>
        <vt:i4>1638449</vt:i4>
      </vt:variant>
      <vt:variant>
        <vt:i4>476</vt:i4>
      </vt:variant>
      <vt:variant>
        <vt:i4>0</vt:i4>
      </vt:variant>
      <vt:variant>
        <vt:i4>5</vt:i4>
      </vt:variant>
      <vt:variant>
        <vt:lpwstr/>
      </vt:variant>
      <vt:variant>
        <vt:lpwstr>_Toc342391987</vt:lpwstr>
      </vt:variant>
      <vt:variant>
        <vt:i4>1638449</vt:i4>
      </vt:variant>
      <vt:variant>
        <vt:i4>470</vt:i4>
      </vt:variant>
      <vt:variant>
        <vt:i4>0</vt:i4>
      </vt:variant>
      <vt:variant>
        <vt:i4>5</vt:i4>
      </vt:variant>
      <vt:variant>
        <vt:lpwstr/>
      </vt:variant>
      <vt:variant>
        <vt:lpwstr>_Toc342391986</vt:lpwstr>
      </vt:variant>
      <vt:variant>
        <vt:i4>1638449</vt:i4>
      </vt:variant>
      <vt:variant>
        <vt:i4>464</vt:i4>
      </vt:variant>
      <vt:variant>
        <vt:i4>0</vt:i4>
      </vt:variant>
      <vt:variant>
        <vt:i4>5</vt:i4>
      </vt:variant>
      <vt:variant>
        <vt:lpwstr/>
      </vt:variant>
      <vt:variant>
        <vt:lpwstr>_Toc342391985</vt:lpwstr>
      </vt:variant>
      <vt:variant>
        <vt:i4>1638449</vt:i4>
      </vt:variant>
      <vt:variant>
        <vt:i4>458</vt:i4>
      </vt:variant>
      <vt:variant>
        <vt:i4>0</vt:i4>
      </vt:variant>
      <vt:variant>
        <vt:i4>5</vt:i4>
      </vt:variant>
      <vt:variant>
        <vt:lpwstr/>
      </vt:variant>
      <vt:variant>
        <vt:lpwstr>_Toc342391984</vt:lpwstr>
      </vt:variant>
      <vt:variant>
        <vt:i4>1638449</vt:i4>
      </vt:variant>
      <vt:variant>
        <vt:i4>452</vt:i4>
      </vt:variant>
      <vt:variant>
        <vt:i4>0</vt:i4>
      </vt:variant>
      <vt:variant>
        <vt:i4>5</vt:i4>
      </vt:variant>
      <vt:variant>
        <vt:lpwstr/>
      </vt:variant>
      <vt:variant>
        <vt:lpwstr>_Toc342391983</vt:lpwstr>
      </vt:variant>
      <vt:variant>
        <vt:i4>1638449</vt:i4>
      </vt:variant>
      <vt:variant>
        <vt:i4>446</vt:i4>
      </vt:variant>
      <vt:variant>
        <vt:i4>0</vt:i4>
      </vt:variant>
      <vt:variant>
        <vt:i4>5</vt:i4>
      </vt:variant>
      <vt:variant>
        <vt:lpwstr/>
      </vt:variant>
      <vt:variant>
        <vt:lpwstr>_Toc342391982</vt:lpwstr>
      </vt:variant>
      <vt:variant>
        <vt:i4>1638449</vt:i4>
      </vt:variant>
      <vt:variant>
        <vt:i4>440</vt:i4>
      </vt:variant>
      <vt:variant>
        <vt:i4>0</vt:i4>
      </vt:variant>
      <vt:variant>
        <vt:i4>5</vt:i4>
      </vt:variant>
      <vt:variant>
        <vt:lpwstr/>
      </vt:variant>
      <vt:variant>
        <vt:lpwstr>_Toc342391981</vt:lpwstr>
      </vt:variant>
      <vt:variant>
        <vt:i4>1638449</vt:i4>
      </vt:variant>
      <vt:variant>
        <vt:i4>434</vt:i4>
      </vt:variant>
      <vt:variant>
        <vt:i4>0</vt:i4>
      </vt:variant>
      <vt:variant>
        <vt:i4>5</vt:i4>
      </vt:variant>
      <vt:variant>
        <vt:lpwstr/>
      </vt:variant>
      <vt:variant>
        <vt:lpwstr>_Toc342391980</vt:lpwstr>
      </vt:variant>
      <vt:variant>
        <vt:i4>1441841</vt:i4>
      </vt:variant>
      <vt:variant>
        <vt:i4>428</vt:i4>
      </vt:variant>
      <vt:variant>
        <vt:i4>0</vt:i4>
      </vt:variant>
      <vt:variant>
        <vt:i4>5</vt:i4>
      </vt:variant>
      <vt:variant>
        <vt:lpwstr/>
      </vt:variant>
      <vt:variant>
        <vt:lpwstr>_Toc342391979</vt:lpwstr>
      </vt:variant>
      <vt:variant>
        <vt:i4>1441841</vt:i4>
      </vt:variant>
      <vt:variant>
        <vt:i4>422</vt:i4>
      </vt:variant>
      <vt:variant>
        <vt:i4>0</vt:i4>
      </vt:variant>
      <vt:variant>
        <vt:i4>5</vt:i4>
      </vt:variant>
      <vt:variant>
        <vt:lpwstr/>
      </vt:variant>
      <vt:variant>
        <vt:lpwstr>_Toc342391978</vt:lpwstr>
      </vt:variant>
      <vt:variant>
        <vt:i4>1441841</vt:i4>
      </vt:variant>
      <vt:variant>
        <vt:i4>416</vt:i4>
      </vt:variant>
      <vt:variant>
        <vt:i4>0</vt:i4>
      </vt:variant>
      <vt:variant>
        <vt:i4>5</vt:i4>
      </vt:variant>
      <vt:variant>
        <vt:lpwstr/>
      </vt:variant>
      <vt:variant>
        <vt:lpwstr>_Toc342391977</vt:lpwstr>
      </vt:variant>
      <vt:variant>
        <vt:i4>1441841</vt:i4>
      </vt:variant>
      <vt:variant>
        <vt:i4>410</vt:i4>
      </vt:variant>
      <vt:variant>
        <vt:i4>0</vt:i4>
      </vt:variant>
      <vt:variant>
        <vt:i4>5</vt:i4>
      </vt:variant>
      <vt:variant>
        <vt:lpwstr/>
      </vt:variant>
      <vt:variant>
        <vt:lpwstr>_Toc342391976</vt:lpwstr>
      </vt:variant>
      <vt:variant>
        <vt:i4>1441841</vt:i4>
      </vt:variant>
      <vt:variant>
        <vt:i4>404</vt:i4>
      </vt:variant>
      <vt:variant>
        <vt:i4>0</vt:i4>
      </vt:variant>
      <vt:variant>
        <vt:i4>5</vt:i4>
      </vt:variant>
      <vt:variant>
        <vt:lpwstr/>
      </vt:variant>
      <vt:variant>
        <vt:lpwstr>_Toc342391975</vt:lpwstr>
      </vt:variant>
      <vt:variant>
        <vt:i4>1441841</vt:i4>
      </vt:variant>
      <vt:variant>
        <vt:i4>398</vt:i4>
      </vt:variant>
      <vt:variant>
        <vt:i4>0</vt:i4>
      </vt:variant>
      <vt:variant>
        <vt:i4>5</vt:i4>
      </vt:variant>
      <vt:variant>
        <vt:lpwstr/>
      </vt:variant>
      <vt:variant>
        <vt:lpwstr>_Toc342391974</vt:lpwstr>
      </vt:variant>
      <vt:variant>
        <vt:i4>1441841</vt:i4>
      </vt:variant>
      <vt:variant>
        <vt:i4>392</vt:i4>
      </vt:variant>
      <vt:variant>
        <vt:i4>0</vt:i4>
      </vt:variant>
      <vt:variant>
        <vt:i4>5</vt:i4>
      </vt:variant>
      <vt:variant>
        <vt:lpwstr/>
      </vt:variant>
      <vt:variant>
        <vt:lpwstr>_Toc342391973</vt:lpwstr>
      </vt:variant>
      <vt:variant>
        <vt:i4>1441841</vt:i4>
      </vt:variant>
      <vt:variant>
        <vt:i4>386</vt:i4>
      </vt:variant>
      <vt:variant>
        <vt:i4>0</vt:i4>
      </vt:variant>
      <vt:variant>
        <vt:i4>5</vt:i4>
      </vt:variant>
      <vt:variant>
        <vt:lpwstr/>
      </vt:variant>
      <vt:variant>
        <vt:lpwstr>_Toc342391972</vt:lpwstr>
      </vt:variant>
      <vt:variant>
        <vt:i4>1441841</vt:i4>
      </vt:variant>
      <vt:variant>
        <vt:i4>380</vt:i4>
      </vt:variant>
      <vt:variant>
        <vt:i4>0</vt:i4>
      </vt:variant>
      <vt:variant>
        <vt:i4>5</vt:i4>
      </vt:variant>
      <vt:variant>
        <vt:lpwstr/>
      </vt:variant>
      <vt:variant>
        <vt:lpwstr>_Toc342391971</vt:lpwstr>
      </vt:variant>
      <vt:variant>
        <vt:i4>1441841</vt:i4>
      </vt:variant>
      <vt:variant>
        <vt:i4>374</vt:i4>
      </vt:variant>
      <vt:variant>
        <vt:i4>0</vt:i4>
      </vt:variant>
      <vt:variant>
        <vt:i4>5</vt:i4>
      </vt:variant>
      <vt:variant>
        <vt:lpwstr/>
      </vt:variant>
      <vt:variant>
        <vt:lpwstr>_Toc342391970</vt:lpwstr>
      </vt:variant>
      <vt:variant>
        <vt:i4>1507377</vt:i4>
      </vt:variant>
      <vt:variant>
        <vt:i4>368</vt:i4>
      </vt:variant>
      <vt:variant>
        <vt:i4>0</vt:i4>
      </vt:variant>
      <vt:variant>
        <vt:i4>5</vt:i4>
      </vt:variant>
      <vt:variant>
        <vt:lpwstr/>
      </vt:variant>
      <vt:variant>
        <vt:lpwstr>_Toc342391969</vt:lpwstr>
      </vt:variant>
      <vt:variant>
        <vt:i4>1507377</vt:i4>
      </vt:variant>
      <vt:variant>
        <vt:i4>362</vt:i4>
      </vt:variant>
      <vt:variant>
        <vt:i4>0</vt:i4>
      </vt:variant>
      <vt:variant>
        <vt:i4>5</vt:i4>
      </vt:variant>
      <vt:variant>
        <vt:lpwstr/>
      </vt:variant>
      <vt:variant>
        <vt:lpwstr>_Toc342391968</vt:lpwstr>
      </vt:variant>
      <vt:variant>
        <vt:i4>1507377</vt:i4>
      </vt:variant>
      <vt:variant>
        <vt:i4>356</vt:i4>
      </vt:variant>
      <vt:variant>
        <vt:i4>0</vt:i4>
      </vt:variant>
      <vt:variant>
        <vt:i4>5</vt:i4>
      </vt:variant>
      <vt:variant>
        <vt:lpwstr/>
      </vt:variant>
      <vt:variant>
        <vt:lpwstr>_Toc342391967</vt:lpwstr>
      </vt:variant>
      <vt:variant>
        <vt:i4>1507377</vt:i4>
      </vt:variant>
      <vt:variant>
        <vt:i4>350</vt:i4>
      </vt:variant>
      <vt:variant>
        <vt:i4>0</vt:i4>
      </vt:variant>
      <vt:variant>
        <vt:i4>5</vt:i4>
      </vt:variant>
      <vt:variant>
        <vt:lpwstr/>
      </vt:variant>
      <vt:variant>
        <vt:lpwstr>_Toc342391966</vt:lpwstr>
      </vt:variant>
      <vt:variant>
        <vt:i4>1507377</vt:i4>
      </vt:variant>
      <vt:variant>
        <vt:i4>344</vt:i4>
      </vt:variant>
      <vt:variant>
        <vt:i4>0</vt:i4>
      </vt:variant>
      <vt:variant>
        <vt:i4>5</vt:i4>
      </vt:variant>
      <vt:variant>
        <vt:lpwstr/>
      </vt:variant>
      <vt:variant>
        <vt:lpwstr>_Toc342391965</vt:lpwstr>
      </vt:variant>
      <vt:variant>
        <vt:i4>1507377</vt:i4>
      </vt:variant>
      <vt:variant>
        <vt:i4>338</vt:i4>
      </vt:variant>
      <vt:variant>
        <vt:i4>0</vt:i4>
      </vt:variant>
      <vt:variant>
        <vt:i4>5</vt:i4>
      </vt:variant>
      <vt:variant>
        <vt:lpwstr/>
      </vt:variant>
      <vt:variant>
        <vt:lpwstr>_Toc342391964</vt:lpwstr>
      </vt:variant>
      <vt:variant>
        <vt:i4>1507377</vt:i4>
      </vt:variant>
      <vt:variant>
        <vt:i4>332</vt:i4>
      </vt:variant>
      <vt:variant>
        <vt:i4>0</vt:i4>
      </vt:variant>
      <vt:variant>
        <vt:i4>5</vt:i4>
      </vt:variant>
      <vt:variant>
        <vt:lpwstr/>
      </vt:variant>
      <vt:variant>
        <vt:lpwstr>_Toc342391963</vt:lpwstr>
      </vt:variant>
      <vt:variant>
        <vt:i4>1507377</vt:i4>
      </vt:variant>
      <vt:variant>
        <vt:i4>326</vt:i4>
      </vt:variant>
      <vt:variant>
        <vt:i4>0</vt:i4>
      </vt:variant>
      <vt:variant>
        <vt:i4>5</vt:i4>
      </vt:variant>
      <vt:variant>
        <vt:lpwstr/>
      </vt:variant>
      <vt:variant>
        <vt:lpwstr>_Toc342391962</vt:lpwstr>
      </vt:variant>
      <vt:variant>
        <vt:i4>1507377</vt:i4>
      </vt:variant>
      <vt:variant>
        <vt:i4>320</vt:i4>
      </vt:variant>
      <vt:variant>
        <vt:i4>0</vt:i4>
      </vt:variant>
      <vt:variant>
        <vt:i4>5</vt:i4>
      </vt:variant>
      <vt:variant>
        <vt:lpwstr/>
      </vt:variant>
      <vt:variant>
        <vt:lpwstr>_Toc342391961</vt:lpwstr>
      </vt:variant>
      <vt:variant>
        <vt:i4>1507377</vt:i4>
      </vt:variant>
      <vt:variant>
        <vt:i4>314</vt:i4>
      </vt:variant>
      <vt:variant>
        <vt:i4>0</vt:i4>
      </vt:variant>
      <vt:variant>
        <vt:i4>5</vt:i4>
      </vt:variant>
      <vt:variant>
        <vt:lpwstr/>
      </vt:variant>
      <vt:variant>
        <vt:lpwstr>_Toc342391960</vt:lpwstr>
      </vt:variant>
      <vt:variant>
        <vt:i4>1310769</vt:i4>
      </vt:variant>
      <vt:variant>
        <vt:i4>308</vt:i4>
      </vt:variant>
      <vt:variant>
        <vt:i4>0</vt:i4>
      </vt:variant>
      <vt:variant>
        <vt:i4>5</vt:i4>
      </vt:variant>
      <vt:variant>
        <vt:lpwstr/>
      </vt:variant>
      <vt:variant>
        <vt:lpwstr>_Toc342391959</vt:lpwstr>
      </vt:variant>
      <vt:variant>
        <vt:i4>1310769</vt:i4>
      </vt:variant>
      <vt:variant>
        <vt:i4>302</vt:i4>
      </vt:variant>
      <vt:variant>
        <vt:i4>0</vt:i4>
      </vt:variant>
      <vt:variant>
        <vt:i4>5</vt:i4>
      </vt:variant>
      <vt:variant>
        <vt:lpwstr/>
      </vt:variant>
      <vt:variant>
        <vt:lpwstr>_Toc342391958</vt:lpwstr>
      </vt:variant>
      <vt:variant>
        <vt:i4>1310769</vt:i4>
      </vt:variant>
      <vt:variant>
        <vt:i4>296</vt:i4>
      </vt:variant>
      <vt:variant>
        <vt:i4>0</vt:i4>
      </vt:variant>
      <vt:variant>
        <vt:i4>5</vt:i4>
      </vt:variant>
      <vt:variant>
        <vt:lpwstr/>
      </vt:variant>
      <vt:variant>
        <vt:lpwstr>_Toc342391957</vt:lpwstr>
      </vt:variant>
      <vt:variant>
        <vt:i4>1310769</vt:i4>
      </vt:variant>
      <vt:variant>
        <vt:i4>290</vt:i4>
      </vt:variant>
      <vt:variant>
        <vt:i4>0</vt:i4>
      </vt:variant>
      <vt:variant>
        <vt:i4>5</vt:i4>
      </vt:variant>
      <vt:variant>
        <vt:lpwstr/>
      </vt:variant>
      <vt:variant>
        <vt:lpwstr>_Toc342391956</vt:lpwstr>
      </vt:variant>
      <vt:variant>
        <vt:i4>1310769</vt:i4>
      </vt:variant>
      <vt:variant>
        <vt:i4>284</vt:i4>
      </vt:variant>
      <vt:variant>
        <vt:i4>0</vt:i4>
      </vt:variant>
      <vt:variant>
        <vt:i4>5</vt:i4>
      </vt:variant>
      <vt:variant>
        <vt:lpwstr/>
      </vt:variant>
      <vt:variant>
        <vt:lpwstr>_Toc342391955</vt:lpwstr>
      </vt:variant>
      <vt:variant>
        <vt:i4>1310769</vt:i4>
      </vt:variant>
      <vt:variant>
        <vt:i4>278</vt:i4>
      </vt:variant>
      <vt:variant>
        <vt:i4>0</vt:i4>
      </vt:variant>
      <vt:variant>
        <vt:i4>5</vt:i4>
      </vt:variant>
      <vt:variant>
        <vt:lpwstr/>
      </vt:variant>
      <vt:variant>
        <vt:lpwstr>_Toc342391954</vt:lpwstr>
      </vt:variant>
      <vt:variant>
        <vt:i4>1310769</vt:i4>
      </vt:variant>
      <vt:variant>
        <vt:i4>272</vt:i4>
      </vt:variant>
      <vt:variant>
        <vt:i4>0</vt:i4>
      </vt:variant>
      <vt:variant>
        <vt:i4>5</vt:i4>
      </vt:variant>
      <vt:variant>
        <vt:lpwstr/>
      </vt:variant>
      <vt:variant>
        <vt:lpwstr>_Toc342391953</vt:lpwstr>
      </vt:variant>
      <vt:variant>
        <vt:i4>1310769</vt:i4>
      </vt:variant>
      <vt:variant>
        <vt:i4>266</vt:i4>
      </vt:variant>
      <vt:variant>
        <vt:i4>0</vt:i4>
      </vt:variant>
      <vt:variant>
        <vt:i4>5</vt:i4>
      </vt:variant>
      <vt:variant>
        <vt:lpwstr/>
      </vt:variant>
      <vt:variant>
        <vt:lpwstr>_Toc342391952</vt:lpwstr>
      </vt:variant>
      <vt:variant>
        <vt:i4>1310769</vt:i4>
      </vt:variant>
      <vt:variant>
        <vt:i4>260</vt:i4>
      </vt:variant>
      <vt:variant>
        <vt:i4>0</vt:i4>
      </vt:variant>
      <vt:variant>
        <vt:i4>5</vt:i4>
      </vt:variant>
      <vt:variant>
        <vt:lpwstr/>
      </vt:variant>
      <vt:variant>
        <vt:lpwstr>_Toc342391951</vt:lpwstr>
      </vt:variant>
      <vt:variant>
        <vt:i4>1310769</vt:i4>
      </vt:variant>
      <vt:variant>
        <vt:i4>254</vt:i4>
      </vt:variant>
      <vt:variant>
        <vt:i4>0</vt:i4>
      </vt:variant>
      <vt:variant>
        <vt:i4>5</vt:i4>
      </vt:variant>
      <vt:variant>
        <vt:lpwstr/>
      </vt:variant>
      <vt:variant>
        <vt:lpwstr>_Toc342391950</vt:lpwstr>
      </vt:variant>
      <vt:variant>
        <vt:i4>1376305</vt:i4>
      </vt:variant>
      <vt:variant>
        <vt:i4>248</vt:i4>
      </vt:variant>
      <vt:variant>
        <vt:i4>0</vt:i4>
      </vt:variant>
      <vt:variant>
        <vt:i4>5</vt:i4>
      </vt:variant>
      <vt:variant>
        <vt:lpwstr/>
      </vt:variant>
      <vt:variant>
        <vt:lpwstr>_Toc342391949</vt:lpwstr>
      </vt:variant>
      <vt:variant>
        <vt:i4>1376305</vt:i4>
      </vt:variant>
      <vt:variant>
        <vt:i4>242</vt:i4>
      </vt:variant>
      <vt:variant>
        <vt:i4>0</vt:i4>
      </vt:variant>
      <vt:variant>
        <vt:i4>5</vt:i4>
      </vt:variant>
      <vt:variant>
        <vt:lpwstr/>
      </vt:variant>
      <vt:variant>
        <vt:lpwstr>_Toc342391948</vt:lpwstr>
      </vt:variant>
      <vt:variant>
        <vt:i4>1376305</vt:i4>
      </vt:variant>
      <vt:variant>
        <vt:i4>236</vt:i4>
      </vt:variant>
      <vt:variant>
        <vt:i4>0</vt:i4>
      </vt:variant>
      <vt:variant>
        <vt:i4>5</vt:i4>
      </vt:variant>
      <vt:variant>
        <vt:lpwstr/>
      </vt:variant>
      <vt:variant>
        <vt:lpwstr>_Toc342391947</vt:lpwstr>
      </vt:variant>
      <vt:variant>
        <vt:i4>1376305</vt:i4>
      </vt:variant>
      <vt:variant>
        <vt:i4>230</vt:i4>
      </vt:variant>
      <vt:variant>
        <vt:i4>0</vt:i4>
      </vt:variant>
      <vt:variant>
        <vt:i4>5</vt:i4>
      </vt:variant>
      <vt:variant>
        <vt:lpwstr/>
      </vt:variant>
      <vt:variant>
        <vt:lpwstr>_Toc342391946</vt:lpwstr>
      </vt:variant>
      <vt:variant>
        <vt:i4>1376305</vt:i4>
      </vt:variant>
      <vt:variant>
        <vt:i4>224</vt:i4>
      </vt:variant>
      <vt:variant>
        <vt:i4>0</vt:i4>
      </vt:variant>
      <vt:variant>
        <vt:i4>5</vt:i4>
      </vt:variant>
      <vt:variant>
        <vt:lpwstr/>
      </vt:variant>
      <vt:variant>
        <vt:lpwstr>_Toc342391945</vt:lpwstr>
      </vt:variant>
      <vt:variant>
        <vt:i4>1376305</vt:i4>
      </vt:variant>
      <vt:variant>
        <vt:i4>218</vt:i4>
      </vt:variant>
      <vt:variant>
        <vt:i4>0</vt:i4>
      </vt:variant>
      <vt:variant>
        <vt:i4>5</vt:i4>
      </vt:variant>
      <vt:variant>
        <vt:lpwstr/>
      </vt:variant>
      <vt:variant>
        <vt:lpwstr>_Toc342391944</vt:lpwstr>
      </vt:variant>
      <vt:variant>
        <vt:i4>1376305</vt:i4>
      </vt:variant>
      <vt:variant>
        <vt:i4>212</vt:i4>
      </vt:variant>
      <vt:variant>
        <vt:i4>0</vt:i4>
      </vt:variant>
      <vt:variant>
        <vt:i4>5</vt:i4>
      </vt:variant>
      <vt:variant>
        <vt:lpwstr/>
      </vt:variant>
      <vt:variant>
        <vt:lpwstr>_Toc342391943</vt:lpwstr>
      </vt:variant>
      <vt:variant>
        <vt:i4>1376305</vt:i4>
      </vt:variant>
      <vt:variant>
        <vt:i4>206</vt:i4>
      </vt:variant>
      <vt:variant>
        <vt:i4>0</vt:i4>
      </vt:variant>
      <vt:variant>
        <vt:i4>5</vt:i4>
      </vt:variant>
      <vt:variant>
        <vt:lpwstr/>
      </vt:variant>
      <vt:variant>
        <vt:lpwstr>_Toc342391942</vt:lpwstr>
      </vt:variant>
      <vt:variant>
        <vt:i4>1376305</vt:i4>
      </vt:variant>
      <vt:variant>
        <vt:i4>200</vt:i4>
      </vt:variant>
      <vt:variant>
        <vt:i4>0</vt:i4>
      </vt:variant>
      <vt:variant>
        <vt:i4>5</vt:i4>
      </vt:variant>
      <vt:variant>
        <vt:lpwstr/>
      </vt:variant>
      <vt:variant>
        <vt:lpwstr>_Toc342391941</vt:lpwstr>
      </vt:variant>
      <vt:variant>
        <vt:i4>1376305</vt:i4>
      </vt:variant>
      <vt:variant>
        <vt:i4>194</vt:i4>
      </vt:variant>
      <vt:variant>
        <vt:i4>0</vt:i4>
      </vt:variant>
      <vt:variant>
        <vt:i4>5</vt:i4>
      </vt:variant>
      <vt:variant>
        <vt:lpwstr/>
      </vt:variant>
      <vt:variant>
        <vt:lpwstr>_Toc342391940</vt:lpwstr>
      </vt:variant>
      <vt:variant>
        <vt:i4>1179697</vt:i4>
      </vt:variant>
      <vt:variant>
        <vt:i4>188</vt:i4>
      </vt:variant>
      <vt:variant>
        <vt:i4>0</vt:i4>
      </vt:variant>
      <vt:variant>
        <vt:i4>5</vt:i4>
      </vt:variant>
      <vt:variant>
        <vt:lpwstr/>
      </vt:variant>
      <vt:variant>
        <vt:lpwstr>_Toc342391939</vt:lpwstr>
      </vt:variant>
      <vt:variant>
        <vt:i4>1179697</vt:i4>
      </vt:variant>
      <vt:variant>
        <vt:i4>182</vt:i4>
      </vt:variant>
      <vt:variant>
        <vt:i4>0</vt:i4>
      </vt:variant>
      <vt:variant>
        <vt:i4>5</vt:i4>
      </vt:variant>
      <vt:variant>
        <vt:lpwstr/>
      </vt:variant>
      <vt:variant>
        <vt:lpwstr>_Toc342391938</vt:lpwstr>
      </vt:variant>
      <vt:variant>
        <vt:i4>1179697</vt:i4>
      </vt:variant>
      <vt:variant>
        <vt:i4>176</vt:i4>
      </vt:variant>
      <vt:variant>
        <vt:i4>0</vt:i4>
      </vt:variant>
      <vt:variant>
        <vt:i4>5</vt:i4>
      </vt:variant>
      <vt:variant>
        <vt:lpwstr/>
      </vt:variant>
      <vt:variant>
        <vt:lpwstr>_Toc342391937</vt:lpwstr>
      </vt:variant>
      <vt:variant>
        <vt:i4>1179697</vt:i4>
      </vt:variant>
      <vt:variant>
        <vt:i4>170</vt:i4>
      </vt:variant>
      <vt:variant>
        <vt:i4>0</vt:i4>
      </vt:variant>
      <vt:variant>
        <vt:i4>5</vt:i4>
      </vt:variant>
      <vt:variant>
        <vt:lpwstr/>
      </vt:variant>
      <vt:variant>
        <vt:lpwstr>_Toc342391936</vt:lpwstr>
      </vt:variant>
      <vt:variant>
        <vt:i4>1179697</vt:i4>
      </vt:variant>
      <vt:variant>
        <vt:i4>164</vt:i4>
      </vt:variant>
      <vt:variant>
        <vt:i4>0</vt:i4>
      </vt:variant>
      <vt:variant>
        <vt:i4>5</vt:i4>
      </vt:variant>
      <vt:variant>
        <vt:lpwstr/>
      </vt:variant>
      <vt:variant>
        <vt:lpwstr>_Toc342391935</vt:lpwstr>
      </vt:variant>
      <vt:variant>
        <vt:i4>1179697</vt:i4>
      </vt:variant>
      <vt:variant>
        <vt:i4>158</vt:i4>
      </vt:variant>
      <vt:variant>
        <vt:i4>0</vt:i4>
      </vt:variant>
      <vt:variant>
        <vt:i4>5</vt:i4>
      </vt:variant>
      <vt:variant>
        <vt:lpwstr/>
      </vt:variant>
      <vt:variant>
        <vt:lpwstr>_Toc342391934</vt:lpwstr>
      </vt:variant>
      <vt:variant>
        <vt:i4>1179697</vt:i4>
      </vt:variant>
      <vt:variant>
        <vt:i4>152</vt:i4>
      </vt:variant>
      <vt:variant>
        <vt:i4>0</vt:i4>
      </vt:variant>
      <vt:variant>
        <vt:i4>5</vt:i4>
      </vt:variant>
      <vt:variant>
        <vt:lpwstr/>
      </vt:variant>
      <vt:variant>
        <vt:lpwstr>_Toc342391933</vt:lpwstr>
      </vt:variant>
      <vt:variant>
        <vt:i4>1179697</vt:i4>
      </vt:variant>
      <vt:variant>
        <vt:i4>146</vt:i4>
      </vt:variant>
      <vt:variant>
        <vt:i4>0</vt:i4>
      </vt:variant>
      <vt:variant>
        <vt:i4>5</vt:i4>
      </vt:variant>
      <vt:variant>
        <vt:lpwstr/>
      </vt:variant>
      <vt:variant>
        <vt:lpwstr>_Toc342391932</vt:lpwstr>
      </vt:variant>
      <vt:variant>
        <vt:i4>1179697</vt:i4>
      </vt:variant>
      <vt:variant>
        <vt:i4>140</vt:i4>
      </vt:variant>
      <vt:variant>
        <vt:i4>0</vt:i4>
      </vt:variant>
      <vt:variant>
        <vt:i4>5</vt:i4>
      </vt:variant>
      <vt:variant>
        <vt:lpwstr/>
      </vt:variant>
      <vt:variant>
        <vt:lpwstr>_Toc342391931</vt:lpwstr>
      </vt:variant>
      <vt:variant>
        <vt:i4>1179697</vt:i4>
      </vt:variant>
      <vt:variant>
        <vt:i4>134</vt:i4>
      </vt:variant>
      <vt:variant>
        <vt:i4>0</vt:i4>
      </vt:variant>
      <vt:variant>
        <vt:i4>5</vt:i4>
      </vt:variant>
      <vt:variant>
        <vt:lpwstr/>
      </vt:variant>
      <vt:variant>
        <vt:lpwstr>_Toc342391930</vt:lpwstr>
      </vt:variant>
      <vt:variant>
        <vt:i4>1245233</vt:i4>
      </vt:variant>
      <vt:variant>
        <vt:i4>128</vt:i4>
      </vt:variant>
      <vt:variant>
        <vt:i4>0</vt:i4>
      </vt:variant>
      <vt:variant>
        <vt:i4>5</vt:i4>
      </vt:variant>
      <vt:variant>
        <vt:lpwstr/>
      </vt:variant>
      <vt:variant>
        <vt:lpwstr>_Toc342391929</vt:lpwstr>
      </vt:variant>
      <vt:variant>
        <vt:i4>1245233</vt:i4>
      </vt:variant>
      <vt:variant>
        <vt:i4>122</vt:i4>
      </vt:variant>
      <vt:variant>
        <vt:i4>0</vt:i4>
      </vt:variant>
      <vt:variant>
        <vt:i4>5</vt:i4>
      </vt:variant>
      <vt:variant>
        <vt:lpwstr/>
      </vt:variant>
      <vt:variant>
        <vt:lpwstr>_Toc342391928</vt:lpwstr>
      </vt:variant>
      <vt:variant>
        <vt:i4>1245233</vt:i4>
      </vt:variant>
      <vt:variant>
        <vt:i4>116</vt:i4>
      </vt:variant>
      <vt:variant>
        <vt:i4>0</vt:i4>
      </vt:variant>
      <vt:variant>
        <vt:i4>5</vt:i4>
      </vt:variant>
      <vt:variant>
        <vt:lpwstr/>
      </vt:variant>
      <vt:variant>
        <vt:lpwstr>_Toc342391927</vt:lpwstr>
      </vt:variant>
      <vt:variant>
        <vt:i4>1245233</vt:i4>
      </vt:variant>
      <vt:variant>
        <vt:i4>110</vt:i4>
      </vt:variant>
      <vt:variant>
        <vt:i4>0</vt:i4>
      </vt:variant>
      <vt:variant>
        <vt:i4>5</vt:i4>
      </vt:variant>
      <vt:variant>
        <vt:lpwstr/>
      </vt:variant>
      <vt:variant>
        <vt:lpwstr>_Toc342391926</vt:lpwstr>
      </vt:variant>
      <vt:variant>
        <vt:i4>1245233</vt:i4>
      </vt:variant>
      <vt:variant>
        <vt:i4>104</vt:i4>
      </vt:variant>
      <vt:variant>
        <vt:i4>0</vt:i4>
      </vt:variant>
      <vt:variant>
        <vt:i4>5</vt:i4>
      </vt:variant>
      <vt:variant>
        <vt:lpwstr/>
      </vt:variant>
      <vt:variant>
        <vt:lpwstr>_Toc342391925</vt:lpwstr>
      </vt:variant>
      <vt:variant>
        <vt:i4>1245233</vt:i4>
      </vt:variant>
      <vt:variant>
        <vt:i4>98</vt:i4>
      </vt:variant>
      <vt:variant>
        <vt:i4>0</vt:i4>
      </vt:variant>
      <vt:variant>
        <vt:i4>5</vt:i4>
      </vt:variant>
      <vt:variant>
        <vt:lpwstr/>
      </vt:variant>
      <vt:variant>
        <vt:lpwstr>_Toc342391924</vt:lpwstr>
      </vt:variant>
      <vt:variant>
        <vt:i4>1245233</vt:i4>
      </vt:variant>
      <vt:variant>
        <vt:i4>92</vt:i4>
      </vt:variant>
      <vt:variant>
        <vt:i4>0</vt:i4>
      </vt:variant>
      <vt:variant>
        <vt:i4>5</vt:i4>
      </vt:variant>
      <vt:variant>
        <vt:lpwstr/>
      </vt:variant>
      <vt:variant>
        <vt:lpwstr>_Toc342391923</vt:lpwstr>
      </vt:variant>
      <vt:variant>
        <vt:i4>1245233</vt:i4>
      </vt:variant>
      <vt:variant>
        <vt:i4>86</vt:i4>
      </vt:variant>
      <vt:variant>
        <vt:i4>0</vt:i4>
      </vt:variant>
      <vt:variant>
        <vt:i4>5</vt:i4>
      </vt:variant>
      <vt:variant>
        <vt:lpwstr/>
      </vt:variant>
      <vt:variant>
        <vt:lpwstr>_Toc342391922</vt:lpwstr>
      </vt:variant>
      <vt:variant>
        <vt:i4>1245233</vt:i4>
      </vt:variant>
      <vt:variant>
        <vt:i4>80</vt:i4>
      </vt:variant>
      <vt:variant>
        <vt:i4>0</vt:i4>
      </vt:variant>
      <vt:variant>
        <vt:i4>5</vt:i4>
      </vt:variant>
      <vt:variant>
        <vt:lpwstr/>
      </vt:variant>
      <vt:variant>
        <vt:lpwstr>_Toc342391921</vt:lpwstr>
      </vt:variant>
      <vt:variant>
        <vt:i4>1245233</vt:i4>
      </vt:variant>
      <vt:variant>
        <vt:i4>74</vt:i4>
      </vt:variant>
      <vt:variant>
        <vt:i4>0</vt:i4>
      </vt:variant>
      <vt:variant>
        <vt:i4>5</vt:i4>
      </vt:variant>
      <vt:variant>
        <vt:lpwstr/>
      </vt:variant>
      <vt:variant>
        <vt:lpwstr>_Toc342391920</vt:lpwstr>
      </vt:variant>
      <vt:variant>
        <vt:i4>1048625</vt:i4>
      </vt:variant>
      <vt:variant>
        <vt:i4>68</vt:i4>
      </vt:variant>
      <vt:variant>
        <vt:i4>0</vt:i4>
      </vt:variant>
      <vt:variant>
        <vt:i4>5</vt:i4>
      </vt:variant>
      <vt:variant>
        <vt:lpwstr/>
      </vt:variant>
      <vt:variant>
        <vt:lpwstr>_Toc342391919</vt:lpwstr>
      </vt:variant>
      <vt:variant>
        <vt:i4>1048625</vt:i4>
      </vt:variant>
      <vt:variant>
        <vt:i4>62</vt:i4>
      </vt:variant>
      <vt:variant>
        <vt:i4>0</vt:i4>
      </vt:variant>
      <vt:variant>
        <vt:i4>5</vt:i4>
      </vt:variant>
      <vt:variant>
        <vt:lpwstr/>
      </vt:variant>
      <vt:variant>
        <vt:lpwstr>_Toc342391918</vt:lpwstr>
      </vt:variant>
      <vt:variant>
        <vt:i4>1048625</vt:i4>
      </vt:variant>
      <vt:variant>
        <vt:i4>56</vt:i4>
      </vt:variant>
      <vt:variant>
        <vt:i4>0</vt:i4>
      </vt:variant>
      <vt:variant>
        <vt:i4>5</vt:i4>
      </vt:variant>
      <vt:variant>
        <vt:lpwstr/>
      </vt:variant>
      <vt:variant>
        <vt:lpwstr>_Toc342391917</vt:lpwstr>
      </vt:variant>
      <vt:variant>
        <vt:i4>1048625</vt:i4>
      </vt:variant>
      <vt:variant>
        <vt:i4>50</vt:i4>
      </vt:variant>
      <vt:variant>
        <vt:i4>0</vt:i4>
      </vt:variant>
      <vt:variant>
        <vt:i4>5</vt:i4>
      </vt:variant>
      <vt:variant>
        <vt:lpwstr/>
      </vt:variant>
      <vt:variant>
        <vt:lpwstr>_Toc342391916</vt:lpwstr>
      </vt:variant>
      <vt:variant>
        <vt:i4>1048625</vt:i4>
      </vt:variant>
      <vt:variant>
        <vt:i4>44</vt:i4>
      </vt:variant>
      <vt:variant>
        <vt:i4>0</vt:i4>
      </vt:variant>
      <vt:variant>
        <vt:i4>5</vt:i4>
      </vt:variant>
      <vt:variant>
        <vt:lpwstr/>
      </vt:variant>
      <vt:variant>
        <vt:lpwstr>_Toc342391915</vt:lpwstr>
      </vt:variant>
      <vt:variant>
        <vt:i4>1048625</vt:i4>
      </vt:variant>
      <vt:variant>
        <vt:i4>38</vt:i4>
      </vt:variant>
      <vt:variant>
        <vt:i4>0</vt:i4>
      </vt:variant>
      <vt:variant>
        <vt:i4>5</vt:i4>
      </vt:variant>
      <vt:variant>
        <vt:lpwstr/>
      </vt:variant>
      <vt:variant>
        <vt:lpwstr>_Toc342391914</vt:lpwstr>
      </vt:variant>
      <vt:variant>
        <vt:i4>1048625</vt:i4>
      </vt:variant>
      <vt:variant>
        <vt:i4>32</vt:i4>
      </vt:variant>
      <vt:variant>
        <vt:i4>0</vt:i4>
      </vt:variant>
      <vt:variant>
        <vt:i4>5</vt:i4>
      </vt:variant>
      <vt:variant>
        <vt:lpwstr/>
      </vt:variant>
      <vt:variant>
        <vt:lpwstr>_Toc342391913</vt:lpwstr>
      </vt:variant>
      <vt:variant>
        <vt:i4>1048625</vt:i4>
      </vt:variant>
      <vt:variant>
        <vt:i4>26</vt:i4>
      </vt:variant>
      <vt:variant>
        <vt:i4>0</vt:i4>
      </vt:variant>
      <vt:variant>
        <vt:i4>5</vt:i4>
      </vt:variant>
      <vt:variant>
        <vt:lpwstr/>
      </vt:variant>
      <vt:variant>
        <vt:lpwstr>_Toc342391912</vt:lpwstr>
      </vt:variant>
      <vt:variant>
        <vt:i4>1048625</vt:i4>
      </vt:variant>
      <vt:variant>
        <vt:i4>20</vt:i4>
      </vt:variant>
      <vt:variant>
        <vt:i4>0</vt:i4>
      </vt:variant>
      <vt:variant>
        <vt:i4>5</vt:i4>
      </vt:variant>
      <vt:variant>
        <vt:lpwstr/>
      </vt:variant>
      <vt:variant>
        <vt:lpwstr>_Toc342391911</vt:lpwstr>
      </vt:variant>
      <vt:variant>
        <vt:i4>1048625</vt:i4>
      </vt:variant>
      <vt:variant>
        <vt:i4>14</vt:i4>
      </vt:variant>
      <vt:variant>
        <vt:i4>0</vt:i4>
      </vt:variant>
      <vt:variant>
        <vt:i4>5</vt:i4>
      </vt:variant>
      <vt:variant>
        <vt:lpwstr/>
      </vt:variant>
      <vt:variant>
        <vt:lpwstr>_Toc342391910</vt:lpwstr>
      </vt:variant>
      <vt:variant>
        <vt:i4>1114161</vt:i4>
      </vt:variant>
      <vt:variant>
        <vt:i4>8</vt:i4>
      </vt:variant>
      <vt:variant>
        <vt:i4>0</vt:i4>
      </vt:variant>
      <vt:variant>
        <vt:i4>5</vt:i4>
      </vt:variant>
      <vt:variant>
        <vt:lpwstr/>
      </vt:variant>
      <vt:variant>
        <vt:lpwstr>_Toc342391909</vt:lpwstr>
      </vt:variant>
      <vt:variant>
        <vt:i4>1114161</vt:i4>
      </vt:variant>
      <vt:variant>
        <vt:i4>2</vt:i4>
      </vt:variant>
      <vt:variant>
        <vt:i4>0</vt:i4>
      </vt:variant>
      <vt:variant>
        <vt:i4>5</vt:i4>
      </vt:variant>
      <vt:variant>
        <vt:lpwstr/>
      </vt:variant>
      <vt:variant>
        <vt:lpwstr>_Toc342391908</vt:lpwstr>
      </vt:variant>
      <vt:variant>
        <vt:i4>7864382</vt:i4>
      </vt:variant>
      <vt:variant>
        <vt:i4>0</vt:i4>
      </vt:variant>
      <vt:variant>
        <vt:i4>0</vt:i4>
      </vt:variant>
      <vt:variant>
        <vt:i4>5</vt:i4>
      </vt:variant>
      <vt:variant>
        <vt:lpwstr>http://www.psidev.info/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creator>Martin Eisenacher</dc:creator>
  <cp:lastModifiedBy>ddq</cp:lastModifiedBy>
  <cp:revision>18</cp:revision>
  <cp:lastPrinted>2013-02-15T10:24:00Z</cp:lastPrinted>
  <dcterms:created xsi:type="dcterms:W3CDTF">2014-01-07T16:23:00Z</dcterms:created>
  <dcterms:modified xsi:type="dcterms:W3CDTF">2014-01-13T15:51:00Z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-1963473168</vt:i4>
  </property>
  <property fmtid="{D5CDD505-2E9C-101B-9397-08002B2CF9AE}" pid="4" name="_EmailSubject">
    <vt:lpwstr>MIAPE:GE update</vt:lpwstr>
  </property>
  <property fmtid="{D5CDD505-2E9C-101B-9397-08002B2CF9AE}" pid="5" name="_AuthorEmail">
    <vt:lpwstr>a3710681@cpx.ncl.ac.uk</vt:lpwstr>
  </property>
  <property fmtid="{D5CDD505-2E9C-101B-9397-08002B2CF9AE}" pid="6" name="_AuthorEmailDisplayName">
    <vt:lpwstr>frank gibson</vt:lpwstr>
  </property>
  <property fmtid="{D5CDD505-2E9C-101B-9397-08002B2CF9AE}" pid="7" name="_ReviewingToolsShownOnce">
    <vt:lpwstr/>
  </property>
</Properties>
</file>